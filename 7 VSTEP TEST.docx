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5B834" w14:textId="77777777" w:rsidR="008B2179" w:rsidRPr="00666739" w:rsidRDefault="008B2179" w:rsidP="0077381A">
      <w:pPr>
        <w:spacing w:line="240" w:lineRule="atLeast"/>
        <w:rPr>
          <w:rFonts w:cstheme="minorHAnsi"/>
          <w:b/>
          <w:sz w:val="36"/>
          <w:szCs w:val="36"/>
        </w:rPr>
      </w:pPr>
      <w:r w:rsidRPr="00666739">
        <w:rPr>
          <w:rFonts w:cstheme="minorHAnsi"/>
          <w:b/>
          <w:sz w:val="36"/>
          <w:szCs w:val="36"/>
        </w:rPr>
        <w:t>TABLE OF CONTENT</w:t>
      </w:r>
    </w:p>
    <w:p w14:paraId="1E487311" w14:textId="77777777" w:rsidR="00F0011E" w:rsidRPr="00666739" w:rsidRDefault="00F0011E" w:rsidP="0077381A">
      <w:pPr>
        <w:spacing w:line="240" w:lineRule="atLeast"/>
        <w:rPr>
          <w:rFonts w:cstheme="minorHAnsi"/>
          <w:b/>
          <w:sz w:val="36"/>
          <w:szCs w:val="36"/>
        </w:rPr>
      </w:pPr>
    </w:p>
    <w:p w14:paraId="5C731449" w14:textId="77777777" w:rsidR="008B2179" w:rsidRPr="00666739" w:rsidRDefault="008B2179" w:rsidP="0077381A">
      <w:pPr>
        <w:spacing w:line="240" w:lineRule="atLeast"/>
        <w:rPr>
          <w:rFonts w:cstheme="minorHAnsi"/>
          <w:b/>
          <w:sz w:val="36"/>
          <w:szCs w:val="36"/>
        </w:rPr>
      </w:pPr>
      <w:r w:rsidRPr="00666739">
        <w:rPr>
          <w:rFonts w:cstheme="minorHAnsi"/>
          <w:b/>
          <w:sz w:val="36"/>
          <w:szCs w:val="36"/>
        </w:rPr>
        <w:t xml:space="preserve">Test 1: …………………………………………….. trang </w:t>
      </w:r>
      <w:r w:rsidR="00F0011E" w:rsidRPr="00666739">
        <w:rPr>
          <w:rFonts w:cstheme="minorHAnsi"/>
          <w:b/>
          <w:sz w:val="36"/>
          <w:szCs w:val="36"/>
        </w:rPr>
        <w:t>0</w:t>
      </w:r>
      <w:r w:rsidRPr="00666739">
        <w:rPr>
          <w:rFonts w:cstheme="minorHAnsi"/>
          <w:b/>
          <w:sz w:val="36"/>
          <w:szCs w:val="36"/>
        </w:rPr>
        <w:t>2</w:t>
      </w:r>
    </w:p>
    <w:p w14:paraId="45DE2ECD" w14:textId="77777777" w:rsidR="00F0011E" w:rsidRPr="00666739" w:rsidRDefault="008B2179" w:rsidP="0077381A">
      <w:pPr>
        <w:spacing w:line="240" w:lineRule="atLeast"/>
        <w:rPr>
          <w:rFonts w:cstheme="minorHAnsi"/>
          <w:b/>
          <w:sz w:val="36"/>
          <w:szCs w:val="36"/>
        </w:rPr>
      </w:pPr>
      <w:r w:rsidRPr="00666739">
        <w:rPr>
          <w:rFonts w:cstheme="minorHAnsi"/>
          <w:b/>
          <w:sz w:val="36"/>
          <w:szCs w:val="36"/>
        </w:rPr>
        <w:t xml:space="preserve">Test 2: …………………………………………….. trang </w:t>
      </w:r>
      <w:r w:rsidR="00803B07" w:rsidRPr="00666739">
        <w:rPr>
          <w:rFonts w:cstheme="minorHAnsi"/>
          <w:b/>
          <w:sz w:val="36"/>
          <w:szCs w:val="36"/>
        </w:rPr>
        <w:t>18</w:t>
      </w:r>
    </w:p>
    <w:p w14:paraId="77B65918" w14:textId="77777777" w:rsidR="00F0011E" w:rsidRPr="00666739" w:rsidRDefault="00F0011E" w:rsidP="0077381A">
      <w:pPr>
        <w:spacing w:line="240" w:lineRule="atLeast"/>
        <w:rPr>
          <w:rFonts w:cstheme="minorHAnsi"/>
          <w:b/>
          <w:sz w:val="36"/>
          <w:szCs w:val="36"/>
        </w:rPr>
      </w:pPr>
      <w:r w:rsidRPr="00666739">
        <w:rPr>
          <w:rFonts w:cstheme="minorHAnsi"/>
          <w:b/>
          <w:sz w:val="36"/>
          <w:szCs w:val="36"/>
        </w:rPr>
        <w:t>Test</w:t>
      </w:r>
      <w:r w:rsidR="00803B07" w:rsidRPr="00666739">
        <w:rPr>
          <w:rFonts w:cstheme="minorHAnsi"/>
          <w:b/>
          <w:sz w:val="36"/>
          <w:szCs w:val="36"/>
        </w:rPr>
        <w:t xml:space="preserve"> 3: …………………………………………….. trang 33</w:t>
      </w:r>
    </w:p>
    <w:p w14:paraId="2984D9C4" w14:textId="77777777" w:rsidR="00F0011E" w:rsidRPr="00666739" w:rsidRDefault="00F0011E" w:rsidP="0077381A">
      <w:pPr>
        <w:spacing w:line="240" w:lineRule="atLeast"/>
        <w:rPr>
          <w:rFonts w:cstheme="minorHAnsi"/>
          <w:b/>
          <w:sz w:val="36"/>
          <w:szCs w:val="36"/>
        </w:rPr>
      </w:pPr>
      <w:r w:rsidRPr="00666739">
        <w:rPr>
          <w:rFonts w:cstheme="minorHAnsi"/>
          <w:b/>
          <w:sz w:val="36"/>
          <w:szCs w:val="36"/>
        </w:rPr>
        <w:t>Test</w:t>
      </w:r>
      <w:r w:rsidR="00803B07" w:rsidRPr="00666739">
        <w:rPr>
          <w:rFonts w:cstheme="minorHAnsi"/>
          <w:b/>
          <w:sz w:val="36"/>
          <w:szCs w:val="36"/>
        </w:rPr>
        <w:t xml:space="preserve"> 4: …………………………………………….. trang 48</w:t>
      </w:r>
    </w:p>
    <w:p w14:paraId="68A30B58" w14:textId="77777777" w:rsidR="00F0011E" w:rsidRPr="00666739" w:rsidRDefault="00F0011E" w:rsidP="0077381A">
      <w:pPr>
        <w:spacing w:line="240" w:lineRule="atLeast"/>
        <w:rPr>
          <w:rFonts w:cstheme="minorHAnsi"/>
          <w:b/>
          <w:sz w:val="36"/>
          <w:szCs w:val="36"/>
        </w:rPr>
      </w:pPr>
      <w:r w:rsidRPr="00666739">
        <w:rPr>
          <w:rFonts w:cstheme="minorHAnsi"/>
          <w:b/>
          <w:sz w:val="36"/>
          <w:szCs w:val="36"/>
        </w:rPr>
        <w:t>Test</w:t>
      </w:r>
      <w:r w:rsidR="00803B07" w:rsidRPr="00666739">
        <w:rPr>
          <w:rFonts w:cstheme="minorHAnsi"/>
          <w:b/>
          <w:sz w:val="36"/>
          <w:szCs w:val="36"/>
        </w:rPr>
        <w:t xml:space="preserve"> 5: …………………………………………….. trang 63</w:t>
      </w:r>
    </w:p>
    <w:p w14:paraId="51F71253" w14:textId="77777777" w:rsidR="00095853" w:rsidRPr="00666739" w:rsidRDefault="00095853" w:rsidP="0077381A">
      <w:pPr>
        <w:spacing w:line="240" w:lineRule="atLeast"/>
        <w:rPr>
          <w:rFonts w:cstheme="minorHAnsi"/>
          <w:b/>
          <w:sz w:val="36"/>
          <w:szCs w:val="36"/>
        </w:rPr>
      </w:pPr>
      <w:r w:rsidRPr="00666739">
        <w:rPr>
          <w:rFonts w:cstheme="minorHAnsi"/>
          <w:b/>
          <w:sz w:val="36"/>
          <w:szCs w:val="36"/>
        </w:rPr>
        <w:t>Test 6: ……………………………………………..</w:t>
      </w:r>
      <w:r w:rsidR="00803B07" w:rsidRPr="00666739">
        <w:rPr>
          <w:rFonts w:cstheme="minorHAnsi"/>
          <w:b/>
          <w:sz w:val="36"/>
          <w:szCs w:val="36"/>
        </w:rPr>
        <w:t xml:space="preserve"> trang 77</w:t>
      </w:r>
    </w:p>
    <w:p w14:paraId="0E86CE73" w14:textId="77777777" w:rsidR="00095853" w:rsidRPr="00666739" w:rsidRDefault="00095853" w:rsidP="0077381A">
      <w:pPr>
        <w:spacing w:line="240" w:lineRule="atLeast"/>
        <w:rPr>
          <w:rFonts w:cstheme="minorHAnsi"/>
          <w:b/>
          <w:sz w:val="36"/>
          <w:szCs w:val="36"/>
        </w:rPr>
      </w:pPr>
      <w:r w:rsidRPr="00666739">
        <w:rPr>
          <w:rFonts w:cstheme="minorHAnsi"/>
          <w:b/>
          <w:sz w:val="36"/>
          <w:szCs w:val="36"/>
        </w:rPr>
        <w:t>Test 7: ……………………………………………..</w:t>
      </w:r>
      <w:r w:rsidR="00803B07" w:rsidRPr="00666739">
        <w:rPr>
          <w:rFonts w:cstheme="minorHAnsi"/>
          <w:b/>
          <w:sz w:val="36"/>
          <w:szCs w:val="36"/>
        </w:rPr>
        <w:t xml:space="preserve"> trang 92</w:t>
      </w:r>
    </w:p>
    <w:p w14:paraId="64AAD283" w14:textId="77777777" w:rsidR="00F0011E" w:rsidRPr="00666739" w:rsidRDefault="00F0011E" w:rsidP="0077381A">
      <w:pPr>
        <w:spacing w:line="240" w:lineRule="atLeast"/>
        <w:rPr>
          <w:rFonts w:cstheme="minorHAnsi"/>
          <w:b/>
          <w:sz w:val="36"/>
          <w:szCs w:val="36"/>
        </w:rPr>
      </w:pPr>
    </w:p>
    <w:p w14:paraId="085AE966" w14:textId="77777777" w:rsidR="00F0011E" w:rsidRPr="00666739" w:rsidRDefault="00F0011E" w:rsidP="0077381A">
      <w:pPr>
        <w:spacing w:line="240" w:lineRule="atLeast"/>
        <w:rPr>
          <w:rFonts w:cstheme="minorHAnsi"/>
          <w:b/>
          <w:sz w:val="36"/>
          <w:szCs w:val="36"/>
        </w:rPr>
      </w:pPr>
      <w:r w:rsidRPr="00666739">
        <w:rPr>
          <w:rFonts w:cstheme="minorHAnsi"/>
          <w:b/>
          <w:sz w:val="36"/>
          <w:szCs w:val="36"/>
        </w:rPr>
        <w:t>Tape</w:t>
      </w:r>
      <w:r w:rsidR="00095853" w:rsidRPr="00666739">
        <w:rPr>
          <w:rFonts w:cstheme="minorHAnsi"/>
          <w:b/>
          <w:sz w:val="36"/>
          <w:szCs w:val="36"/>
        </w:rPr>
        <w:t>s</w:t>
      </w:r>
      <w:r w:rsidR="00803B07" w:rsidRPr="00666739">
        <w:rPr>
          <w:rFonts w:cstheme="minorHAnsi"/>
          <w:b/>
          <w:sz w:val="36"/>
          <w:szCs w:val="36"/>
        </w:rPr>
        <w:t>cript: ……………………………………… trang 107</w:t>
      </w:r>
    </w:p>
    <w:p w14:paraId="22B8A08F" w14:textId="77777777" w:rsidR="002E6F0A" w:rsidRPr="00666739" w:rsidRDefault="00F0011E" w:rsidP="0077381A">
      <w:pPr>
        <w:spacing w:line="240" w:lineRule="atLeast"/>
        <w:rPr>
          <w:rFonts w:cstheme="minorHAnsi"/>
          <w:b/>
          <w:sz w:val="36"/>
          <w:szCs w:val="36"/>
        </w:rPr>
      </w:pPr>
      <w:r w:rsidRPr="00666739">
        <w:rPr>
          <w:rFonts w:cstheme="minorHAnsi"/>
          <w:b/>
          <w:sz w:val="36"/>
          <w:szCs w:val="36"/>
        </w:rPr>
        <w:t>Key: …………………………</w:t>
      </w:r>
      <w:r w:rsidR="00803B07" w:rsidRPr="00666739">
        <w:rPr>
          <w:rFonts w:cstheme="minorHAnsi"/>
          <w:b/>
          <w:sz w:val="36"/>
          <w:szCs w:val="36"/>
        </w:rPr>
        <w:t>……………………… trang 146</w:t>
      </w:r>
    </w:p>
    <w:p w14:paraId="1FF451C3" w14:textId="77777777" w:rsidR="002E6F0A" w:rsidRPr="00C13AE5" w:rsidRDefault="002E6F0A" w:rsidP="0077381A">
      <w:pPr>
        <w:spacing w:line="240" w:lineRule="atLeast"/>
        <w:rPr>
          <w:rFonts w:cstheme="minorHAnsi"/>
          <w:b/>
          <w:sz w:val="24"/>
          <w:szCs w:val="24"/>
        </w:rPr>
      </w:pPr>
      <w:r w:rsidRPr="00C13AE5">
        <w:rPr>
          <w:rFonts w:cstheme="minorHAnsi"/>
          <w:b/>
          <w:sz w:val="24"/>
          <w:szCs w:val="24"/>
        </w:rPr>
        <w:br w:type="page"/>
      </w:r>
    </w:p>
    <w:p w14:paraId="362ED99D" w14:textId="77777777" w:rsidR="0031241E" w:rsidRDefault="0031241E" w:rsidP="0077381A">
      <w:pPr>
        <w:spacing w:line="240" w:lineRule="atLeast"/>
        <w:jc w:val="center"/>
        <w:rPr>
          <w:rFonts w:cstheme="minorHAnsi"/>
          <w:b/>
          <w:sz w:val="36"/>
          <w:szCs w:val="36"/>
        </w:rPr>
      </w:pPr>
    </w:p>
    <w:p w14:paraId="7AF16813" w14:textId="425AF326" w:rsidR="002E6F0A" w:rsidRPr="00666739" w:rsidRDefault="002E6F0A" w:rsidP="0077381A">
      <w:pPr>
        <w:spacing w:line="240" w:lineRule="atLeast"/>
        <w:jc w:val="center"/>
        <w:rPr>
          <w:rFonts w:cstheme="minorHAnsi"/>
          <w:b/>
          <w:sz w:val="36"/>
          <w:szCs w:val="36"/>
        </w:rPr>
      </w:pPr>
      <w:r w:rsidRPr="00666739">
        <w:rPr>
          <w:rFonts w:cstheme="minorHAnsi"/>
          <w:b/>
          <w:sz w:val="36"/>
          <w:szCs w:val="36"/>
        </w:rPr>
        <w:t>TEST 1</w:t>
      </w:r>
    </w:p>
    <w:p w14:paraId="1A3290A0" w14:textId="77777777" w:rsidR="002E6F0A" w:rsidRPr="00666739" w:rsidRDefault="00666739" w:rsidP="0077381A">
      <w:pPr>
        <w:spacing w:line="240" w:lineRule="atLeast"/>
        <w:jc w:val="both"/>
        <w:rPr>
          <w:rFonts w:cstheme="minorHAnsi"/>
          <w:b/>
          <w:sz w:val="24"/>
          <w:szCs w:val="24"/>
        </w:rPr>
      </w:pPr>
      <w:r>
        <w:rPr>
          <w:rFonts w:cstheme="minorHAnsi"/>
          <w:b/>
          <w:sz w:val="24"/>
          <w:szCs w:val="24"/>
        </w:rPr>
        <w:t>A: LISTENING</w:t>
      </w:r>
    </w:p>
    <w:p w14:paraId="20E2F702" w14:textId="77777777" w:rsidR="002E6F0A" w:rsidRPr="00C13AE5" w:rsidRDefault="002E6F0A" w:rsidP="0077381A">
      <w:pPr>
        <w:spacing w:after="0" w:line="240" w:lineRule="atLeast"/>
        <w:jc w:val="both"/>
        <w:rPr>
          <w:rFonts w:cstheme="minorHAnsi"/>
          <w:color w:val="000000"/>
          <w:sz w:val="24"/>
          <w:szCs w:val="24"/>
        </w:rPr>
      </w:pPr>
      <w:r w:rsidRPr="00C13AE5">
        <w:rPr>
          <w:rFonts w:cstheme="minorHAnsi"/>
          <w:b/>
          <w:color w:val="000000"/>
          <w:sz w:val="24"/>
          <w:szCs w:val="24"/>
        </w:rPr>
        <w:t>Directions:</w:t>
      </w:r>
      <w:r w:rsidRPr="00C13AE5">
        <w:rPr>
          <w:rFonts w:cstheme="minorHAnsi"/>
          <w:color w:val="000000"/>
          <w:sz w:val="24"/>
          <w:szCs w:val="24"/>
        </w:rPr>
        <w:t xml:space="preserve"> This is the listening test for levels from 3 to 5 of the Vietnam’s 6-level Language Proficiency Test. There are three parts to the test. You will hear each part once. For each part of the test there will be time for you to look through the questions and time for you to check your answers. Write your answers on the question paper. You will have 5 minutes at the end of the test to transfer your answers onto the answer sheet.</w:t>
      </w:r>
    </w:p>
    <w:p w14:paraId="3E2ADA00" w14:textId="77777777" w:rsidR="002E6F0A" w:rsidRPr="00C13AE5" w:rsidRDefault="002E6F0A" w:rsidP="0077381A">
      <w:pPr>
        <w:spacing w:after="0" w:line="240" w:lineRule="atLeast"/>
        <w:jc w:val="center"/>
        <w:rPr>
          <w:rFonts w:cstheme="minorHAnsi"/>
          <w:b/>
          <w:color w:val="000000"/>
          <w:sz w:val="24"/>
          <w:szCs w:val="24"/>
        </w:rPr>
      </w:pPr>
    </w:p>
    <w:p w14:paraId="0CF9F66A" w14:textId="77777777" w:rsidR="002E6F0A" w:rsidRPr="00C13AE5" w:rsidRDefault="002E6F0A" w:rsidP="0077381A">
      <w:pPr>
        <w:spacing w:after="0" w:line="240" w:lineRule="atLeast"/>
        <w:rPr>
          <w:rFonts w:cstheme="minorHAnsi"/>
          <w:b/>
          <w:color w:val="000000"/>
          <w:sz w:val="24"/>
          <w:szCs w:val="24"/>
        </w:rPr>
      </w:pPr>
      <w:r w:rsidRPr="00C13AE5">
        <w:rPr>
          <w:rFonts w:cstheme="minorHAnsi"/>
          <w:b/>
          <w:color w:val="000000"/>
          <w:sz w:val="24"/>
          <w:szCs w:val="24"/>
        </w:rPr>
        <w:t>PART 1</w:t>
      </w:r>
    </w:p>
    <w:p w14:paraId="6C6EEDC3" w14:textId="77777777" w:rsidR="002E6F0A" w:rsidRPr="00C13AE5" w:rsidRDefault="002E6F0A" w:rsidP="0077381A">
      <w:pPr>
        <w:spacing w:after="0" w:line="240" w:lineRule="atLeast"/>
        <w:jc w:val="both"/>
        <w:rPr>
          <w:rFonts w:cstheme="minorHAnsi"/>
          <w:b/>
          <w:color w:val="000000"/>
          <w:sz w:val="24"/>
          <w:szCs w:val="24"/>
        </w:rPr>
      </w:pPr>
      <w:r w:rsidRPr="00C13AE5">
        <w:rPr>
          <w:rFonts w:cstheme="minorHAnsi"/>
          <w:b/>
          <w:color w:val="000000"/>
          <w:sz w:val="24"/>
          <w:szCs w:val="24"/>
        </w:rPr>
        <w:t>There are eight questions in this part. For each question there are four options and a short recording. For each question, choose the correct answer A, B, C or D</w:t>
      </w:r>
      <w:r w:rsidR="00284A81" w:rsidRPr="00C13AE5">
        <w:rPr>
          <w:rFonts w:cstheme="minorHAnsi"/>
          <w:b/>
          <w:color w:val="000000"/>
          <w:sz w:val="24"/>
          <w:szCs w:val="24"/>
        </w:rPr>
        <w:t>. You now have 45</w:t>
      </w:r>
      <w:r w:rsidRPr="00C13AE5">
        <w:rPr>
          <w:rFonts w:cstheme="minorHAnsi"/>
          <w:b/>
          <w:color w:val="000000"/>
          <w:sz w:val="24"/>
          <w:szCs w:val="24"/>
        </w:rPr>
        <w:t xml:space="preserve"> seconds to look through the questions and the options in each question.</w:t>
      </w:r>
    </w:p>
    <w:p w14:paraId="76A446F3" w14:textId="77777777" w:rsidR="002E6F0A" w:rsidRPr="00C13AE5" w:rsidRDefault="002E6F0A" w:rsidP="0077381A">
      <w:pPr>
        <w:pStyle w:val="ListParagraph"/>
        <w:spacing w:after="0" w:line="240" w:lineRule="atLeast"/>
        <w:ind w:left="0"/>
        <w:contextualSpacing w:val="0"/>
        <w:rPr>
          <w:rFonts w:cstheme="minorHAnsi"/>
          <w:b/>
          <w:color w:val="000000"/>
          <w:sz w:val="24"/>
          <w:szCs w:val="24"/>
        </w:rPr>
      </w:pPr>
    </w:p>
    <w:p w14:paraId="1742D4E3" w14:textId="77777777" w:rsidR="002E6F0A" w:rsidRPr="00C13AE5" w:rsidRDefault="002E6F0A" w:rsidP="0077381A">
      <w:pPr>
        <w:pStyle w:val="ListParagraph"/>
        <w:spacing w:after="0" w:line="240" w:lineRule="atLeast"/>
        <w:ind w:left="0"/>
        <w:contextualSpacing w:val="0"/>
        <w:rPr>
          <w:rFonts w:cstheme="minorHAnsi"/>
          <w:b/>
          <w:color w:val="000000"/>
          <w:sz w:val="24"/>
          <w:szCs w:val="24"/>
        </w:rPr>
      </w:pPr>
      <w:r w:rsidRPr="00C13AE5">
        <w:rPr>
          <w:rFonts w:cstheme="minorHAnsi"/>
          <w:b/>
          <w:color w:val="000000"/>
          <w:sz w:val="24"/>
          <w:szCs w:val="24"/>
        </w:rPr>
        <w:t>1. When is the man’s appointment?</w:t>
      </w:r>
    </w:p>
    <w:p w14:paraId="79EDBEA3" w14:textId="7F064606" w:rsidR="002E6F0A" w:rsidRPr="00C13AE5" w:rsidRDefault="002E6F0A" w:rsidP="0077381A">
      <w:pPr>
        <w:pStyle w:val="ListParagraph"/>
        <w:spacing w:after="0" w:line="240" w:lineRule="atLeast"/>
        <w:ind w:left="0" w:firstLine="720"/>
        <w:contextualSpacing w:val="0"/>
        <w:rPr>
          <w:rFonts w:cstheme="minorHAnsi"/>
          <w:color w:val="000000"/>
          <w:sz w:val="24"/>
          <w:szCs w:val="24"/>
        </w:rPr>
      </w:pPr>
      <w:r w:rsidRPr="00346EE2">
        <w:rPr>
          <w:rFonts w:cstheme="minorHAnsi"/>
          <w:color w:val="000000"/>
          <w:sz w:val="24"/>
          <w:szCs w:val="24"/>
          <w:highlight w:val="yellow"/>
        </w:rPr>
        <w:t>A. Wednesday</w:t>
      </w:r>
      <w:r w:rsidRPr="00C13AE5">
        <w:rPr>
          <w:rFonts w:cstheme="minorHAnsi"/>
          <w:color w:val="000000"/>
          <w:sz w:val="24"/>
          <w:szCs w:val="24"/>
        </w:rPr>
        <w:tab/>
      </w:r>
      <w:r w:rsidRPr="00C13AE5">
        <w:rPr>
          <w:rFonts w:cstheme="minorHAnsi"/>
          <w:color w:val="000000"/>
          <w:sz w:val="24"/>
          <w:szCs w:val="24"/>
        </w:rPr>
        <w:tab/>
        <w:t>B. Thursday</w:t>
      </w:r>
      <w:r w:rsidR="00995F0B">
        <w:rPr>
          <w:rFonts w:cstheme="minorHAnsi"/>
          <w:color w:val="000000"/>
          <w:sz w:val="24"/>
          <w:szCs w:val="24"/>
        </w:rPr>
        <w:t xml:space="preserve"> </w:t>
      </w:r>
      <w:r w:rsidRPr="00C13AE5">
        <w:rPr>
          <w:rFonts w:cstheme="minorHAnsi"/>
          <w:color w:val="000000"/>
          <w:sz w:val="24"/>
          <w:szCs w:val="24"/>
        </w:rPr>
        <w:tab/>
      </w:r>
      <w:r w:rsidRPr="00C13AE5">
        <w:rPr>
          <w:rFonts w:cstheme="minorHAnsi"/>
          <w:color w:val="000000"/>
          <w:sz w:val="24"/>
          <w:szCs w:val="24"/>
        </w:rPr>
        <w:tab/>
        <w:t>C. Friday</w:t>
      </w:r>
      <w:r w:rsidRPr="00C13AE5">
        <w:rPr>
          <w:rFonts w:cstheme="minorHAnsi"/>
          <w:color w:val="000000"/>
          <w:sz w:val="24"/>
          <w:szCs w:val="24"/>
        </w:rPr>
        <w:tab/>
      </w:r>
      <w:r w:rsidRPr="00C13AE5">
        <w:rPr>
          <w:rFonts w:cstheme="minorHAnsi"/>
          <w:color w:val="000000"/>
          <w:sz w:val="24"/>
          <w:szCs w:val="24"/>
        </w:rPr>
        <w:tab/>
        <w:t>D. Tuesday</w:t>
      </w:r>
    </w:p>
    <w:p w14:paraId="30B75991" w14:textId="77777777" w:rsidR="002E6F0A" w:rsidRPr="00C13AE5" w:rsidRDefault="002E6F0A" w:rsidP="0077381A">
      <w:pPr>
        <w:pStyle w:val="ListParagraph"/>
        <w:spacing w:after="0" w:line="240" w:lineRule="atLeast"/>
        <w:ind w:left="0"/>
        <w:contextualSpacing w:val="0"/>
        <w:rPr>
          <w:rFonts w:cstheme="minorHAnsi"/>
          <w:b/>
          <w:color w:val="000000"/>
          <w:sz w:val="24"/>
          <w:szCs w:val="24"/>
        </w:rPr>
      </w:pPr>
      <w:r w:rsidRPr="00C13AE5">
        <w:rPr>
          <w:rFonts w:cstheme="minorHAnsi"/>
          <w:b/>
          <w:color w:val="000000"/>
          <w:sz w:val="24"/>
          <w:szCs w:val="24"/>
        </w:rPr>
        <w:t>2. Which is the aunt’s postcard?</w:t>
      </w:r>
    </w:p>
    <w:p w14:paraId="04F3EE50" w14:textId="77777777" w:rsidR="002E6F0A" w:rsidRPr="00C13AE5" w:rsidRDefault="002E6F0A" w:rsidP="0077381A">
      <w:pPr>
        <w:pStyle w:val="ListParagraph"/>
        <w:spacing w:after="0" w:line="240" w:lineRule="atLeast"/>
        <w:ind w:left="0" w:firstLine="720"/>
        <w:contextualSpacing w:val="0"/>
        <w:rPr>
          <w:rFonts w:cstheme="minorHAnsi"/>
          <w:color w:val="000000"/>
          <w:sz w:val="24"/>
          <w:szCs w:val="24"/>
        </w:rPr>
      </w:pPr>
      <w:r w:rsidRPr="00C13AE5">
        <w:rPr>
          <w:rFonts w:cstheme="minorHAnsi"/>
          <w:color w:val="000000"/>
          <w:sz w:val="24"/>
          <w:szCs w:val="24"/>
        </w:rPr>
        <w:t>A. a</w:t>
      </w:r>
      <w:r w:rsidR="00D16051" w:rsidRPr="00C13AE5">
        <w:rPr>
          <w:rFonts w:cstheme="minorHAnsi"/>
          <w:color w:val="000000"/>
          <w:sz w:val="24"/>
          <w:szCs w:val="24"/>
        </w:rPr>
        <w:t xml:space="preserve"> pretty village right by the sea</w:t>
      </w:r>
      <w:r w:rsidR="00D16051" w:rsidRPr="00C13AE5">
        <w:rPr>
          <w:rFonts w:cstheme="minorHAnsi"/>
          <w:color w:val="000000"/>
          <w:sz w:val="24"/>
          <w:szCs w:val="24"/>
        </w:rPr>
        <w:tab/>
      </w:r>
      <w:r w:rsidR="00D16051" w:rsidRPr="00C13AE5">
        <w:rPr>
          <w:rFonts w:cstheme="minorHAnsi"/>
          <w:color w:val="000000"/>
          <w:sz w:val="24"/>
          <w:szCs w:val="24"/>
        </w:rPr>
        <w:tab/>
        <w:t>B. big trees</w:t>
      </w:r>
    </w:p>
    <w:p w14:paraId="1D0A365A" w14:textId="77777777" w:rsidR="002E6F0A" w:rsidRPr="00C13AE5" w:rsidRDefault="002E6F0A" w:rsidP="0077381A">
      <w:pPr>
        <w:pStyle w:val="ListParagraph"/>
        <w:spacing w:after="0" w:line="240" w:lineRule="atLeast"/>
        <w:ind w:left="0" w:firstLine="720"/>
        <w:contextualSpacing w:val="0"/>
        <w:rPr>
          <w:rFonts w:cstheme="minorHAnsi"/>
          <w:color w:val="000000"/>
          <w:sz w:val="24"/>
          <w:szCs w:val="24"/>
        </w:rPr>
      </w:pPr>
      <w:r w:rsidRPr="00C13AE5">
        <w:rPr>
          <w:rFonts w:cstheme="minorHAnsi"/>
          <w:color w:val="000000"/>
          <w:sz w:val="24"/>
          <w:szCs w:val="24"/>
        </w:rPr>
        <w:t>C. a pretty village behind the tall trees</w:t>
      </w:r>
      <w:r w:rsidRPr="00C13AE5">
        <w:rPr>
          <w:rFonts w:cstheme="minorHAnsi"/>
          <w:color w:val="000000"/>
          <w:sz w:val="24"/>
          <w:szCs w:val="24"/>
        </w:rPr>
        <w:tab/>
      </w:r>
      <w:r w:rsidR="00D16051" w:rsidRPr="00D35E26">
        <w:rPr>
          <w:rFonts w:cstheme="minorHAnsi"/>
          <w:color w:val="000000"/>
          <w:sz w:val="24"/>
          <w:szCs w:val="24"/>
          <w:highlight w:val="yellow"/>
        </w:rPr>
        <w:t>D. a pretty village on the hills</w:t>
      </w:r>
    </w:p>
    <w:p w14:paraId="2BD3D285" w14:textId="77777777" w:rsidR="002E6F0A" w:rsidRPr="00C13AE5" w:rsidRDefault="002E6F0A" w:rsidP="0077381A">
      <w:pPr>
        <w:pStyle w:val="ListParagraph"/>
        <w:spacing w:after="0" w:line="240" w:lineRule="atLeast"/>
        <w:ind w:left="0"/>
        <w:contextualSpacing w:val="0"/>
        <w:rPr>
          <w:rFonts w:cstheme="minorHAnsi"/>
          <w:b/>
          <w:color w:val="000000"/>
          <w:sz w:val="24"/>
          <w:szCs w:val="24"/>
        </w:rPr>
      </w:pPr>
      <w:r w:rsidRPr="00C13AE5">
        <w:rPr>
          <w:rFonts w:cstheme="minorHAnsi"/>
          <w:b/>
          <w:color w:val="000000"/>
          <w:sz w:val="24"/>
          <w:szCs w:val="24"/>
        </w:rPr>
        <w:t>3. What time will the plane to Milan leave?</w:t>
      </w:r>
    </w:p>
    <w:p w14:paraId="783FF827" w14:textId="77777777" w:rsidR="002E6F0A" w:rsidRPr="00C13AE5" w:rsidRDefault="00666739" w:rsidP="0077381A">
      <w:pPr>
        <w:pStyle w:val="ListParagraph"/>
        <w:spacing w:after="0" w:line="240" w:lineRule="atLeast"/>
        <w:ind w:left="0" w:firstLine="720"/>
        <w:contextualSpacing w:val="0"/>
        <w:rPr>
          <w:rFonts w:cstheme="minorHAnsi"/>
          <w:color w:val="000000"/>
          <w:sz w:val="24"/>
          <w:szCs w:val="24"/>
        </w:rPr>
      </w:pPr>
      <w:r>
        <w:rPr>
          <w:rFonts w:cstheme="minorHAnsi"/>
          <w:color w:val="000000"/>
          <w:sz w:val="24"/>
          <w:szCs w:val="24"/>
        </w:rPr>
        <w:t>A. 01:00</w:t>
      </w:r>
      <w:r>
        <w:rPr>
          <w:rFonts w:cstheme="minorHAnsi"/>
          <w:color w:val="000000"/>
          <w:sz w:val="24"/>
          <w:szCs w:val="24"/>
        </w:rPr>
        <w:tab/>
      </w:r>
      <w:r>
        <w:rPr>
          <w:rFonts w:cstheme="minorHAnsi"/>
          <w:color w:val="000000"/>
          <w:sz w:val="24"/>
          <w:szCs w:val="24"/>
        </w:rPr>
        <w:tab/>
        <w:t>B. 07:15</w:t>
      </w:r>
      <w:r>
        <w:rPr>
          <w:rFonts w:cstheme="minorHAnsi"/>
          <w:color w:val="000000"/>
          <w:sz w:val="24"/>
          <w:szCs w:val="24"/>
        </w:rPr>
        <w:tab/>
      </w:r>
      <w:r>
        <w:rPr>
          <w:rFonts w:cstheme="minorHAnsi"/>
          <w:color w:val="000000"/>
          <w:sz w:val="24"/>
          <w:szCs w:val="24"/>
        </w:rPr>
        <w:tab/>
      </w:r>
      <w:r w:rsidRPr="00E424D5">
        <w:rPr>
          <w:rFonts w:cstheme="minorHAnsi"/>
          <w:color w:val="000000"/>
          <w:sz w:val="24"/>
          <w:szCs w:val="24"/>
          <w:highlight w:val="yellow"/>
        </w:rPr>
        <w:t>C. 08:15</w:t>
      </w:r>
      <w:r>
        <w:rPr>
          <w:rFonts w:cstheme="minorHAnsi"/>
          <w:color w:val="000000"/>
          <w:sz w:val="24"/>
          <w:szCs w:val="24"/>
        </w:rPr>
        <w:tab/>
      </w:r>
      <w:r w:rsidR="002E6F0A" w:rsidRPr="00C13AE5">
        <w:rPr>
          <w:rFonts w:cstheme="minorHAnsi"/>
          <w:color w:val="000000"/>
          <w:sz w:val="24"/>
          <w:szCs w:val="24"/>
        </w:rPr>
        <w:t>D. 06:15</w:t>
      </w:r>
    </w:p>
    <w:p w14:paraId="491FE714" w14:textId="43301617" w:rsidR="002E6F0A" w:rsidRDefault="002E6F0A" w:rsidP="0077381A">
      <w:pPr>
        <w:spacing w:after="0" w:line="240" w:lineRule="atLeast"/>
        <w:rPr>
          <w:rFonts w:cstheme="minorHAnsi"/>
          <w:b/>
          <w:noProof/>
          <w:color w:val="000000"/>
          <w:sz w:val="24"/>
          <w:szCs w:val="24"/>
        </w:rPr>
      </w:pPr>
      <w:r w:rsidRPr="00C13AE5">
        <w:rPr>
          <w:rFonts w:cstheme="minorHAnsi"/>
          <w:b/>
          <w:noProof/>
          <w:color w:val="000000"/>
          <w:sz w:val="24"/>
          <w:szCs w:val="24"/>
        </w:rPr>
        <w:t>4. Which present has the girl bought her mother?</w:t>
      </w:r>
    </w:p>
    <w:p w14:paraId="26CC3C2F" w14:textId="48876E4D" w:rsidR="00D8107F" w:rsidRPr="00C13AE5" w:rsidRDefault="00D8107F" w:rsidP="0077381A">
      <w:pPr>
        <w:spacing w:after="0" w:line="240" w:lineRule="atLeast"/>
        <w:rPr>
          <w:rFonts w:cstheme="minorHAnsi"/>
          <w:noProof/>
          <w:color w:val="000000"/>
          <w:sz w:val="24"/>
          <w:szCs w:val="24"/>
        </w:rPr>
      </w:pPr>
      <w:r>
        <w:rPr>
          <w:rFonts w:cstheme="minorHAnsi"/>
          <w:b/>
          <w:noProof/>
          <w:color w:val="000000"/>
          <w:sz w:val="24"/>
          <w:szCs w:val="24"/>
        </w:rPr>
        <w:t>-find it useful: thấy nó hữu ích</w:t>
      </w:r>
    </w:p>
    <w:p w14:paraId="67F0CE4B" w14:textId="77777777" w:rsidR="002E6F0A" w:rsidRPr="00C13AE5" w:rsidRDefault="002E6F0A" w:rsidP="0077381A">
      <w:pPr>
        <w:spacing w:after="0" w:line="240" w:lineRule="atLeast"/>
        <w:ind w:firstLine="720"/>
        <w:rPr>
          <w:rFonts w:cstheme="minorHAnsi"/>
          <w:color w:val="000000"/>
          <w:sz w:val="24"/>
          <w:szCs w:val="24"/>
        </w:rPr>
      </w:pPr>
      <w:r w:rsidRPr="00C13AE5">
        <w:rPr>
          <w:rFonts w:cstheme="minorHAnsi"/>
          <w:color w:val="000000"/>
          <w:sz w:val="24"/>
          <w:szCs w:val="24"/>
        </w:rPr>
        <w:t>A. earrings</w:t>
      </w:r>
      <w:r w:rsidRPr="00C13AE5">
        <w:rPr>
          <w:rFonts w:cstheme="minorHAnsi"/>
          <w:color w:val="000000"/>
          <w:sz w:val="24"/>
          <w:szCs w:val="24"/>
        </w:rPr>
        <w:tab/>
      </w:r>
      <w:r w:rsidR="00DD781B" w:rsidRPr="00C13AE5">
        <w:rPr>
          <w:rFonts w:cstheme="minorHAnsi"/>
          <w:color w:val="000000"/>
          <w:sz w:val="24"/>
          <w:szCs w:val="24"/>
        </w:rPr>
        <w:tab/>
      </w:r>
      <w:r w:rsidRPr="00C13AE5">
        <w:rPr>
          <w:rFonts w:cstheme="minorHAnsi"/>
          <w:color w:val="000000"/>
          <w:sz w:val="24"/>
          <w:szCs w:val="24"/>
        </w:rPr>
        <w:t>B. music CD</w:t>
      </w:r>
      <w:r w:rsidRPr="00C13AE5">
        <w:rPr>
          <w:rFonts w:cstheme="minorHAnsi"/>
          <w:color w:val="000000"/>
          <w:sz w:val="24"/>
          <w:szCs w:val="24"/>
        </w:rPr>
        <w:tab/>
      </w:r>
      <w:r w:rsidRPr="00C13AE5">
        <w:rPr>
          <w:rFonts w:cstheme="minorHAnsi"/>
          <w:color w:val="000000"/>
          <w:sz w:val="24"/>
          <w:szCs w:val="24"/>
        </w:rPr>
        <w:tab/>
      </w:r>
      <w:r w:rsidRPr="00E424D5">
        <w:rPr>
          <w:rFonts w:cstheme="minorHAnsi"/>
          <w:color w:val="000000"/>
          <w:sz w:val="24"/>
          <w:szCs w:val="24"/>
          <w:highlight w:val="yellow"/>
        </w:rPr>
        <w:t>C. pen</w:t>
      </w:r>
      <w:r w:rsidRPr="00C13AE5">
        <w:rPr>
          <w:rFonts w:cstheme="minorHAnsi"/>
          <w:color w:val="000000"/>
          <w:sz w:val="24"/>
          <w:szCs w:val="24"/>
        </w:rPr>
        <w:tab/>
      </w:r>
      <w:r w:rsidR="00666739">
        <w:rPr>
          <w:rFonts w:cstheme="minorHAnsi"/>
          <w:color w:val="000000"/>
          <w:sz w:val="24"/>
          <w:szCs w:val="24"/>
        </w:rPr>
        <w:tab/>
      </w:r>
      <w:r w:rsidRPr="00C13AE5">
        <w:rPr>
          <w:rFonts w:cstheme="minorHAnsi"/>
          <w:color w:val="000000"/>
          <w:sz w:val="24"/>
          <w:szCs w:val="24"/>
        </w:rPr>
        <w:t>D. notebook</w:t>
      </w:r>
    </w:p>
    <w:p w14:paraId="1C26FFE5" w14:textId="77777777" w:rsidR="002E6F0A" w:rsidRPr="00C13AE5" w:rsidRDefault="002E6F0A" w:rsidP="0077381A">
      <w:pPr>
        <w:spacing w:after="0" w:line="240" w:lineRule="atLeast"/>
        <w:rPr>
          <w:rFonts w:cstheme="minorHAnsi"/>
          <w:b/>
          <w:noProof/>
          <w:color w:val="000000"/>
          <w:sz w:val="24"/>
          <w:szCs w:val="24"/>
        </w:rPr>
      </w:pPr>
      <w:r w:rsidRPr="00C13AE5">
        <w:rPr>
          <w:rFonts w:cstheme="minorHAnsi"/>
          <w:b/>
          <w:noProof/>
          <w:color w:val="000000"/>
          <w:sz w:val="24"/>
          <w:szCs w:val="24"/>
        </w:rPr>
        <w:t>5. What time will the pie be ready?</w:t>
      </w:r>
    </w:p>
    <w:p w14:paraId="1F33B635" w14:textId="77777777" w:rsidR="002E6F0A" w:rsidRPr="00C13AE5" w:rsidRDefault="002E6F0A" w:rsidP="0077381A">
      <w:pPr>
        <w:spacing w:after="0" w:line="240" w:lineRule="atLeast"/>
        <w:ind w:firstLine="720"/>
        <w:rPr>
          <w:rFonts w:cstheme="minorHAnsi"/>
          <w:color w:val="000000"/>
          <w:sz w:val="24"/>
          <w:szCs w:val="24"/>
        </w:rPr>
      </w:pPr>
      <w:r w:rsidRPr="00C13AE5">
        <w:rPr>
          <w:rFonts w:cstheme="minorHAnsi"/>
          <w:color w:val="000000"/>
          <w:sz w:val="24"/>
          <w:szCs w:val="24"/>
        </w:rPr>
        <w:t>A. four fifteen</w:t>
      </w:r>
      <w:r w:rsidRPr="00C13AE5">
        <w:rPr>
          <w:rFonts w:cstheme="minorHAnsi"/>
          <w:color w:val="000000"/>
          <w:sz w:val="24"/>
          <w:szCs w:val="24"/>
        </w:rPr>
        <w:tab/>
      </w:r>
      <w:r w:rsidRPr="00C13AE5">
        <w:rPr>
          <w:rFonts w:cstheme="minorHAnsi"/>
          <w:color w:val="000000"/>
          <w:sz w:val="24"/>
          <w:szCs w:val="24"/>
        </w:rPr>
        <w:tab/>
        <w:t>B. fiv</w:t>
      </w:r>
      <w:r w:rsidR="00DD781B" w:rsidRPr="00C13AE5">
        <w:rPr>
          <w:rFonts w:cstheme="minorHAnsi"/>
          <w:color w:val="000000"/>
          <w:sz w:val="24"/>
          <w:szCs w:val="24"/>
        </w:rPr>
        <w:t>e o’clock</w:t>
      </w:r>
      <w:r w:rsidR="00DD781B" w:rsidRPr="00C13AE5">
        <w:rPr>
          <w:rFonts w:cstheme="minorHAnsi"/>
          <w:color w:val="000000"/>
          <w:sz w:val="24"/>
          <w:szCs w:val="24"/>
        </w:rPr>
        <w:tab/>
      </w:r>
      <w:r w:rsidR="00DD781B" w:rsidRPr="00C13AE5">
        <w:rPr>
          <w:rFonts w:cstheme="minorHAnsi"/>
          <w:color w:val="000000"/>
          <w:sz w:val="24"/>
          <w:szCs w:val="24"/>
        </w:rPr>
        <w:tab/>
      </w:r>
      <w:r w:rsidR="00DD781B" w:rsidRPr="004545F2">
        <w:rPr>
          <w:rFonts w:cstheme="minorHAnsi"/>
          <w:color w:val="000000"/>
          <w:sz w:val="24"/>
          <w:szCs w:val="24"/>
          <w:highlight w:val="yellow"/>
        </w:rPr>
        <w:t>C. twenty past five</w:t>
      </w:r>
      <w:r w:rsidR="00DD781B" w:rsidRPr="00C13AE5">
        <w:rPr>
          <w:rFonts w:cstheme="minorHAnsi"/>
          <w:color w:val="000000"/>
          <w:sz w:val="24"/>
          <w:szCs w:val="24"/>
        </w:rPr>
        <w:tab/>
      </w:r>
      <w:r w:rsidRPr="00C13AE5">
        <w:rPr>
          <w:rFonts w:cstheme="minorHAnsi"/>
          <w:color w:val="000000"/>
          <w:sz w:val="24"/>
          <w:szCs w:val="24"/>
        </w:rPr>
        <w:t>D. fifty past four</w:t>
      </w:r>
    </w:p>
    <w:p w14:paraId="1DE1C3B5" w14:textId="77777777" w:rsidR="002E6F0A" w:rsidRPr="00C13AE5" w:rsidRDefault="002E6F0A" w:rsidP="0077381A">
      <w:pPr>
        <w:spacing w:after="0" w:line="240" w:lineRule="atLeast"/>
        <w:rPr>
          <w:rFonts w:cstheme="minorHAnsi"/>
          <w:b/>
          <w:color w:val="000000"/>
          <w:sz w:val="24"/>
          <w:szCs w:val="24"/>
        </w:rPr>
      </w:pPr>
      <w:r w:rsidRPr="00C13AE5">
        <w:rPr>
          <w:rFonts w:cstheme="minorHAnsi"/>
          <w:b/>
          <w:color w:val="000000"/>
          <w:sz w:val="24"/>
          <w:szCs w:val="24"/>
        </w:rPr>
        <w:t>6. What time is the swimming lesson today?</w:t>
      </w:r>
    </w:p>
    <w:p w14:paraId="791DAFEC" w14:textId="77777777" w:rsidR="002E6F0A" w:rsidRPr="00C13AE5" w:rsidRDefault="002E6F0A" w:rsidP="0077381A">
      <w:pPr>
        <w:spacing w:after="0" w:line="240" w:lineRule="atLeast"/>
        <w:ind w:firstLine="720"/>
        <w:rPr>
          <w:rFonts w:cstheme="minorHAnsi"/>
          <w:color w:val="000000"/>
          <w:sz w:val="24"/>
          <w:szCs w:val="24"/>
        </w:rPr>
      </w:pPr>
      <w:r w:rsidRPr="00C13AE5">
        <w:rPr>
          <w:rFonts w:cstheme="minorHAnsi"/>
          <w:color w:val="000000"/>
          <w:sz w:val="24"/>
          <w:szCs w:val="24"/>
        </w:rPr>
        <w:t>A. half past four</w:t>
      </w:r>
      <w:r w:rsidR="00DD781B" w:rsidRPr="00C13AE5">
        <w:rPr>
          <w:rFonts w:cstheme="minorHAnsi"/>
          <w:color w:val="000000"/>
          <w:sz w:val="24"/>
          <w:szCs w:val="24"/>
        </w:rPr>
        <w:tab/>
      </w:r>
      <w:r w:rsidRPr="00C13AE5">
        <w:rPr>
          <w:rFonts w:cstheme="minorHAnsi"/>
          <w:color w:val="000000"/>
          <w:sz w:val="24"/>
          <w:szCs w:val="24"/>
        </w:rPr>
        <w:t>B. fifteen to five</w:t>
      </w:r>
      <w:r w:rsidRPr="00C13AE5">
        <w:rPr>
          <w:rFonts w:cstheme="minorHAnsi"/>
          <w:color w:val="000000"/>
          <w:sz w:val="24"/>
          <w:szCs w:val="24"/>
        </w:rPr>
        <w:tab/>
      </w:r>
      <w:r w:rsidR="00DD781B" w:rsidRPr="00A70BAF">
        <w:rPr>
          <w:rFonts w:cstheme="minorHAnsi"/>
          <w:color w:val="000000"/>
          <w:sz w:val="24"/>
          <w:szCs w:val="24"/>
          <w:highlight w:val="yellow"/>
        </w:rPr>
        <w:t>C. fifteen past five</w:t>
      </w:r>
      <w:r w:rsidR="00DD781B" w:rsidRPr="00C13AE5">
        <w:rPr>
          <w:rFonts w:cstheme="minorHAnsi"/>
          <w:color w:val="000000"/>
          <w:sz w:val="24"/>
          <w:szCs w:val="24"/>
        </w:rPr>
        <w:tab/>
      </w:r>
      <w:r w:rsidRPr="00C13AE5">
        <w:rPr>
          <w:rFonts w:cstheme="minorHAnsi"/>
          <w:color w:val="000000"/>
          <w:sz w:val="24"/>
          <w:szCs w:val="24"/>
        </w:rPr>
        <w:t>D. four thirty</w:t>
      </w:r>
    </w:p>
    <w:p w14:paraId="02F2E148" w14:textId="77777777" w:rsidR="002E6F0A" w:rsidRPr="00C13AE5" w:rsidRDefault="002E6F0A" w:rsidP="0077381A">
      <w:pPr>
        <w:spacing w:after="0" w:line="240" w:lineRule="atLeast"/>
        <w:rPr>
          <w:rFonts w:cstheme="minorHAnsi"/>
          <w:b/>
          <w:color w:val="000000"/>
          <w:sz w:val="24"/>
          <w:szCs w:val="24"/>
        </w:rPr>
      </w:pPr>
      <w:r w:rsidRPr="00C13AE5">
        <w:rPr>
          <w:rFonts w:cstheme="minorHAnsi"/>
          <w:b/>
          <w:color w:val="000000"/>
          <w:sz w:val="24"/>
          <w:szCs w:val="24"/>
        </w:rPr>
        <w:t>7. Which subject does the boy like best?</w:t>
      </w:r>
    </w:p>
    <w:p w14:paraId="3AB9340A" w14:textId="77777777" w:rsidR="002E6F0A" w:rsidRPr="00C13AE5" w:rsidRDefault="002E6F0A" w:rsidP="00666739">
      <w:pPr>
        <w:spacing w:after="0" w:line="240" w:lineRule="atLeast"/>
        <w:ind w:firstLine="720"/>
        <w:rPr>
          <w:rFonts w:cstheme="minorHAnsi"/>
          <w:color w:val="000000"/>
          <w:sz w:val="24"/>
          <w:szCs w:val="24"/>
        </w:rPr>
      </w:pPr>
      <w:r w:rsidRPr="00C13AE5">
        <w:rPr>
          <w:rFonts w:cstheme="minorHAnsi"/>
          <w:color w:val="000000"/>
          <w:sz w:val="24"/>
          <w:szCs w:val="24"/>
        </w:rPr>
        <w:t>A. information technology</w:t>
      </w:r>
      <w:r w:rsidRPr="00C13AE5">
        <w:rPr>
          <w:rFonts w:cstheme="minorHAnsi"/>
          <w:color w:val="000000"/>
          <w:sz w:val="24"/>
          <w:szCs w:val="24"/>
        </w:rPr>
        <w:tab/>
      </w:r>
      <w:r w:rsidRPr="00C13AE5">
        <w:rPr>
          <w:rFonts w:cstheme="minorHAnsi"/>
          <w:color w:val="000000"/>
          <w:sz w:val="24"/>
          <w:szCs w:val="24"/>
        </w:rPr>
        <w:tab/>
        <w:t>B.</w:t>
      </w:r>
      <w:r w:rsidR="00666739">
        <w:rPr>
          <w:rFonts w:cstheme="minorHAnsi"/>
          <w:color w:val="000000"/>
          <w:sz w:val="24"/>
          <w:szCs w:val="24"/>
        </w:rPr>
        <w:t xml:space="preserve"> geography</w:t>
      </w:r>
      <w:r w:rsidR="00666739">
        <w:rPr>
          <w:rFonts w:cstheme="minorHAnsi"/>
          <w:color w:val="000000"/>
          <w:sz w:val="24"/>
          <w:szCs w:val="24"/>
        </w:rPr>
        <w:tab/>
      </w:r>
      <w:r w:rsidR="00666739">
        <w:rPr>
          <w:rFonts w:cstheme="minorHAnsi"/>
          <w:color w:val="000000"/>
          <w:sz w:val="24"/>
          <w:szCs w:val="24"/>
        </w:rPr>
        <w:tab/>
        <w:t>C. sports</w:t>
      </w:r>
      <w:r w:rsidR="00666739">
        <w:rPr>
          <w:rFonts w:cstheme="minorHAnsi"/>
          <w:color w:val="000000"/>
          <w:sz w:val="24"/>
          <w:szCs w:val="24"/>
        </w:rPr>
        <w:tab/>
      </w:r>
      <w:r w:rsidR="00666739" w:rsidRPr="000D3820">
        <w:rPr>
          <w:rFonts w:cstheme="minorHAnsi"/>
          <w:color w:val="000000"/>
          <w:sz w:val="24"/>
          <w:szCs w:val="24"/>
          <w:highlight w:val="yellow"/>
        </w:rPr>
        <w:t>D. design</w:t>
      </w:r>
    </w:p>
    <w:p w14:paraId="6E0E35E7" w14:textId="77777777" w:rsidR="002E6F0A" w:rsidRPr="00C13AE5" w:rsidRDefault="002E6F0A" w:rsidP="0077381A">
      <w:pPr>
        <w:spacing w:after="0" w:line="240" w:lineRule="atLeast"/>
        <w:rPr>
          <w:rFonts w:cstheme="minorHAnsi"/>
          <w:color w:val="000000"/>
          <w:sz w:val="24"/>
          <w:szCs w:val="24"/>
        </w:rPr>
      </w:pPr>
      <w:r w:rsidRPr="00C13AE5">
        <w:rPr>
          <w:rFonts w:cstheme="minorHAnsi"/>
          <w:b/>
          <w:color w:val="000000"/>
          <w:sz w:val="24"/>
          <w:szCs w:val="24"/>
        </w:rPr>
        <w:t>8. Which T-shirt does the boy decide to buy?</w:t>
      </w:r>
    </w:p>
    <w:p w14:paraId="3236E0B2" w14:textId="77777777" w:rsidR="002E6F0A" w:rsidRPr="00C13AE5" w:rsidRDefault="002E6F0A" w:rsidP="0077381A">
      <w:pPr>
        <w:spacing w:after="0" w:line="240" w:lineRule="atLeast"/>
        <w:ind w:firstLine="720"/>
        <w:rPr>
          <w:rFonts w:cstheme="minorHAnsi"/>
          <w:color w:val="000000"/>
          <w:sz w:val="24"/>
          <w:szCs w:val="24"/>
        </w:rPr>
      </w:pPr>
      <w:r w:rsidRPr="00C13AE5">
        <w:rPr>
          <w:rFonts w:cstheme="minorHAnsi"/>
          <w:color w:val="000000"/>
          <w:sz w:val="24"/>
          <w:szCs w:val="24"/>
        </w:rPr>
        <w:t xml:space="preserve">A. </w:t>
      </w:r>
      <w:r w:rsidRPr="006869C1">
        <w:rPr>
          <w:rFonts w:cstheme="minorHAnsi"/>
          <w:color w:val="000000"/>
          <w:sz w:val="24"/>
          <w:szCs w:val="24"/>
          <w:highlight w:val="yellow"/>
        </w:rPr>
        <w:t>a short-s</w:t>
      </w:r>
      <w:r w:rsidR="00DD781B" w:rsidRPr="006869C1">
        <w:rPr>
          <w:rFonts w:cstheme="minorHAnsi"/>
          <w:color w:val="000000"/>
          <w:sz w:val="24"/>
          <w:szCs w:val="24"/>
          <w:highlight w:val="yellow"/>
        </w:rPr>
        <w:t>leeved T-shirt with round neck</w:t>
      </w:r>
      <w:r w:rsidR="00DD781B" w:rsidRPr="00C13AE5">
        <w:rPr>
          <w:rFonts w:cstheme="minorHAnsi"/>
          <w:color w:val="000000"/>
          <w:sz w:val="24"/>
          <w:szCs w:val="24"/>
        </w:rPr>
        <w:tab/>
      </w:r>
      <w:r w:rsidRPr="00C13AE5">
        <w:rPr>
          <w:rFonts w:cstheme="minorHAnsi"/>
          <w:color w:val="000000"/>
          <w:sz w:val="24"/>
          <w:szCs w:val="24"/>
        </w:rPr>
        <w:t>B. a V-neck black T-shirt</w:t>
      </w:r>
    </w:p>
    <w:p w14:paraId="7E56D737" w14:textId="77777777" w:rsidR="002E6F0A" w:rsidRPr="00C13AE5" w:rsidRDefault="00666739" w:rsidP="0077381A">
      <w:pPr>
        <w:spacing w:after="0" w:line="240" w:lineRule="atLeast"/>
        <w:ind w:firstLine="720"/>
        <w:rPr>
          <w:rFonts w:cstheme="minorHAnsi"/>
          <w:color w:val="000000"/>
          <w:sz w:val="24"/>
          <w:szCs w:val="24"/>
        </w:rPr>
      </w:pPr>
      <w:r>
        <w:rPr>
          <w:rFonts w:cstheme="minorHAnsi"/>
          <w:color w:val="000000"/>
          <w:sz w:val="24"/>
          <w:szCs w:val="24"/>
        </w:rPr>
        <w:t>C. a long-sleeved T-shirt</w:t>
      </w:r>
      <w:r>
        <w:rPr>
          <w:rFonts w:cstheme="minorHAnsi"/>
          <w:color w:val="000000"/>
          <w:sz w:val="24"/>
          <w:szCs w:val="24"/>
        </w:rPr>
        <w:tab/>
      </w:r>
      <w:r>
        <w:rPr>
          <w:rFonts w:cstheme="minorHAnsi"/>
          <w:color w:val="000000"/>
          <w:sz w:val="24"/>
          <w:szCs w:val="24"/>
        </w:rPr>
        <w:tab/>
      </w:r>
      <w:r>
        <w:rPr>
          <w:rFonts w:cstheme="minorHAnsi"/>
          <w:color w:val="000000"/>
          <w:sz w:val="24"/>
          <w:szCs w:val="24"/>
        </w:rPr>
        <w:tab/>
      </w:r>
      <w:r w:rsidR="002E6F0A" w:rsidRPr="00C13AE5">
        <w:rPr>
          <w:rFonts w:cstheme="minorHAnsi"/>
          <w:color w:val="000000"/>
          <w:sz w:val="24"/>
          <w:szCs w:val="24"/>
        </w:rPr>
        <w:t>D. a sleeveless white T-shirt</w:t>
      </w:r>
    </w:p>
    <w:p w14:paraId="648B4EEA" w14:textId="2A0FD18D" w:rsidR="002E6F0A" w:rsidRPr="00C13AE5" w:rsidRDefault="00113221" w:rsidP="0077381A">
      <w:pPr>
        <w:spacing w:line="240" w:lineRule="atLeast"/>
        <w:rPr>
          <w:rFonts w:cstheme="minorHAnsi"/>
          <w:sz w:val="24"/>
          <w:szCs w:val="24"/>
        </w:rPr>
      </w:pPr>
      <w:r>
        <w:rPr>
          <w:rFonts w:cstheme="minorHAnsi"/>
          <w:sz w:val="24"/>
          <w:szCs w:val="24"/>
        </w:rPr>
        <w:t>Find it useful: Thấy nó hữu ích</w:t>
      </w:r>
    </w:p>
    <w:p w14:paraId="4F5F639D" w14:textId="77777777" w:rsidR="00284A81" w:rsidRPr="00C13AE5" w:rsidRDefault="00284A81" w:rsidP="00666739">
      <w:pPr>
        <w:spacing w:line="240" w:lineRule="atLeast"/>
        <w:rPr>
          <w:rFonts w:cstheme="minorHAnsi"/>
          <w:b/>
          <w:sz w:val="24"/>
          <w:szCs w:val="24"/>
        </w:rPr>
      </w:pPr>
      <w:r w:rsidRPr="00C13AE5">
        <w:rPr>
          <w:rFonts w:cstheme="minorHAnsi"/>
          <w:b/>
          <w:sz w:val="24"/>
          <w:szCs w:val="24"/>
        </w:rPr>
        <w:t>PART 2</w:t>
      </w:r>
      <w:r w:rsidR="002E6F0A" w:rsidRPr="00C13AE5">
        <w:rPr>
          <w:rFonts w:cstheme="minorHAnsi"/>
          <w:b/>
          <w:sz w:val="24"/>
          <w:szCs w:val="24"/>
        </w:rPr>
        <w:t xml:space="preserve"> </w:t>
      </w:r>
    </w:p>
    <w:p w14:paraId="197D5A80" w14:textId="77777777" w:rsidR="002E6F0A" w:rsidRPr="00C13AE5" w:rsidRDefault="002E6F0A" w:rsidP="0077381A">
      <w:pPr>
        <w:spacing w:after="0" w:line="240" w:lineRule="atLeast"/>
        <w:jc w:val="both"/>
        <w:rPr>
          <w:rFonts w:cstheme="minorHAnsi"/>
          <w:b/>
          <w:sz w:val="24"/>
          <w:szCs w:val="24"/>
          <w:shd w:val="clear" w:color="auto" w:fill="FFFFFF"/>
        </w:rPr>
      </w:pPr>
      <w:r w:rsidRPr="00C13AE5">
        <w:rPr>
          <w:rFonts w:cstheme="minorHAnsi"/>
          <w:b/>
          <w:sz w:val="24"/>
          <w:szCs w:val="24"/>
        </w:rPr>
        <w:t>Y</w:t>
      </w:r>
      <w:r w:rsidRPr="00C13AE5">
        <w:rPr>
          <w:rFonts w:cstheme="minorHAnsi"/>
          <w:b/>
          <w:sz w:val="24"/>
          <w:szCs w:val="24"/>
          <w:shd w:val="clear" w:color="auto" w:fill="FFFFFF"/>
        </w:rPr>
        <w:t>ou will hear three different conversations. In each conversation there are four questions. For each question, choose the correct answer</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A</w:t>
      </w:r>
      <w:r w:rsidRPr="00C13AE5">
        <w:rPr>
          <w:rFonts w:cstheme="minorHAnsi"/>
          <w:b/>
          <w:sz w:val="24"/>
          <w:szCs w:val="24"/>
          <w:shd w:val="clear" w:color="auto" w:fill="FFFFFF"/>
        </w:rPr>
        <w:t>,</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B</w:t>
      </w:r>
      <w:r w:rsidRPr="00C13AE5">
        <w:rPr>
          <w:rFonts w:cstheme="minorHAnsi"/>
          <w:b/>
          <w:sz w:val="24"/>
          <w:szCs w:val="24"/>
          <w:shd w:val="clear" w:color="auto" w:fill="FFFFFF"/>
        </w:rPr>
        <w:t>,</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C</w:t>
      </w:r>
      <w:r w:rsidRPr="00C13AE5">
        <w:rPr>
          <w:rStyle w:val="apple-converted-space"/>
          <w:rFonts w:cstheme="minorHAnsi"/>
          <w:b/>
          <w:sz w:val="24"/>
          <w:szCs w:val="24"/>
          <w:shd w:val="clear" w:color="auto" w:fill="FFFFFF"/>
        </w:rPr>
        <w:t> </w:t>
      </w:r>
      <w:r w:rsidRPr="00C13AE5">
        <w:rPr>
          <w:rFonts w:cstheme="minorHAnsi"/>
          <w:b/>
          <w:sz w:val="24"/>
          <w:szCs w:val="24"/>
          <w:shd w:val="clear" w:color="auto" w:fill="FFFFFF"/>
        </w:rPr>
        <w:t>or</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D</w:t>
      </w:r>
      <w:r w:rsidRPr="00C13AE5">
        <w:rPr>
          <w:rFonts w:cstheme="minorHAnsi"/>
          <w:b/>
          <w:sz w:val="24"/>
          <w:szCs w:val="24"/>
          <w:shd w:val="clear" w:color="auto" w:fill="FFFFFF"/>
        </w:rPr>
        <w:t>. You will hear the conversations only once.</w:t>
      </w:r>
    </w:p>
    <w:p w14:paraId="79059984" w14:textId="77777777" w:rsidR="002E6F0A" w:rsidRPr="00C13AE5" w:rsidRDefault="002E6F0A" w:rsidP="0077381A">
      <w:pPr>
        <w:spacing w:line="240" w:lineRule="atLeast"/>
        <w:rPr>
          <w:rFonts w:cstheme="minorHAnsi"/>
          <w:b/>
          <w:sz w:val="24"/>
          <w:szCs w:val="24"/>
        </w:rPr>
      </w:pPr>
    </w:p>
    <w:p w14:paraId="66DF65EC" w14:textId="77777777" w:rsidR="002E6F0A" w:rsidRPr="00C13AE5" w:rsidRDefault="002E6F0A" w:rsidP="0077381A">
      <w:pPr>
        <w:spacing w:line="240" w:lineRule="atLeast"/>
        <w:rPr>
          <w:rFonts w:cstheme="minorHAnsi"/>
          <w:sz w:val="24"/>
          <w:szCs w:val="24"/>
        </w:rPr>
      </w:pPr>
      <w:r w:rsidRPr="00C13AE5">
        <w:rPr>
          <w:rFonts w:cstheme="minorHAnsi"/>
          <w:b/>
          <w:color w:val="000000"/>
          <w:sz w:val="24"/>
          <w:szCs w:val="24"/>
        </w:rPr>
        <w:lastRenderedPageBreak/>
        <w:t>Conversation 1. You will hear a conversation between a girl, Kate, and a boy, George.</w:t>
      </w:r>
    </w:p>
    <w:p w14:paraId="2355EA13" w14:textId="6C504DD6" w:rsidR="002E6F0A" w:rsidRDefault="002E6F0A" w:rsidP="0077381A">
      <w:pPr>
        <w:spacing w:line="240" w:lineRule="atLeast"/>
        <w:rPr>
          <w:rFonts w:cstheme="minorHAnsi"/>
          <w:b/>
          <w:color w:val="000000"/>
          <w:sz w:val="24"/>
          <w:szCs w:val="24"/>
        </w:rPr>
      </w:pPr>
      <w:r w:rsidRPr="00C13AE5">
        <w:rPr>
          <w:rFonts w:cstheme="minorHAnsi"/>
          <w:b/>
          <w:color w:val="000000"/>
          <w:sz w:val="24"/>
          <w:szCs w:val="24"/>
        </w:rPr>
        <w:t>9. What is Kate’s health problem?</w:t>
      </w:r>
    </w:p>
    <w:p w14:paraId="5FC6FEE1" w14:textId="752A7525" w:rsidR="00113221" w:rsidRDefault="00113221" w:rsidP="0077381A">
      <w:pPr>
        <w:spacing w:line="240" w:lineRule="atLeast"/>
        <w:rPr>
          <w:rFonts w:cstheme="minorHAnsi"/>
          <w:b/>
          <w:color w:val="000000"/>
          <w:sz w:val="24"/>
          <w:szCs w:val="24"/>
        </w:rPr>
      </w:pPr>
      <w:r>
        <w:rPr>
          <w:rFonts w:cstheme="minorHAnsi"/>
          <w:b/>
          <w:color w:val="000000"/>
          <w:sz w:val="24"/>
          <w:szCs w:val="24"/>
        </w:rPr>
        <w:t>-lecture: bài giảng</w:t>
      </w:r>
    </w:p>
    <w:p w14:paraId="78DD15EF" w14:textId="54997C67" w:rsidR="00113221" w:rsidRPr="00C13AE5" w:rsidRDefault="00113221" w:rsidP="0077381A">
      <w:pPr>
        <w:spacing w:line="240" w:lineRule="atLeast"/>
        <w:rPr>
          <w:rFonts w:cstheme="minorHAnsi"/>
          <w:b/>
          <w:color w:val="000000"/>
          <w:sz w:val="24"/>
          <w:szCs w:val="24"/>
        </w:rPr>
      </w:pPr>
      <w:r>
        <w:rPr>
          <w:rFonts w:cstheme="minorHAnsi"/>
          <w:b/>
          <w:color w:val="000000"/>
          <w:sz w:val="24"/>
          <w:szCs w:val="24"/>
        </w:rPr>
        <w:t xml:space="preserve">-medicine: </w:t>
      </w:r>
    </w:p>
    <w:p w14:paraId="32019E7D" w14:textId="644877D7" w:rsidR="002E6F0A" w:rsidRPr="00C13AE5" w:rsidRDefault="002E6F0A" w:rsidP="0077381A">
      <w:pPr>
        <w:spacing w:line="240" w:lineRule="atLeast"/>
        <w:ind w:firstLine="720"/>
        <w:rPr>
          <w:rFonts w:cstheme="minorHAnsi"/>
          <w:color w:val="000000"/>
          <w:sz w:val="24"/>
          <w:szCs w:val="24"/>
        </w:rPr>
      </w:pPr>
      <w:r w:rsidRPr="00C13AE5">
        <w:rPr>
          <w:rFonts w:cstheme="minorHAnsi"/>
          <w:color w:val="000000"/>
          <w:sz w:val="24"/>
          <w:szCs w:val="24"/>
        </w:rPr>
        <w:t xml:space="preserve">A. She has </w:t>
      </w:r>
      <w:r w:rsidRPr="00CE3A88">
        <w:rPr>
          <w:rFonts w:cstheme="minorHAnsi"/>
          <w:color w:val="000000"/>
          <w:sz w:val="24"/>
          <w:szCs w:val="24"/>
          <w:highlight w:val="yellow"/>
        </w:rPr>
        <w:t>coughs</w:t>
      </w:r>
      <w:r w:rsidR="00CE3A88" w:rsidRPr="00CE3A88">
        <w:rPr>
          <w:rFonts w:cstheme="minorHAnsi"/>
          <w:color w:val="000000"/>
          <w:sz w:val="24"/>
          <w:szCs w:val="24"/>
          <w:highlight w:val="yellow"/>
        </w:rPr>
        <w:t>(ho)</w:t>
      </w:r>
      <w:r w:rsidRPr="00C13AE5">
        <w:rPr>
          <w:rFonts w:cstheme="minorHAnsi"/>
          <w:color w:val="000000"/>
          <w:sz w:val="24"/>
          <w:szCs w:val="24"/>
        </w:rPr>
        <w:tab/>
      </w:r>
      <w:r w:rsidRPr="00C13AE5">
        <w:rPr>
          <w:rFonts w:cstheme="minorHAnsi"/>
          <w:color w:val="000000"/>
          <w:sz w:val="24"/>
          <w:szCs w:val="24"/>
        </w:rPr>
        <w:tab/>
      </w:r>
      <w:r w:rsidRPr="00113221">
        <w:rPr>
          <w:rFonts w:cstheme="minorHAnsi"/>
          <w:color w:val="000000"/>
          <w:sz w:val="24"/>
          <w:szCs w:val="24"/>
          <w:highlight w:val="yellow"/>
        </w:rPr>
        <w:t>B. She has headache</w:t>
      </w:r>
      <w:r w:rsidRPr="00113221">
        <w:rPr>
          <w:rFonts w:cstheme="minorHAnsi"/>
          <w:color w:val="000000"/>
          <w:sz w:val="24"/>
          <w:szCs w:val="24"/>
          <w:highlight w:val="yellow"/>
        </w:rPr>
        <w:tab/>
      </w:r>
      <w:r w:rsidR="00113221" w:rsidRPr="00113221">
        <w:rPr>
          <w:rFonts w:cstheme="minorHAnsi"/>
          <w:color w:val="000000"/>
          <w:sz w:val="24"/>
          <w:szCs w:val="24"/>
          <w:highlight w:val="yellow"/>
        </w:rPr>
        <w:t>(đau đầu)</w:t>
      </w:r>
      <w:r w:rsidRPr="00C13AE5">
        <w:rPr>
          <w:rFonts w:cstheme="minorHAnsi"/>
          <w:color w:val="000000"/>
          <w:sz w:val="24"/>
          <w:szCs w:val="24"/>
        </w:rPr>
        <w:tab/>
      </w:r>
    </w:p>
    <w:p w14:paraId="0329F51C" w14:textId="1545A2BD" w:rsidR="002E6F0A" w:rsidRPr="00C13AE5" w:rsidRDefault="002E6F0A" w:rsidP="00666739">
      <w:pPr>
        <w:spacing w:line="240" w:lineRule="atLeast"/>
        <w:ind w:firstLine="720"/>
        <w:rPr>
          <w:rFonts w:cstheme="minorHAnsi"/>
          <w:color w:val="000000"/>
          <w:sz w:val="24"/>
          <w:szCs w:val="24"/>
        </w:rPr>
      </w:pPr>
      <w:r w:rsidRPr="00C13AE5">
        <w:rPr>
          <w:rFonts w:cstheme="minorHAnsi"/>
          <w:color w:val="000000"/>
          <w:sz w:val="24"/>
          <w:szCs w:val="24"/>
        </w:rPr>
        <w:t xml:space="preserve">C. She has </w:t>
      </w:r>
      <w:r w:rsidRPr="00113221">
        <w:rPr>
          <w:rFonts w:cstheme="minorHAnsi"/>
          <w:color w:val="000000"/>
          <w:sz w:val="24"/>
          <w:szCs w:val="24"/>
          <w:highlight w:val="yellow"/>
        </w:rPr>
        <w:t>too</w:t>
      </w:r>
      <w:r w:rsidR="00666739" w:rsidRPr="00113221">
        <w:rPr>
          <w:rFonts w:cstheme="minorHAnsi"/>
          <w:color w:val="000000"/>
          <w:sz w:val="24"/>
          <w:szCs w:val="24"/>
          <w:highlight w:val="yellow"/>
        </w:rPr>
        <w:t>thache</w:t>
      </w:r>
      <w:r w:rsidR="00113221">
        <w:rPr>
          <w:rFonts w:cstheme="minorHAnsi"/>
          <w:color w:val="000000"/>
          <w:sz w:val="24"/>
          <w:szCs w:val="24"/>
        </w:rPr>
        <w:t>(đau rang)</w:t>
      </w:r>
      <w:r w:rsidR="00666739">
        <w:rPr>
          <w:rFonts w:cstheme="minorHAnsi"/>
          <w:color w:val="000000"/>
          <w:sz w:val="24"/>
          <w:szCs w:val="24"/>
        </w:rPr>
        <w:tab/>
      </w:r>
      <w:r w:rsidR="00666739">
        <w:rPr>
          <w:rFonts w:cstheme="minorHAnsi"/>
          <w:color w:val="000000"/>
          <w:sz w:val="24"/>
          <w:szCs w:val="24"/>
        </w:rPr>
        <w:tab/>
        <w:t xml:space="preserve">D. She has </w:t>
      </w:r>
      <w:r w:rsidR="00AA126B" w:rsidRPr="00113221">
        <w:rPr>
          <w:rFonts w:cstheme="minorHAnsi"/>
          <w:color w:val="000000"/>
          <w:sz w:val="24"/>
          <w:szCs w:val="24"/>
          <w:highlight w:val="yellow"/>
        </w:rPr>
        <w:t xml:space="preserve">stomach </w:t>
      </w:r>
      <w:r w:rsidR="00666739" w:rsidRPr="00113221">
        <w:rPr>
          <w:rFonts w:cstheme="minorHAnsi"/>
          <w:color w:val="000000"/>
          <w:sz w:val="24"/>
          <w:szCs w:val="24"/>
          <w:highlight w:val="yellow"/>
        </w:rPr>
        <w:t>ache</w:t>
      </w:r>
      <w:r w:rsidR="00113221">
        <w:rPr>
          <w:rFonts w:cstheme="minorHAnsi"/>
          <w:color w:val="000000"/>
          <w:sz w:val="24"/>
          <w:szCs w:val="24"/>
        </w:rPr>
        <w:t>(đau bụng)</w:t>
      </w:r>
    </w:p>
    <w:p w14:paraId="7BACE286" w14:textId="77777777" w:rsidR="002E6F0A" w:rsidRPr="00C13AE5" w:rsidRDefault="002E6F0A" w:rsidP="0077381A">
      <w:pPr>
        <w:spacing w:line="240" w:lineRule="atLeast"/>
        <w:rPr>
          <w:rFonts w:cstheme="minorHAnsi"/>
          <w:b/>
          <w:color w:val="000000"/>
          <w:sz w:val="24"/>
          <w:szCs w:val="24"/>
        </w:rPr>
      </w:pPr>
      <w:r w:rsidRPr="00C13AE5">
        <w:rPr>
          <w:rFonts w:cstheme="minorHAnsi"/>
          <w:b/>
          <w:color w:val="000000"/>
          <w:sz w:val="24"/>
          <w:szCs w:val="24"/>
        </w:rPr>
        <w:t>10. What does Kate’s problem affect her classmates?</w:t>
      </w:r>
    </w:p>
    <w:p w14:paraId="327B2718" w14:textId="77777777" w:rsidR="002E6F0A" w:rsidRPr="00C13AE5" w:rsidRDefault="002E6F0A" w:rsidP="0077381A">
      <w:pPr>
        <w:spacing w:line="240" w:lineRule="atLeast"/>
        <w:ind w:firstLine="720"/>
        <w:rPr>
          <w:rFonts w:cstheme="minorHAnsi"/>
          <w:color w:val="000000"/>
          <w:sz w:val="24"/>
          <w:szCs w:val="24"/>
        </w:rPr>
      </w:pPr>
      <w:r w:rsidRPr="00C13AE5">
        <w:rPr>
          <w:rFonts w:cstheme="minorHAnsi"/>
          <w:color w:val="000000"/>
          <w:sz w:val="24"/>
          <w:szCs w:val="24"/>
        </w:rPr>
        <w:t>A. It makes them funny.</w:t>
      </w:r>
      <w:r w:rsidRPr="00C13AE5">
        <w:rPr>
          <w:rFonts w:cstheme="minorHAnsi"/>
          <w:color w:val="000000"/>
          <w:sz w:val="24"/>
          <w:szCs w:val="24"/>
        </w:rPr>
        <w:tab/>
      </w:r>
      <w:r w:rsidRPr="00C13AE5">
        <w:rPr>
          <w:rFonts w:cstheme="minorHAnsi"/>
          <w:color w:val="000000"/>
          <w:sz w:val="24"/>
          <w:szCs w:val="24"/>
        </w:rPr>
        <w:tab/>
      </w:r>
      <w:r w:rsidRPr="00EC2EA1">
        <w:rPr>
          <w:rFonts w:cstheme="minorHAnsi"/>
          <w:color w:val="000000"/>
          <w:sz w:val="24"/>
          <w:szCs w:val="24"/>
          <w:highlight w:val="yellow"/>
        </w:rPr>
        <w:t>B. It makes them annoyed</w:t>
      </w:r>
      <w:r w:rsidRPr="00C13AE5">
        <w:rPr>
          <w:rFonts w:cstheme="minorHAnsi"/>
          <w:color w:val="000000"/>
          <w:sz w:val="24"/>
          <w:szCs w:val="24"/>
        </w:rPr>
        <w:t>.</w:t>
      </w:r>
    </w:p>
    <w:p w14:paraId="39978A3A" w14:textId="77777777" w:rsidR="002E6F0A" w:rsidRPr="00C13AE5" w:rsidRDefault="002E6F0A" w:rsidP="00666739">
      <w:pPr>
        <w:spacing w:line="240" w:lineRule="atLeast"/>
        <w:ind w:firstLine="720"/>
        <w:rPr>
          <w:rFonts w:cstheme="minorHAnsi"/>
          <w:color w:val="000000"/>
          <w:sz w:val="24"/>
          <w:szCs w:val="24"/>
        </w:rPr>
      </w:pPr>
      <w:r w:rsidRPr="00C13AE5">
        <w:rPr>
          <w:rFonts w:cstheme="minorHAnsi"/>
          <w:color w:val="000000"/>
          <w:sz w:val="24"/>
          <w:szCs w:val="24"/>
        </w:rPr>
        <w:t>C. It makes them happy.</w:t>
      </w:r>
      <w:r w:rsidRPr="00C13AE5">
        <w:rPr>
          <w:rFonts w:cstheme="minorHAnsi"/>
          <w:color w:val="000000"/>
          <w:sz w:val="24"/>
          <w:szCs w:val="24"/>
        </w:rPr>
        <w:tab/>
      </w:r>
      <w:r w:rsidRPr="00C13AE5">
        <w:rPr>
          <w:rFonts w:cstheme="minorHAnsi"/>
          <w:color w:val="000000"/>
          <w:sz w:val="24"/>
          <w:szCs w:val="24"/>
        </w:rPr>
        <w:tab/>
        <w:t>D. It makes them exc</w:t>
      </w:r>
      <w:r w:rsidR="00666739">
        <w:rPr>
          <w:rFonts w:cstheme="minorHAnsi"/>
          <w:color w:val="000000"/>
          <w:sz w:val="24"/>
          <w:szCs w:val="24"/>
        </w:rPr>
        <w:t>ited.</w:t>
      </w:r>
    </w:p>
    <w:p w14:paraId="059EA9FE" w14:textId="77777777" w:rsidR="002E6F0A" w:rsidRPr="00C13AE5" w:rsidRDefault="002E6F0A" w:rsidP="0077381A">
      <w:pPr>
        <w:spacing w:line="240" w:lineRule="atLeast"/>
        <w:rPr>
          <w:rFonts w:cstheme="minorHAnsi"/>
          <w:b/>
          <w:color w:val="000000"/>
          <w:sz w:val="24"/>
          <w:szCs w:val="24"/>
        </w:rPr>
      </w:pPr>
      <w:r w:rsidRPr="00C13AE5">
        <w:rPr>
          <w:rFonts w:cstheme="minorHAnsi"/>
          <w:b/>
          <w:color w:val="000000"/>
          <w:sz w:val="24"/>
          <w:szCs w:val="24"/>
        </w:rPr>
        <w:t>11. What did Kate have last year?</w:t>
      </w:r>
    </w:p>
    <w:p w14:paraId="32EC1D5C" w14:textId="77777777" w:rsidR="002E6F0A" w:rsidRPr="00C13AE5" w:rsidRDefault="002E6F0A" w:rsidP="0077381A">
      <w:pPr>
        <w:spacing w:line="240" w:lineRule="atLeast"/>
        <w:ind w:firstLine="720"/>
        <w:rPr>
          <w:rFonts w:cstheme="minorHAnsi"/>
          <w:color w:val="000000"/>
          <w:sz w:val="24"/>
          <w:szCs w:val="24"/>
        </w:rPr>
      </w:pPr>
      <w:r w:rsidRPr="00C13AE5">
        <w:rPr>
          <w:rFonts w:cstheme="minorHAnsi"/>
          <w:color w:val="000000"/>
          <w:sz w:val="24"/>
          <w:szCs w:val="24"/>
        </w:rPr>
        <w:t>A. She had coughs</w:t>
      </w:r>
      <w:r w:rsidRPr="00C13AE5">
        <w:rPr>
          <w:rFonts w:cstheme="minorHAnsi"/>
          <w:color w:val="000000"/>
          <w:sz w:val="24"/>
          <w:szCs w:val="24"/>
        </w:rPr>
        <w:tab/>
      </w:r>
      <w:r w:rsidRPr="00C13AE5">
        <w:rPr>
          <w:rFonts w:cstheme="minorHAnsi"/>
          <w:color w:val="000000"/>
          <w:sz w:val="24"/>
          <w:szCs w:val="24"/>
        </w:rPr>
        <w:tab/>
      </w:r>
      <w:r w:rsidRPr="00C13AE5">
        <w:rPr>
          <w:rFonts w:cstheme="minorHAnsi"/>
          <w:color w:val="000000"/>
          <w:sz w:val="24"/>
          <w:szCs w:val="24"/>
        </w:rPr>
        <w:tab/>
        <w:t>B. She had headache</w:t>
      </w:r>
    </w:p>
    <w:p w14:paraId="272F3315" w14:textId="77777777" w:rsidR="002E6F0A" w:rsidRPr="00C13AE5" w:rsidRDefault="002E6F0A" w:rsidP="00666739">
      <w:pPr>
        <w:spacing w:line="240" w:lineRule="atLeast"/>
        <w:ind w:firstLine="720"/>
        <w:rPr>
          <w:rFonts w:cstheme="minorHAnsi"/>
          <w:color w:val="000000"/>
          <w:sz w:val="24"/>
          <w:szCs w:val="24"/>
        </w:rPr>
      </w:pPr>
      <w:r w:rsidRPr="00FF4CBC">
        <w:rPr>
          <w:rFonts w:cstheme="minorHAnsi"/>
          <w:color w:val="000000"/>
          <w:sz w:val="24"/>
          <w:szCs w:val="24"/>
          <w:highlight w:val="yellow"/>
        </w:rPr>
        <w:t>C. She had a fall off he</w:t>
      </w:r>
      <w:r w:rsidR="00666739" w:rsidRPr="00FF4CBC">
        <w:rPr>
          <w:rFonts w:cstheme="minorHAnsi"/>
          <w:color w:val="000000"/>
          <w:sz w:val="24"/>
          <w:szCs w:val="24"/>
          <w:highlight w:val="yellow"/>
        </w:rPr>
        <w:t>r bike</w:t>
      </w:r>
      <w:r w:rsidR="00666739">
        <w:rPr>
          <w:rFonts w:cstheme="minorHAnsi"/>
          <w:color w:val="000000"/>
          <w:sz w:val="24"/>
          <w:szCs w:val="24"/>
        </w:rPr>
        <w:tab/>
      </w:r>
      <w:r w:rsidR="00666739">
        <w:rPr>
          <w:rFonts w:cstheme="minorHAnsi"/>
          <w:color w:val="000000"/>
          <w:sz w:val="24"/>
          <w:szCs w:val="24"/>
        </w:rPr>
        <w:tab/>
        <w:t>D. She had stomach ache</w:t>
      </w:r>
    </w:p>
    <w:p w14:paraId="58C76C3E" w14:textId="77777777" w:rsidR="002E6F0A" w:rsidRPr="00C13AE5" w:rsidRDefault="002E6F0A" w:rsidP="0077381A">
      <w:pPr>
        <w:spacing w:line="240" w:lineRule="atLeast"/>
        <w:rPr>
          <w:rFonts w:cstheme="minorHAnsi"/>
          <w:b/>
          <w:color w:val="000000"/>
          <w:sz w:val="24"/>
          <w:szCs w:val="24"/>
        </w:rPr>
      </w:pPr>
      <w:r w:rsidRPr="00C13AE5">
        <w:rPr>
          <w:rFonts w:cstheme="minorHAnsi"/>
          <w:b/>
          <w:color w:val="000000"/>
          <w:sz w:val="24"/>
          <w:szCs w:val="24"/>
        </w:rPr>
        <w:t>12. What does Kate have now, too?</w:t>
      </w:r>
    </w:p>
    <w:p w14:paraId="75906887" w14:textId="77777777" w:rsidR="002E6F0A" w:rsidRPr="00C13AE5" w:rsidRDefault="002E6F0A" w:rsidP="0077381A">
      <w:pPr>
        <w:spacing w:line="240" w:lineRule="atLeast"/>
        <w:ind w:left="720"/>
        <w:rPr>
          <w:rFonts w:cstheme="minorHAnsi"/>
          <w:color w:val="000000"/>
          <w:sz w:val="24"/>
          <w:szCs w:val="24"/>
        </w:rPr>
      </w:pPr>
      <w:r w:rsidRPr="00C13AE5">
        <w:rPr>
          <w:rFonts w:cstheme="minorHAnsi"/>
          <w:color w:val="000000"/>
          <w:sz w:val="24"/>
          <w:szCs w:val="24"/>
        </w:rPr>
        <w:t>A. She has backache</w:t>
      </w:r>
      <w:r w:rsidRPr="00C13AE5">
        <w:rPr>
          <w:rFonts w:cstheme="minorHAnsi"/>
          <w:color w:val="000000"/>
          <w:sz w:val="24"/>
          <w:szCs w:val="24"/>
        </w:rPr>
        <w:tab/>
      </w:r>
      <w:r w:rsidRPr="00C13AE5">
        <w:rPr>
          <w:rFonts w:cstheme="minorHAnsi"/>
          <w:color w:val="000000"/>
          <w:sz w:val="24"/>
          <w:szCs w:val="24"/>
        </w:rPr>
        <w:tab/>
      </w:r>
      <w:r w:rsidRPr="00C13AE5">
        <w:rPr>
          <w:rFonts w:cstheme="minorHAnsi"/>
          <w:color w:val="000000"/>
          <w:sz w:val="24"/>
          <w:szCs w:val="24"/>
        </w:rPr>
        <w:tab/>
        <w:t>B. She has headache</w:t>
      </w:r>
    </w:p>
    <w:p w14:paraId="4006F35C" w14:textId="77777777" w:rsidR="002E6F0A" w:rsidRPr="00C13AE5" w:rsidRDefault="002E6F0A" w:rsidP="00666739">
      <w:pPr>
        <w:spacing w:line="240" w:lineRule="atLeast"/>
        <w:ind w:left="720"/>
        <w:rPr>
          <w:rFonts w:cstheme="minorHAnsi"/>
          <w:color w:val="000000"/>
          <w:sz w:val="24"/>
          <w:szCs w:val="24"/>
        </w:rPr>
      </w:pPr>
      <w:r w:rsidRPr="00C13AE5">
        <w:rPr>
          <w:rFonts w:cstheme="minorHAnsi"/>
          <w:color w:val="000000"/>
          <w:sz w:val="24"/>
          <w:szCs w:val="24"/>
        </w:rPr>
        <w:t>C. She has toothache</w:t>
      </w:r>
      <w:r w:rsidRPr="00C13AE5">
        <w:rPr>
          <w:rFonts w:cstheme="minorHAnsi"/>
          <w:color w:val="000000"/>
          <w:sz w:val="24"/>
          <w:szCs w:val="24"/>
        </w:rPr>
        <w:tab/>
      </w:r>
      <w:r w:rsidRPr="00C13AE5">
        <w:rPr>
          <w:rFonts w:cstheme="minorHAnsi"/>
          <w:color w:val="000000"/>
          <w:sz w:val="24"/>
          <w:szCs w:val="24"/>
        </w:rPr>
        <w:tab/>
      </w:r>
      <w:r w:rsidRPr="00C13AE5">
        <w:rPr>
          <w:rFonts w:cstheme="minorHAnsi"/>
          <w:color w:val="000000"/>
          <w:sz w:val="24"/>
          <w:szCs w:val="24"/>
        </w:rPr>
        <w:tab/>
        <w:t>D.</w:t>
      </w:r>
      <w:r w:rsidR="00DD781B" w:rsidRPr="00C13AE5">
        <w:rPr>
          <w:rFonts w:cstheme="minorHAnsi"/>
          <w:color w:val="000000"/>
          <w:sz w:val="24"/>
          <w:szCs w:val="24"/>
        </w:rPr>
        <w:t xml:space="preserve"> </w:t>
      </w:r>
      <w:r w:rsidRPr="00C13AE5">
        <w:rPr>
          <w:rFonts w:cstheme="minorHAnsi"/>
          <w:color w:val="000000"/>
          <w:sz w:val="24"/>
          <w:szCs w:val="24"/>
        </w:rPr>
        <w:t>She has temperat</w:t>
      </w:r>
      <w:r w:rsidR="00666739">
        <w:rPr>
          <w:rFonts w:cstheme="minorHAnsi"/>
          <w:color w:val="000000"/>
          <w:sz w:val="24"/>
          <w:szCs w:val="24"/>
        </w:rPr>
        <w:t>ure</w:t>
      </w:r>
    </w:p>
    <w:p w14:paraId="65B2F50C" w14:textId="77777777" w:rsidR="00666739" w:rsidRDefault="00666739" w:rsidP="0077381A">
      <w:pPr>
        <w:spacing w:line="240" w:lineRule="atLeast"/>
        <w:rPr>
          <w:rFonts w:cstheme="minorHAnsi"/>
          <w:b/>
          <w:color w:val="000000"/>
          <w:sz w:val="24"/>
          <w:szCs w:val="24"/>
        </w:rPr>
      </w:pPr>
    </w:p>
    <w:p w14:paraId="1D6FCB64" w14:textId="77777777" w:rsidR="002E6F0A" w:rsidRPr="00C13AE5" w:rsidRDefault="002E6F0A" w:rsidP="0077381A">
      <w:pPr>
        <w:spacing w:line="240" w:lineRule="atLeast"/>
        <w:rPr>
          <w:rFonts w:cstheme="minorHAnsi"/>
          <w:color w:val="000000"/>
          <w:sz w:val="24"/>
          <w:szCs w:val="24"/>
        </w:rPr>
      </w:pPr>
      <w:r w:rsidRPr="00C13AE5">
        <w:rPr>
          <w:rFonts w:cstheme="minorHAnsi"/>
          <w:b/>
          <w:color w:val="000000"/>
          <w:sz w:val="24"/>
          <w:szCs w:val="24"/>
        </w:rPr>
        <w:t>Conversation 2. You will hear a conversation between a man and a woman at home.</w:t>
      </w:r>
    </w:p>
    <w:p w14:paraId="64DA82BC" w14:textId="77777777" w:rsidR="002E6F0A" w:rsidRPr="00C13AE5" w:rsidRDefault="00E66295" w:rsidP="0077381A">
      <w:pPr>
        <w:spacing w:line="240" w:lineRule="atLeast"/>
        <w:rPr>
          <w:rFonts w:cstheme="minorHAnsi"/>
          <w:b/>
          <w:color w:val="000000"/>
          <w:sz w:val="24"/>
          <w:szCs w:val="24"/>
        </w:rPr>
      </w:pPr>
      <w:r>
        <w:rPr>
          <w:rFonts w:cstheme="minorHAnsi"/>
          <w:b/>
          <w:color w:val="000000"/>
          <w:sz w:val="24"/>
          <w:szCs w:val="24"/>
        </w:rPr>
        <w:t>13. Why does the man want to go</w:t>
      </w:r>
      <w:r w:rsidR="002E6F0A" w:rsidRPr="00C13AE5">
        <w:rPr>
          <w:rFonts w:cstheme="minorHAnsi"/>
          <w:b/>
          <w:color w:val="000000"/>
          <w:sz w:val="24"/>
          <w:szCs w:val="24"/>
        </w:rPr>
        <w:t xml:space="preserve"> out?</w:t>
      </w:r>
    </w:p>
    <w:p w14:paraId="2DD6441C" w14:textId="77777777" w:rsidR="002E6F0A" w:rsidRPr="00C13AE5" w:rsidRDefault="002E6F0A" w:rsidP="0077381A">
      <w:pPr>
        <w:spacing w:line="240" w:lineRule="atLeast"/>
        <w:ind w:left="720"/>
        <w:rPr>
          <w:rFonts w:cstheme="minorHAnsi"/>
          <w:color w:val="000000"/>
          <w:sz w:val="24"/>
          <w:szCs w:val="24"/>
        </w:rPr>
      </w:pPr>
      <w:r w:rsidRPr="009F65C7">
        <w:rPr>
          <w:rFonts w:cstheme="minorHAnsi"/>
          <w:color w:val="000000"/>
          <w:sz w:val="24"/>
          <w:szCs w:val="24"/>
          <w:highlight w:val="yellow"/>
        </w:rPr>
        <w:t>A. Because he feels bored staying at home</w:t>
      </w:r>
      <w:r w:rsidRPr="00C13AE5">
        <w:rPr>
          <w:rFonts w:cstheme="minorHAnsi"/>
          <w:color w:val="000000"/>
          <w:sz w:val="24"/>
          <w:szCs w:val="24"/>
        </w:rPr>
        <w:t>.</w:t>
      </w:r>
      <w:r w:rsidRPr="00C13AE5">
        <w:rPr>
          <w:rFonts w:cstheme="minorHAnsi"/>
          <w:color w:val="000000"/>
          <w:sz w:val="24"/>
          <w:szCs w:val="24"/>
        </w:rPr>
        <w:tab/>
        <w:t>B. Because he feels safe staying at home.</w:t>
      </w:r>
    </w:p>
    <w:p w14:paraId="0FFFA989" w14:textId="77777777" w:rsidR="002E6F0A" w:rsidRPr="00C13AE5" w:rsidRDefault="002E6F0A" w:rsidP="00666739">
      <w:pPr>
        <w:spacing w:line="240" w:lineRule="atLeast"/>
        <w:ind w:left="720"/>
        <w:rPr>
          <w:rFonts w:cstheme="minorHAnsi"/>
          <w:color w:val="000000"/>
          <w:sz w:val="24"/>
          <w:szCs w:val="24"/>
        </w:rPr>
      </w:pPr>
      <w:r w:rsidRPr="00C13AE5">
        <w:rPr>
          <w:rFonts w:cstheme="minorHAnsi"/>
          <w:color w:val="000000"/>
          <w:sz w:val="24"/>
          <w:szCs w:val="24"/>
        </w:rPr>
        <w:t>C. Because he feels cold staying at home.</w:t>
      </w:r>
      <w:r w:rsidRPr="00C13AE5">
        <w:rPr>
          <w:rFonts w:cstheme="minorHAnsi"/>
          <w:color w:val="000000"/>
          <w:sz w:val="24"/>
          <w:szCs w:val="24"/>
        </w:rPr>
        <w:tab/>
        <w:t>D. Becaus</w:t>
      </w:r>
      <w:r w:rsidR="00666739">
        <w:rPr>
          <w:rFonts w:cstheme="minorHAnsi"/>
          <w:color w:val="000000"/>
          <w:sz w:val="24"/>
          <w:szCs w:val="24"/>
        </w:rPr>
        <w:t>e he feels hot staying at home.</w:t>
      </w:r>
    </w:p>
    <w:p w14:paraId="5E17AB8F" w14:textId="77777777" w:rsidR="002E6F0A" w:rsidRPr="00C13AE5" w:rsidRDefault="002E6F0A" w:rsidP="0077381A">
      <w:pPr>
        <w:spacing w:line="240" w:lineRule="atLeast"/>
        <w:rPr>
          <w:rFonts w:cstheme="minorHAnsi"/>
          <w:b/>
          <w:color w:val="000000"/>
          <w:sz w:val="24"/>
          <w:szCs w:val="24"/>
        </w:rPr>
      </w:pPr>
      <w:r w:rsidRPr="00C13AE5">
        <w:rPr>
          <w:rFonts w:cstheme="minorHAnsi"/>
          <w:b/>
          <w:color w:val="000000"/>
          <w:sz w:val="24"/>
          <w:szCs w:val="24"/>
        </w:rPr>
        <w:t>14. Why does the woman want to stay at home?</w:t>
      </w:r>
    </w:p>
    <w:p w14:paraId="4D1D6F08" w14:textId="77777777" w:rsidR="002E6F0A" w:rsidRPr="00C13AE5" w:rsidRDefault="002E6F0A" w:rsidP="0077381A">
      <w:pPr>
        <w:spacing w:line="240" w:lineRule="atLeast"/>
        <w:ind w:left="720"/>
        <w:rPr>
          <w:rFonts w:cstheme="minorHAnsi"/>
          <w:color w:val="000000"/>
          <w:sz w:val="24"/>
          <w:szCs w:val="24"/>
        </w:rPr>
      </w:pPr>
      <w:r w:rsidRPr="00C13AE5">
        <w:rPr>
          <w:rFonts w:cstheme="minorHAnsi"/>
          <w:color w:val="000000"/>
          <w:sz w:val="24"/>
          <w:szCs w:val="24"/>
        </w:rPr>
        <w:t>A. Because she has coughs.</w:t>
      </w:r>
      <w:r w:rsidRPr="00C13AE5">
        <w:rPr>
          <w:rFonts w:cstheme="minorHAnsi"/>
          <w:color w:val="000000"/>
          <w:sz w:val="24"/>
          <w:szCs w:val="24"/>
        </w:rPr>
        <w:tab/>
      </w:r>
      <w:r w:rsidRPr="00C13AE5">
        <w:rPr>
          <w:rFonts w:cstheme="minorHAnsi"/>
          <w:color w:val="000000"/>
          <w:sz w:val="24"/>
          <w:szCs w:val="24"/>
        </w:rPr>
        <w:tab/>
      </w:r>
      <w:r w:rsidRPr="00C13AE5">
        <w:rPr>
          <w:rFonts w:cstheme="minorHAnsi"/>
          <w:color w:val="000000"/>
          <w:sz w:val="24"/>
          <w:szCs w:val="24"/>
        </w:rPr>
        <w:tab/>
      </w:r>
      <w:r w:rsidRPr="00E92832">
        <w:rPr>
          <w:rFonts w:cstheme="minorHAnsi"/>
          <w:color w:val="000000"/>
          <w:sz w:val="24"/>
          <w:szCs w:val="24"/>
          <w:highlight w:val="yellow"/>
        </w:rPr>
        <w:t>B. Because she feels tired.</w:t>
      </w:r>
    </w:p>
    <w:p w14:paraId="7D3956D3" w14:textId="77777777" w:rsidR="002E6F0A" w:rsidRPr="00C13AE5" w:rsidRDefault="00666739" w:rsidP="00666739">
      <w:pPr>
        <w:spacing w:line="240" w:lineRule="atLeast"/>
        <w:ind w:left="720"/>
        <w:rPr>
          <w:rFonts w:cstheme="minorHAnsi"/>
          <w:color w:val="000000"/>
          <w:sz w:val="24"/>
          <w:szCs w:val="24"/>
        </w:rPr>
      </w:pPr>
      <w:r>
        <w:rPr>
          <w:rFonts w:cstheme="minorHAnsi"/>
          <w:color w:val="000000"/>
          <w:sz w:val="24"/>
          <w:szCs w:val="24"/>
        </w:rPr>
        <w:t>C. Because she has toothache.</w:t>
      </w:r>
      <w:r>
        <w:rPr>
          <w:rFonts w:cstheme="minorHAnsi"/>
          <w:color w:val="000000"/>
          <w:sz w:val="24"/>
          <w:szCs w:val="24"/>
        </w:rPr>
        <w:tab/>
      </w:r>
      <w:r>
        <w:rPr>
          <w:rFonts w:cstheme="minorHAnsi"/>
          <w:color w:val="000000"/>
          <w:sz w:val="24"/>
          <w:szCs w:val="24"/>
        </w:rPr>
        <w:tab/>
      </w:r>
      <w:r w:rsidR="002E6F0A" w:rsidRPr="00C13AE5">
        <w:rPr>
          <w:rFonts w:cstheme="minorHAnsi"/>
          <w:color w:val="000000"/>
          <w:sz w:val="24"/>
          <w:szCs w:val="24"/>
        </w:rPr>
        <w:t>D</w:t>
      </w:r>
      <w:r>
        <w:rPr>
          <w:rFonts w:cstheme="minorHAnsi"/>
          <w:color w:val="000000"/>
          <w:sz w:val="24"/>
          <w:szCs w:val="24"/>
        </w:rPr>
        <w:t>. Because she has stomach ache.</w:t>
      </w:r>
    </w:p>
    <w:p w14:paraId="1BC4E373" w14:textId="77777777" w:rsidR="002E6F0A" w:rsidRPr="00C13AE5" w:rsidRDefault="002E6F0A" w:rsidP="0077381A">
      <w:pPr>
        <w:spacing w:line="240" w:lineRule="atLeast"/>
        <w:rPr>
          <w:rFonts w:cstheme="minorHAnsi"/>
          <w:b/>
          <w:color w:val="000000"/>
          <w:sz w:val="24"/>
          <w:szCs w:val="24"/>
        </w:rPr>
      </w:pPr>
      <w:r w:rsidRPr="00C13AE5">
        <w:rPr>
          <w:rFonts w:cstheme="minorHAnsi"/>
          <w:b/>
          <w:color w:val="000000"/>
          <w:sz w:val="24"/>
          <w:szCs w:val="24"/>
        </w:rPr>
        <w:t>15. Why doesn’t the woman want to watch an Italian film?</w:t>
      </w:r>
    </w:p>
    <w:p w14:paraId="6B5683EC" w14:textId="77777777" w:rsidR="00666739" w:rsidRDefault="002E6F0A" w:rsidP="0077381A">
      <w:pPr>
        <w:spacing w:line="240" w:lineRule="atLeast"/>
        <w:ind w:left="720"/>
        <w:rPr>
          <w:rFonts w:cstheme="minorHAnsi"/>
          <w:color w:val="000000"/>
          <w:sz w:val="24"/>
          <w:szCs w:val="24"/>
        </w:rPr>
      </w:pPr>
      <w:r w:rsidRPr="00C13AE5">
        <w:rPr>
          <w:rFonts w:cstheme="minorHAnsi"/>
          <w:color w:val="000000"/>
          <w:sz w:val="24"/>
          <w:szCs w:val="24"/>
        </w:rPr>
        <w:t>A. Be</w:t>
      </w:r>
      <w:r w:rsidR="00DD781B" w:rsidRPr="00C13AE5">
        <w:rPr>
          <w:rFonts w:cstheme="minorHAnsi"/>
          <w:color w:val="000000"/>
          <w:sz w:val="24"/>
          <w:szCs w:val="24"/>
        </w:rPr>
        <w:t>cause she is short of money.</w:t>
      </w:r>
      <w:r w:rsidR="00DD781B" w:rsidRPr="00C13AE5">
        <w:rPr>
          <w:rFonts w:cstheme="minorHAnsi"/>
          <w:color w:val="000000"/>
          <w:sz w:val="24"/>
          <w:szCs w:val="24"/>
        </w:rPr>
        <w:tab/>
      </w:r>
      <w:r w:rsidR="00DD781B" w:rsidRPr="00C13AE5">
        <w:rPr>
          <w:rFonts w:cstheme="minorHAnsi"/>
          <w:color w:val="000000"/>
          <w:sz w:val="24"/>
          <w:szCs w:val="24"/>
        </w:rPr>
        <w:tab/>
      </w:r>
      <w:r w:rsidR="00DD781B" w:rsidRPr="00C13AE5">
        <w:rPr>
          <w:rFonts w:cstheme="minorHAnsi"/>
          <w:color w:val="000000"/>
          <w:sz w:val="24"/>
          <w:szCs w:val="24"/>
        </w:rPr>
        <w:tab/>
      </w:r>
    </w:p>
    <w:p w14:paraId="710FEA12" w14:textId="77777777" w:rsidR="002E6F0A" w:rsidRPr="00C13AE5" w:rsidRDefault="002E6F0A" w:rsidP="0077381A">
      <w:pPr>
        <w:spacing w:line="240" w:lineRule="atLeast"/>
        <w:ind w:left="720"/>
        <w:rPr>
          <w:rFonts w:cstheme="minorHAnsi"/>
          <w:color w:val="000000"/>
          <w:sz w:val="24"/>
          <w:szCs w:val="24"/>
        </w:rPr>
      </w:pPr>
      <w:r w:rsidRPr="00C13AE5">
        <w:rPr>
          <w:rFonts w:cstheme="minorHAnsi"/>
          <w:color w:val="000000"/>
          <w:sz w:val="24"/>
          <w:szCs w:val="24"/>
        </w:rPr>
        <w:t>B. Because she is serious about it.</w:t>
      </w:r>
    </w:p>
    <w:p w14:paraId="0A939FC4" w14:textId="77777777" w:rsidR="00666739" w:rsidRDefault="002E6F0A" w:rsidP="00666739">
      <w:pPr>
        <w:spacing w:line="240" w:lineRule="atLeast"/>
        <w:ind w:left="720"/>
        <w:rPr>
          <w:rFonts w:cstheme="minorHAnsi"/>
          <w:color w:val="000000"/>
          <w:sz w:val="24"/>
          <w:szCs w:val="24"/>
        </w:rPr>
      </w:pPr>
      <w:r w:rsidRPr="00C13AE5">
        <w:rPr>
          <w:rFonts w:cstheme="minorHAnsi"/>
          <w:color w:val="000000"/>
          <w:sz w:val="24"/>
          <w:szCs w:val="24"/>
        </w:rPr>
        <w:t>C</w:t>
      </w:r>
      <w:r w:rsidRPr="00E92832">
        <w:rPr>
          <w:rFonts w:cstheme="minorHAnsi"/>
          <w:color w:val="000000"/>
          <w:sz w:val="24"/>
          <w:szCs w:val="24"/>
          <w:highlight w:val="yellow"/>
        </w:rPr>
        <w:t>. Because she’s afraid she</w:t>
      </w:r>
      <w:r w:rsidR="00DD781B" w:rsidRPr="00E92832">
        <w:rPr>
          <w:rFonts w:cstheme="minorHAnsi"/>
          <w:color w:val="000000"/>
          <w:sz w:val="24"/>
          <w:szCs w:val="24"/>
          <w:highlight w:val="yellow"/>
        </w:rPr>
        <w:t xml:space="preserve"> will fall asleep watching it.</w:t>
      </w:r>
      <w:r w:rsidR="00DD781B" w:rsidRPr="00C13AE5">
        <w:rPr>
          <w:rFonts w:cstheme="minorHAnsi"/>
          <w:color w:val="000000"/>
          <w:sz w:val="24"/>
          <w:szCs w:val="24"/>
        </w:rPr>
        <w:tab/>
      </w:r>
    </w:p>
    <w:p w14:paraId="5C64D2FB" w14:textId="77777777" w:rsidR="002E6F0A" w:rsidRPr="00C13AE5" w:rsidRDefault="00666739" w:rsidP="00666739">
      <w:pPr>
        <w:spacing w:line="240" w:lineRule="atLeast"/>
        <w:ind w:left="720"/>
        <w:rPr>
          <w:rFonts w:cstheme="minorHAnsi"/>
          <w:color w:val="000000"/>
          <w:sz w:val="24"/>
          <w:szCs w:val="24"/>
        </w:rPr>
      </w:pPr>
      <w:r>
        <w:rPr>
          <w:rFonts w:cstheme="minorHAnsi"/>
          <w:color w:val="000000"/>
          <w:sz w:val="24"/>
          <w:szCs w:val="24"/>
        </w:rPr>
        <w:t>D. Because she has stomach ache</w:t>
      </w:r>
    </w:p>
    <w:p w14:paraId="22FECA8A" w14:textId="77777777" w:rsidR="002E6F0A" w:rsidRPr="00C13AE5" w:rsidRDefault="002E6F0A" w:rsidP="0077381A">
      <w:pPr>
        <w:spacing w:line="240" w:lineRule="atLeast"/>
        <w:rPr>
          <w:rFonts w:cstheme="minorHAnsi"/>
          <w:b/>
          <w:color w:val="000000"/>
          <w:sz w:val="24"/>
          <w:szCs w:val="24"/>
        </w:rPr>
      </w:pPr>
      <w:r w:rsidRPr="00C13AE5">
        <w:rPr>
          <w:rFonts w:cstheme="minorHAnsi"/>
          <w:b/>
          <w:color w:val="000000"/>
          <w:sz w:val="24"/>
          <w:szCs w:val="24"/>
        </w:rPr>
        <w:lastRenderedPageBreak/>
        <w:t>16. Why doesn’t the woman want to watch a Robert de Niro?</w:t>
      </w:r>
    </w:p>
    <w:p w14:paraId="23ACE46E" w14:textId="77777777" w:rsidR="002E6F0A" w:rsidRPr="00C13AE5" w:rsidRDefault="002E6F0A" w:rsidP="0077381A">
      <w:pPr>
        <w:spacing w:line="240" w:lineRule="atLeast"/>
        <w:ind w:left="720"/>
        <w:rPr>
          <w:rFonts w:cstheme="minorHAnsi"/>
          <w:color w:val="000000"/>
          <w:sz w:val="24"/>
          <w:szCs w:val="24"/>
        </w:rPr>
      </w:pPr>
      <w:r w:rsidRPr="00C13AE5">
        <w:rPr>
          <w:rFonts w:cstheme="minorHAnsi"/>
          <w:color w:val="000000"/>
          <w:sz w:val="24"/>
          <w:szCs w:val="24"/>
        </w:rPr>
        <w:t>A. Because she feels too busy to watch it.</w:t>
      </w:r>
      <w:r w:rsidRPr="00C13AE5">
        <w:rPr>
          <w:rFonts w:cstheme="minorHAnsi"/>
          <w:color w:val="000000"/>
          <w:sz w:val="24"/>
          <w:szCs w:val="24"/>
        </w:rPr>
        <w:tab/>
      </w:r>
    </w:p>
    <w:p w14:paraId="3AC410B3" w14:textId="77777777" w:rsidR="002E6F0A" w:rsidRPr="00C13AE5" w:rsidRDefault="002E6F0A" w:rsidP="0077381A">
      <w:pPr>
        <w:spacing w:line="240" w:lineRule="atLeast"/>
        <w:ind w:left="720"/>
        <w:rPr>
          <w:rFonts w:cstheme="minorHAnsi"/>
          <w:color w:val="000000"/>
          <w:sz w:val="24"/>
          <w:szCs w:val="24"/>
        </w:rPr>
      </w:pPr>
      <w:r w:rsidRPr="00C13AE5">
        <w:rPr>
          <w:rFonts w:cstheme="minorHAnsi"/>
          <w:color w:val="000000"/>
          <w:sz w:val="24"/>
          <w:szCs w:val="24"/>
        </w:rPr>
        <w:t>B. Because she feels too serious to watch it.</w:t>
      </w:r>
    </w:p>
    <w:p w14:paraId="0EC17A79" w14:textId="77777777" w:rsidR="002E6F0A" w:rsidRPr="00C13AE5" w:rsidRDefault="002E6F0A" w:rsidP="0077381A">
      <w:pPr>
        <w:spacing w:line="240" w:lineRule="atLeast"/>
        <w:ind w:left="720"/>
        <w:rPr>
          <w:rFonts w:cstheme="minorHAnsi"/>
          <w:color w:val="000000"/>
          <w:sz w:val="24"/>
          <w:szCs w:val="24"/>
        </w:rPr>
      </w:pPr>
      <w:r w:rsidRPr="00C13AE5">
        <w:rPr>
          <w:rFonts w:cstheme="minorHAnsi"/>
          <w:color w:val="000000"/>
          <w:sz w:val="24"/>
          <w:szCs w:val="24"/>
        </w:rPr>
        <w:t>C. Because she doesn’t want to watch it the third time.</w:t>
      </w:r>
      <w:r w:rsidRPr="00C13AE5">
        <w:rPr>
          <w:rFonts w:cstheme="minorHAnsi"/>
          <w:color w:val="000000"/>
          <w:sz w:val="24"/>
          <w:szCs w:val="24"/>
        </w:rPr>
        <w:tab/>
      </w:r>
    </w:p>
    <w:p w14:paraId="2F842676" w14:textId="77777777" w:rsidR="002E6F0A" w:rsidRPr="00C13AE5" w:rsidRDefault="002E6F0A" w:rsidP="00666739">
      <w:pPr>
        <w:spacing w:line="240" w:lineRule="atLeast"/>
        <w:ind w:left="720"/>
        <w:rPr>
          <w:rFonts w:cstheme="minorHAnsi"/>
          <w:color w:val="000000"/>
          <w:sz w:val="24"/>
          <w:szCs w:val="24"/>
        </w:rPr>
      </w:pPr>
      <w:r w:rsidRPr="00D60659">
        <w:rPr>
          <w:rFonts w:cstheme="minorHAnsi"/>
          <w:color w:val="000000"/>
          <w:sz w:val="24"/>
          <w:szCs w:val="24"/>
          <w:highlight w:val="yellow"/>
        </w:rPr>
        <w:t>D. Because she doesn’t wa</w:t>
      </w:r>
      <w:r w:rsidR="00666739" w:rsidRPr="00D60659">
        <w:rPr>
          <w:rFonts w:cstheme="minorHAnsi"/>
          <w:color w:val="000000"/>
          <w:sz w:val="24"/>
          <w:szCs w:val="24"/>
          <w:highlight w:val="yellow"/>
        </w:rPr>
        <w:t>nt to watch it the second time.</w:t>
      </w:r>
    </w:p>
    <w:p w14:paraId="7BC440AD" w14:textId="77777777" w:rsidR="00666739" w:rsidRDefault="00666739" w:rsidP="0077381A">
      <w:pPr>
        <w:spacing w:line="240" w:lineRule="atLeast"/>
        <w:rPr>
          <w:rFonts w:cstheme="minorHAnsi"/>
          <w:b/>
          <w:color w:val="000000"/>
          <w:sz w:val="24"/>
          <w:szCs w:val="24"/>
        </w:rPr>
      </w:pPr>
    </w:p>
    <w:p w14:paraId="32F21573" w14:textId="77777777" w:rsidR="002E6F0A" w:rsidRPr="00C13AE5" w:rsidRDefault="002E6F0A" w:rsidP="0077381A">
      <w:pPr>
        <w:spacing w:line="240" w:lineRule="atLeast"/>
        <w:rPr>
          <w:rFonts w:cstheme="minorHAnsi"/>
          <w:sz w:val="24"/>
          <w:szCs w:val="24"/>
        </w:rPr>
      </w:pPr>
      <w:r w:rsidRPr="00C13AE5">
        <w:rPr>
          <w:rFonts w:cstheme="minorHAnsi"/>
          <w:b/>
          <w:color w:val="000000"/>
          <w:sz w:val="24"/>
          <w:szCs w:val="24"/>
        </w:rPr>
        <w:t>Conversation 3. You will hear a conversation between a girl, Lisa, and a boy, Ben, about holidays.</w:t>
      </w:r>
    </w:p>
    <w:p w14:paraId="0C2DA623" w14:textId="77777777" w:rsidR="002E6F0A" w:rsidRPr="00C13AE5" w:rsidRDefault="002E6F0A" w:rsidP="0077381A">
      <w:pPr>
        <w:spacing w:line="240" w:lineRule="atLeast"/>
        <w:rPr>
          <w:rFonts w:cstheme="minorHAnsi"/>
          <w:b/>
          <w:color w:val="000000"/>
          <w:sz w:val="24"/>
          <w:szCs w:val="24"/>
        </w:rPr>
      </w:pPr>
      <w:r w:rsidRPr="00C13AE5">
        <w:rPr>
          <w:rFonts w:cstheme="minorHAnsi"/>
          <w:b/>
          <w:color w:val="000000"/>
          <w:sz w:val="24"/>
          <w:szCs w:val="24"/>
        </w:rPr>
        <w:t>17. What does the girl think about a good holiday?</w:t>
      </w:r>
    </w:p>
    <w:p w14:paraId="4E4B3985" w14:textId="77777777" w:rsidR="002E6F0A" w:rsidRPr="00C13AE5" w:rsidRDefault="002E6F0A" w:rsidP="0077381A">
      <w:pPr>
        <w:spacing w:line="240" w:lineRule="atLeast"/>
        <w:ind w:left="720"/>
        <w:rPr>
          <w:rFonts w:cstheme="minorHAnsi"/>
          <w:b/>
          <w:color w:val="000000"/>
          <w:sz w:val="24"/>
          <w:szCs w:val="24"/>
        </w:rPr>
      </w:pPr>
      <w:r w:rsidRPr="00C13AE5">
        <w:rPr>
          <w:rFonts w:cstheme="minorHAnsi"/>
          <w:color w:val="000000"/>
          <w:sz w:val="24"/>
          <w:szCs w:val="24"/>
        </w:rPr>
        <w:t>A. It may be cheap.</w:t>
      </w:r>
      <w:r w:rsidRPr="00C13AE5">
        <w:rPr>
          <w:rFonts w:cstheme="minorHAnsi"/>
          <w:b/>
          <w:color w:val="000000"/>
          <w:sz w:val="24"/>
          <w:szCs w:val="24"/>
        </w:rPr>
        <w:tab/>
      </w:r>
      <w:r w:rsidRPr="00C13AE5">
        <w:rPr>
          <w:rFonts w:cstheme="minorHAnsi"/>
          <w:b/>
          <w:color w:val="000000"/>
          <w:sz w:val="24"/>
          <w:szCs w:val="24"/>
        </w:rPr>
        <w:tab/>
      </w:r>
      <w:r w:rsidRPr="00C13AE5">
        <w:rPr>
          <w:rFonts w:cstheme="minorHAnsi"/>
          <w:color w:val="000000"/>
          <w:sz w:val="24"/>
          <w:szCs w:val="24"/>
        </w:rPr>
        <w:t>B. It may be very cheap.</w:t>
      </w:r>
    </w:p>
    <w:p w14:paraId="36EA94FC" w14:textId="77777777" w:rsidR="002E6F0A" w:rsidRPr="00C13AE5" w:rsidRDefault="002E6F0A" w:rsidP="00666739">
      <w:pPr>
        <w:spacing w:line="240" w:lineRule="atLeast"/>
        <w:ind w:left="720"/>
        <w:rPr>
          <w:rFonts w:cstheme="minorHAnsi"/>
          <w:color w:val="000000"/>
          <w:sz w:val="24"/>
          <w:szCs w:val="24"/>
        </w:rPr>
      </w:pPr>
      <w:r w:rsidRPr="00C13AE5">
        <w:rPr>
          <w:rFonts w:cstheme="minorHAnsi"/>
          <w:color w:val="000000"/>
          <w:sz w:val="24"/>
          <w:szCs w:val="24"/>
        </w:rPr>
        <w:t>C. It may be expensive</w:t>
      </w:r>
      <w:r w:rsidR="00666739">
        <w:rPr>
          <w:rFonts w:cstheme="minorHAnsi"/>
          <w:color w:val="000000"/>
          <w:sz w:val="24"/>
          <w:szCs w:val="24"/>
        </w:rPr>
        <w:t>.</w:t>
      </w:r>
      <w:r w:rsidR="00666739">
        <w:rPr>
          <w:rFonts w:cstheme="minorHAnsi"/>
          <w:color w:val="000000"/>
          <w:sz w:val="24"/>
          <w:szCs w:val="24"/>
        </w:rPr>
        <w:tab/>
        <w:t>D. It may be very expensive.</w:t>
      </w:r>
    </w:p>
    <w:p w14:paraId="60625013" w14:textId="77777777" w:rsidR="002E6F0A" w:rsidRPr="00C13AE5" w:rsidRDefault="002E6F0A" w:rsidP="0077381A">
      <w:pPr>
        <w:spacing w:line="240" w:lineRule="atLeast"/>
        <w:rPr>
          <w:rFonts w:cstheme="minorHAnsi"/>
          <w:b/>
          <w:color w:val="000000"/>
          <w:sz w:val="24"/>
          <w:szCs w:val="24"/>
        </w:rPr>
      </w:pPr>
      <w:r w:rsidRPr="00C13AE5">
        <w:rPr>
          <w:rFonts w:cstheme="minorHAnsi"/>
          <w:b/>
          <w:color w:val="000000"/>
          <w:sz w:val="24"/>
          <w:szCs w:val="24"/>
        </w:rPr>
        <w:t>18. Why doesn’t the boy want to walk?</w:t>
      </w:r>
    </w:p>
    <w:p w14:paraId="36A6E283" w14:textId="77777777" w:rsidR="002E6F0A" w:rsidRPr="00C13AE5" w:rsidRDefault="002E6F0A" w:rsidP="0077381A">
      <w:pPr>
        <w:spacing w:line="240" w:lineRule="atLeast"/>
        <w:ind w:left="720"/>
        <w:rPr>
          <w:rFonts w:cstheme="minorHAnsi"/>
          <w:color w:val="000000"/>
          <w:sz w:val="24"/>
          <w:szCs w:val="24"/>
        </w:rPr>
      </w:pPr>
      <w:r w:rsidRPr="00C13AE5">
        <w:rPr>
          <w:rFonts w:cstheme="minorHAnsi"/>
          <w:color w:val="000000"/>
          <w:sz w:val="24"/>
          <w:szCs w:val="24"/>
        </w:rPr>
        <w:t>A. Because he feels too hot to do it.</w:t>
      </w:r>
      <w:r w:rsidRPr="00C13AE5">
        <w:rPr>
          <w:rFonts w:cstheme="minorHAnsi"/>
          <w:color w:val="000000"/>
          <w:sz w:val="24"/>
          <w:szCs w:val="24"/>
        </w:rPr>
        <w:tab/>
      </w:r>
    </w:p>
    <w:p w14:paraId="3B4C8DDD" w14:textId="77777777" w:rsidR="002E6F0A" w:rsidRPr="00C13AE5" w:rsidRDefault="002E6F0A" w:rsidP="0077381A">
      <w:pPr>
        <w:spacing w:line="240" w:lineRule="atLeast"/>
        <w:ind w:left="720"/>
        <w:rPr>
          <w:rFonts w:cstheme="minorHAnsi"/>
          <w:color w:val="000000"/>
          <w:sz w:val="24"/>
          <w:szCs w:val="24"/>
        </w:rPr>
      </w:pPr>
      <w:r w:rsidRPr="00C13AE5">
        <w:rPr>
          <w:rFonts w:cstheme="minorHAnsi"/>
          <w:color w:val="000000"/>
          <w:sz w:val="24"/>
          <w:szCs w:val="24"/>
        </w:rPr>
        <w:t>B. Because he finds it hard to do it.</w:t>
      </w:r>
    </w:p>
    <w:p w14:paraId="02EB1BB3" w14:textId="77777777" w:rsidR="002E6F0A" w:rsidRPr="00C13AE5" w:rsidRDefault="002E6F0A" w:rsidP="0077381A">
      <w:pPr>
        <w:spacing w:line="240" w:lineRule="atLeast"/>
        <w:ind w:left="720"/>
        <w:rPr>
          <w:rFonts w:cstheme="minorHAnsi"/>
          <w:color w:val="000000"/>
          <w:sz w:val="24"/>
          <w:szCs w:val="24"/>
        </w:rPr>
      </w:pPr>
      <w:r w:rsidRPr="00C13AE5">
        <w:rPr>
          <w:rFonts w:cstheme="minorHAnsi"/>
          <w:color w:val="000000"/>
          <w:sz w:val="24"/>
          <w:szCs w:val="24"/>
        </w:rPr>
        <w:t>C. Because he doesn’t like hard work.</w:t>
      </w:r>
      <w:r w:rsidRPr="00C13AE5">
        <w:rPr>
          <w:rFonts w:cstheme="minorHAnsi"/>
          <w:color w:val="000000"/>
          <w:sz w:val="24"/>
          <w:szCs w:val="24"/>
        </w:rPr>
        <w:tab/>
      </w:r>
    </w:p>
    <w:p w14:paraId="10924F4A" w14:textId="77777777" w:rsidR="002E6F0A" w:rsidRPr="00C13AE5" w:rsidRDefault="002E6F0A" w:rsidP="00666739">
      <w:pPr>
        <w:spacing w:line="240" w:lineRule="atLeast"/>
        <w:ind w:left="720"/>
        <w:rPr>
          <w:rFonts w:cstheme="minorHAnsi"/>
          <w:color w:val="000000"/>
          <w:sz w:val="24"/>
          <w:szCs w:val="24"/>
        </w:rPr>
      </w:pPr>
      <w:r w:rsidRPr="00C13AE5">
        <w:rPr>
          <w:rFonts w:cstheme="minorHAnsi"/>
          <w:color w:val="000000"/>
          <w:sz w:val="24"/>
          <w:szCs w:val="24"/>
        </w:rPr>
        <w:t>D. Because she doesn’t lik</w:t>
      </w:r>
      <w:r w:rsidR="00666739">
        <w:rPr>
          <w:rFonts w:cstheme="minorHAnsi"/>
          <w:color w:val="000000"/>
          <w:sz w:val="24"/>
          <w:szCs w:val="24"/>
        </w:rPr>
        <w:t>e the sounds of people walking.</w:t>
      </w:r>
    </w:p>
    <w:p w14:paraId="57F87245" w14:textId="77C332CE" w:rsidR="002E6F0A" w:rsidRPr="00C13AE5" w:rsidRDefault="002E6F0A" w:rsidP="0077381A">
      <w:pPr>
        <w:spacing w:line="240" w:lineRule="atLeast"/>
        <w:rPr>
          <w:rFonts w:cstheme="minorHAnsi"/>
          <w:b/>
          <w:color w:val="000000"/>
          <w:sz w:val="24"/>
          <w:szCs w:val="24"/>
        </w:rPr>
      </w:pPr>
      <w:r w:rsidRPr="00C13AE5">
        <w:rPr>
          <w:rFonts w:cstheme="minorHAnsi"/>
          <w:b/>
          <w:color w:val="000000"/>
          <w:sz w:val="24"/>
          <w:szCs w:val="24"/>
        </w:rPr>
        <w:t>19. What does the girl think about the food in Youth</w:t>
      </w:r>
      <w:r w:rsidR="004626EA">
        <w:rPr>
          <w:rFonts w:cstheme="minorHAnsi"/>
          <w:b/>
          <w:color w:val="000000"/>
          <w:sz w:val="24"/>
          <w:szCs w:val="24"/>
        </w:rPr>
        <w:t>(thanh niên)</w:t>
      </w:r>
      <w:r w:rsidRPr="00C13AE5">
        <w:rPr>
          <w:rFonts w:cstheme="minorHAnsi"/>
          <w:b/>
          <w:color w:val="000000"/>
          <w:sz w:val="24"/>
          <w:szCs w:val="24"/>
        </w:rPr>
        <w:t xml:space="preserve"> Hostels</w:t>
      </w:r>
      <w:r w:rsidR="004626EA">
        <w:rPr>
          <w:rFonts w:cstheme="minorHAnsi"/>
          <w:b/>
          <w:color w:val="000000"/>
          <w:sz w:val="24"/>
          <w:szCs w:val="24"/>
        </w:rPr>
        <w:t>(Kí túc xá)</w:t>
      </w:r>
      <w:r w:rsidRPr="00C13AE5">
        <w:rPr>
          <w:rFonts w:cstheme="minorHAnsi"/>
          <w:b/>
          <w:color w:val="000000"/>
          <w:sz w:val="24"/>
          <w:szCs w:val="24"/>
        </w:rPr>
        <w:t>?</w:t>
      </w:r>
    </w:p>
    <w:p w14:paraId="7144AE3C" w14:textId="77777777" w:rsidR="002E6F0A" w:rsidRPr="00C13AE5" w:rsidRDefault="002E6F0A" w:rsidP="0077381A">
      <w:pPr>
        <w:spacing w:line="240" w:lineRule="atLeast"/>
        <w:ind w:left="720"/>
        <w:rPr>
          <w:rFonts w:cstheme="minorHAnsi"/>
          <w:color w:val="000000"/>
          <w:sz w:val="24"/>
          <w:szCs w:val="24"/>
        </w:rPr>
      </w:pPr>
      <w:r w:rsidRPr="00C13AE5">
        <w:rPr>
          <w:rFonts w:cstheme="minorHAnsi"/>
          <w:color w:val="000000"/>
          <w:sz w:val="24"/>
          <w:szCs w:val="24"/>
        </w:rPr>
        <w:t xml:space="preserve">A. It is comfortable. </w:t>
      </w:r>
      <w:r w:rsidRPr="00C13AE5">
        <w:rPr>
          <w:rFonts w:cstheme="minorHAnsi"/>
          <w:color w:val="000000"/>
          <w:sz w:val="24"/>
          <w:szCs w:val="24"/>
        </w:rPr>
        <w:tab/>
      </w:r>
      <w:r w:rsidRPr="00C13AE5">
        <w:rPr>
          <w:rFonts w:cstheme="minorHAnsi"/>
          <w:color w:val="000000"/>
          <w:sz w:val="24"/>
          <w:szCs w:val="24"/>
        </w:rPr>
        <w:tab/>
        <w:t>B. It is good.</w:t>
      </w:r>
    </w:p>
    <w:p w14:paraId="72DD2696" w14:textId="77777777" w:rsidR="002E6F0A" w:rsidRPr="00C13AE5" w:rsidRDefault="002E6F0A" w:rsidP="00666739">
      <w:pPr>
        <w:spacing w:line="240" w:lineRule="atLeast"/>
        <w:ind w:left="720"/>
        <w:rPr>
          <w:rFonts w:cstheme="minorHAnsi"/>
          <w:color w:val="000000"/>
          <w:sz w:val="24"/>
          <w:szCs w:val="24"/>
        </w:rPr>
      </w:pPr>
      <w:r w:rsidRPr="00C13AE5">
        <w:rPr>
          <w:rFonts w:cstheme="minorHAnsi"/>
          <w:color w:val="000000"/>
          <w:sz w:val="24"/>
          <w:szCs w:val="24"/>
        </w:rPr>
        <w:t>C.</w:t>
      </w:r>
      <w:r w:rsidR="00DD781B" w:rsidRPr="00C13AE5">
        <w:rPr>
          <w:rFonts w:cstheme="minorHAnsi"/>
          <w:color w:val="000000"/>
          <w:sz w:val="24"/>
          <w:szCs w:val="24"/>
        </w:rPr>
        <w:t xml:space="preserve"> </w:t>
      </w:r>
      <w:r w:rsidRPr="00C13AE5">
        <w:rPr>
          <w:rFonts w:cstheme="minorHAnsi"/>
          <w:color w:val="000000"/>
          <w:sz w:val="24"/>
          <w:szCs w:val="24"/>
        </w:rPr>
        <w:t>It is sometimes good.</w:t>
      </w:r>
      <w:r w:rsidRPr="00C13AE5">
        <w:rPr>
          <w:rFonts w:cstheme="minorHAnsi"/>
          <w:color w:val="000000"/>
          <w:sz w:val="24"/>
          <w:szCs w:val="24"/>
        </w:rPr>
        <w:tab/>
        <w:t>D</w:t>
      </w:r>
      <w:r w:rsidR="00666739">
        <w:rPr>
          <w:rFonts w:cstheme="minorHAnsi"/>
          <w:color w:val="000000"/>
          <w:sz w:val="24"/>
          <w:szCs w:val="24"/>
        </w:rPr>
        <w:t>. It is clean and cheap.</w:t>
      </w:r>
    </w:p>
    <w:p w14:paraId="291E2CD3" w14:textId="77777777" w:rsidR="002E6F0A" w:rsidRPr="00C13AE5" w:rsidRDefault="002E6F0A" w:rsidP="0077381A">
      <w:pPr>
        <w:spacing w:line="240" w:lineRule="atLeast"/>
        <w:rPr>
          <w:rFonts w:cstheme="minorHAnsi"/>
          <w:b/>
          <w:color w:val="000000"/>
          <w:sz w:val="24"/>
          <w:szCs w:val="24"/>
        </w:rPr>
      </w:pPr>
      <w:r w:rsidRPr="00C13AE5">
        <w:rPr>
          <w:rFonts w:cstheme="minorHAnsi"/>
          <w:b/>
          <w:color w:val="000000"/>
          <w:sz w:val="24"/>
          <w:szCs w:val="24"/>
        </w:rPr>
        <w:t xml:space="preserve">20. </w:t>
      </w:r>
      <w:bookmarkStart w:id="0" w:name="_GoBack"/>
      <w:r w:rsidRPr="00C13AE5">
        <w:rPr>
          <w:rFonts w:cstheme="minorHAnsi"/>
          <w:b/>
          <w:color w:val="000000"/>
          <w:sz w:val="24"/>
          <w:szCs w:val="24"/>
        </w:rPr>
        <w:t>What does the boy decide to do in the end?</w:t>
      </w:r>
    </w:p>
    <w:bookmarkEnd w:id="0"/>
    <w:p w14:paraId="05AA5686" w14:textId="77777777" w:rsidR="002E6F0A" w:rsidRPr="00C13AE5" w:rsidRDefault="00DD781B" w:rsidP="0077381A">
      <w:pPr>
        <w:spacing w:line="240" w:lineRule="atLeast"/>
        <w:ind w:left="720"/>
        <w:rPr>
          <w:rFonts w:cstheme="minorHAnsi"/>
          <w:color w:val="000000"/>
          <w:sz w:val="24"/>
          <w:szCs w:val="24"/>
        </w:rPr>
      </w:pPr>
      <w:r w:rsidRPr="00C13AE5">
        <w:rPr>
          <w:rFonts w:cstheme="minorHAnsi"/>
          <w:color w:val="000000"/>
          <w:sz w:val="24"/>
          <w:szCs w:val="24"/>
        </w:rPr>
        <w:t>A. go home</w:t>
      </w:r>
      <w:r w:rsidRPr="00C13AE5">
        <w:rPr>
          <w:rFonts w:cstheme="minorHAnsi"/>
          <w:color w:val="000000"/>
          <w:sz w:val="24"/>
          <w:szCs w:val="24"/>
        </w:rPr>
        <w:tab/>
      </w:r>
      <w:r w:rsidR="002E6F0A" w:rsidRPr="00C13AE5">
        <w:rPr>
          <w:rFonts w:cstheme="minorHAnsi"/>
          <w:color w:val="000000"/>
          <w:sz w:val="24"/>
          <w:szCs w:val="24"/>
        </w:rPr>
        <w:t>B</w:t>
      </w:r>
      <w:r w:rsidR="00666739">
        <w:rPr>
          <w:rFonts w:cstheme="minorHAnsi"/>
          <w:color w:val="000000"/>
          <w:sz w:val="24"/>
          <w:szCs w:val="24"/>
        </w:rPr>
        <w:t>. leave home</w:t>
      </w:r>
      <w:r w:rsidR="00666739">
        <w:rPr>
          <w:rFonts w:cstheme="minorHAnsi"/>
          <w:color w:val="000000"/>
          <w:sz w:val="24"/>
          <w:szCs w:val="24"/>
        </w:rPr>
        <w:tab/>
      </w:r>
      <w:r w:rsidR="00666739">
        <w:rPr>
          <w:rFonts w:cstheme="minorHAnsi"/>
          <w:color w:val="000000"/>
          <w:sz w:val="24"/>
          <w:szCs w:val="24"/>
        </w:rPr>
        <w:tab/>
        <w:t>C. sell his home</w:t>
      </w:r>
      <w:r w:rsidR="00666739">
        <w:rPr>
          <w:rFonts w:cstheme="minorHAnsi"/>
          <w:color w:val="000000"/>
          <w:sz w:val="24"/>
          <w:szCs w:val="24"/>
        </w:rPr>
        <w:tab/>
      </w:r>
      <w:r w:rsidR="002E6F0A" w:rsidRPr="00C13AE5">
        <w:rPr>
          <w:rFonts w:cstheme="minorHAnsi"/>
          <w:color w:val="000000"/>
          <w:sz w:val="24"/>
          <w:szCs w:val="24"/>
        </w:rPr>
        <w:t>D. enjoy his holiday home</w:t>
      </w:r>
    </w:p>
    <w:p w14:paraId="72C60B2C" w14:textId="77777777" w:rsidR="002E6F0A" w:rsidRPr="00C13AE5" w:rsidRDefault="002E6F0A" w:rsidP="0077381A">
      <w:pPr>
        <w:spacing w:line="240" w:lineRule="atLeast"/>
        <w:rPr>
          <w:rFonts w:cstheme="minorHAnsi"/>
          <w:sz w:val="24"/>
          <w:szCs w:val="24"/>
        </w:rPr>
      </w:pPr>
    </w:p>
    <w:p w14:paraId="32A7958A" w14:textId="77777777" w:rsidR="00A76A0B" w:rsidRPr="00C13AE5" w:rsidRDefault="00A76A0B" w:rsidP="0077381A">
      <w:pPr>
        <w:spacing w:line="240" w:lineRule="atLeast"/>
        <w:rPr>
          <w:rFonts w:cstheme="minorHAnsi"/>
          <w:b/>
          <w:sz w:val="24"/>
          <w:szCs w:val="24"/>
        </w:rPr>
      </w:pPr>
      <w:r w:rsidRPr="00C13AE5">
        <w:rPr>
          <w:rFonts w:cstheme="minorHAnsi"/>
          <w:b/>
          <w:sz w:val="24"/>
          <w:szCs w:val="24"/>
        </w:rPr>
        <w:br w:type="page"/>
      </w:r>
    </w:p>
    <w:p w14:paraId="6220A107" w14:textId="77777777" w:rsidR="00196609" w:rsidRPr="00C13AE5" w:rsidRDefault="002E6F0A" w:rsidP="0077381A">
      <w:pPr>
        <w:autoSpaceDE w:val="0"/>
        <w:autoSpaceDN w:val="0"/>
        <w:adjustRightInd w:val="0"/>
        <w:spacing w:after="0" w:line="240" w:lineRule="atLeast"/>
        <w:jc w:val="both"/>
        <w:rPr>
          <w:rFonts w:cstheme="minorHAnsi"/>
          <w:b/>
          <w:sz w:val="24"/>
          <w:szCs w:val="24"/>
        </w:rPr>
      </w:pPr>
      <w:r w:rsidRPr="00C13AE5">
        <w:rPr>
          <w:rFonts w:cstheme="minorHAnsi"/>
          <w:b/>
          <w:sz w:val="24"/>
          <w:szCs w:val="24"/>
        </w:rPr>
        <w:lastRenderedPageBreak/>
        <w:t>PART 3</w:t>
      </w:r>
    </w:p>
    <w:p w14:paraId="18CE77D7" w14:textId="77777777" w:rsidR="002E6F0A" w:rsidRPr="00C13AE5" w:rsidRDefault="002E6F0A" w:rsidP="0077381A">
      <w:pPr>
        <w:autoSpaceDE w:val="0"/>
        <w:autoSpaceDN w:val="0"/>
        <w:adjustRightInd w:val="0"/>
        <w:spacing w:after="0" w:line="240" w:lineRule="atLeast"/>
        <w:jc w:val="both"/>
        <w:rPr>
          <w:rFonts w:cstheme="minorHAnsi"/>
          <w:b/>
          <w:sz w:val="24"/>
          <w:szCs w:val="24"/>
          <w:u w:val="single"/>
        </w:rPr>
      </w:pPr>
      <w:r w:rsidRPr="00C13AE5">
        <w:rPr>
          <w:rFonts w:cstheme="minorHAnsi"/>
          <w:b/>
          <w:sz w:val="24"/>
          <w:szCs w:val="24"/>
        </w:rPr>
        <w:t>Y</w:t>
      </w:r>
      <w:r w:rsidRPr="00C13AE5">
        <w:rPr>
          <w:rFonts w:cstheme="minorHAnsi"/>
          <w:b/>
          <w:sz w:val="24"/>
          <w:szCs w:val="24"/>
          <w:shd w:val="clear" w:color="auto" w:fill="FFFFFF"/>
        </w:rPr>
        <w:t>ou will hear three different talks or lectures. In each talk or lecture there are five questions. For each question, choose the correct answer</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A</w:t>
      </w:r>
      <w:r w:rsidRPr="00C13AE5">
        <w:rPr>
          <w:rFonts w:cstheme="minorHAnsi"/>
          <w:b/>
          <w:sz w:val="24"/>
          <w:szCs w:val="24"/>
          <w:shd w:val="clear" w:color="auto" w:fill="FFFFFF"/>
        </w:rPr>
        <w:t>,</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B</w:t>
      </w:r>
      <w:r w:rsidRPr="00C13AE5">
        <w:rPr>
          <w:rFonts w:cstheme="minorHAnsi"/>
          <w:b/>
          <w:sz w:val="24"/>
          <w:szCs w:val="24"/>
          <w:shd w:val="clear" w:color="auto" w:fill="FFFFFF"/>
        </w:rPr>
        <w:t>,</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C</w:t>
      </w:r>
      <w:r w:rsidRPr="00C13AE5">
        <w:rPr>
          <w:rStyle w:val="apple-converted-space"/>
          <w:rFonts w:cstheme="minorHAnsi"/>
          <w:b/>
          <w:sz w:val="24"/>
          <w:szCs w:val="24"/>
          <w:shd w:val="clear" w:color="auto" w:fill="FFFFFF"/>
        </w:rPr>
        <w:t> </w:t>
      </w:r>
      <w:r w:rsidRPr="00C13AE5">
        <w:rPr>
          <w:rFonts w:cstheme="minorHAnsi"/>
          <w:b/>
          <w:sz w:val="24"/>
          <w:szCs w:val="24"/>
          <w:shd w:val="clear" w:color="auto" w:fill="FFFFFF"/>
        </w:rPr>
        <w:t>or</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D</w:t>
      </w:r>
      <w:r w:rsidRPr="00C13AE5">
        <w:rPr>
          <w:rFonts w:cstheme="minorHAnsi"/>
          <w:b/>
          <w:sz w:val="24"/>
          <w:szCs w:val="24"/>
          <w:shd w:val="clear" w:color="auto" w:fill="FFFFFF"/>
        </w:rPr>
        <w:t>. You will hear the talks or lectures only once.</w:t>
      </w:r>
    </w:p>
    <w:p w14:paraId="43D834F8" w14:textId="77777777" w:rsidR="002E6F0A" w:rsidRPr="00C13AE5" w:rsidRDefault="002E6F0A" w:rsidP="0077381A">
      <w:pPr>
        <w:spacing w:line="240" w:lineRule="atLeast"/>
        <w:rPr>
          <w:rFonts w:cstheme="minorHAnsi"/>
          <w:b/>
          <w:sz w:val="24"/>
          <w:szCs w:val="24"/>
        </w:rPr>
      </w:pPr>
    </w:p>
    <w:p w14:paraId="5874DAF8" w14:textId="77777777" w:rsidR="002E6F0A" w:rsidRPr="00C13AE5" w:rsidRDefault="002E6F0A" w:rsidP="0077381A">
      <w:pPr>
        <w:spacing w:line="240" w:lineRule="atLeast"/>
        <w:rPr>
          <w:rFonts w:cstheme="minorHAnsi"/>
          <w:b/>
          <w:color w:val="000000"/>
          <w:sz w:val="24"/>
          <w:szCs w:val="24"/>
        </w:rPr>
      </w:pPr>
      <w:r w:rsidRPr="00C13AE5">
        <w:rPr>
          <w:rFonts w:cstheme="minorHAnsi"/>
          <w:b/>
          <w:color w:val="000000"/>
          <w:sz w:val="24"/>
          <w:szCs w:val="24"/>
        </w:rPr>
        <w:t>Talk/Lecture 1. You will hear a girl talking about her life since she left Vietnam.</w:t>
      </w:r>
    </w:p>
    <w:p w14:paraId="160143DF" w14:textId="77777777" w:rsidR="002E6F0A" w:rsidRPr="00C13AE5" w:rsidRDefault="002E6F0A" w:rsidP="0077381A">
      <w:pPr>
        <w:autoSpaceDE w:val="0"/>
        <w:autoSpaceDN w:val="0"/>
        <w:adjustRightInd w:val="0"/>
        <w:spacing w:line="240" w:lineRule="atLeast"/>
        <w:rPr>
          <w:rFonts w:cstheme="minorHAnsi"/>
          <w:b/>
          <w:sz w:val="24"/>
          <w:szCs w:val="24"/>
        </w:rPr>
      </w:pPr>
      <w:r w:rsidRPr="00C13AE5">
        <w:rPr>
          <w:rFonts w:cstheme="minorHAnsi"/>
          <w:b/>
          <w:sz w:val="24"/>
          <w:szCs w:val="24"/>
        </w:rPr>
        <w:t>21. Why did the speaker have to help her mother with the shopping?</w:t>
      </w:r>
    </w:p>
    <w:p w14:paraId="49958B71" w14:textId="77777777" w:rsidR="002E6F0A" w:rsidRPr="00C13AE5" w:rsidRDefault="002E6F0A" w:rsidP="0077381A">
      <w:pPr>
        <w:autoSpaceDE w:val="0"/>
        <w:autoSpaceDN w:val="0"/>
        <w:adjustRightInd w:val="0"/>
        <w:spacing w:line="240" w:lineRule="atLeast"/>
        <w:ind w:left="720"/>
        <w:rPr>
          <w:rFonts w:cstheme="minorHAnsi"/>
          <w:sz w:val="24"/>
          <w:szCs w:val="24"/>
        </w:rPr>
      </w:pPr>
      <w:r w:rsidRPr="00C13AE5">
        <w:rPr>
          <w:rFonts w:cstheme="minorHAnsi"/>
          <w:sz w:val="24"/>
          <w:szCs w:val="24"/>
        </w:rPr>
        <w:t>A. There were no Vietnamese people living near her.</w:t>
      </w:r>
    </w:p>
    <w:p w14:paraId="09134831" w14:textId="77777777" w:rsidR="002E6F0A" w:rsidRPr="00C13AE5" w:rsidRDefault="002E6F0A" w:rsidP="0077381A">
      <w:pPr>
        <w:autoSpaceDE w:val="0"/>
        <w:autoSpaceDN w:val="0"/>
        <w:adjustRightInd w:val="0"/>
        <w:spacing w:line="240" w:lineRule="atLeast"/>
        <w:ind w:left="720"/>
        <w:rPr>
          <w:rFonts w:cstheme="minorHAnsi"/>
          <w:sz w:val="24"/>
          <w:szCs w:val="24"/>
        </w:rPr>
      </w:pPr>
      <w:r w:rsidRPr="00C13AE5">
        <w:rPr>
          <w:rFonts w:cstheme="minorHAnsi"/>
          <w:sz w:val="24"/>
          <w:szCs w:val="24"/>
        </w:rPr>
        <w:t>B. There were no Vietnamese working in the stores.</w:t>
      </w:r>
    </w:p>
    <w:p w14:paraId="43C546FC" w14:textId="77777777" w:rsidR="002E6F0A" w:rsidRPr="00C13AE5" w:rsidRDefault="002E6F0A" w:rsidP="0077381A">
      <w:pPr>
        <w:autoSpaceDE w:val="0"/>
        <w:autoSpaceDN w:val="0"/>
        <w:adjustRightInd w:val="0"/>
        <w:spacing w:line="240" w:lineRule="atLeast"/>
        <w:ind w:left="720"/>
        <w:rPr>
          <w:rFonts w:cstheme="minorHAnsi"/>
          <w:sz w:val="24"/>
          <w:szCs w:val="24"/>
        </w:rPr>
      </w:pPr>
      <w:r w:rsidRPr="00C13AE5">
        <w:rPr>
          <w:rFonts w:cstheme="minorHAnsi"/>
          <w:sz w:val="24"/>
          <w:szCs w:val="24"/>
        </w:rPr>
        <w:t>C. There wasn't always someone to go shopping with her.</w:t>
      </w:r>
    </w:p>
    <w:p w14:paraId="0240FA75" w14:textId="77777777" w:rsidR="002E6F0A" w:rsidRPr="00C13AE5" w:rsidRDefault="002E6F0A" w:rsidP="00666739">
      <w:pPr>
        <w:autoSpaceDE w:val="0"/>
        <w:autoSpaceDN w:val="0"/>
        <w:adjustRightInd w:val="0"/>
        <w:spacing w:line="240" w:lineRule="atLeast"/>
        <w:ind w:left="720"/>
        <w:rPr>
          <w:rFonts w:cstheme="minorHAnsi"/>
          <w:sz w:val="24"/>
          <w:szCs w:val="24"/>
        </w:rPr>
      </w:pPr>
      <w:r w:rsidRPr="00C13AE5">
        <w:rPr>
          <w:rFonts w:cstheme="minorHAnsi"/>
          <w:sz w:val="24"/>
          <w:szCs w:val="24"/>
        </w:rPr>
        <w:t>D. Her mothe</w:t>
      </w:r>
      <w:r w:rsidR="00666739">
        <w:rPr>
          <w:rFonts w:cstheme="minorHAnsi"/>
          <w:sz w:val="24"/>
          <w:szCs w:val="24"/>
        </w:rPr>
        <w:t>r could speak a little English.</w:t>
      </w:r>
    </w:p>
    <w:p w14:paraId="11D503DE" w14:textId="77777777" w:rsidR="002E6F0A" w:rsidRPr="00C13AE5" w:rsidRDefault="002E6F0A" w:rsidP="0077381A">
      <w:pPr>
        <w:autoSpaceDE w:val="0"/>
        <w:autoSpaceDN w:val="0"/>
        <w:adjustRightInd w:val="0"/>
        <w:spacing w:line="240" w:lineRule="atLeast"/>
        <w:rPr>
          <w:rFonts w:cstheme="minorHAnsi"/>
          <w:b/>
          <w:sz w:val="24"/>
          <w:szCs w:val="24"/>
        </w:rPr>
      </w:pPr>
      <w:r w:rsidRPr="00C13AE5">
        <w:rPr>
          <w:rFonts w:cstheme="minorHAnsi"/>
          <w:b/>
          <w:sz w:val="24"/>
          <w:szCs w:val="24"/>
        </w:rPr>
        <w:t>22. Why did her father find working in a factory difficult?</w:t>
      </w:r>
    </w:p>
    <w:p w14:paraId="34021951" w14:textId="77777777" w:rsidR="00666739" w:rsidRDefault="002E6F0A" w:rsidP="0077381A">
      <w:pPr>
        <w:autoSpaceDE w:val="0"/>
        <w:autoSpaceDN w:val="0"/>
        <w:adjustRightInd w:val="0"/>
        <w:spacing w:line="240" w:lineRule="atLeast"/>
        <w:ind w:left="720"/>
        <w:rPr>
          <w:rFonts w:cstheme="minorHAnsi"/>
          <w:b/>
          <w:sz w:val="24"/>
          <w:szCs w:val="24"/>
        </w:rPr>
      </w:pPr>
      <w:r w:rsidRPr="00C13AE5">
        <w:rPr>
          <w:rFonts w:cstheme="minorHAnsi"/>
          <w:sz w:val="24"/>
          <w:szCs w:val="24"/>
        </w:rPr>
        <w:t>A. He couldn't speak any English.</w:t>
      </w:r>
      <w:r w:rsidR="00DD781B" w:rsidRPr="00C13AE5">
        <w:rPr>
          <w:rFonts w:cstheme="minorHAnsi"/>
          <w:b/>
          <w:sz w:val="24"/>
          <w:szCs w:val="24"/>
        </w:rPr>
        <w:tab/>
      </w:r>
      <w:r w:rsidR="00DD781B" w:rsidRPr="00C13AE5">
        <w:rPr>
          <w:rFonts w:cstheme="minorHAnsi"/>
          <w:b/>
          <w:sz w:val="24"/>
          <w:szCs w:val="24"/>
        </w:rPr>
        <w:tab/>
      </w:r>
    </w:p>
    <w:p w14:paraId="4F9215B6" w14:textId="77777777" w:rsidR="002E6F0A" w:rsidRPr="00C13AE5" w:rsidRDefault="002E6F0A" w:rsidP="0077381A">
      <w:pPr>
        <w:autoSpaceDE w:val="0"/>
        <w:autoSpaceDN w:val="0"/>
        <w:adjustRightInd w:val="0"/>
        <w:spacing w:line="240" w:lineRule="atLeast"/>
        <w:ind w:left="720"/>
        <w:rPr>
          <w:rFonts w:cstheme="minorHAnsi"/>
          <w:b/>
          <w:sz w:val="24"/>
          <w:szCs w:val="24"/>
        </w:rPr>
      </w:pPr>
      <w:r w:rsidRPr="00C13AE5">
        <w:rPr>
          <w:rFonts w:cstheme="minorHAnsi"/>
          <w:sz w:val="24"/>
          <w:szCs w:val="24"/>
        </w:rPr>
        <w:t>B. He didn't have many friends there.</w:t>
      </w:r>
    </w:p>
    <w:p w14:paraId="3257C66D" w14:textId="77777777" w:rsidR="00666739" w:rsidRDefault="002E6F0A" w:rsidP="00666739">
      <w:pPr>
        <w:autoSpaceDE w:val="0"/>
        <w:autoSpaceDN w:val="0"/>
        <w:adjustRightInd w:val="0"/>
        <w:spacing w:line="240" w:lineRule="atLeast"/>
        <w:ind w:left="720"/>
        <w:rPr>
          <w:rFonts w:cstheme="minorHAnsi"/>
          <w:sz w:val="24"/>
          <w:szCs w:val="24"/>
        </w:rPr>
      </w:pPr>
      <w:r w:rsidRPr="00C13AE5">
        <w:rPr>
          <w:rFonts w:cstheme="minorHAnsi"/>
          <w:sz w:val="24"/>
          <w:szCs w:val="24"/>
        </w:rPr>
        <w:t>C. He had had</w:t>
      </w:r>
      <w:r w:rsidR="00DD781B" w:rsidRPr="00C13AE5">
        <w:rPr>
          <w:rFonts w:cstheme="minorHAnsi"/>
          <w:sz w:val="24"/>
          <w:szCs w:val="24"/>
        </w:rPr>
        <w:t xml:space="preserve"> a much better job in Vietnam.</w:t>
      </w:r>
      <w:r w:rsidR="00DD781B" w:rsidRPr="00C13AE5">
        <w:rPr>
          <w:rFonts w:cstheme="minorHAnsi"/>
          <w:sz w:val="24"/>
          <w:szCs w:val="24"/>
        </w:rPr>
        <w:tab/>
      </w:r>
    </w:p>
    <w:p w14:paraId="6C641F3C" w14:textId="77777777" w:rsidR="002E6F0A" w:rsidRPr="00C13AE5" w:rsidRDefault="002E6F0A" w:rsidP="00666739">
      <w:pPr>
        <w:autoSpaceDE w:val="0"/>
        <w:autoSpaceDN w:val="0"/>
        <w:adjustRightInd w:val="0"/>
        <w:spacing w:line="240" w:lineRule="atLeast"/>
        <w:ind w:left="720"/>
        <w:rPr>
          <w:rFonts w:cstheme="minorHAnsi"/>
          <w:sz w:val="24"/>
          <w:szCs w:val="24"/>
        </w:rPr>
      </w:pPr>
      <w:r w:rsidRPr="00C13AE5">
        <w:rPr>
          <w:rFonts w:cstheme="minorHAnsi"/>
          <w:sz w:val="24"/>
          <w:szCs w:val="24"/>
        </w:rPr>
        <w:t>D. He couldn’t</w:t>
      </w:r>
      <w:r w:rsidR="00666739">
        <w:rPr>
          <w:rFonts w:cstheme="minorHAnsi"/>
          <w:sz w:val="24"/>
          <w:szCs w:val="24"/>
        </w:rPr>
        <w:t xml:space="preserve"> get used to the working style.</w:t>
      </w:r>
    </w:p>
    <w:p w14:paraId="580F2041" w14:textId="77777777" w:rsidR="002E6F0A" w:rsidRPr="00C13AE5" w:rsidRDefault="002E6F0A" w:rsidP="0077381A">
      <w:pPr>
        <w:autoSpaceDE w:val="0"/>
        <w:autoSpaceDN w:val="0"/>
        <w:adjustRightInd w:val="0"/>
        <w:spacing w:line="240" w:lineRule="atLeast"/>
        <w:rPr>
          <w:rFonts w:cstheme="minorHAnsi"/>
          <w:b/>
          <w:sz w:val="24"/>
          <w:szCs w:val="24"/>
        </w:rPr>
      </w:pPr>
      <w:r w:rsidRPr="00C13AE5">
        <w:rPr>
          <w:rFonts w:cstheme="minorHAnsi"/>
          <w:b/>
          <w:sz w:val="24"/>
          <w:szCs w:val="24"/>
        </w:rPr>
        <w:t>23. Why are the speaker and her brother more fortunate than their sisters?</w:t>
      </w:r>
    </w:p>
    <w:p w14:paraId="57554756" w14:textId="77777777" w:rsidR="002E6F0A" w:rsidRPr="00C13AE5" w:rsidRDefault="002E6F0A" w:rsidP="0077381A">
      <w:pPr>
        <w:autoSpaceDE w:val="0"/>
        <w:autoSpaceDN w:val="0"/>
        <w:adjustRightInd w:val="0"/>
        <w:spacing w:line="240" w:lineRule="atLeast"/>
        <w:ind w:left="720"/>
        <w:rPr>
          <w:rFonts w:cstheme="minorHAnsi"/>
          <w:sz w:val="24"/>
          <w:szCs w:val="24"/>
        </w:rPr>
      </w:pPr>
      <w:r w:rsidRPr="00C13AE5">
        <w:rPr>
          <w:rFonts w:cstheme="minorHAnsi"/>
          <w:sz w:val="24"/>
          <w:szCs w:val="24"/>
        </w:rPr>
        <w:t>A. They did not need extra English lessons.</w:t>
      </w:r>
      <w:r w:rsidRPr="00C13AE5">
        <w:rPr>
          <w:rFonts w:cstheme="minorHAnsi"/>
          <w:sz w:val="24"/>
          <w:szCs w:val="24"/>
        </w:rPr>
        <w:tab/>
      </w:r>
      <w:r w:rsidRPr="00C13AE5">
        <w:rPr>
          <w:rFonts w:cstheme="minorHAnsi"/>
          <w:sz w:val="24"/>
          <w:szCs w:val="24"/>
        </w:rPr>
        <w:tab/>
        <w:t>B. They look more American.</w:t>
      </w:r>
    </w:p>
    <w:p w14:paraId="7D9E9364" w14:textId="77777777" w:rsidR="002E6F0A" w:rsidRPr="00C13AE5" w:rsidRDefault="002E6F0A" w:rsidP="00666739">
      <w:pPr>
        <w:autoSpaceDE w:val="0"/>
        <w:autoSpaceDN w:val="0"/>
        <w:adjustRightInd w:val="0"/>
        <w:spacing w:line="240" w:lineRule="atLeast"/>
        <w:ind w:left="720"/>
        <w:rPr>
          <w:rFonts w:cstheme="minorHAnsi"/>
          <w:sz w:val="24"/>
          <w:szCs w:val="24"/>
        </w:rPr>
      </w:pPr>
      <w:r w:rsidRPr="00C13AE5">
        <w:rPr>
          <w:rFonts w:cstheme="minorHAnsi"/>
          <w:sz w:val="24"/>
          <w:szCs w:val="24"/>
        </w:rPr>
        <w:t>C. They</w:t>
      </w:r>
      <w:r w:rsidR="00666739">
        <w:rPr>
          <w:rFonts w:cstheme="minorHAnsi"/>
          <w:sz w:val="24"/>
          <w:szCs w:val="24"/>
        </w:rPr>
        <w:t xml:space="preserve"> speak with American accents.</w:t>
      </w:r>
      <w:r w:rsidR="00666739">
        <w:rPr>
          <w:rFonts w:cstheme="minorHAnsi"/>
          <w:sz w:val="24"/>
          <w:szCs w:val="24"/>
        </w:rPr>
        <w:tab/>
      </w:r>
      <w:r w:rsidRPr="00C13AE5">
        <w:rPr>
          <w:rFonts w:cstheme="minorHAnsi"/>
          <w:sz w:val="24"/>
          <w:szCs w:val="24"/>
        </w:rPr>
        <w:t>D. They q</w:t>
      </w:r>
      <w:r w:rsidR="00666739">
        <w:rPr>
          <w:rFonts w:cstheme="minorHAnsi"/>
          <w:sz w:val="24"/>
          <w:szCs w:val="24"/>
        </w:rPr>
        <w:t>uickly adopted the way of life.</w:t>
      </w:r>
    </w:p>
    <w:p w14:paraId="47896BC6" w14:textId="77777777" w:rsidR="002E6F0A" w:rsidRPr="00C13AE5" w:rsidRDefault="002E6F0A" w:rsidP="0077381A">
      <w:pPr>
        <w:autoSpaceDE w:val="0"/>
        <w:autoSpaceDN w:val="0"/>
        <w:adjustRightInd w:val="0"/>
        <w:spacing w:line="240" w:lineRule="atLeast"/>
        <w:rPr>
          <w:rFonts w:cstheme="minorHAnsi"/>
          <w:b/>
          <w:sz w:val="24"/>
          <w:szCs w:val="24"/>
        </w:rPr>
      </w:pPr>
      <w:r w:rsidRPr="00C13AE5">
        <w:rPr>
          <w:rFonts w:cstheme="minorHAnsi"/>
          <w:b/>
          <w:sz w:val="24"/>
          <w:szCs w:val="24"/>
        </w:rPr>
        <w:t>24. What has the speaker forgotten about life in Vietnam?</w:t>
      </w:r>
    </w:p>
    <w:p w14:paraId="7DF85BEC" w14:textId="77777777" w:rsidR="002E6F0A" w:rsidRPr="00C13AE5" w:rsidRDefault="002E6F0A" w:rsidP="0077381A">
      <w:pPr>
        <w:autoSpaceDE w:val="0"/>
        <w:autoSpaceDN w:val="0"/>
        <w:adjustRightInd w:val="0"/>
        <w:spacing w:line="240" w:lineRule="atLeast"/>
        <w:ind w:left="720"/>
        <w:rPr>
          <w:rFonts w:cstheme="minorHAnsi"/>
          <w:sz w:val="24"/>
          <w:szCs w:val="24"/>
        </w:rPr>
      </w:pPr>
      <w:r w:rsidRPr="00C13AE5">
        <w:rPr>
          <w:rFonts w:cstheme="minorHAnsi"/>
          <w:sz w:val="24"/>
          <w:szCs w:val="24"/>
        </w:rPr>
        <w:t>A. Living close to other people</w:t>
      </w:r>
      <w:r w:rsidRPr="00C13AE5">
        <w:rPr>
          <w:rFonts w:cstheme="minorHAnsi"/>
          <w:sz w:val="24"/>
          <w:szCs w:val="24"/>
        </w:rPr>
        <w:tab/>
      </w:r>
      <w:r w:rsidR="00DD781B" w:rsidRPr="00C13AE5">
        <w:rPr>
          <w:rFonts w:cstheme="minorHAnsi"/>
          <w:sz w:val="24"/>
          <w:szCs w:val="24"/>
        </w:rPr>
        <w:tab/>
      </w:r>
      <w:r w:rsidRPr="00C13AE5">
        <w:rPr>
          <w:rFonts w:cstheme="minorHAnsi"/>
          <w:sz w:val="24"/>
          <w:szCs w:val="24"/>
        </w:rPr>
        <w:t>B. The warm weather</w:t>
      </w:r>
    </w:p>
    <w:p w14:paraId="3BEB7A80" w14:textId="77777777" w:rsidR="002E6F0A" w:rsidRPr="00C13AE5" w:rsidRDefault="002E6F0A" w:rsidP="00666739">
      <w:pPr>
        <w:autoSpaceDE w:val="0"/>
        <w:autoSpaceDN w:val="0"/>
        <w:adjustRightInd w:val="0"/>
        <w:spacing w:line="240" w:lineRule="atLeast"/>
        <w:ind w:left="720"/>
        <w:rPr>
          <w:rFonts w:cstheme="minorHAnsi"/>
          <w:sz w:val="24"/>
          <w:szCs w:val="24"/>
        </w:rPr>
      </w:pPr>
      <w:r w:rsidRPr="00C13AE5">
        <w:rPr>
          <w:rFonts w:cstheme="minorHAnsi"/>
          <w:sz w:val="24"/>
          <w:szCs w:val="24"/>
        </w:rPr>
        <w:t>C. Wearing tradition</w:t>
      </w:r>
      <w:r w:rsidR="00666739">
        <w:rPr>
          <w:rFonts w:cstheme="minorHAnsi"/>
          <w:sz w:val="24"/>
          <w:szCs w:val="24"/>
        </w:rPr>
        <w:t>al clothes</w:t>
      </w:r>
      <w:r w:rsidR="00666739">
        <w:rPr>
          <w:rFonts w:cstheme="minorHAnsi"/>
          <w:sz w:val="24"/>
          <w:szCs w:val="24"/>
        </w:rPr>
        <w:tab/>
      </w:r>
      <w:r w:rsidR="00666739">
        <w:rPr>
          <w:rFonts w:cstheme="minorHAnsi"/>
          <w:sz w:val="24"/>
          <w:szCs w:val="24"/>
        </w:rPr>
        <w:tab/>
        <w:t>D. Traditional food</w:t>
      </w:r>
    </w:p>
    <w:p w14:paraId="53C74D73" w14:textId="77777777" w:rsidR="002E6F0A" w:rsidRPr="00C13AE5" w:rsidRDefault="002E6F0A" w:rsidP="0077381A">
      <w:pPr>
        <w:autoSpaceDE w:val="0"/>
        <w:autoSpaceDN w:val="0"/>
        <w:adjustRightInd w:val="0"/>
        <w:spacing w:line="240" w:lineRule="atLeast"/>
        <w:rPr>
          <w:rFonts w:cstheme="minorHAnsi"/>
          <w:b/>
          <w:sz w:val="24"/>
          <w:szCs w:val="24"/>
        </w:rPr>
      </w:pPr>
      <w:r w:rsidRPr="00C13AE5">
        <w:rPr>
          <w:rFonts w:cstheme="minorHAnsi"/>
          <w:b/>
          <w:sz w:val="24"/>
          <w:szCs w:val="24"/>
        </w:rPr>
        <w:t>25. Why does she find it difficult to invite friends to her home?</w:t>
      </w:r>
    </w:p>
    <w:p w14:paraId="1FF32386" w14:textId="77777777" w:rsidR="002E6F0A" w:rsidRPr="00C13AE5" w:rsidRDefault="002E6F0A" w:rsidP="0077381A">
      <w:pPr>
        <w:autoSpaceDE w:val="0"/>
        <w:autoSpaceDN w:val="0"/>
        <w:adjustRightInd w:val="0"/>
        <w:spacing w:line="240" w:lineRule="atLeast"/>
        <w:ind w:left="720"/>
        <w:rPr>
          <w:rFonts w:cstheme="minorHAnsi"/>
          <w:sz w:val="24"/>
          <w:szCs w:val="24"/>
        </w:rPr>
      </w:pPr>
      <w:r w:rsidRPr="00C13AE5">
        <w:rPr>
          <w:rFonts w:cstheme="minorHAnsi"/>
          <w:sz w:val="24"/>
          <w:szCs w:val="24"/>
        </w:rPr>
        <w:t>A. Her parents do not have much money.</w:t>
      </w:r>
    </w:p>
    <w:p w14:paraId="4DA690FD" w14:textId="77777777" w:rsidR="002E6F0A" w:rsidRPr="00C13AE5" w:rsidRDefault="002E6F0A" w:rsidP="0077381A">
      <w:pPr>
        <w:autoSpaceDE w:val="0"/>
        <w:autoSpaceDN w:val="0"/>
        <w:adjustRightInd w:val="0"/>
        <w:spacing w:line="240" w:lineRule="atLeast"/>
        <w:ind w:left="720"/>
        <w:rPr>
          <w:rFonts w:cstheme="minorHAnsi"/>
          <w:sz w:val="24"/>
          <w:szCs w:val="24"/>
        </w:rPr>
      </w:pPr>
      <w:r w:rsidRPr="00C13AE5">
        <w:rPr>
          <w:rFonts w:cstheme="minorHAnsi"/>
          <w:sz w:val="24"/>
          <w:szCs w:val="24"/>
        </w:rPr>
        <w:t>B. Her parents haven’t adopted an American way of life.</w:t>
      </w:r>
    </w:p>
    <w:p w14:paraId="0A15146D" w14:textId="77777777" w:rsidR="002E6F0A" w:rsidRPr="00C13AE5" w:rsidRDefault="002E6F0A" w:rsidP="0077381A">
      <w:pPr>
        <w:spacing w:line="240" w:lineRule="atLeast"/>
        <w:ind w:left="720"/>
        <w:rPr>
          <w:rFonts w:cstheme="minorHAnsi"/>
          <w:sz w:val="24"/>
          <w:szCs w:val="24"/>
        </w:rPr>
      </w:pPr>
      <w:r w:rsidRPr="00C13AE5">
        <w:rPr>
          <w:rFonts w:cstheme="minorHAnsi"/>
          <w:sz w:val="24"/>
          <w:szCs w:val="24"/>
        </w:rPr>
        <w:t>C. Her parents only know how to cook Vietnamese food.</w:t>
      </w:r>
    </w:p>
    <w:p w14:paraId="65BD5D42" w14:textId="77777777" w:rsidR="002E6F0A" w:rsidRPr="00C13AE5" w:rsidRDefault="002E6F0A" w:rsidP="0077381A">
      <w:pPr>
        <w:spacing w:line="240" w:lineRule="atLeast"/>
        <w:ind w:left="720"/>
        <w:rPr>
          <w:rFonts w:cstheme="minorHAnsi"/>
          <w:b/>
          <w:color w:val="000000"/>
          <w:sz w:val="24"/>
          <w:szCs w:val="24"/>
        </w:rPr>
      </w:pPr>
      <w:r w:rsidRPr="00C13AE5">
        <w:rPr>
          <w:rFonts w:cstheme="minorHAnsi"/>
          <w:color w:val="000000"/>
          <w:sz w:val="24"/>
          <w:szCs w:val="24"/>
        </w:rPr>
        <w:t>D. Her parents do not speak English well.</w:t>
      </w:r>
    </w:p>
    <w:p w14:paraId="2CAF87A4" w14:textId="77777777" w:rsidR="002E6F0A" w:rsidRPr="00C13AE5" w:rsidRDefault="002E6F0A" w:rsidP="0077381A">
      <w:pPr>
        <w:spacing w:line="240" w:lineRule="atLeast"/>
        <w:ind w:left="720"/>
        <w:rPr>
          <w:rFonts w:cstheme="minorHAnsi"/>
          <w:b/>
          <w:color w:val="000000"/>
          <w:sz w:val="24"/>
          <w:szCs w:val="24"/>
        </w:rPr>
      </w:pPr>
    </w:p>
    <w:p w14:paraId="64F3702C" w14:textId="77777777" w:rsidR="002E6F0A" w:rsidRPr="00C13AE5" w:rsidRDefault="002E6F0A" w:rsidP="0077381A">
      <w:pPr>
        <w:spacing w:line="240" w:lineRule="atLeast"/>
        <w:rPr>
          <w:rFonts w:cstheme="minorHAnsi"/>
          <w:sz w:val="24"/>
          <w:szCs w:val="24"/>
        </w:rPr>
      </w:pPr>
      <w:r w:rsidRPr="00C13AE5">
        <w:rPr>
          <w:rFonts w:cstheme="minorHAnsi"/>
          <w:b/>
          <w:color w:val="000000"/>
          <w:sz w:val="24"/>
          <w:szCs w:val="24"/>
        </w:rPr>
        <w:t>Talk/Lecture 2. Listen to a woman talking about boys and girls in American schools.</w:t>
      </w:r>
    </w:p>
    <w:p w14:paraId="6A2340C4" w14:textId="77777777" w:rsidR="002E6F0A" w:rsidRPr="00C13AE5" w:rsidRDefault="002E6F0A" w:rsidP="0077381A">
      <w:pPr>
        <w:spacing w:line="240" w:lineRule="atLeast"/>
        <w:rPr>
          <w:rFonts w:cstheme="minorHAnsi"/>
          <w:b/>
          <w:color w:val="000000"/>
          <w:sz w:val="24"/>
          <w:szCs w:val="24"/>
        </w:rPr>
      </w:pPr>
      <w:r w:rsidRPr="00C13AE5">
        <w:rPr>
          <w:rFonts w:cstheme="minorHAnsi"/>
          <w:b/>
          <w:color w:val="000000"/>
          <w:sz w:val="24"/>
          <w:szCs w:val="24"/>
        </w:rPr>
        <w:t>26. What happened in American schools before 1972?</w:t>
      </w:r>
    </w:p>
    <w:p w14:paraId="657897E9" w14:textId="77777777" w:rsidR="002E6F0A" w:rsidRPr="00C13AE5" w:rsidRDefault="002E6F0A" w:rsidP="0077381A">
      <w:pPr>
        <w:spacing w:line="240" w:lineRule="atLeast"/>
        <w:ind w:left="720"/>
        <w:rPr>
          <w:rFonts w:cstheme="minorHAnsi"/>
          <w:color w:val="000000"/>
          <w:sz w:val="24"/>
          <w:szCs w:val="24"/>
        </w:rPr>
      </w:pPr>
      <w:r w:rsidRPr="00C13AE5">
        <w:rPr>
          <w:rFonts w:cstheme="minorHAnsi"/>
          <w:color w:val="000000"/>
          <w:sz w:val="24"/>
          <w:szCs w:val="24"/>
        </w:rPr>
        <w:lastRenderedPageBreak/>
        <w:t>A. Girls didn’t go to school.</w:t>
      </w:r>
    </w:p>
    <w:p w14:paraId="5E68B762" w14:textId="77777777" w:rsidR="002E6F0A" w:rsidRPr="00C13AE5" w:rsidRDefault="002E6F0A" w:rsidP="0077381A">
      <w:pPr>
        <w:spacing w:line="240" w:lineRule="atLeast"/>
        <w:ind w:left="720"/>
        <w:rPr>
          <w:rFonts w:cstheme="minorHAnsi"/>
          <w:color w:val="000000"/>
          <w:sz w:val="24"/>
          <w:szCs w:val="24"/>
        </w:rPr>
      </w:pPr>
      <w:r w:rsidRPr="00C13AE5">
        <w:rPr>
          <w:rFonts w:cstheme="minorHAnsi"/>
          <w:color w:val="000000"/>
          <w:sz w:val="24"/>
          <w:szCs w:val="24"/>
        </w:rPr>
        <w:t>B. Every classroom was a mix of boys and girls.</w:t>
      </w:r>
    </w:p>
    <w:p w14:paraId="72502076" w14:textId="77777777" w:rsidR="002E6F0A" w:rsidRPr="00C13AE5" w:rsidRDefault="002E6F0A" w:rsidP="0077381A">
      <w:pPr>
        <w:spacing w:line="240" w:lineRule="atLeast"/>
        <w:ind w:left="720"/>
        <w:rPr>
          <w:rFonts w:cstheme="minorHAnsi"/>
          <w:color w:val="000000"/>
          <w:sz w:val="24"/>
          <w:szCs w:val="24"/>
        </w:rPr>
      </w:pPr>
      <w:r w:rsidRPr="00C13AE5">
        <w:rPr>
          <w:rFonts w:cstheme="minorHAnsi"/>
          <w:color w:val="000000"/>
          <w:sz w:val="24"/>
          <w:szCs w:val="24"/>
        </w:rPr>
        <w:t>C. Boys could learn what they wanted.</w:t>
      </w:r>
    </w:p>
    <w:p w14:paraId="06FA445C" w14:textId="77777777" w:rsidR="002E6F0A" w:rsidRPr="00C13AE5" w:rsidRDefault="002E6F0A" w:rsidP="0077381A">
      <w:pPr>
        <w:spacing w:line="240" w:lineRule="atLeast"/>
        <w:ind w:left="720"/>
        <w:rPr>
          <w:rFonts w:cstheme="minorHAnsi"/>
          <w:color w:val="000000"/>
          <w:sz w:val="24"/>
          <w:szCs w:val="24"/>
        </w:rPr>
      </w:pPr>
      <w:r w:rsidRPr="00C13AE5">
        <w:rPr>
          <w:rFonts w:cstheme="minorHAnsi"/>
          <w:color w:val="000000"/>
          <w:sz w:val="24"/>
          <w:szCs w:val="24"/>
        </w:rPr>
        <w:t>D. They didn’t teach girls some subjects.</w:t>
      </w:r>
    </w:p>
    <w:p w14:paraId="4A1D29B4" w14:textId="77777777" w:rsidR="002E6F0A" w:rsidRPr="00C13AE5" w:rsidRDefault="002E6F0A" w:rsidP="0077381A">
      <w:pPr>
        <w:pStyle w:val="NormalWeb"/>
        <w:spacing w:before="0" w:beforeAutospacing="0" w:after="0" w:afterAutospacing="0" w:line="240" w:lineRule="atLeast"/>
        <w:rPr>
          <w:rFonts w:asciiTheme="minorHAnsi" w:hAnsiTheme="minorHAnsi" w:cstheme="minorHAnsi"/>
          <w:b/>
          <w:color w:val="000000"/>
        </w:rPr>
      </w:pPr>
      <w:r w:rsidRPr="00C13AE5">
        <w:rPr>
          <w:rFonts w:asciiTheme="minorHAnsi" w:hAnsiTheme="minorHAnsi" w:cstheme="minorHAnsi"/>
          <w:b/>
          <w:color w:val="000000"/>
        </w:rPr>
        <w:t>27. What is the reason that most American schools have mixed classes?</w:t>
      </w:r>
    </w:p>
    <w:p w14:paraId="5BD5C5A4" w14:textId="77777777" w:rsidR="002E6F0A" w:rsidRPr="00C13AE5" w:rsidRDefault="002E6F0A" w:rsidP="0077381A">
      <w:pPr>
        <w:pStyle w:val="NormalWeb"/>
        <w:spacing w:before="0" w:beforeAutospacing="0" w:after="0" w:afterAutospacing="0" w:line="240" w:lineRule="atLeast"/>
        <w:ind w:left="720"/>
        <w:rPr>
          <w:rFonts w:asciiTheme="minorHAnsi" w:hAnsiTheme="minorHAnsi" w:cstheme="minorHAnsi"/>
          <w:color w:val="000000"/>
        </w:rPr>
      </w:pPr>
      <w:r w:rsidRPr="00C13AE5">
        <w:rPr>
          <w:rFonts w:asciiTheme="minorHAnsi" w:hAnsiTheme="minorHAnsi" w:cstheme="minorHAnsi"/>
          <w:color w:val="000000"/>
        </w:rPr>
        <w:t>A. Scientists said that it was the best thing.</w:t>
      </w:r>
    </w:p>
    <w:p w14:paraId="330C09F5" w14:textId="77777777" w:rsidR="002E6F0A" w:rsidRPr="00C13AE5" w:rsidRDefault="002E6F0A" w:rsidP="0077381A">
      <w:pPr>
        <w:pStyle w:val="NormalWeb"/>
        <w:spacing w:before="0" w:beforeAutospacing="0" w:after="0" w:afterAutospacing="0" w:line="240" w:lineRule="atLeast"/>
        <w:ind w:left="720"/>
        <w:rPr>
          <w:rFonts w:asciiTheme="minorHAnsi" w:hAnsiTheme="minorHAnsi" w:cstheme="minorHAnsi"/>
          <w:color w:val="000000"/>
        </w:rPr>
      </w:pPr>
      <w:r w:rsidRPr="00C13AE5">
        <w:rPr>
          <w:rFonts w:asciiTheme="minorHAnsi" w:hAnsiTheme="minorHAnsi" w:cstheme="minorHAnsi"/>
          <w:color w:val="000000"/>
        </w:rPr>
        <w:t>B. Teachers did not want to teach single-gender classes.</w:t>
      </w:r>
    </w:p>
    <w:p w14:paraId="6FE6CCA0" w14:textId="77777777" w:rsidR="002E6F0A" w:rsidRPr="00C13AE5" w:rsidRDefault="002E6F0A" w:rsidP="0077381A">
      <w:pPr>
        <w:pStyle w:val="NormalWeb"/>
        <w:spacing w:before="0" w:beforeAutospacing="0" w:after="0" w:afterAutospacing="0" w:line="240" w:lineRule="atLeast"/>
        <w:ind w:left="720"/>
        <w:rPr>
          <w:rFonts w:asciiTheme="minorHAnsi" w:hAnsiTheme="minorHAnsi" w:cstheme="minorHAnsi"/>
          <w:color w:val="000000"/>
        </w:rPr>
      </w:pPr>
      <w:r w:rsidRPr="00C13AE5">
        <w:rPr>
          <w:rFonts w:asciiTheme="minorHAnsi" w:hAnsiTheme="minorHAnsi" w:cstheme="minorHAnsi"/>
          <w:color w:val="000000"/>
        </w:rPr>
        <w:t>C. A law gave girls an equal chance to learn.</w:t>
      </w:r>
    </w:p>
    <w:p w14:paraId="0445010D" w14:textId="77777777" w:rsidR="002E6F0A" w:rsidRPr="00C13AE5" w:rsidRDefault="002E6F0A" w:rsidP="0077381A">
      <w:pPr>
        <w:pStyle w:val="NormalWeb"/>
        <w:spacing w:before="0" w:beforeAutospacing="0" w:after="0" w:afterAutospacing="0" w:line="240" w:lineRule="atLeast"/>
        <w:ind w:left="720"/>
        <w:rPr>
          <w:rFonts w:asciiTheme="minorHAnsi" w:hAnsiTheme="minorHAnsi" w:cstheme="minorHAnsi"/>
          <w:color w:val="000000"/>
        </w:rPr>
      </w:pPr>
      <w:r w:rsidRPr="00C13AE5">
        <w:rPr>
          <w:rFonts w:asciiTheme="minorHAnsi" w:hAnsiTheme="minorHAnsi" w:cstheme="minorHAnsi"/>
          <w:color w:val="000000"/>
        </w:rPr>
        <w:t>D. Boys and girls behave better in such classes.</w:t>
      </w:r>
    </w:p>
    <w:p w14:paraId="66460AFD" w14:textId="77777777" w:rsidR="002E6F0A" w:rsidRPr="00C13AE5" w:rsidRDefault="002E6F0A" w:rsidP="0077381A">
      <w:pPr>
        <w:pStyle w:val="NormalWeb"/>
        <w:spacing w:before="0" w:beforeAutospacing="0" w:after="0" w:afterAutospacing="0" w:line="240" w:lineRule="atLeast"/>
        <w:rPr>
          <w:rFonts w:asciiTheme="minorHAnsi" w:hAnsiTheme="minorHAnsi" w:cstheme="minorHAnsi"/>
          <w:color w:val="000000"/>
        </w:rPr>
      </w:pPr>
    </w:p>
    <w:p w14:paraId="28207FC0" w14:textId="77777777" w:rsidR="002E6F0A" w:rsidRPr="00C13AE5" w:rsidRDefault="002E6F0A" w:rsidP="0077381A">
      <w:pPr>
        <w:spacing w:line="240" w:lineRule="atLeast"/>
        <w:rPr>
          <w:rFonts w:cstheme="minorHAnsi"/>
          <w:b/>
          <w:color w:val="000000"/>
          <w:sz w:val="24"/>
          <w:szCs w:val="24"/>
        </w:rPr>
      </w:pPr>
      <w:r w:rsidRPr="00C13AE5">
        <w:rPr>
          <w:rFonts w:cstheme="minorHAnsi"/>
          <w:b/>
          <w:color w:val="000000"/>
          <w:sz w:val="24"/>
          <w:szCs w:val="24"/>
        </w:rPr>
        <w:t>28. Why might girls not get a chance to talk much in a class with boys?</w:t>
      </w:r>
    </w:p>
    <w:p w14:paraId="01D1BB8D" w14:textId="77777777" w:rsidR="002E6F0A" w:rsidRPr="00C13AE5" w:rsidRDefault="002E6F0A" w:rsidP="0077381A">
      <w:pPr>
        <w:spacing w:line="240" w:lineRule="atLeast"/>
        <w:ind w:left="720"/>
        <w:rPr>
          <w:rFonts w:cstheme="minorHAnsi"/>
          <w:color w:val="000000"/>
          <w:sz w:val="24"/>
          <w:szCs w:val="24"/>
        </w:rPr>
      </w:pPr>
      <w:r w:rsidRPr="00C13AE5">
        <w:rPr>
          <w:rFonts w:cstheme="minorHAnsi"/>
          <w:color w:val="000000"/>
          <w:sz w:val="24"/>
          <w:szCs w:val="24"/>
        </w:rPr>
        <w:t>A. Because the teacher doesn’t ask them questions</w:t>
      </w:r>
    </w:p>
    <w:p w14:paraId="6614B8AF" w14:textId="77777777" w:rsidR="002E6F0A" w:rsidRPr="00C13AE5" w:rsidRDefault="002E6F0A" w:rsidP="0077381A">
      <w:pPr>
        <w:spacing w:line="240" w:lineRule="atLeast"/>
        <w:ind w:left="720"/>
        <w:rPr>
          <w:rFonts w:cstheme="minorHAnsi"/>
          <w:color w:val="000000"/>
          <w:sz w:val="24"/>
          <w:szCs w:val="24"/>
        </w:rPr>
      </w:pPr>
      <w:r w:rsidRPr="00C13AE5">
        <w:rPr>
          <w:rFonts w:cstheme="minorHAnsi"/>
          <w:color w:val="000000"/>
          <w:sz w:val="24"/>
          <w:szCs w:val="24"/>
        </w:rPr>
        <w:t>B. Because boys are louder and often talk first</w:t>
      </w:r>
    </w:p>
    <w:p w14:paraId="43FDEEB6" w14:textId="77777777" w:rsidR="002E6F0A" w:rsidRPr="00C13AE5" w:rsidRDefault="002E6F0A" w:rsidP="0077381A">
      <w:pPr>
        <w:spacing w:line="240" w:lineRule="atLeast"/>
        <w:ind w:left="720"/>
        <w:rPr>
          <w:rFonts w:cstheme="minorHAnsi"/>
          <w:color w:val="000000"/>
          <w:sz w:val="24"/>
          <w:szCs w:val="24"/>
        </w:rPr>
      </w:pPr>
      <w:r w:rsidRPr="00C13AE5">
        <w:rPr>
          <w:rFonts w:cstheme="minorHAnsi"/>
          <w:color w:val="000000"/>
          <w:sz w:val="24"/>
          <w:szCs w:val="24"/>
        </w:rPr>
        <w:t>C. Because boys know the correct answers</w:t>
      </w:r>
    </w:p>
    <w:p w14:paraId="7FBBA47D" w14:textId="77777777" w:rsidR="002E6F0A" w:rsidRPr="00C13AE5" w:rsidRDefault="00666739" w:rsidP="00666739">
      <w:pPr>
        <w:spacing w:line="240" w:lineRule="atLeast"/>
        <w:ind w:left="720"/>
        <w:rPr>
          <w:rFonts w:cstheme="minorHAnsi"/>
          <w:color w:val="000000"/>
          <w:sz w:val="24"/>
          <w:szCs w:val="24"/>
        </w:rPr>
      </w:pPr>
      <w:r>
        <w:rPr>
          <w:rFonts w:cstheme="minorHAnsi"/>
          <w:color w:val="000000"/>
          <w:sz w:val="24"/>
          <w:szCs w:val="24"/>
        </w:rPr>
        <w:t>D. Because girls are often shy.</w:t>
      </w:r>
    </w:p>
    <w:p w14:paraId="5CA25096" w14:textId="77777777" w:rsidR="002E6F0A" w:rsidRPr="00C13AE5" w:rsidRDefault="002E6F0A" w:rsidP="0077381A">
      <w:pPr>
        <w:spacing w:line="240" w:lineRule="atLeast"/>
        <w:rPr>
          <w:rFonts w:cstheme="minorHAnsi"/>
          <w:b/>
          <w:color w:val="000000"/>
          <w:sz w:val="24"/>
          <w:szCs w:val="24"/>
        </w:rPr>
      </w:pPr>
      <w:r w:rsidRPr="00C13AE5">
        <w:rPr>
          <w:rFonts w:cstheme="minorHAnsi"/>
          <w:b/>
          <w:color w:val="000000"/>
          <w:sz w:val="24"/>
          <w:szCs w:val="24"/>
        </w:rPr>
        <w:t>29. What is NOT the reason that some schools are reconsidering separating classes?</w:t>
      </w:r>
    </w:p>
    <w:p w14:paraId="59FA6A06" w14:textId="77777777" w:rsidR="002E6F0A" w:rsidRPr="00C13AE5" w:rsidRDefault="002E6F0A" w:rsidP="0077381A">
      <w:pPr>
        <w:spacing w:line="240" w:lineRule="atLeast"/>
        <w:ind w:left="720"/>
        <w:rPr>
          <w:rFonts w:cstheme="minorHAnsi"/>
          <w:color w:val="000000"/>
          <w:sz w:val="24"/>
          <w:szCs w:val="24"/>
        </w:rPr>
      </w:pPr>
      <w:r w:rsidRPr="00C13AE5">
        <w:rPr>
          <w:rFonts w:cstheme="minorHAnsi"/>
          <w:color w:val="000000"/>
          <w:sz w:val="24"/>
          <w:szCs w:val="24"/>
        </w:rPr>
        <w:t>A. They p</w:t>
      </w:r>
      <w:r w:rsidR="00666739">
        <w:rPr>
          <w:rFonts w:cstheme="minorHAnsi"/>
          <w:color w:val="000000"/>
          <w:sz w:val="24"/>
          <w:szCs w:val="24"/>
        </w:rPr>
        <w:t>refer the old teaching styles.</w:t>
      </w:r>
      <w:r w:rsidR="00666739">
        <w:rPr>
          <w:rFonts w:cstheme="minorHAnsi"/>
          <w:color w:val="000000"/>
          <w:sz w:val="24"/>
          <w:szCs w:val="24"/>
        </w:rPr>
        <w:tab/>
      </w:r>
      <w:r w:rsidRPr="00C13AE5">
        <w:rPr>
          <w:rFonts w:cstheme="minorHAnsi"/>
          <w:color w:val="000000"/>
          <w:sz w:val="24"/>
          <w:szCs w:val="24"/>
        </w:rPr>
        <w:t>B. Boys learn differently than girls.</w:t>
      </w:r>
    </w:p>
    <w:p w14:paraId="76C258B8" w14:textId="77777777" w:rsidR="002E6F0A" w:rsidRPr="00C13AE5" w:rsidRDefault="002E6F0A" w:rsidP="00666739">
      <w:pPr>
        <w:spacing w:line="240" w:lineRule="atLeast"/>
        <w:ind w:left="720"/>
        <w:rPr>
          <w:rFonts w:cstheme="minorHAnsi"/>
          <w:color w:val="000000"/>
          <w:sz w:val="24"/>
          <w:szCs w:val="24"/>
        </w:rPr>
      </w:pPr>
      <w:r w:rsidRPr="00C13AE5">
        <w:rPr>
          <w:rFonts w:cstheme="minorHAnsi"/>
          <w:color w:val="000000"/>
          <w:sz w:val="24"/>
          <w:szCs w:val="24"/>
        </w:rPr>
        <w:t>C. Boys an</w:t>
      </w:r>
      <w:r w:rsidR="00666739">
        <w:rPr>
          <w:rFonts w:cstheme="minorHAnsi"/>
          <w:color w:val="000000"/>
          <w:sz w:val="24"/>
          <w:szCs w:val="24"/>
        </w:rPr>
        <w:t>d girls can bother each other.</w:t>
      </w:r>
      <w:r w:rsidR="00666739">
        <w:rPr>
          <w:rFonts w:cstheme="minorHAnsi"/>
          <w:color w:val="000000"/>
          <w:sz w:val="24"/>
          <w:szCs w:val="24"/>
        </w:rPr>
        <w:tab/>
      </w:r>
      <w:r w:rsidRPr="00C13AE5">
        <w:rPr>
          <w:rFonts w:cstheme="minorHAnsi"/>
          <w:color w:val="000000"/>
          <w:sz w:val="24"/>
          <w:szCs w:val="24"/>
        </w:rPr>
        <w:t>D. Boys a</w:t>
      </w:r>
      <w:r w:rsidR="00666739">
        <w:rPr>
          <w:rFonts w:cstheme="minorHAnsi"/>
          <w:color w:val="000000"/>
          <w:sz w:val="24"/>
          <w:szCs w:val="24"/>
        </w:rPr>
        <w:t>nd girls like different things.</w:t>
      </w:r>
    </w:p>
    <w:p w14:paraId="18D2844E" w14:textId="77777777" w:rsidR="002E6F0A" w:rsidRPr="00C13AE5" w:rsidRDefault="002E6F0A" w:rsidP="0077381A">
      <w:pPr>
        <w:spacing w:line="240" w:lineRule="atLeast"/>
        <w:rPr>
          <w:rFonts w:cstheme="minorHAnsi"/>
          <w:b/>
          <w:color w:val="000000"/>
          <w:sz w:val="24"/>
          <w:szCs w:val="24"/>
        </w:rPr>
      </w:pPr>
      <w:r w:rsidRPr="00C13AE5">
        <w:rPr>
          <w:rFonts w:cstheme="minorHAnsi"/>
          <w:b/>
          <w:color w:val="000000"/>
          <w:sz w:val="24"/>
          <w:szCs w:val="24"/>
        </w:rPr>
        <w:t>30. Which is one class that is not mentioned as being separated?</w:t>
      </w:r>
    </w:p>
    <w:p w14:paraId="5F2A68BE" w14:textId="77777777" w:rsidR="002E6F0A" w:rsidRPr="00C13AE5" w:rsidRDefault="002E6F0A" w:rsidP="0077381A">
      <w:pPr>
        <w:spacing w:line="240" w:lineRule="atLeast"/>
        <w:ind w:left="720"/>
        <w:rPr>
          <w:rFonts w:cstheme="minorHAnsi"/>
          <w:color w:val="000000"/>
          <w:sz w:val="24"/>
          <w:szCs w:val="24"/>
        </w:rPr>
      </w:pPr>
      <w:r w:rsidRPr="00C13AE5">
        <w:rPr>
          <w:rFonts w:cstheme="minorHAnsi"/>
          <w:color w:val="000000"/>
          <w:sz w:val="24"/>
          <w:szCs w:val="24"/>
        </w:rPr>
        <w:t>A. Math</w:t>
      </w:r>
      <w:r w:rsidR="00DD781B" w:rsidRPr="00C13AE5">
        <w:rPr>
          <w:rFonts w:cstheme="minorHAnsi"/>
          <w:color w:val="000000"/>
          <w:sz w:val="24"/>
          <w:szCs w:val="24"/>
        </w:rPr>
        <w:tab/>
      </w:r>
      <w:r w:rsidR="00DD781B" w:rsidRPr="00C13AE5">
        <w:rPr>
          <w:rFonts w:cstheme="minorHAnsi"/>
          <w:color w:val="000000"/>
          <w:sz w:val="24"/>
          <w:szCs w:val="24"/>
        </w:rPr>
        <w:tab/>
        <w:t>B. Social Studies</w:t>
      </w:r>
      <w:r w:rsidR="00DD781B" w:rsidRPr="00C13AE5">
        <w:rPr>
          <w:rFonts w:cstheme="minorHAnsi"/>
          <w:color w:val="000000"/>
          <w:sz w:val="24"/>
          <w:szCs w:val="24"/>
        </w:rPr>
        <w:tab/>
        <w:t>C. Science</w:t>
      </w:r>
      <w:r w:rsidR="00DD781B" w:rsidRPr="00C13AE5">
        <w:rPr>
          <w:rFonts w:cstheme="minorHAnsi"/>
          <w:color w:val="000000"/>
          <w:sz w:val="24"/>
          <w:szCs w:val="24"/>
        </w:rPr>
        <w:tab/>
      </w:r>
      <w:r w:rsidRPr="00C13AE5">
        <w:rPr>
          <w:rFonts w:cstheme="minorHAnsi"/>
          <w:color w:val="000000"/>
          <w:sz w:val="24"/>
          <w:szCs w:val="24"/>
        </w:rPr>
        <w:t>D. Physical Education</w:t>
      </w:r>
    </w:p>
    <w:p w14:paraId="79013B01" w14:textId="77777777" w:rsidR="00196609" w:rsidRPr="00C13AE5" w:rsidRDefault="00196609" w:rsidP="0077381A">
      <w:pPr>
        <w:spacing w:line="240" w:lineRule="atLeast"/>
        <w:rPr>
          <w:rFonts w:cstheme="minorHAnsi"/>
          <w:b/>
          <w:color w:val="000000"/>
          <w:sz w:val="24"/>
          <w:szCs w:val="24"/>
        </w:rPr>
      </w:pPr>
    </w:p>
    <w:p w14:paraId="3F418A7A" w14:textId="77777777" w:rsidR="002E6F0A" w:rsidRPr="00C13AE5" w:rsidRDefault="002E6F0A" w:rsidP="0077381A">
      <w:pPr>
        <w:spacing w:line="240" w:lineRule="atLeast"/>
        <w:rPr>
          <w:rFonts w:cstheme="minorHAnsi"/>
          <w:sz w:val="24"/>
          <w:szCs w:val="24"/>
        </w:rPr>
      </w:pPr>
      <w:r w:rsidRPr="00C13AE5">
        <w:rPr>
          <w:rFonts w:cstheme="minorHAnsi"/>
          <w:b/>
          <w:color w:val="000000"/>
          <w:sz w:val="24"/>
          <w:szCs w:val="24"/>
        </w:rPr>
        <w:t>Talk/Lecture 3. Listen to a talk about body language in American Culture at a student orientation meeting.</w:t>
      </w:r>
    </w:p>
    <w:p w14:paraId="506A4090" w14:textId="77777777" w:rsidR="002E6F0A" w:rsidRPr="00C13AE5" w:rsidRDefault="002E6F0A" w:rsidP="0077381A">
      <w:pPr>
        <w:spacing w:line="240" w:lineRule="atLeast"/>
        <w:rPr>
          <w:rFonts w:eastAsia="Times New Roman" w:cstheme="minorHAnsi"/>
          <w:b/>
          <w:color w:val="000000"/>
          <w:sz w:val="24"/>
          <w:szCs w:val="24"/>
        </w:rPr>
      </w:pPr>
      <w:r w:rsidRPr="00C13AE5">
        <w:rPr>
          <w:rFonts w:eastAsia="Times New Roman" w:cstheme="minorHAnsi"/>
          <w:b/>
          <w:color w:val="000000"/>
          <w:sz w:val="24"/>
          <w:szCs w:val="24"/>
        </w:rPr>
        <w:t xml:space="preserve">31. Who is listening to the orientation talk? </w:t>
      </w:r>
    </w:p>
    <w:p w14:paraId="173BB0C7" w14:textId="77777777" w:rsidR="00666739" w:rsidRDefault="002E6F0A" w:rsidP="0077381A">
      <w:pPr>
        <w:spacing w:line="240" w:lineRule="atLeast"/>
        <w:ind w:left="720"/>
        <w:rPr>
          <w:rFonts w:eastAsia="Times New Roman" w:cstheme="minorHAnsi"/>
          <w:color w:val="000000"/>
          <w:sz w:val="24"/>
          <w:szCs w:val="24"/>
        </w:rPr>
      </w:pPr>
      <w:r w:rsidRPr="00C13AE5">
        <w:rPr>
          <w:rFonts w:eastAsia="Times New Roman" w:cstheme="minorHAnsi"/>
          <w:color w:val="000000"/>
          <w:sz w:val="24"/>
          <w:szCs w:val="24"/>
        </w:rPr>
        <w:t>A. the director of international students</w:t>
      </w:r>
      <w:r w:rsidRPr="00C13AE5">
        <w:rPr>
          <w:rFonts w:eastAsia="Times New Roman" w:cstheme="minorHAnsi"/>
          <w:color w:val="000000"/>
          <w:sz w:val="24"/>
          <w:szCs w:val="24"/>
        </w:rPr>
        <w:tab/>
      </w:r>
      <w:r w:rsidRPr="00C13AE5">
        <w:rPr>
          <w:rFonts w:eastAsia="Times New Roman" w:cstheme="minorHAnsi"/>
          <w:color w:val="000000"/>
          <w:sz w:val="24"/>
          <w:szCs w:val="24"/>
        </w:rPr>
        <w:tab/>
      </w:r>
    </w:p>
    <w:p w14:paraId="67F97B50" w14:textId="77777777" w:rsidR="002E6F0A" w:rsidRPr="00C13AE5" w:rsidRDefault="002E6F0A" w:rsidP="0077381A">
      <w:pPr>
        <w:spacing w:line="240" w:lineRule="atLeast"/>
        <w:ind w:left="720"/>
        <w:rPr>
          <w:rFonts w:eastAsia="Times New Roman" w:cstheme="minorHAnsi"/>
          <w:color w:val="000000"/>
          <w:sz w:val="24"/>
          <w:szCs w:val="24"/>
        </w:rPr>
      </w:pPr>
      <w:r w:rsidRPr="00C13AE5">
        <w:rPr>
          <w:rFonts w:eastAsia="Times New Roman" w:cstheme="minorHAnsi"/>
          <w:color w:val="000000"/>
          <w:sz w:val="24"/>
          <w:szCs w:val="24"/>
        </w:rPr>
        <w:t>B. new international students</w:t>
      </w:r>
    </w:p>
    <w:p w14:paraId="68FC8EAA" w14:textId="77777777" w:rsidR="00666739" w:rsidRDefault="002E6F0A" w:rsidP="0077381A">
      <w:pPr>
        <w:spacing w:line="240" w:lineRule="atLeast"/>
        <w:ind w:left="720"/>
        <w:rPr>
          <w:rFonts w:eastAsia="Times New Roman" w:cstheme="minorHAnsi"/>
          <w:color w:val="000000"/>
          <w:sz w:val="24"/>
          <w:szCs w:val="24"/>
        </w:rPr>
      </w:pPr>
      <w:r w:rsidRPr="00C13AE5">
        <w:rPr>
          <w:rFonts w:eastAsia="Times New Roman" w:cstheme="minorHAnsi"/>
          <w:color w:val="000000"/>
          <w:sz w:val="24"/>
          <w:szCs w:val="24"/>
        </w:rPr>
        <w:t>C. the teachers of international department</w:t>
      </w:r>
      <w:r w:rsidRPr="00C13AE5">
        <w:rPr>
          <w:rFonts w:eastAsia="Times New Roman" w:cstheme="minorHAnsi"/>
          <w:color w:val="000000"/>
          <w:sz w:val="24"/>
          <w:szCs w:val="24"/>
        </w:rPr>
        <w:tab/>
      </w:r>
    </w:p>
    <w:p w14:paraId="3BFA1176" w14:textId="77777777" w:rsidR="002E6F0A" w:rsidRPr="00C13AE5" w:rsidRDefault="002E6F0A" w:rsidP="00666739">
      <w:pPr>
        <w:spacing w:line="240" w:lineRule="atLeast"/>
        <w:ind w:left="720"/>
        <w:rPr>
          <w:rFonts w:eastAsia="Times New Roman" w:cstheme="minorHAnsi"/>
          <w:color w:val="000000"/>
          <w:sz w:val="24"/>
          <w:szCs w:val="24"/>
        </w:rPr>
      </w:pPr>
      <w:r w:rsidRPr="00C13AE5">
        <w:rPr>
          <w:rFonts w:eastAsia="Times New Roman" w:cstheme="minorHAnsi"/>
          <w:color w:val="000000"/>
          <w:sz w:val="24"/>
          <w:szCs w:val="24"/>
        </w:rPr>
        <w:t>D. all first-year students in th</w:t>
      </w:r>
      <w:r w:rsidR="00666739">
        <w:rPr>
          <w:rFonts w:eastAsia="Times New Roman" w:cstheme="minorHAnsi"/>
          <w:color w:val="000000"/>
          <w:sz w:val="24"/>
          <w:szCs w:val="24"/>
        </w:rPr>
        <w:t>e college</w:t>
      </w:r>
    </w:p>
    <w:p w14:paraId="037C9F75" w14:textId="77777777" w:rsidR="002E6F0A" w:rsidRPr="00C13AE5" w:rsidRDefault="002E6F0A" w:rsidP="0077381A">
      <w:pPr>
        <w:spacing w:line="240" w:lineRule="atLeast"/>
        <w:rPr>
          <w:rFonts w:cstheme="minorHAnsi"/>
          <w:b/>
          <w:color w:val="000000"/>
          <w:sz w:val="24"/>
          <w:szCs w:val="24"/>
        </w:rPr>
      </w:pPr>
      <w:r w:rsidRPr="00C13AE5">
        <w:rPr>
          <w:rFonts w:cstheme="minorHAnsi"/>
          <w:b/>
          <w:color w:val="000000"/>
          <w:sz w:val="24"/>
          <w:szCs w:val="24"/>
        </w:rPr>
        <w:t>32. What is the purpose of this talk?</w:t>
      </w:r>
    </w:p>
    <w:p w14:paraId="5EFDF8D5" w14:textId="77777777" w:rsidR="002E6F0A" w:rsidRPr="00C13AE5" w:rsidRDefault="002E6F0A" w:rsidP="0077381A">
      <w:pPr>
        <w:spacing w:line="240" w:lineRule="atLeast"/>
        <w:ind w:left="720"/>
        <w:rPr>
          <w:rFonts w:cstheme="minorHAnsi"/>
          <w:color w:val="000000"/>
          <w:sz w:val="24"/>
          <w:szCs w:val="24"/>
        </w:rPr>
      </w:pPr>
      <w:r w:rsidRPr="00C13AE5">
        <w:rPr>
          <w:rFonts w:cstheme="minorHAnsi"/>
          <w:color w:val="000000"/>
          <w:sz w:val="24"/>
          <w:szCs w:val="24"/>
        </w:rPr>
        <w:t>A. to introduce the director for international student affairs</w:t>
      </w:r>
    </w:p>
    <w:p w14:paraId="503FFF76" w14:textId="77777777" w:rsidR="002E6F0A" w:rsidRPr="00C13AE5" w:rsidRDefault="002E6F0A" w:rsidP="0077381A">
      <w:pPr>
        <w:spacing w:line="240" w:lineRule="atLeast"/>
        <w:ind w:left="720"/>
        <w:rPr>
          <w:rFonts w:cstheme="minorHAnsi"/>
          <w:color w:val="000000"/>
          <w:sz w:val="24"/>
          <w:szCs w:val="24"/>
        </w:rPr>
      </w:pPr>
      <w:r w:rsidRPr="00C13AE5">
        <w:rPr>
          <w:rFonts w:cstheme="minorHAnsi"/>
          <w:color w:val="000000"/>
          <w:sz w:val="24"/>
          <w:szCs w:val="24"/>
        </w:rPr>
        <w:t>B. to deal with all international students’ problems.</w:t>
      </w:r>
    </w:p>
    <w:p w14:paraId="423823EA" w14:textId="77777777" w:rsidR="002E6F0A" w:rsidRPr="00C13AE5" w:rsidRDefault="002E6F0A" w:rsidP="0077381A">
      <w:pPr>
        <w:spacing w:line="240" w:lineRule="atLeast"/>
        <w:ind w:left="720"/>
        <w:rPr>
          <w:rFonts w:cstheme="minorHAnsi"/>
          <w:color w:val="000000"/>
          <w:sz w:val="24"/>
          <w:szCs w:val="24"/>
        </w:rPr>
      </w:pPr>
      <w:r w:rsidRPr="00C13AE5">
        <w:rPr>
          <w:rFonts w:cstheme="minorHAnsi"/>
          <w:color w:val="000000"/>
          <w:sz w:val="24"/>
          <w:szCs w:val="24"/>
        </w:rPr>
        <w:lastRenderedPageBreak/>
        <w:t>C. to inform the importance of using English in class.</w:t>
      </w:r>
    </w:p>
    <w:p w14:paraId="7EC69DDF" w14:textId="77777777" w:rsidR="002E6F0A" w:rsidRPr="00C13AE5" w:rsidRDefault="002E6F0A" w:rsidP="00666739">
      <w:pPr>
        <w:spacing w:line="240" w:lineRule="atLeast"/>
        <w:ind w:left="720"/>
        <w:rPr>
          <w:rFonts w:cstheme="minorHAnsi"/>
          <w:color w:val="000000"/>
          <w:sz w:val="24"/>
          <w:szCs w:val="24"/>
        </w:rPr>
      </w:pPr>
      <w:r w:rsidRPr="00C13AE5">
        <w:rPr>
          <w:rFonts w:cstheme="minorHAnsi"/>
          <w:color w:val="000000"/>
          <w:sz w:val="24"/>
          <w:szCs w:val="24"/>
        </w:rPr>
        <w:t xml:space="preserve">D. to introduce common problems in </w:t>
      </w:r>
      <w:r w:rsidR="00666739">
        <w:rPr>
          <w:rFonts w:cstheme="minorHAnsi"/>
          <w:color w:val="000000"/>
          <w:sz w:val="24"/>
          <w:szCs w:val="24"/>
        </w:rPr>
        <w:t>non-verbal communication.</w:t>
      </w:r>
    </w:p>
    <w:p w14:paraId="24A37A5C" w14:textId="77777777" w:rsidR="002E6F0A" w:rsidRPr="00C13AE5" w:rsidRDefault="002E6F0A" w:rsidP="0077381A">
      <w:pPr>
        <w:spacing w:line="240" w:lineRule="atLeast"/>
        <w:rPr>
          <w:rFonts w:cstheme="minorHAnsi"/>
          <w:b/>
          <w:color w:val="000000"/>
          <w:sz w:val="24"/>
          <w:szCs w:val="24"/>
        </w:rPr>
      </w:pPr>
      <w:r w:rsidRPr="00C13AE5">
        <w:rPr>
          <w:rFonts w:cstheme="minorHAnsi"/>
          <w:b/>
          <w:color w:val="000000"/>
          <w:sz w:val="24"/>
          <w:szCs w:val="24"/>
        </w:rPr>
        <w:t>33. According to the speaker, what is body language?</w:t>
      </w:r>
    </w:p>
    <w:p w14:paraId="2E99E920" w14:textId="77777777" w:rsidR="002E6F0A" w:rsidRPr="00C13AE5" w:rsidRDefault="002E6F0A" w:rsidP="0077381A">
      <w:pPr>
        <w:spacing w:line="240" w:lineRule="atLeast"/>
        <w:ind w:left="720"/>
        <w:rPr>
          <w:rFonts w:cstheme="minorHAnsi"/>
          <w:color w:val="000000"/>
          <w:sz w:val="24"/>
          <w:szCs w:val="24"/>
        </w:rPr>
      </w:pPr>
      <w:r w:rsidRPr="00C13AE5">
        <w:rPr>
          <w:rFonts w:cstheme="minorHAnsi"/>
          <w:color w:val="000000"/>
          <w:sz w:val="24"/>
          <w:szCs w:val="24"/>
        </w:rPr>
        <w:t>A. It’s the use of verb tenses and modals.</w:t>
      </w:r>
      <w:r w:rsidR="00234786">
        <w:rPr>
          <w:rFonts w:cstheme="minorHAnsi"/>
          <w:color w:val="000000"/>
          <w:sz w:val="24"/>
          <w:szCs w:val="24"/>
        </w:rPr>
        <w:t xml:space="preserve"> </w:t>
      </w:r>
      <w:r w:rsidRPr="00C13AE5">
        <w:rPr>
          <w:rFonts w:cstheme="minorHAnsi"/>
          <w:color w:val="000000"/>
          <w:sz w:val="24"/>
          <w:szCs w:val="24"/>
        </w:rPr>
        <w:tab/>
      </w:r>
      <w:r w:rsidR="00234786">
        <w:rPr>
          <w:rFonts w:cstheme="minorHAnsi"/>
          <w:color w:val="000000"/>
          <w:sz w:val="24"/>
          <w:szCs w:val="24"/>
        </w:rPr>
        <w:tab/>
      </w:r>
      <w:r w:rsidRPr="00C13AE5">
        <w:rPr>
          <w:rFonts w:cstheme="minorHAnsi"/>
          <w:color w:val="000000"/>
          <w:sz w:val="24"/>
          <w:szCs w:val="24"/>
        </w:rPr>
        <w:t>B. It’s the way to ask for directions</w:t>
      </w:r>
    </w:p>
    <w:p w14:paraId="619131F6" w14:textId="77777777" w:rsidR="002E6F0A" w:rsidRPr="00C13AE5" w:rsidRDefault="002E6F0A" w:rsidP="00666739">
      <w:pPr>
        <w:spacing w:line="240" w:lineRule="atLeast"/>
        <w:ind w:left="720"/>
        <w:rPr>
          <w:rFonts w:cstheme="minorHAnsi"/>
          <w:color w:val="000000"/>
          <w:sz w:val="24"/>
          <w:szCs w:val="24"/>
        </w:rPr>
      </w:pPr>
      <w:r w:rsidRPr="00C13AE5">
        <w:rPr>
          <w:rFonts w:cstheme="minorHAnsi"/>
          <w:color w:val="000000"/>
          <w:sz w:val="24"/>
          <w:szCs w:val="24"/>
        </w:rPr>
        <w:t>C. It’s the language used in class only.</w:t>
      </w:r>
      <w:r w:rsidR="00234786">
        <w:rPr>
          <w:rFonts w:cstheme="minorHAnsi"/>
          <w:color w:val="000000"/>
          <w:sz w:val="24"/>
          <w:szCs w:val="24"/>
        </w:rPr>
        <w:t xml:space="preserve"> </w:t>
      </w:r>
      <w:r w:rsidRPr="00C13AE5">
        <w:rPr>
          <w:rFonts w:cstheme="minorHAnsi"/>
          <w:color w:val="000000"/>
          <w:sz w:val="24"/>
          <w:szCs w:val="24"/>
        </w:rPr>
        <w:tab/>
      </w:r>
      <w:r w:rsidRPr="00C13AE5">
        <w:rPr>
          <w:rFonts w:cstheme="minorHAnsi"/>
          <w:color w:val="000000"/>
          <w:sz w:val="24"/>
          <w:szCs w:val="24"/>
        </w:rPr>
        <w:tab/>
        <w:t>D. It’s the language of movements and facial expressi</w:t>
      </w:r>
      <w:r w:rsidR="00666739">
        <w:rPr>
          <w:rFonts w:cstheme="minorHAnsi"/>
          <w:color w:val="000000"/>
          <w:sz w:val="24"/>
          <w:szCs w:val="24"/>
        </w:rPr>
        <w:t>ons.</w:t>
      </w:r>
    </w:p>
    <w:p w14:paraId="1A369332" w14:textId="77777777" w:rsidR="002E6F0A" w:rsidRPr="00C13AE5" w:rsidRDefault="00196609" w:rsidP="0077381A">
      <w:pPr>
        <w:spacing w:line="240" w:lineRule="atLeast"/>
        <w:rPr>
          <w:rFonts w:cstheme="minorHAnsi"/>
          <w:b/>
          <w:color w:val="000000"/>
          <w:sz w:val="24"/>
          <w:szCs w:val="24"/>
        </w:rPr>
      </w:pPr>
      <w:r w:rsidRPr="00C13AE5">
        <w:rPr>
          <w:rFonts w:cstheme="minorHAnsi"/>
          <w:b/>
          <w:color w:val="000000"/>
          <w:sz w:val="24"/>
          <w:szCs w:val="24"/>
        </w:rPr>
        <w:t>34. In American c</w:t>
      </w:r>
      <w:r w:rsidR="00234786">
        <w:rPr>
          <w:rFonts w:cstheme="minorHAnsi"/>
          <w:b/>
          <w:color w:val="000000"/>
          <w:sz w:val="24"/>
          <w:szCs w:val="24"/>
        </w:rPr>
        <w:t>ulture,</w:t>
      </w:r>
      <w:r w:rsidR="002E6F0A" w:rsidRPr="00C13AE5">
        <w:rPr>
          <w:rFonts w:cstheme="minorHAnsi"/>
          <w:b/>
          <w:color w:val="000000"/>
          <w:sz w:val="24"/>
          <w:szCs w:val="24"/>
        </w:rPr>
        <w:t>…</w:t>
      </w:r>
    </w:p>
    <w:p w14:paraId="3AB99D10" w14:textId="77777777" w:rsidR="002E6F0A" w:rsidRPr="00C13AE5" w:rsidRDefault="002E6F0A" w:rsidP="0077381A">
      <w:pPr>
        <w:spacing w:line="240" w:lineRule="atLeast"/>
        <w:ind w:left="720"/>
        <w:rPr>
          <w:rFonts w:cstheme="minorHAnsi"/>
          <w:color w:val="000000"/>
          <w:sz w:val="24"/>
          <w:szCs w:val="24"/>
        </w:rPr>
      </w:pPr>
      <w:r w:rsidRPr="00C13AE5">
        <w:rPr>
          <w:rFonts w:cstheme="minorHAnsi"/>
          <w:color w:val="000000"/>
          <w:sz w:val="24"/>
          <w:szCs w:val="24"/>
        </w:rPr>
        <w:t>A. Eye contact is the same as most cultures.</w:t>
      </w:r>
    </w:p>
    <w:p w14:paraId="7DCB359E" w14:textId="77777777" w:rsidR="002E6F0A" w:rsidRPr="00C13AE5" w:rsidRDefault="002E6F0A" w:rsidP="0077381A">
      <w:pPr>
        <w:spacing w:line="240" w:lineRule="atLeast"/>
        <w:ind w:left="720"/>
        <w:rPr>
          <w:rFonts w:cstheme="minorHAnsi"/>
          <w:color w:val="000000"/>
          <w:sz w:val="24"/>
          <w:szCs w:val="24"/>
        </w:rPr>
      </w:pPr>
      <w:r w:rsidRPr="00C13AE5">
        <w:rPr>
          <w:rFonts w:cstheme="minorHAnsi"/>
          <w:color w:val="000000"/>
          <w:sz w:val="24"/>
          <w:szCs w:val="24"/>
        </w:rPr>
        <w:t>B. making eye contact is a sign of disrespect.</w:t>
      </w:r>
    </w:p>
    <w:p w14:paraId="77D4E12F" w14:textId="77777777" w:rsidR="002E6F0A" w:rsidRPr="00C13AE5" w:rsidRDefault="002E6F0A" w:rsidP="0077381A">
      <w:pPr>
        <w:spacing w:line="240" w:lineRule="atLeast"/>
        <w:ind w:left="720"/>
        <w:rPr>
          <w:rFonts w:cstheme="minorHAnsi"/>
          <w:color w:val="000000"/>
          <w:sz w:val="24"/>
          <w:szCs w:val="24"/>
        </w:rPr>
      </w:pPr>
      <w:r w:rsidRPr="00C13AE5">
        <w:rPr>
          <w:rFonts w:cstheme="minorHAnsi"/>
          <w:color w:val="000000"/>
          <w:sz w:val="24"/>
          <w:szCs w:val="24"/>
        </w:rPr>
        <w:t>C. people don’t look in others’ eyes while talking.</w:t>
      </w:r>
    </w:p>
    <w:p w14:paraId="3CCFD2C4" w14:textId="77777777" w:rsidR="002E6F0A" w:rsidRPr="00C13AE5" w:rsidRDefault="002E6F0A" w:rsidP="00666739">
      <w:pPr>
        <w:spacing w:line="240" w:lineRule="atLeast"/>
        <w:ind w:left="720"/>
        <w:rPr>
          <w:rFonts w:cstheme="minorHAnsi"/>
          <w:color w:val="000000"/>
          <w:sz w:val="24"/>
          <w:szCs w:val="24"/>
        </w:rPr>
      </w:pPr>
      <w:r w:rsidRPr="00C13AE5">
        <w:rPr>
          <w:rFonts w:cstheme="minorHAnsi"/>
          <w:color w:val="000000"/>
          <w:sz w:val="24"/>
          <w:szCs w:val="24"/>
        </w:rPr>
        <w:t>D. eye contact is c</w:t>
      </w:r>
      <w:r w:rsidR="00666739">
        <w:rPr>
          <w:rFonts w:cstheme="minorHAnsi"/>
          <w:color w:val="000000"/>
          <w:sz w:val="24"/>
          <w:szCs w:val="24"/>
        </w:rPr>
        <w:t>onsidered as a sign of honesty.</w:t>
      </w:r>
    </w:p>
    <w:p w14:paraId="0BD58B70" w14:textId="77777777" w:rsidR="002E6F0A" w:rsidRPr="00C13AE5" w:rsidRDefault="002E6F0A" w:rsidP="0077381A">
      <w:pPr>
        <w:spacing w:line="240" w:lineRule="atLeast"/>
        <w:rPr>
          <w:rFonts w:cstheme="minorHAnsi"/>
          <w:b/>
          <w:color w:val="000000"/>
          <w:sz w:val="24"/>
          <w:szCs w:val="24"/>
        </w:rPr>
      </w:pPr>
      <w:r w:rsidRPr="00C13AE5">
        <w:rPr>
          <w:rFonts w:cstheme="minorHAnsi"/>
          <w:b/>
          <w:color w:val="000000"/>
          <w:sz w:val="24"/>
          <w:szCs w:val="24"/>
        </w:rPr>
        <w:t>35. According to the speaker, what is TRUE about handshakes in American Culture?</w:t>
      </w:r>
    </w:p>
    <w:p w14:paraId="1A530030" w14:textId="77777777" w:rsidR="002E6F0A" w:rsidRPr="00C13AE5" w:rsidRDefault="002E6F0A" w:rsidP="0077381A">
      <w:pPr>
        <w:spacing w:line="240" w:lineRule="atLeast"/>
        <w:ind w:left="720"/>
        <w:rPr>
          <w:rFonts w:cstheme="minorHAnsi"/>
          <w:color w:val="000000"/>
          <w:sz w:val="24"/>
          <w:szCs w:val="24"/>
        </w:rPr>
      </w:pPr>
      <w:r w:rsidRPr="00C13AE5">
        <w:rPr>
          <w:rFonts w:cstheme="minorHAnsi"/>
          <w:color w:val="000000"/>
          <w:sz w:val="24"/>
          <w:szCs w:val="24"/>
        </w:rPr>
        <w:t>A. A handshake shouldn’t be too strong.</w:t>
      </w:r>
      <w:r w:rsidRPr="00C13AE5">
        <w:rPr>
          <w:rFonts w:cstheme="minorHAnsi"/>
          <w:color w:val="000000"/>
          <w:sz w:val="24"/>
          <w:szCs w:val="24"/>
        </w:rPr>
        <w:tab/>
      </w:r>
      <w:r w:rsidRPr="00C13AE5">
        <w:rPr>
          <w:rFonts w:cstheme="minorHAnsi"/>
          <w:color w:val="000000"/>
          <w:sz w:val="24"/>
          <w:szCs w:val="24"/>
        </w:rPr>
        <w:tab/>
        <w:t>B. Handshakes are not common.</w:t>
      </w:r>
    </w:p>
    <w:p w14:paraId="7D3AE343" w14:textId="77777777" w:rsidR="002E6F0A" w:rsidRPr="00C13AE5" w:rsidRDefault="002E6F0A" w:rsidP="0077381A">
      <w:pPr>
        <w:spacing w:line="240" w:lineRule="atLeast"/>
        <w:ind w:left="720"/>
        <w:rPr>
          <w:rFonts w:cstheme="minorHAnsi"/>
          <w:color w:val="000000"/>
          <w:sz w:val="24"/>
          <w:szCs w:val="24"/>
        </w:rPr>
      </w:pPr>
      <w:r w:rsidRPr="00C13AE5">
        <w:rPr>
          <w:rFonts w:cstheme="minorHAnsi"/>
          <w:color w:val="000000"/>
          <w:sz w:val="24"/>
          <w:szCs w:val="24"/>
        </w:rPr>
        <w:t>C. Handshakes need to be firm.</w:t>
      </w:r>
      <w:r w:rsidRPr="00C13AE5">
        <w:rPr>
          <w:rFonts w:cstheme="minorHAnsi"/>
          <w:color w:val="000000"/>
          <w:sz w:val="24"/>
          <w:szCs w:val="24"/>
        </w:rPr>
        <w:tab/>
      </w:r>
      <w:r w:rsidRPr="00C13AE5">
        <w:rPr>
          <w:rFonts w:cstheme="minorHAnsi"/>
          <w:color w:val="000000"/>
          <w:sz w:val="24"/>
          <w:szCs w:val="24"/>
        </w:rPr>
        <w:tab/>
      </w:r>
      <w:r w:rsidRPr="00C13AE5">
        <w:rPr>
          <w:rFonts w:cstheme="minorHAnsi"/>
          <w:color w:val="000000"/>
          <w:sz w:val="24"/>
          <w:szCs w:val="24"/>
        </w:rPr>
        <w:tab/>
        <w:t>D. Shaking hands is not important.</w:t>
      </w:r>
    </w:p>
    <w:p w14:paraId="572D7986" w14:textId="77777777" w:rsidR="002E6F0A" w:rsidRPr="00C13AE5" w:rsidRDefault="002E6F0A" w:rsidP="0077381A">
      <w:pPr>
        <w:spacing w:line="240" w:lineRule="atLeast"/>
        <w:rPr>
          <w:rFonts w:cstheme="minorHAnsi"/>
          <w:color w:val="000000"/>
          <w:sz w:val="24"/>
          <w:szCs w:val="24"/>
        </w:rPr>
      </w:pPr>
    </w:p>
    <w:p w14:paraId="6F6A479A" w14:textId="2663A42B" w:rsidR="00DB15B1" w:rsidRPr="008F17A3" w:rsidRDefault="002E6F0A" w:rsidP="008F17A3">
      <w:pPr>
        <w:spacing w:line="240" w:lineRule="atLeast"/>
        <w:rPr>
          <w:rFonts w:cstheme="minorHAnsi"/>
          <w:color w:val="000000"/>
          <w:sz w:val="24"/>
          <w:szCs w:val="24"/>
        </w:rPr>
      </w:pPr>
      <w:r w:rsidRPr="00C13AE5">
        <w:rPr>
          <w:rFonts w:cstheme="minorHAnsi"/>
          <w:color w:val="000000"/>
          <w:sz w:val="24"/>
          <w:szCs w:val="24"/>
        </w:rPr>
        <w:br w:type="page"/>
      </w:r>
    </w:p>
    <w:p w14:paraId="09EE4356" w14:textId="77777777" w:rsidR="008F17A3" w:rsidRDefault="008F17A3" w:rsidP="0077381A">
      <w:pPr>
        <w:spacing w:line="240" w:lineRule="atLeast"/>
        <w:jc w:val="center"/>
        <w:rPr>
          <w:rFonts w:cstheme="minorHAnsi"/>
          <w:b/>
          <w:sz w:val="24"/>
          <w:szCs w:val="24"/>
        </w:rPr>
      </w:pPr>
      <w:r>
        <w:rPr>
          <w:rFonts w:cstheme="minorHAnsi"/>
          <w:b/>
          <w:sz w:val="24"/>
          <w:szCs w:val="24"/>
        </w:rPr>
        <w:lastRenderedPageBreak/>
        <w:t>READING</w:t>
      </w:r>
    </w:p>
    <w:p w14:paraId="7FF0D59E" w14:textId="60D9430D" w:rsidR="002E6F0A" w:rsidRPr="00C13AE5" w:rsidRDefault="002E6F0A" w:rsidP="0077381A">
      <w:pPr>
        <w:spacing w:line="240" w:lineRule="atLeast"/>
        <w:jc w:val="center"/>
        <w:rPr>
          <w:rFonts w:cstheme="minorHAnsi"/>
          <w:b/>
          <w:sz w:val="24"/>
          <w:szCs w:val="24"/>
        </w:rPr>
      </w:pPr>
      <w:r w:rsidRPr="00C13AE5">
        <w:rPr>
          <w:rFonts w:cstheme="minorHAnsi"/>
          <w:b/>
          <w:sz w:val="24"/>
          <w:szCs w:val="24"/>
        </w:rPr>
        <w:t>Time permitted: 60 minutes</w:t>
      </w:r>
    </w:p>
    <w:p w14:paraId="553FF9B2" w14:textId="77777777" w:rsidR="002E6F0A" w:rsidRPr="00C13AE5" w:rsidRDefault="002E6F0A" w:rsidP="0077381A">
      <w:pPr>
        <w:spacing w:line="240" w:lineRule="atLeast"/>
        <w:jc w:val="center"/>
        <w:rPr>
          <w:rFonts w:cstheme="minorHAnsi"/>
          <w:b/>
          <w:sz w:val="24"/>
          <w:szCs w:val="24"/>
        </w:rPr>
      </w:pPr>
      <w:r w:rsidRPr="00C13AE5">
        <w:rPr>
          <w:rFonts w:cstheme="minorHAnsi"/>
          <w:b/>
          <w:sz w:val="24"/>
          <w:szCs w:val="24"/>
        </w:rPr>
        <w:t>Number of questions: 40</w:t>
      </w:r>
    </w:p>
    <w:p w14:paraId="125AFFB4" w14:textId="77777777" w:rsidR="002E6F0A" w:rsidRPr="00C13AE5" w:rsidRDefault="002E6F0A" w:rsidP="0077381A">
      <w:pPr>
        <w:spacing w:line="240" w:lineRule="atLeast"/>
        <w:rPr>
          <w:rFonts w:cstheme="minorHAnsi"/>
          <w:b/>
          <w:sz w:val="24"/>
          <w:szCs w:val="24"/>
        </w:rPr>
      </w:pPr>
      <w:r w:rsidRPr="00C13AE5">
        <w:rPr>
          <w:rFonts w:cstheme="minorHAnsi"/>
          <w:b/>
          <w:sz w:val="24"/>
          <w:szCs w:val="24"/>
        </w:rPr>
        <w:t>_________________________________________________________________________</w:t>
      </w:r>
    </w:p>
    <w:p w14:paraId="48104E4B" w14:textId="77777777" w:rsidR="002E6F0A" w:rsidRPr="00C13AE5" w:rsidRDefault="002E6F0A" w:rsidP="0077381A">
      <w:pPr>
        <w:spacing w:line="240" w:lineRule="atLeast"/>
        <w:rPr>
          <w:rFonts w:cstheme="minorHAnsi"/>
          <w:i/>
          <w:sz w:val="24"/>
          <w:szCs w:val="24"/>
        </w:rPr>
      </w:pPr>
      <w:r w:rsidRPr="00C13AE5">
        <w:rPr>
          <w:rFonts w:cstheme="minorHAnsi"/>
          <w:b/>
          <w:sz w:val="24"/>
          <w:szCs w:val="24"/>
        </w:rPr>
        <w:t xml:space="preserve">Directions: </w:t>
      </w:r>
      <w:r w:rsidRPr="00C13AE5">
        <w:rPr>
          <w:rFonts w:cstheme="minorHAnsi"/>
          <w:i/>
          <w:sz w:val="24"/>
          <w:szCs w:val="24"/>
        </w:rPr>
        <w:t xml:space="preserve">In this section you will read FOUR different passages. Each one is followed by 10 questions about it. For questions 1-40, you are to choose the best answer A, B, C or D, to each question. Then, on your answer sheet, find the number of the question and fill in the space that corresponds to the letter of the answer you have chosen. Answer all questions following a passage on the basis of what is stated or implied in that passage. </w:t>
      </w:r>
    </w:p>
    <w:p w14:paraId="34986C0A" w14:textId="77777777" w:rsidR="002E6F0A" w:rsidRPr="00C13AE5" w:rsidRDefault="002E6F0A" w:rsidP="0077381A">
      <w:pPr>
        <w:spacing w:line="240" w:lineRule="atLeast"/>
        <w:rPr>
          <w:rFonts w:cstheme="minorHAnsi"/>
          <w:i/>
          <w:sz w:val="24"/>
          <w:szCs w:val="24"/>
        </w:rPr>
      </w:pPr>
      <w:r w:rsidRPr="00C13AE5">
        <w:rPr>
          <w:rFonts w:cstheme="minorHAnsi"/>
          <w:i/>
          <w:sz w:val="24"/>
          <w:szCs w:val="24"/>
        </w:rPr>
        <w:t>You have 60 minutes to answer all the questions, including the time to transfer your answers to the answer sheet.</w:t>
      </w:r>
    </w:p>
    <w:p w14:paraId="56757879" w14:textId="77777777" w:rsidR="002E6F0A" w:rsidRPr="00C13AE5" w:rsidRDefault="002E6F0A" w:rsidP="0077381A">
      <w:pPr>
        <w:spacing w:line="240" w:lineRule="atLeast"/>
        <w:rPr>
          <w:rFonts w:cstheme="minorHAnsi"/>
          <w:b/>
          <w:sz w:val="24"/>
          <w:szCs w:val="24"/>
        </w:rPr>
      </w:pPr>
      <w:r w:rsidRPr="00C13AE5">
        <w:rPr>
          <w:rFonts w:cstheme="minorHAnsi"/>
          <w:b/>
          <w:sz w:val="24"/>
          <w:szCs w:val="24"/>
        </w:rPr>
        <w:t>PASSAGE 1 – Questions 1-10</w:t>
      </w:r>
    </w:p>
    <w:p w14:paraId="739BA6AD" w14:textId="006EB77B" w:rsidR="002E6F0A" w:rsidRDefault="002E6F0A" w:rsidP="0077381A">
      <w:pPr>
        <w:spacing w:line="240" w:lineRule="atLeast"/>
        <w:rPr>
          <w:rFonts w:cstheme="minorHAnsi"/>
          <w:bCs/>
          <w:sz w:val="24"/>
          <w:szCs w:val="24"/>
        </w:rPr>
      </w:pPr>
      <w:r w:rsidRPr="00C13AE5">
        <w:rPr>
          <w:rFonts w:cstheme="minorHAnsi"/>
          <w:bCs/>
          <w:sz w:val="24"/>
          <w:szCs w:val="24"/>
        </w:rPr>
        <w:t>A new study</w:t>
      </w:r>
      <w:r w:rsidRPr="002549C8">
        <w:rPr>
          <w:rFonts w:cstheme="minorHAnsi"/>
          <w:bCs/>
          <w:sz w:val="24"/>
          <w:szCs w:val="24"/>
          <w:highlight w:val="yellow"/>
        </w:rPr>
        <w:t>, conducted</w:t>
      </w:r>
      <w:r w:rsidR="00B606A2" w:rsidRPr="002549C8">
        <w:rPr>
          <w:rFonts w:cstheme="minorHAnsi"/>
          <w:bCs/>
          <w:sz w:val="24"/>
          <w:szCs w:val="24"/>
          <w:highlight w:val="yellow"/>
        </w:rPr>
        <w:t>(tiến hành)</w:t>
      </w:r>
      <w:r w:rsidRPr="00C13AE5">
        <w:rPr>
          <w:rFonts w:cstheme="minorHAnsi"/>
          <w:bCs/>
          <w:sz w:val="24"/>
          <w:szCs w:val="24"/>
        </w:rPr>
        <w:t xml:space="preserve"> by </w:t>
      </w:r>
      <w:r w:rsidRPr="00E61253">
        <w:rPr>
          <w:rFonts w:cstheme="minorHAnsi"/>
          <w:bCs/>
          <w:sz w:val="24"/>
          <w:szCs w:val="24"/>
          <w:highlight w:val="yellow"/>
        </w:rPr>
        <w:t>scientists</w:t>
      </w:r>
      <w:r w:rsidR="00DC5936" w:rsidRPr="00E61253">
        <w:rPr>
          <w:rFonts w:cstheme="minorHAnsi"/>
          <w:bCs/>
          <w:sz w:val="24"/>
          <w:szCs w:val="24"/>
          <w:highlight w:val="yellow"/>
        </w:rPr>
        <w:t>(các nhà khoa học)</w:t>
      </w:r>
      <w:r w:rsidRPr="00C13AE5">
        <w:rPr>
          <w:rFonts w:cstheme="minorHAnsi"/>
          <w:bCs/>
          <w:sz w:val="24"/>
          <w:szCs w:val="24"/>
        </w:rPr>
        <w:t xml:space="preserve"> from Oxford University, the Chinese Academy of </w:t>
      </w:r>
      <w:r w:rsidRPr="00E61253">
        <w:rPr>
          <w:rFonts w:cstheme="minorHAnsi"/>
          <w:bCs/>
          <w:sz w:val="24"/>
          <w:szCs w:val="24"/>
          <w:highlight w:val="yellow"/>
        </w:rPr>
        <w:t>Medical</w:t>
      </w:r>
      <w:r w:rsidR="00E61253">
        <w:rPr>
          <w:rFonts w:cstheme="minorHAnsi"/>
          <w:bCs/>
          <w:sz w:val="24"/>
          <w:szCs w:val="24"/>
        </w:rPr>
        <w:t>(y học)</w:t>
      </w:r>
      <w:r w:rsidRPr="00C13AE5">
        <w:rPr>
          <w:rFonts w:cstheme="minorHAnsi"/>
          <w:bCs/>
          <w:sz w:val="24"/>
          <w:szCs w:val="24"/>
        </w:rPr>
        <w:t xml:space="preserve"> Sciences and the Chinese Center for Disease Control, has warned that a third of all men currently under the age of 20 in China will eventually</w:t>
      </w:r>
      <w:r w:rsidR="0021618F">
        <w:rPr>
          <w:rFonts w:cstheme="minorHAnsi"/>
          <w:bCs/>
          <w:sz w:val="24"/>
          <w:szCs w:val="24"/>
        </w:rPr>
        <w:t>(sau cùng)</w:t>
      </w:r>
      <w:r w:rsidRPr="00C13AE5">
        <w:rPr>
          <w:rFonts w:cstheme="minorHAnsi"/>
          <w:bCs/>
          <w:sz w:val="24"/>
          <w:szCs w:val="24"/>
        </w:rPr>
        <w:t xml:space="preserve"> die prematurely</w:t>
      </w:r>
      <w:r w:rsidR="0021618F">
        <w:rPr>
          <w:rFonts w:cstheme="minorHAnsi"/>
          <w:bCs/>
          <w:sz w:val="24"/>
          <w:szCs w:val="24"/>
        </w:rPr>
        <w:t>(sớm)</w:t>
      </w:r>
      <w:r w:rsidRPr="00C13AE5">
        <w:rPr>
          <w:rFonts w:cstheme="minorHAnsi"/>
          <w:bCs/>
          <w:sz w:val="24"/>
          <w:szCs w:val="24"/>
        </w:rPr>
        <w:t xml:space="preserve"> if they do not give up smoking.</w:t>
      </w:r>
    </w:p>
    <w:p w14:paraId="35562A31" w14:textId="00C99411" w:rsidR="002E6F0A" w:rsidRPr="00C13AE5" w:rsidRDefault="002E6F0A" w:rsidP="0077381A">
      <w:pPr>
        <w:spacing w:line="240" w:lineRule="atLeast"/>
        <w:rPr>
          <w:rFonts w:cstheme="minorHAnsi"/>
          <w:bCs/>
          <w:sz w:val="24"/>
          <w:szCs w:val="24"/>
        </w:rPr>
      </w:pPr>
      <w:r w:rsidRPr="00C13AE5">
        <w:rPr>
          <w:rFonts w:cstheme="minorHAnsi"/>
          <w:bCs/>
          <w:sz w:val="24"/>
          <w:szCs w:val="24"/>
        </w:rPr>
        <w:t xml:space="preserve">The research, published in The Lancet medical </w:t>
      </w:r>
      <w:r w:rsidRPr="00445AD6">
        <w:rPr>
          <w:rFonts w:cstheme="minorHAnsi"/>
          <w:bCs/>
          <w:sz w:val="24"/>
          <w:szCs w:val="24"/>
          <w:highlight w:val="yellow"/>
        </w:rPr>
        <w:t>journal</w:t>
      </w:r>
      <w:r w:rsidR="00445AD6" w:rsidRPr="00445AD6">
        <w:rPr>
          <w:rFonts w:cstheme="minorHAnsi"/>
          <w:bCs/>
          <w:sz w:val="24"/>
          <w:szCs w:val="24"/>
          <w:highlight w:val="yellow"/>
        </w:rPr>
        <w:t>(tạp chí)</w:t>
      </w:r>
      <w:r w:rsidRPr="00445AD6">
        <w:rPr>
          <w:rFonts w:cstheme="minorHAnsi"/>
          <w:bCs/>
          <w:sz w:val="24"/>
          <w:szCs w:val="24"/>
          <w:highlight w:val="yellow"/>
        </w:rPr>
        <w:t>,</w:t>
      </w:r>
      <w:r w:rsidRPr="00C13AE5">
        <w:rPr>
          <w:rFonts w:cstheme="minorHAnsi"/>
          <w:bCs/>
          <w:sz w:val="24"/>
          <w:szCs w:val="24"/>
        </w:rPr>
        <w:t xml:space="preserve"> </w:t>
      </w:r>
      <w:r w:rsidRPr="008F17A3">
        <w:rPr>
          <w:rFonts w:cstheme="minorHAnsi"/>
          <w:bCs/>
          <w:sz w:val="24"/>
          <w:szCs w:val="24"/>
        </w:rPr>
        <w:t>says two-thirds of men in China now start to smoke before 20</w:t>
      </w:r>
      <w:r w:rsidRPr="00C13AE5">
        <w:rPr>
          <w:rFonts w:cstheme="minorHAnsi"/>
          <w:bCs/>
          <w:sz w:val="24"/>
          <w:szCs w:val="24"/>
        </w:rPr>
        <w:t>.</w:t>
      </w:r>
      <w:r w:rsidR="00D56426">
        <w:rPr>
          <w:rFonts w:cstheme="minorHAnsi"/>
          <w:bCs/>
          <w:sz w:val="24"/>
          <w:szCs w:val="24"/>
          <w:lang w:val="vi-VN"/>
        </w:rPr>
        <w:t xml:space="preserve"> </w:t>
      </w:r>
      <w:r w:rsidRPr="00C13AE5">
        <w:rPr>
          <w:rFonts w:cstheme="minorHAnsi"/>
          <w:bCs/>
          <w:sz w:val="24"/>
          <w:szCs w:val="24"/>
        </w:rPr>
        <w:t xml:space="preserve">Around half of </w:t>
      </w:r>
      <w:r w:rsidRPr="00C13AE5">
        <w:rPr>
          <w:rFonts w:cstheme="minorHAnsi"/>
          <w:b/>
          <w:sz w:val="24"/>
          <w:szCs w:val="24"/>
        </w:rPr>
        <w:t>those men</w:t>
      </w:r>
      <w:r w:rsidRPr="00C13AE5">
        <w:rPr>
          <w:rFonts w:cstheme="minorHAnsi"/>
          <w:bCs/>
          <w:sz w:val="24"/>
          <w:szCs w:val="24"/>
        </w:rPr>
        <w:t xml:space="preserve"> will die from the habit, it </w:t>
      </w:r>
      <w:r w:rsidRPr="00762B03">
        <w:rPr>
          <w:rFonts w:cstheme="minorHAnsi"/>
          <w:bCs/>
          <w:sz w:val="24"/>
          <w:szCs w:val="24"/>
          <w:highlight w:val="yellow"/>
        </w:rPr>
        <w:t>concludes</w:t>
      </w:r>
      <w:r w:rsidRPr="00C13AE5">
        <w:rPr>
          <w:rFonts w:cstheme="minorHAnsi"/>
          <w:bCs/>
          <w:sz w:val="24"/>
          <w:szCs w:val="24"/>
        </w:rPr>
        <w:t>.</w:t>
      </w:r>
      <w:r w:rsidR="00762B03">
        <w:rPr>
          <w:rFonts w:cstheme="minorHAnsi"/>
          <w:bCs/>
          <w:sz w:val="24"/>
          <w:szCs w:val="24"/>
        </w:rPr>
        <w:t>(kết luận)</w:t>
      </w:r>
    </w:p>
    <w:p w14:paraId="459D70A5" w14:textId="67DA3120" w:rsidR="002E6F0A" w:rsidRDefault="002E6F0A" w:rsidP="008F17A3">
      <w:pPr>
        <w:rPr>
          <w:rFonts w:cstheme="minorHAnsi"/>
          <w:bCs/>
          <w:sz w:val="24"/>
          <w:szCs w:val="24"/>
        </w:rPr>
      </w:pPr>
      <w:r w:rsidRPr="00C13AE5">
        <w:rPr>
          <w:rFonts w:cstheme="minorHAnsi"/>
          <w:bCs/>
          <w:sz w:val="24"/>
          <w:szCs w:val="24"/>
        </w:rPr>
        <w:t xml:space="preserve">In 2010, around one million people in China died from </w:t>
      </w:r>
      <w:r w:rsidRPr="00762B03">
        <w:rPr>
          <w:rFonts w:cstheme="minorHAnsi"/>
          <w:bCs/>
          <w:sz w:val="24"/>
          <w:szCs w:val="24"/>
          <w:highlight w:val="yellow"/>
        </w:rPr>
        <w:t>tobacco</w:t>
      </w:r>
      <w:r w:rsidR="00762B03" w:rsidRPr="00762B03">
        <w:rPr>
          <w:rFonts w:cstheme="minorHAnsi"/>
          <w:bCs/>
          <w:sz w:val="24"/>
          <w:szCs w:val="24"/>
          <w:highlight w:val="yellow"/>
        </w:rPr>
        <w:t>(thuốc lá)</w:t>
      </w:r>
      <w:r w:rsidRPr="00C13AE5">
        <w:rPr>
          <w:rFonts w:cstheme="minorHAnsi"/>
          <w:bCs/>
          <w:sz w:val="24"/>
          <w:szCs w:val="24"/>
        </w:rPr>
        <w:t xml:space="preserve"> usage. But researchers say that if current trends continue, that will double to two million people - mostly men - dying every year by 2030, making it a "growing </w:t>
      </w:r>
      <w:r w:rsidRPr="00071ADB">
        <w:rPr>
          <w:rFonts w:cstheme="minorHAnsi"/>
          <w:bCs/>
          <w:sz w:val="24"/>
          <w:szCs w:val="24"/>
          <w:highlight w:val="yellow"/>
        </w:rPr>
        <w:t>epidemic</w:t>
      </w:r>
      <w:r w:rsidR="00071ADB">
        <w:rPr>
          <w:rFonts w:cstheme="minorHAnsi"/>
          <w:bCs/>
          <w:sz w:val="24"/>
          <w:szCs w:val="24"/>
        </w:rPr>
        <w:t>(dịch)</w:t>
      </w:r>
      <w:r w:rsidRPr="00C13AE5">
        <w:rPr>
          <w:rFonts w:cstheme="minorHAnsi"/>
          <w:bCs/>
          <w:sz w:val="24"/>
          <w:szCs w:val="24"/>
        </w:rPr>
        <w:t xml:space="preserve"> of premature</w:t>
      </w:r>
      <w:r w:rsidR="00FF3FC9">
        <w:rPr>
          <w:rFonts w:cstheme="minorHAnsi"/>
          <w:bCs/>
          <w:sz w:val="24"/>
          <w:szCs w:val="24"/>
        </w:rPr>
        <w:t>(sớm)</w:t>
      </w:r>
      <w:r w:rsidRPr="00C13AE5">
        <w:rPr>
          <w:rFonts w:cstheme="minorHAnsi"/>
          <w:bCs/>
          <w:sz w:val="24"/>
          <w:szCs w:val="24"/>
        </w:rPr>
        <w:t xml:space="preserve"> death".</w:t>
      </w:r>
    </w:p>
    <w:p w14:paraId="43F7316C" w14:textId="2A894BB5" w:rsidR="002E6F0A" w:rsidRDefault="002E6F0A" w:rsidP="0077381A">
      <w:pPr>
        <w:spacing w:line="240" w:lineRule="atLeast"/>
        <w:rPr>
          <w:rFonts w:cstheme="minorHAnsi"/>
          <w:bCs/>
          <w:sz w:val="24"/>
          <w:szCs w:val="24"/>
        </w:rPr>
      </w:pPr>
      <w:r w:rsidRPr="00C13AE5">
        <w:rPr>
          <w:rFonts w:cstheme="minorHAnsi"/>
          <w:bCs/>
          <w:sz w:val="24"/>
          <w:szCs w:val="24"/>
        </w:rPr>
        <w:t xml:space="preserve">But </w:t>
      </w:r>
      <w:r w:rsidRPr="00FF3FC9">
        <w:rPr>
          <w:rFonts w:cstheme="minorHAnsi"/>
          <w:bCs/>
          <w:sz w:val="24"/>
          <w:szCs w:val="24"/>
          <w:highlight w:val="yellow"/>
        </w:rPr>
        <w:t>co-author</w:t>
      </w:r>
      <w:r w:rsidR="00FF3FC9">
        <w:rPr>
          <w:rFonts w:cstheme="minorHAnsi"/>
          <w:bCs/>
          <w:sz w:val="24"/>
          <w:szCs w:val="24"/>
        </w:rPr>
        <w:t>(đồng tác giả)</w:t>
      </w:r>
      <w:r w:rsidRPr="00C13AE5">
        <w:rPr>
          <w:rFonts w:cstheme="minorHAnsi"/>
          <w:bCs/>
          <w:sz w:val="24"/>
          <w:szCs w:val="24"/>
        </w:rPr>
        <w:t xml:space="preserve"> Richard Peto said there was hope - if people can be </w:t>
      </w:r>
      <w:r w:rsidRPr="00071ADB">
        <w:rPr>
          <w:rFonts w:cstheme="minorHAnsi"/>
          <w:bCs/>
          <w:sz w:val="24"/>
          <w:szCs w:val="24"/>
          <w:highlight w:val="yellow"/>
        </w:rPr>
        <w:t>persuaded</w:t>
      </w:r>
      <w:r w:rsidR="00071ADB">
        <w:rPr>
          <w:rFonts w:cstheme="minorHAnsi"/>
          <w:bCs/>
          <w:sz w:val="24"/>
          <w:szCs w:val="24"/>
        </w:rPr>
        <w:t>(thuyết phục)</w:t>
      </w:r>
      <w:r w:rsidRPr="00C13AE5">
        <w:rPr>
          <w:rFonts w:cstheme="minorHAnsi"/>
          <w:bCs/>
          <w:sz w:val="24"/>
          <w:szCs w:val="24"/>
        </w:rPr>
        <w:t xml:space="preserve"> to </w:t>
      </w:r>
      <w:r w:rsidRPr="0078555B">
        <w:rPr>
          <w:rFonts w:cstheme="minorHAnsi"/>
          <w:bCs/>
          <w:sz w:val="24"/>
          <w:szCs w:val="24"/>
          <w:highlight w:val="yellow"/>
        </w:rPr>
        <w:t>quit</w:t>
      </w:r>
      <w:r w:rsidR="0078555B" w:rsidRPr="0078555B">
        <w:rPr>
          <w:rFonts w:cstheme="minorHAnsi"/>
          <w:bCs/>
          <w:sz w:val="24"/>
          <w:szCs w:val="24"/>
          <w:highlight w:val="yellow"/>
        </w:rPr>
        <w:t>(từ bỏ)</w:t>
      </w:r>
      <w:r w:rsidRPr="0078555B">
        <w:rPr>
          <w:rFonts w:cstheme="minorHAnsi"/>
          <w:bCs/>
          <w:sz w:val="24"/>
          <w:szCs w:val="24"/>
          <w:highlight w:val="yellow"/>
        </w:rPr>
        <w:t>.</w:t>
      </w:r>
      <w:r w:rsidR="00DD781B" w:rsidRPr="00C13AE5">
        <w:rPr>
          <w:rFonts w:cstheme="minorHAnsi"/>
          <w:bCs/>
          <w:sz w:val="24"/>
          <w:szCs w:val="24"/>
        </w:rPr>
        <w:t xml:space="preserve"> </w:t>
      </w:r>
      <w:r w:rsidRPr="00C13AE5">
        <w:rPr>
          <w:rFonts w:cstheme="minorHAnsi"/>
          <w:bCs/>
          <w:sz w:val="24"/>
          <w:szCs w:val="24"/>
        </w:rPr>
        <w:t xml:space="preserve">"The key to avoid </w:t>
      </w:r>
      <w:r w:rsidRPr="00373567">
        <w:rPr>
          <w:rFonts w:cstheme="minorHAnsi"/>
          <w:bCs/>
          <w:sz w:val="24"/>
          <w:szCs w:val="24"/>
          <w:highlight w:val="yellow"/>
        </w:rPr>
        <w:t>this huge</w:t>
      </w:r>
      <w:r w:rsidR="00373567" w:rsidRPr="00373567">
        <w:rPr>
          <w:rFonts w:cstheme="minorHAnsi"/>
          <w:bCs/>
          <w:sz w:val="24"/>
          <w:szCs w:val="24"/>
          <w:highlight w:val="yellow"/>
        </w:rPr>
        <w:t>(lớn)</w:t>
      </w:r>
      <w:r w:rsidRPr="00373567">
        <w:rPr>
          <w:rFonts w:cstheme="minorHAnsi"/>
          <w:bCs/>
          <w:sz w:val="24"/>
          <w:szCs w:val="24"/>
          <w:highlight w:val="yellow"/>
        </w:rPr>
        <w:t xml:space="preserve"> wave</w:t>
      </w:r>
      <w:r w:rsidR="00373567" w:rsidRPr="00373567">
        <w:rPr>
          <w:rFonts w:cstheme="minorHAnsi"/>
          <w:bCs/>
          <w:sz w:val="24"/>
          <w:szCs w:val="24"/>
          <w:highlight w:val="yellow"/>
        </w:rPr>
        <w:t>(làn song)</w:t>
      </w:r>
      <w:r w:rsidRPr="00C13AE5">
        <w:rPr>
          <w:rFonts w:cstheme="minorHAnsi"/>
          <w:bCs/>
          <w:sz w:val="24"/>
          <w:szCs w:val="24"/>
        </w:rPr>
        <w:t xml:space="preserve"> of deaths </w:t>
      </w:r>
      <w:r w:rsidRPr="00A56F64">
        <w:rPr>
          <w:rFonts w:cstheme="minorHAnsi"/>
          <w:bCs/>
          <w:sz w:val="24"/>
          <w:szCs w:val="24"/>
          <w:highlight w:val="yellow"/>
        </w:rPr>
        <w:t>is cessation</w:t>
      </w:r>
      <w:r w:rsidR="00A56F64" w:rsidRPr="00A56F64">
        <w:rPr>
          <w:rFonts w:cstheme="minorHAnsi"/>
          <w:bCs/>
          <w:sz w:val="24"/>
          <w:szCs w:val="24"/>
          <w:highlight w:val="yellow"/>
        </w:rPr>
        <w:t>(chấm dứt</w:t>
      </w:r>
      <w:r w:rsidR="00A56F64">
        <w:rPr>
          <w:rFonts w:cstheme="minorHAnsi"/>
          <w:bCs/>
          <w:sz w:val="24"/>
          <w:szCs w:val="24"/>
        </w:rPr>
        <w:t>)</w:t>
      </w:r>
      <w:r w:rsidRPr="00C13AE5">
        <w:rPr>
          <w:rFonts w:cstheme="minorHAnsi"/>
          <w:bCs/>
          <w:sz w:val="24"/>
          <w:szCs w:val="24"/>
        </w:rPr>
        <w:t>, and if you are a young man, don't start," he said.</w:t>
      </w:r>
    </w:p>
    <w:p w14:paraId="7D2FE102" w14:textId="3AC1E839" w:rsidR="002E6F0A" w:rsidRPr="00C13AE5" w:rsidRDefault="002E6F0A" w:rsidP="0077381A">
      <w:pPr>
        <w:spacing w:line="240" w:lineRule="atLeast"/>
        <w:rPr>
          <w:rFonts w:cstheme="minorHAnsi"/>
          <w:bCs/>
          <w:sz w:val="24"/>
          <w:szCs w:val="24"/>
        </w:rPr>
      </w:pPr>
      <w:r w:rsidRPr="00C13AE5">
        <w:rPr>
          <w:rFonts w:cstheme="minorHAnsi"/>
          <w:bCs/>
          <w:sz w:val="24"/>
          <w:szCs w:val="24"/>
        </w:rPr>
        <w:t>In many parts of China, meals often fit a comfortable pattern. After putting down their chopsticks</w:t>
      </w:r>
      <w:r w:rsidR="004B1C13">
        <w:rPr>
          <w:rFonts w:cstheme="minorHAnsi"/>
          <w:bCs/>
          <w:sz w:val="24"/>
          <w:szCs w:val="24"/>
        </w:rPr>
        <w:t>(đũa)</w:t>
      </w:r>
      <w:r w:rsidRPr="00C13AE5">
        <w:rPr>
          <w:rFonts w:cstheme="minorHAnsi"/>
          <w:bCs/>
          <w:sz w:val="24"/>
          <w:szCs w:val="24"/>
        </w:rPr>
        <w:t xml:space="preserve">, men commonly push their chairs back from the table and </w:t>
      </w:r>
      <w:r w:rsidRPr="004B1C13">
        <w:rPr>
          <w:rFonts w:cstheme="minorHAnsi"/>
          <w:bCs/>
          <w:sz w:val="24"/>
          <w:szCs w:val="24"/>
          <w:highlight w:val="yellow"/>
        </w:rPr>
        <w:t>light cigarettes.</w:t>
      </w:r>
      <w:r w:rsidR="004B1C13" w:rsidRPr="004B1C13">
        <w:rPr>
          <w:rFonts w:cstheme="minorHAnsi"/>
          <w:bCs/>
          <w:sz w:val="24"/>
          <w:szCs w:val="24"/>
          <w:highlight w:val="yellow"/>
        </w:rPr>
        <w:t>(thuốc lá nhẹ</w:t>
      </w:r>
      <w:r w:rsidR="004B1C13">
        <w:rPr>
          <w:rFonts w:cstheme="minorHAnsi"/>
          <w:bCs/>
          <w:sz w:val="24"/>
          <w:szCs w:val="24"/>
        </w:rPr>
        <w:t>)</w:t>
      </w:r>
      <w:r w:rsidRPr="00C13AE5">
        <w:rPr>
          <w:rFonts w:cstheme="minorHAnsi"/>
          <w:bCs/>
          <w:sz w:val="24"/>
          <w:szCs w:val="24"/>
        </w:rPr>
        <w:t xml:space="preserve"> No wonder China has </w:t>
      </w:r>
      <w:r w:rsidRPr="008D7208">
        <w:rPr>
          <w:rFonts w:cstheme="minorHAnsi"/>
          <w:bCs/>
          <w:sz w:val="24"/>
          <w:szCs w:val="24"/>
          <w:highlight w:val="yellow"/>
        </w:rPr>
        <w:t>struggled</w:t>
      </w:r>
      <w:r w:rsidR="008D7208" w:rsidRPr="008D7208">
        <w:rPr>
          <w:rFonts w:cstheme="minorHAnsi"/>
          <w:bCs/>
          <w:sz w:val="24"/>
          <w:szCs w:val="24"/>
          <w:highlight w:val="yellow"/>
        </w:rPr>
        <w:t>(đấu tranh)</w:t>
      </w:r>
      <w:r w:rsidRPr="00C13AE5">
        <w:rPr>
          <w:rFonts w:cstheme="minorHAnsi"/>
          <w:bCs/>
          <w:sz w:val="24"/>
          <w:szCs w:val="24"/>
        </w:rPr>
        <w:t xml:space="preserve"> to </w:t>
      </w:r>
      <w:r w:rsidRPr="008D7208">
        <w:rPr>
          <w:rFonts w:cstheme="minorHAnsi"/>
          <w:bCs/>
          <w:sz w:val="24"/>
          <w:szCs w:val="24"/>
          <w:highlight w:val="yellow"/>
        </w:rPr>
        <w:t>impose</w:t>
      </w:r>
      <w:r w:rsidR="008D7208" w:rsidRPr="008D7208">
        <w:rPr>
          <w:rFonts w:cstheme="minorHAnsi"/>
          <w:bCs/>
          <w:sz w:val="24"/>
          <w:szCs w:val="24"/>
          <w:highlight w:val="yellow"/>
        </w:rPr>
        <w:t>(áp đặt</w:t>
      </w:r>
      <w:r w:rsidR="008D7208">
        <w:rPr>
          <w:rFonts w:cstheme="minorHAnsi"/>
          <w:bCs/>
          <w:sz w:val="24"/>
          <w:szCs w:val="24"/>
        </w:rPr>
        <w:t>)</w:t>
      </w:r>
      <w:r w:rsidRPr="00C13AE5">
        <w:rPr>
          <w:rFonts w:cstheme="minorHAnsi"/>
          <w:bCs/>
          <w:sz w:val="24"/>
          <w:szCs w:val="24"/>
        </w:rPr>
        <w:t xml:space="preserve"> a smoking ban in public places. Here, </w:t>
      </w:r>
      <w:r w:rsidRPr="00664DF6">
        <w:rPr>
          <w:rFonts w:cstheme="minorHAnsi"/>
          <w:bCs/>
          <w:sz w:val="24"/>
          <w:szCs w:val="24"/>
          <w:highlight w:val="yellow"/>
        </w:rPr>
        <w:t>relationships</w:t>
      </w:r>
      <w:r w:rsidR="00664DF6" w:rsidRPr="00664DF6">
        <w:rPr>
          <w:rFonts w:cstheme="minorHAnsi"/>
          <w:bCs/>
          <w:sz w:val="24"/>
          <w:szCs w:val="24"/>
          <w:highlight w:val="yellow"/>
        </w:rPr>
        <w:t>(các mối quan hệ)</w:t>
      </w:r>
      <w:r w:rsidRPr="00C13AE5">
        <w:rPr>
          <w:rFonts w:cstheme="minorHAnsi"/>
          <w:bCs/>
          <w:sz w:val="24"/>
          <w:szCs w:val="24"/>
        </w:rPr>
        <w:t xml:space="preserve"> are often built </w:t>
      </w:r>
      <w:r w:rsidRPr="008956FF">
        <w:rPr>
          <w:rFonts w:cstheme="minorHAnsi"/>
          <w:bCs/>
          <w:sz w:val="24"/>
          <w:szCs w:val="24"/>
          <w:highlight w:val="yellow"/>
        </w:rPr>
        <w:t>amid</w:t>
      </w:r>
      <w:r w:rsidR="008956FF">
        <w:rPr>
          <w:rFonts w:cstheme="minorHAnsi"/>
          <w:bCs/>
          <w:sz w:val="24"/>
          <w:szCs w:val="24"/>
        </w:rPr>
        <w:t>(ở giữa)</w:t>
      </w:r>
      <w:r w:rsidRPr="00C13AE5">
        <w:rPr>
          <w:rFonts w:cstheme="minorHAnsi"/>
          <w:bCs/>
          <w:sz w:val="24"/>
          <w:szCs w:val="24"/>
        </w:rPr>
        <w:t xml:space="preserve"> clouds of smoke.</w:t>
      </w:r>
    </w:p>
    <w:p w14:paraId="30D815B2" w14:textId="1D982807" w:rsidR="002E6F0A" w:rsidRDefault="002E6F0A" w:rsidP="0077381A">
      <w:pPr>
        <w:spacing w:line="240" w:lineRule="atLeast"/>
        <w:rPr>
          <w:rFonts w:cstheme="minorHAnsi"/>
          <w:bCs/>
          <w:sz w:val="24"/>
          <w:szCs w:val="24"/>
        </w:rPr>
      </w:pPr>
      <w:r w:rsidRPr="002F4642">
        <w:rPr>
          <w:rFonts w:cstheme="minorHAnsi"/>
          <w:bCs/>
          <w:sz w:val="24"/>
          <w:szCs w:val="24"/>
          <w:highlight w:val="yellow"/>
        </w:rPr>
        <w:t>Expensive brands</w:t>
      </w:r>
      <w:r w:rsidR="008956FF" w:rsidRPr="002F4642">
        <w:rPr>
          <w:rFonts w:cstheme="minorHAnsi"/>
          <w:bCs/>
          <w:sz w:val="24"/>
          <w:szCs w:val="24"/>
          <w:highlight w:val="yellow"/>
        </w:rPr>
        <w:t>(nhãn hiệu)</w:t>
      </w:r>
      <w:r w:rsidRPr="00C13AE5">
        <w:rPr>
          <w:rFonts w:cstheme="minorHAnsi"/>
          <w:bCs/>
          <w:sz w:val="24"/>
          <w:szCs w:val="24"/>
        </w:rPr>
        <w:t xml:space="preserve"> of cigarettes, often </w:t>
      </w:r>
      <w:r w:rsidRPr="00F36CAF">
        <w:rPr>
          <w:rFonts w:cstheme="minorHAnsi"/>
          <w:bCs/>
          <w:sz w:val="24"/>
          <w:szCs w:val="24"/>
          <w:highlight w:val="yellow"/>
        </w:rPr>
        <w:t>decorated</w:t>
      </w:r>
      <w:r w:rsidR="00F36CAF">
        <w:rPr>
          <w:rFonts w:cstheme="minorHAnsi"/>
          <w:bCs/>
          <w:sz w:val="24"/>
          <w:szCs w:val="24"/>
        </w:rPr>
        <w:t>(trang trí)</w:t>
      </w:r>
      <w:r w:rsidRPr="00C13AE5">
        <w:rPr>
          <w:rFonts w:cstheme="minorHAnsi"/>
          <w:bCs/>
          <w:sz w:val="24"/>
          <w:szCs w:val="24"/>
        </w:rPr>
        <w:t xml:space="preserve"> with </w:t>
      </w:r>
      <w:r w:rsidRPr="00F36CAF">
        <w:rPr>
          <w:rFonts w:cstheme="minorHAnsi"/>
          <w:bCs/>
          <w:sz w:val="24"/>
          <w:szCs w:val="24"/>
          <w:highlight w:val="yellow"/>
        </w:rPr>
        <w:t>gold</w:t>
      </w:r>
      <w:r w:rsidRPr="00C13AE5">
        <w:rPr>
          <w:rFonts w:cstheme="minorHAnsi"/>
          <w:bCs/>
          <w:sz w:val="24"/>
          <w:szCs w:val="24"/>
        </w:rPr>
        <w:t xml:space="preserve"> detailing on the cartons, are given as gifts. And </w:t>
      </w:r>
      <w:r w:rsidRPr="00756F9B">
        <w:rPr>
          <w:rFonts w:cstheme="minorHAnsi"/>
          <w:bCs/>
          <w:sz w:val="24"/>
          <w:szCs w:val="24"/>
          <w:highlight w:val="yellow"/>
        </w:rPr>
        <w:t>ordinary</w:t>
      </w:r>
      <w:r w:rsidR="00756F9B">
        <w:rPr>
          <w:rFonts w:cstheme="minorHAnsi"/>
          <w:bCs/>
          <w:sz w:val="24"/>
          <w:szCs w:val="24"/>
        </w:rPr>
        <w:t>(bình thường)</w:t>
      </w:r>
      <w:r w:rsidRPr="00C13AE5">
        <w:rPr>
          <w:rFonts w:cstheme="minorHAnsi"/>
          <w:bCs/>
          <w:sz w:val="24"/>
          <w:szCs w:val="24"/>
        </w:rPr>
        <w:t xml:space="preserve"> brands are </w:t>
      </w:r>
      <w:r w:rsidRPr="00756F9B">
        <w:rPr>
          <w:rFonts w:cstheme="minorHAnsi"/>
          <w:bCs/>
          <w:sz w:val="24"/>
          <w:szCs w:val="24"/>
          <w:highlight w:val="yellow"/>
        </w:rPr>
        <w:t>affordable</w:t>
      </w:r>
      <w:r w:rsidR="00756F9B">
        <w:rPr>
          <w:rFonts w:cstheme="minorHAnsi"/>
          <w:bCs/>
          <w:sz w:val="24"/>
          <w:szCs w:val="24"/>
        </w:rPr>
        <w:t>(Có thể chi trả)</w:t>
      </w:r>
      <w:r w:rsidRPr="00C13AE5">
        <w:rPr>
          <w:rFonts w:cstheme="minorHAnsi"/>
          <w:bCs/>
          <w:sz w:val="24"/>
          <w:szCs w:val="24"/>
        </w:rPr>
        <w:t xml:space="preserve"> to all but th</w:t>
      </w:r>
      <w:r w:rsidR="00DD781B" w:rsidRPr="00C13AE5">
        <w:rPr>
          <w:rFonts w:cstheme="minorHAnsi"/>
          <w:bCs/>
          <w:sz w:val="24"/>
          <w:szCs w:val="24"/>
        </w:rPr>
        <w:t>e very poor, costing</w:t>
      </w:r>
      <w:r w:rsidR="00D82D07">
        <w:rPr>
          <w:rFonts w:cstheme="minorHAnsi"/>
          <w:bCs/>
          <w:sz w:val="24"/>
          <w:szCs w:val="24"/>
        </w:rPr>
        <w:t>(chi phí)</w:t>
      </w:r>
      <w:r w:rsidR="00DD781B" w:rsidRPr="00C13AE5">
        <w:rPr>
          <w:rFonts w:cstheme="minorHAnsi"/>
          <w:bCs/>
          <w:sz w:val="24"/>
          <w:szCs w:val="24"/>
        </w:rPr>
        <w:t xml:space="preserve"> just 2.5 yu</w:t>
      </w:r>
      <w:r w:rsidRPr="00C13AE5">
        <w:rPr>
          <w:rFonts w:cstheme="minorHAnsi"/>
          <w:bCs/>
          <w:sz w:val="24"/>
          <w:szCs w:val="24"/>
        </w:rPr>
        <w:t>an ($0.4; £0.25) a pack.</w:t>
      </w:r>
    </w:p>
    <w:p w14:paraId="3CCD7225" w14:textId="4B7DECBC" w:rsidR="00733CD4" w:rsidRPr="00C13AE5" w:rsidRDefault="00733CD4" w:rsidP="0077381A">
      <w:pPr>
        <w:spacing w:line="240" w:lineRule="atLeast"/>
        <w:rPr>
          <w:rFonts w:cstheme="minorHAnsi"/>
          <w:bCs/>
          <w:sz w:val="24"/>
          <w:szCs w:val="24"/>
        </w:rPr>
      </w:pPr>
      <w:r>
        <w:rPr>
          <w:rFonts w:cstheme="minorHAnsi"/>
          <w:bCs/>
          <w:sz w:val="24"/>
          <w:szCs w:val="24"/>
        </w:rPr>
        <w:t>I am very like that restaurant because</w:t>
      </w:r>
      <w:r w:rsidR="00F90CD2">
        <w:rPr>
          <w:rFonts w:cstheme="minorHAnsi"/>
          <w:bCs/>
          <w:sz w:val="24"/>
          <w:szCs w:val="24"/>
        </w:rPr>
        <w:t xml:space="preserve"> price of dished aff</w:t>
      </w:r>
      <w:r w:rsidR="00D470BF">
        <w:rPr>
          <w:rFonts w:cstheme="minorHAnsi"/>
          <w:bCs/>
          <w:sz w:val="24"/>
          <w:szCs w:val="24"/>
        </w:rPr>
        <w:t xml:space="preserve">ordable </w:t>
      </w:r>
      <w:r>
        <w:rPr>
          <w:rFonts w:cstheme="minorHAnsi"/>
          <w:bCs/>
          <w:sz w:val="24"/>
          <w:szCs w:val="24"/>
        </w:rPr>
        <w:t xml:space="preserve"> </w:t>
      </w:r>
    </w:p>
    <w:p w14:paraId="6CC50CD4" w14:textId="7D2DFEB5" w:rsidR="002E6F0A" w:rsidRDefault="002E6F0A" w:rsidP="0077381A">
      <w:pPr>
        <w:spacing w:line="240" w:lineRule="atLeast"/>
        <w:rPr>
          <w:rFonts w:cstheme="minorHAnsi"/>
          <w:bCs/>
          <w:sz w:val="24"/>
          <w:szCs w:val="24"/>
        </w:rPr>
      </w:pPr>
      <w:r w:rsidRPr="00C13AE5">
        <w:rPr>
          <w:rFonts w:cstheme="minorHAnsi"/>
          <w:bCs/>
          <w:sz w:val="24"/>
          <w:szCs w:val="24"/>
        </w:rPr>
        <w:t xml:space="preserve">In a country where smoking is so </w:t>
      </w:r>
      <w:r w:rsidRPr="006247BD">
        <w:rPr>
          <w:rFonts w:cstheme="minorHAnsi"/>
          <w:bCs/>
          <w:sz w:val="24"/>
          <w:szCs w:val="24"/>
          <w:highlight w:val="yellow"/>
        </w:rPr>
        <w:t>ingrained</w:t>
      </w:r>
      <w:r w:rsidR="006247BD" w:rsidRPr="006247BD">
        <w:rPr>
          <w:rFonts w:cstheme="minorHAnsi"/>
          <w:bCs/>
          <w:sz w:val="24"/>
          <w:szCs w:val="24"/>
          <w:highlight w:val="yellow"/>
        </w:rPr>
        <w:t>(ăn sâu vào)</w:t>
      </w:r>
      <w:r w:rsidRPr="00C13AE5">
        <w:rPr>
          <w:rFonts w:cstheme="minorHAnsi"/>
          <w:bCs/>
          <w:sz w:val="24"/>
          <w:szCs w:val="24"/>
        </w:rPr>
        <w:t xml:space="preserve"> in </w:t>
      </w:r>
      <w:r w:rsidRPr="006247BD">
        <w:rPr>
          <w:rFonts w:cstheme="minorHAnsi"/>
          <w:bCs/>
          <w:sz w:val="24"/>
          <w:szCs w:val="24"/>
          <w:highlight w:val="yellow"/>
        </w:rPr>
        <w:t>daily</w:t>
      </w:r>
      <w:r w:rsidRPr="00C13AE5">
        <w:rPr>
          <w:rFonts w:cstheme="minorHAnsi"/>
          <w:bCs/>
          <w:sz w:val="24"/>
          <w:szCs w:val="24"/>
        </w:rPr>
        <w:t xml:space="preserve"> life, few </w:t>
      </w:r>
      <w:r w:rsidRPr="00385D8B">
        <w:rPr>
          <w:rFonts w:cstheme="minorHAnsi"/>
          <w:bCs/>
          <w:sz w:val="24"/>
          <w:szCs w:val="24"/>
          <w:highlight w:val="yellow"/>
        </w:rPr>
        <w:t>understand</w:t>
      </w:r>
      <w:r w:rsidRPr="00C13AE5">
        <w:rPr>
          <w:rFonts w:cstheme="minorHAnsi"/>
          <w:bCs/>
          <w:sz w:val="24"/>
          <w:szCs w:val="24"/>
        </w:rPr>
        <w:t xml:space="preserve"> the </w:t>
      </w:r>
      <w:r w:rsidRPr="00385D8B">
        <w:rPr>
          <w:rFonts w:cstheme="minorHAnsi"/>
          <w:bCs/>
          <w:sz w:val="24"/>
          <w:szCs w:val="24"/>
          <w:highlight w:val="yellow"/>
        </w:rPr>
        <w:t>harmful</w:t>
      </w:r>
      <w:r w:rsidRPr="00C13AE5">
        <w:rPr>
          <w:rFonts w:cstheme="minorHAnsi"/>
          <w:bCs/>
          <w:sz w:val="24"/>
          <w:szCs w:val="24"/>
        </w:rPr>
        <w:t xml:space="preserve"> </w:t>
      </w:r>
      <w:r w:rsidR="00385D8B" w:rsidRPr="00385D8B">
        <w:rPr>
          <w:rFonts w:cstheme="minorHAnsi"/>
          <w:bCs/>
          <w:sz w:val="24"/>
          <w:szCs w:val="24"/>
          <w:highlight w:val="yellow"/>
        </w:rPr>
        <w:t>(có hại)</w:t>
      </w:r>
      <w:r w:rsidR="00385D8B">
        <w:rPr>
          <w:rFonts w:cstheme="minorHAnsi"/>
          <w:bCs/>
          <w:sz w:val="24"/>
          <w:szCs w:val="24"/>
        </w:rPr>
        <w:t xml:space="preserve"> </w:t>
      </w:r>
      <w:r w:rsidRPr="00C13AE5">
        <w:rPr>
          <w:rFonts w:cstheme="minorHAnsi"/>
          <w:bCs/>
          <w:sz w:val="24"/>
          <w:szCs w:val="24"/>
        </w:rPr>
        <w:t xml:space="preserve">effects of tobacco use. </w:t>
      </w:r>
      <w:r w:rsidRPr="008F17A3">
        <w:rPr>
          <w:rFonts w:cstheme="minorHAnsi"/>
          <w:bCs/>
          <w:sz w:val="24"/>
          <w:szCs w:val="24"/>
        </w:rPr>
        <w:t xml:space="preserve">According to the World Health Organization (WHO), only 25% of </w:t>
      </w:r>
      <w:r w:rsidRPr="008F17A3">
        <w:rPr>
          <w:rFonts w:cstheme="minorHAnsi"/>
          <w:bCs/>
          <w:sz w:val="24"/>
          <w:szCs w:val="24"/>
        </w:rPr>
        <w:lastRenderedPageBreak/>
        <w:t>Chinese adults</w:t>
      </w:r>
      <w:r w:rsidR="00912357">
        <w:rPr>
          <w:rFonts w:cstheme="minorHAnsi"/>
          <w:bCs/>
          <w:sz w:val="24"/>
          <w:szCs w:val="24"/>
        </w:rPr>
        <w:t>(người lớn)</w:t>
      </w:r>
      <w:r w:rsidRPr="008F17A3">
        <w:rPr>
          <w:rFonts w:cstheme="minorHAnsi"/>
          <w:bCs/>
          <w:sz w:val="24"/>
          <w:szCs w:val="24"/>
        </w:rPr>
        <w:t xml:space="preserve"> can list the specific health </w:t>
      </w:r>
      <w:r w:rsidRPr="00912357">
        <w:rPr>
          <w:rFonts w:cstheme="minorHAnsi"/>
          <w:bCs/>
          <w:sz w:val="24"/>
          <w:szCs w:val="24"/>
          <w:highlight w:val="yellow"/>
        </w:rPr>
        <w:t>hazards</w:t>
      </w:r>
      <w:r w:rsidR="00912357" w:rsidRPr="00912357">
        <w:rPr>
          <w:rFonts w:cstheme="minorHAnsi"/>
          <w:bCs/>
          <w:sz w:val="24"/>
          <w:szCs w:val="24"/>
          <w:highlight w:val="yellow"/>
        </w:rPr>
        <w:t>(mối nguy hiểm)</w:t>
      </w:r>
      <w:r w:rsidRPr="008F17A3">
        <w:rPr>
          <w:rFonts w:cstheme="minorHAnsi"/>
          <w:bCs/>
          <w:sz w:val="24"/>
          <w:szCs w:val="24"/>
        </w:rPr>
        <w:t xml:space="preserve"> of smoking</w:t>
      </w:r>
      <w:r w:rsidRPr="00C13AE5">
        <w:rPr>
          <w:rFonts w:cstheme="minorHAnsi"/>
          <w:bCs/>
          <w:sz w:val="24"/>
          <w:szCs w:val="24"/>
        </w:rPr>
        <w:t xml:space="preserve">, from </w:t>
      </w:r>
      <w:r w:rsidRPr="00912357">
        <w:rPr>
          <w:rFonts w:cstheme="minorHAnsi"/>
          <w:bCs/>
          <w:sz w:val="24"/>
          <w:szCs w:val="24"/>
          <w:highlight w:val="yellow"/>
        </w:rPr>
        <w:t>lung cancer</w:t>
      </w:r>
      <w:r w:rsidRPr="00C13AE5">
        <w:rPr>
          <w:rFonts w:cstheme="minorHAnsi"/>
          <w:bCs/>
          <w:sz w:val="24"/>
          <w:szCs w:val="24"/>
        </w:rPr>
        <w:t xml:space="preserve"> to </w:t>
      </w:r>
      <w:r w:rsidRPr="00912357">
        <w:rPr>
          <w:rFonts w:cstheme="minorHAnsi"/>
          <w:bCs/>
          <w:sz w:val="24"/>
          <w:szCs w:val="24"/>
          <w:highlight w:val="yellow"/>
        </w:rPr>
        <w:t>heart disease.</w:t>
      </w:r>
    </w:p>
    <w:p w14:paraId="5E89FF93" w14:textId="639EE234" w:rsidR="002E6F0A" w:rsidRPr="00C13AE5" w:rsidRDefault="002E6F0A" w:rsidP="0077381A">
      <w:pPr>
        <w:spacing w:line="240" w:lineRule="atLeast"/>
        <w:rPr>
          <w:rFonts w:cstheme="minorHAnsi"/>
          <w:bCs/>
          <w:sz w:val="24"/>
          <w:szCs w:val="24"/>
        </w:rPr>
      </w:pPr>
      <w:r w:rsidRPr="00545931">
        <w:rPr>
          <w:rFonts w:cstheme="minorHAnsi"/>
          <w:bCs/>
          <w:sz w:val="24"/>
          <w:szCs w:val="24"/>
          <w:highlight w:val="yellow"/>
        </w:rPr>
        <w:t>Perhaps</w:t>
      </w:r>
      <w:r w:rsidR="00545931">
        <w:rPr>
          <w:rFonts w:cstheme="minorHAnsi"/>
          <w:bCs/>
          <w:sz w:val="24"/>
          <w:szCs w:val="24"/>
        </w:rPr>
        <w:t>(có lẽ)</w:t>
      </w:r>
      <w:r w:rsidRPr="00C13AE5">
        <w:rPr>
          <w:rFonts w:cstheme="minorHAnsi"/>
          <w:bCs/>
          <w:sz w:val="24"/>
          <w:szCs w:val="24"/>
        </w:rPr>
        <w:t xml:space="preserve"> it should come as no surprise, then, that only 10% of Chinese smokers quit by choice. Instead, most are </w:t>
      </w:r>
      <w:r w:rsidRPr="00B670F9">
        <w:rPr>
          <w:rFonts w:cstheme="minorHAnsi"/>
          <w:bCs/>
          <w:sz w:val="24"/>
          <w:szCs w:val="24"/>
          <w:highlight w:val="yellow"/>
        </w:rPr>
        <w:t>forced</w:t>
      </w:r>
      <w:r w:rsidR="00B670F9" w:rsidRPr="00B670F9">
        <w:rPr>
          <w:rFonts w:cstheme="minorHAnsi"/>
          <w:bCs/>
          <w:sz w:val="24"/>
          <w:szCs w:val="24"/>
          <w:highlight w:val="yellow"/>
        </w:rPr>
        <w:t>(bị ép)</w:t>
      </w:r>
      <w:r w:rsidRPr="00C13AE5">
        <w:rPr>
          <w:rFonts w:cstheme="minorHAnsi"/>
          <w:bCs/>
          <w:sz w:val="24"/>
          <w:szCs w:val="24"/>
        </w:rPr>
        <w:t xml:space="preserve"> to give up their cigarettes because they're too sick to continue.</w:t>
      </w:r>
    </w:p>
    <w:p w14:paraId="6F1E8D3B" w14:textId="6EC339E4" w:rsidR="002E6F0A" w:rsidRPr="00C13AE5" w:rsidRDefault="002E6F0A" w:rsidP="0077381A">
      <w:pPr>
        <w:spacing w:line="240" w:lineRule="atLeast"/>
        <w:rPr>
          <w:rFonts w:cstheme="minorHAnsi"/>
          <w:bCs/>
          <w:sz w:val="24"/>
          <w:szCs w:val="24"/>
        </w:rPr>
      </w:pPr>
      <w:r w:rsidRPr="00C13AE5">
        <w:rPr>
          <w:rFonts w:cstheme="minorHAnsi"/>
          <w:bCs/>
          <w:sz w:val="24"/>
          <w:szCs w:val="24"/>
        </w:rPr>
        <w:t>While smoking rates have fallen</w:t>
      </w:r>
      <w:r w:rsidR="00E84C9E">
        <w:rPr>
          <w:rFonts w:cstheme="minorHAnsi"/>
          <w:bCs/>
          <w:sz w:val="24"/>
          <w:szCs w:val="24"/>
        </w:rPr>
        <w:t>(giảm)</w:t>
      </w:r>
      <w:r w:rsidRPr="00C13AE5">
        <w:rPr>
          <w:rFonts w:cstheme="minorHAnsi"/>
          <w:bCs/>
          <w:sz w:val="24"/>
          <w:szCs w:val="24"/>
        </w:rPr>
        <w:t xml:space="preserve"> in developed countries - to less than one in five in the US - they have risen in China, as cigarettes have become more available and consumers richer.</w:t>
      </w:r>
    </w:p>
    <w:p w14:paraId="021D00AE" w14:textId="5D018F36" w:rsidR="002E6F0A" w:rsidRPr="00C13AE5" w:rsidRDefault="002E6F0A" w:rsidP="0077381A">
      <w:pPr>
        <w:spacing w:line="240" w:lineRule="atLeast"/>
        <w:rPr>
          <w:rFonts w:cstheme="minorHAnsi"/>
          <w:bCs/>
          <w:sz w:val="24"/>
          <w:szCs w:val="24"/>
        </w:rPr>
      </w:pPr>
      <w:r w:rsidRPr="00C13AE5">
        <w:rPr>
          <w:rFonts w:cstheme="minorHAnsi"/>
          <w:bCs/>
          <w:sz w:val="24"/>
          <w:szCs w:val="24"/>
        </w:rPr>
        <w:t>Authorities have shown concern</w:t>
      </w:r>
      <w:r w:rsidR="00E84C9E">
        <w:rPr>
          <w:rFonts w:cstheme="minorHAnsi"/>
          <w:bCs/>
          <w:sz w:val="24"/>
          <w:szCs w:val="24"/>
        </w:rPr>
        <w:t>(Bận tâm)</w:t>
      </w:r>
      <w:r w:rsidRPr="00C13AE5">
        <w:rPr>
          <w:rFonts w:cstheme="minorHAnsi"/>
          <w:bCs/>
          <w:sz w:val="24"/>
          <w:szCs w:val="24"/>
        </w:rPr>
        <w:t xml:space="preserve"> over the rise, with </w:t>
      </w:r>
      <w:r w:rsidRPr="00C13AE5">
        <w:rPr>
          <w:rFonts w:cstheme="minorHAnsi"/>
          <w:b/>
          <w:sz w:val="24"/>
          <w:szCs w:val="24"/>
        </w:rPr>
        <w:t>Beijing</w:t>
      </w:r>
      <w:r w:rsidRPr="00C13AE5">
        <w:rPr>
          <w:rFonts w:cstheme="minorHAnsi"/>
          <w:bCs/>
          <w:sz w:val="24"/>
          <w:szCs w:val="24"/>
        </w:rPr>
        <w:t xml:space="preserve"> even introducing a public smoking ban. But efforts have been </w:t>
      </w:r>
      <w:r w:rsidRPr="00C13AE5">
        <w:rPr>
          <w:rFonts w:cstheme="minorHAnsi"/>
          <w:b/>
          <w:sz w:val="24"/>
          <w:szCs w:val="24"/>
        </w:rPr>
        <w:t>hampered</w:t>
      </w:r>
      <w:r w:rsidR="00826184">
        <w:rPr>
          <w:rFonts w:cstheme="minorHAnsi"/>
          <w:b/>
          <w:sz w:val="24"/>
          <w:szCs w:val="24"/>
        </w:rPr>
        <w:t>(bị cản trở)</w:t>
      </w:r>
      <w:r w:rsidRPr="00C13AE5">
        <w:rPr>
          <w:rFonts w:cstheme="minorHAnsi"/>
          <w:bCs/>
          <w:sz w:val="24"/>
          <w:szCs w:val="24"/>
        </w:rPr>
        <w:t xml:space="preserve"> by the habit's popularity, and its usefulness as </w:t>
      </w:r>
      <w:r w:rsidRPr="001A1435">
        <w:rPr>
          <w:rFonts w:cstheme="minorHAnsi"/>
          <w:bCs/>
          <w:sz w:val="24"/>
          <w:szCs w:val="24"/>
          <w:highlight w:val="yellow"/>
        </w:rPr>
        <w:t>a source of tax</w:t>
      </w:r>
      <w:r w:rsidR="001A1435">
        <w:rPr>
          <w:rFonts w:cstheme="minorHAnsi"/>
          <w:bCs/>
          <w:sz w:val="24"/>
          <w:szCs w:val="24"/>
        </w:rPr>
        <w:t>(nguồn thuế)</w:t>
      </w:r>
      <w:r w:rsidRPr="00C13AE5">
        <w:rPr>
          <w:rFonts w:cstheme="minorHAnsi"/>
          <w:bCs/>
          <w:sz w:val="24"/>
          <w:szCs w:val="24"/>
        </w:rPr>
        <w:t xml:space="preserve"> - the government </w:t>
      </w:r>
      <w:r w:rsidRPr="007E0170">
        <w:rPr>
          <w:rFonts w:cstheme="minorHAnsi"/>
          <w:bCs/>
          <w:sz w:val="24"/>
          <w:szCs w:val="24"/>
          <w:highlight w:val="yellow"/>
        </w:rPr>
        <w:t>collects</w:t>
      </w:r>
      <w:r w:rsidR="007E0170" w:rsidRPr="007E0170">
        <w:rPr>
          <w:rFonts w:cstheme="minorHAnsi"/>
          <w:bCs/>
          <w:sz w:val="24"/>
          <w:szCs w:val="24"/>
          <w:highlight w:val="yellow"/>
        </w:rPr>
        <w:t>(thu thập)</w:t>
      </w:r>
      <w:r w:rsidRPr="00C13AE5">
        <w:rPr>
          <w:rFonts w:cstheme="minorHAnsi"/>
          <w:bCs/>
          <w:sz w:val="24"/>
          <w:szCs w:val="24"/>
        </w:rPr>
        <w:t xml:space="preserve"> about 428 billion yuan (£44billion, $67billion) in tobacco </w:t>
      </w:r>
      <w:r w:rsidRPr="009750F5">
        <w:rPr>
          <w:rFonts w:cstheme="minorHAnsi"/>
          <w:bCs/>
          <w:sz w:val="24"/>
          <w:szCs w:val="24"/>
          <w:highlight w:val="yellow"/>
        </w:rPr>
        <w:t>taxes</w:t>
      </w:r>
      <w:r w:rsidR="009750F5">
        <w:rPr>
          <w:rFonts w:cstheme="minorHAnsi"/>
          <w:bCs/>
          <w:sz w:val="24"/>
          <w:szCs w:val="24"/>
        </w:rPr>
        <w:t>(thuế)</w:t>
      </w:r>
      <w:r w:rsidRPr="00C13AE5">
        <w:rPr>
          <w:rFonts w:cstheme="minorHAnsi"/>
          <w:bCs/>
          <w:sz w:val="24"/>
          <w:szCs w:val="24"/>
        </w:rPr>
        <w:t xml:space="preserve"> each year.</w:t>
      </w:r>
    </w:p>
    <w:p w14:paraId="2DAFCA96" w14:textId="77777777" w:rsidR="002E6F0A" w:rsidRPr="00C13AE5" w:rsidRDefault="002E6F0A" w:rsidP="0077381A">
      <w:pPr>
        <w:spacing w:line="240" w:lineRule="atLeast"/>
        <w:rPr>
          <w:rFonts w:cstheme="minorHAnsi"/>
          <w:bCs/>
          <w:sz w:val="24"/>
          <w:szCs w:val="24"/>
        </w:rPr>
      </w:pPr>
      <w:r w:rsidRPr="00C13AE5">
        <w:rPr>
          <w:rFonts w:cstheme="minorHAnsi"/>
          <w:bCs/>
          <w:sz w:val="24"/>
          <w:szCs w:val="24"/>
        </w:rPr>
        <w:t>Globally, tobacco kills up to half of its users, according to the World Health Organization.</w:t>
      </w:r>
    </w:p>
    <w:p w14:paraId="4BFB98E3" w14:textId="77777777" w:rsidR="00DD781B" w:rsidRPr="00C13AE5" w:rsidRDefault="00DD781B" w:rsidP="0077381A">
      <w:pPr>
        <w:spacing w:after="0" w:line="240" w:lineRule="atLeast"/>
        <w:rPr>
          <w:rFonts w:cstheme="minorHAnsi"/>
          <w:bCs/>
          <w:sz w:val="24"/>
          <w:szCs w:val="24"/>
        </w:rPr>
      </w:pPr>
    </w:p>
    <w:p w14:paraId="0E251662" w14:textId="77777777" w:rsidR="002E6F0A" w:rsidRPr="00C13AE5" w:rsidRDefault="002E6F0A" w:rsidP="0077381A">
      <w:pPr>
        <w:spacing w:after="0" w:line="240" w:lineRule="atLeast"/>
        <w:rPr>
          <w:rFonts w:cstheme="minorHAnsi"/>
          <w:bCs/>
          <w:sz w:val="24"/>
          <w:szCs w:val="24"/>
        </w:rPr>
      </w:pPr>
      <w:r w:rsidRPr="00C13AE5">
        <w:rPr>
          <w:rFonts w:cstheme="minorHAnsi"/>
          <w:bCs/>
          <w:sz w:val="24"/>
          <w:szCs w:val="24"/>
        </w:rPr>
        <w:t xml:space="preserve">1. How many Chinese men start to smoke before the age of 20? </w:t>
      </w:r>
    </w:p>
    <w:p w14:paraId="3FD85FE1" w14:textId="77777777"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t>A. one-third</w:t>
      </w:r>
      <w:r w:rsidRPr="00C13AE5">
        <w:rPr>
          <w:rFonts w:cstheme="minorHAnsi"/>
          <w:bCs/>
          <w:sz w:val="24"/>
          <w:szCs w:val="24"/>
        </w:rPr>
        <w:tab/>
      </w:r>
      <w:r w:rsidRPr="00C13AE5">
        <w:rPr>
          <w:rFonts w:cstheme="minorHAnsi"/>
          <w:bCs/>
          <w:sz w:val="24"/>
          <w:szCs w:val="24"/>
        </w:rPr>
        <w:tab/>
      </w:r>
      <w:r w:rsidRPr="00E018D3">
        <w:rPr>
          <w:rFonts w:cstheme="minorHAnsi"/>
          <w:bCs/>
          <w:sz w:val="24"/>
          <w:szCs w:val="24"/>
          <w:highlight w:val="yellow"/>
        </w:rPr>
        <w:t>B two-thirds</w:t>
      </w:r>
      <w:r w:rsidRPr="00C13AE5">
        <w:rPr>
          <w:rFonts w:cstheme="minorHAnsi"/>
          <w:bCs/>
          <w:sz w:val="24"/>
          <w:szCs w:val="24"/>
        </w:rPr>
        <w:tab/>
      </w:r>
      <w:r w:rsidRPr="00C13AE5">
        <w:rPr>
          <w:rFonts w:cstheme="minorHAnsi"/>
          <w:bCs/>
          <w:sz w:val="24"/>
          <w:szCs w:val="24"/>
        </w:rPr>
        <w:tab/>
        <w:t>C. half</w:t>
      </w:r>
      <w:r w:rsidRPr="00C13AE5">
        <w:rPr>
          <w:rFonts w:cstheme="minorHAnsi"/>
          <w:bCs/>
          <w:sz w:val="24"/>
          <w:szCs w:val="24"/>
        </w:rPr>
        <w:tab/>
      </w:r>
      <w:r w:rsidRPr="00C13AE5">
        <w:rPr>
          <w:rFonts w:cstheme="minorHAnsi"/>
          <w:bCs/>
          <w:sz w:val="24"/>
          <w:szCs w:val="24"/>
        </w:rPr>
        <w:tab/>
        <w:t>D. all of them</w:t>
      </w:r>
    </w:p>
    <w:p w14:paraId="6AE31001" w14:textId="77777777" w:rsidR="002E6F0A" w:rsidRPr="00C13AE5" w:rsidRDefault="002E6F0A" w:rsidP="0077381A">
      <w:pPr>
        <w:spacing w:after="0" w:line="240" w:lineRule="atLeast"/>
        <w:rPr>
          <w:rFonts w:cstheme="minorHAnsi"/>
          <w:bCs/>
          <w:sz w:val="24"/>
          <w:szCs w:val="24"/>
        </w:rPr>
      </w:pPr>
    </w:p>
    <w:p w14:paraId="23E9EB54" w14:textId="77777777" w:rsidR="002E6F0A" w:rsidRPr="00C13AE5" w:rsidRDefault="002E6F0A" w:rsidP="0077381A">
      <w:pPr>
        <w:spacing w:after="0" w:line="240" w:lineRule="atLeast"/>
        <w:rPr>
          <w:rFonts w:cstheme="minorHAnsi"/>
          <w:bCs/>
          <w:sz w:val="24"/>
          <w:szCs w:val="24"/>
        </w:rPr>
      </w:pPr>
      <w:r w:rsidRPr="00C13AE5">
        <w:rPr>
          <w:rFonts w:cstheme="minorHAnsi"/>
          <w:bCs/>
          <w:sz w:val="24"/>
          <w:szCs w:val="24"/>
        </w:rPr>
        <w:t xml:space="preserve">2. What does the word </w:t>
      </w:r>
      <w:r w:rsidRPr="00C13AE5">
        <w:rPr>
          <w:rFonts w:cstheme="minorHAnsi"/>
          <w:b/>
          <w:sz w:val="24"/>
          <w:szCs w:val="24"/>
        </w:rPr>
        <w:t>“those men”</w:t>
      </w:r>
      <w:r w:rsidRPr="00C13AE5">
        <w:rPr>
          <w:rFonts w:cstheme="minorHAnsi"/>
          <w:bCs/>
          <w:sz w:val="24"/>
          <w:szCs w:val="24"/>
        </w:rPr>
        <w:t xml:space="preserve"> in paragraph 2 refer to?</w:t>
      </w:r>
    </w:p>
    <w:p w14:paraId="5FF5BDD2" w14:textId="77777777"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t>A. Men</w:t>
      </w:r>
      <w:r w:rsidR="00666739">
        <w:rPr>
          <w:rFonts w:cstheme="minorHAnsi"/>
          <w:bCs/>
          <w:sz w:val="24"/>
          <w:szCs w:val="24"/>
        </w:rPr>
        <w:t xml:space="preserve"> who smoke under the age of 20</w:t>
      </w:r>
      <w:r w:rsidR="00666739">
        <w:rPr>
          <w:rFonts w:cstheme="minorHAnsi"/>
          <w:bCs/>
          <w:sz w:val="24"/>
          <w:szCs w:val="24"/>
        </w:rPr>
        <w:tab/>
      </w:r>
      <w:r w:rsidRPr="003B7DE7">
        <w:rPr>
          <w:rFonts w:cstheme="minorHAnsi"/>
          <w:bCs/>
          <w:sz w:val="24"/>
          <w:szCs w:val="24"/>
          <w:highlight w:val="yellow"/>
        </w:rPr>
        <w:t>B. Men who smoke above the age of 20</w:t>
      </w:r>
    </w:p>
    <w:p w14:paraId="718005FD" w14:textId="77777777"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t>C. Men wh</w:t>
      </w:r>
      <w:r w:rsidR="00DD781B" w:rsidRPr="00C13AE5">
        <w:rPr>
          <w:rFonts w:cstheme="minorHAnsi"/>
          <w:bCs/>
          <w:sz w:val="24"/>
          <w:szCs w:val="24"/>
        </w:rPr>
        <w:t>o give up smoking</w:t>
      </w:r>
      <w:r w:rsidR="00DD781B" w:rsidRPr="00C13AE5">
        <w:rPr>
          <w:rFonts w:cstheme="minorHAnsi"/>
          <w:bCs/>
          <w:sz w:val="24"/>
          <w:szCs w:val="24"/>
        </w:rPr>
        <w:tab/>
      </w:r>
      <w:r w:rsidR="00DD781B" w:rsidRPr="00C13AE5">
        <w:rPr>
          <w:rFonts w:cstheme="minorHAnsi"/>
          <w:bCs/>
          <w:sz w:val="24"/>
          <w:szCs w:val="24"/>
        </w:rPr>
        <w:tab/>
      </w:r>
      <w:r w:rsidR="00DD781B" w:rsidRPr="00C13AE5">
        <w:rPr>
          <w:rFonts w:cstheme="minorHAnsi"/>
          <w:bCs/>
          <w:sz w:val="24"/>
          <w:szCs w:val="24"/>
        </w:rPr>
        <w:tab/>
      </w:r>
      <w:r w:rsidRPr="00C13AE5">
        <w:rPr>
          <w:rFonts w:cstheme="minorHAnsi"/>
          <w:bCs/>
          <w:sz w:val="24"/>
          <w:szCs w:val="24"/>
        </w:rPr>
        <w:t>D. Men who smoke in public</w:t>
      </w:r>
    </w:p>
    <w:p w14:paraId="5772BFE8" w14:textId="77777777" w:rsidR="002E6F0A" w:rsidRPr="00C13AE5" w:rsidRDefault="002E6F0A" w:rsidP="0077381A">
      <w:pPr>
        <w:spacing w:after="0" w:line="240" w:lineRule="atLeast"/>
        <w:ind w:left="720"/>
        <w:rPr>
          <w:rFonts w:cstheme="minorHAnsi"/>
          <w:bCs/>
          <w:sz w:val="24"/>
          <w:szCs w:val="24"/>
        </w:rPr>
      </w:pPr>
    </w:p>
    <w:p w14:paraId="68391101" w14:textId="77777777" w:rsidR="002E6F0A" w:rsidRPr="00C13AE5" w:rsidRDefault="002E6F0A" w:rsidP="0077381A">
      <w:pPr>
        <w:spacing w:after="0" w:line="240" w:lineRule="atLeast"/>
        <w:rPr>
          <w:rFonts w:cstheme="minorHAnsi"/>
          <w:bCs/>
          <w:sz w:val="24"/>
          <w:szCs w:val="24"/>
        </w:rPr>
      </w:pPr>
      <w:r w:rsidRPr="00C13AE5">
        <w:rPr>
          <w:rFonts w:cstheme="minorHAnsi"/>
          <w:bCs/>
          <w:sz w:val="24"/>
          <w:szCs w:val="24"/>
        </w:rPr>
        <w:t>3. By 2030, how many men in China may die from smoking every year?</w:t>
      </w:r>
    </w:p>
    <w:p w14:paraId="704E3884" w14:textId="77777777" w:rsidR="002E6F0A" w:rsidRPr="00C13AE5" w:rsidRDefault="00196609" w:rsidP="0077381A">
      <w:pPr>
        <w:spacing w:after="0" w:line="240" w:lineRule="atLeast"/>
        <w:ind w:left="720"/>
        <w:rPr>
          <w:rFonts w:cstheme="minorHAnsi"/>
          <w:bCs/>
          <w:sz w:val="24"/>
          <w:szCs w:val="24"/>
        </w:rPr>
      </w:pPr>
      <w:r w:rsidRPr="00C13AE5">
        <w:rPr>
          <w:rFonts w:cstheme="minorHAnsi"/>
          <w:bCs/>
          <w:sz w:val="24"/>
          <w:szCs w:val="24"/>
        </w:rPr>
        <w:t>A. one million</w:t>
      </w:r>
      <w:r w:rsidRPr="00C13AE5">
        <w:rPr>
          <w:rFonts w:cstheme="minorHAnsi"/>
          <w:bCs/>
          <w:sz w:val="24"/>
          <w:szCs w:val="24"/>
        </w:rPr>
        <w:tab/>
      </w:r>
      <w:r w:rsidRPr="00C13AE5">
        <w:rPr>
          <w:rFonts w:cstheme="minorHAnsi"/>
          <w:bCs/>
          <w:sz w:val="24"/>
          <w:szCs w:val="24"/>
        </w:rPr>
        <w:tab/>
      </w:r>
      <w:r w:rsidRPr="003B7DE7">
        <w:rPr>
          <w:rFonts w:cstheme="minorHAnsi"/>
          <w:bCs/>
          <w:sz w:val="24"/>
          <w:szCs w:val="24"/>
          <w:highlight w:val="yellow"/>
        </w:rPr>
        <w:t>B. two million</w:t>
      </w:r>
      <w:r w:rsidRPr="00C13AE5">
        <w:rPr>
          <w:rFonts w:cstheme="minorHAnsi"/>
          <w:bCs/>
          <w:sz w:val="24"/>
          <w:szCs w:val="24"/>
        </w:rPr>
        <w:tab/>
      </w:r>
      <w:r w:rsidRPr="00C13AE5">
        <w:rPr>
          <w:rFonts w:cstheme="minorHAnsi"/>
          <w:bCs/>
          <w:sz w:val="24"/>
          <w:szCs w:val="24"/>
        </w:rPr>
        <w:tab/>
      </w:r>
      <w:r w:rsidR="002E6F0A" w:rsidRPr="00C13AE5">
        <w:rPr>
          <w:rFonts w:cstheme="minorHAnsi"/>
          <w:bCs/>
          <w:sz w:val="24"/>
          <w:szCs w:val="24"/>
        </w:rPr>
        <w:t>C. three million</w:t>
      </w:r>
      <w:r w:rsidR="002E6F0A" w:rsidRPr="00C13AE5">
        <w:rPr>
          <w:rFonts w:cstheme="minorHAnsi"/>
          <w:bCs/>
          <w:sz w:val="24"/>
          <w:szCs w:val="24"/>
        </w:rPr>
        <w:tab/>
      </w:r>
      <w:r w:rsidRPr="00C13AE5">
        <w:rPr>
          <w:rFonts w:cstheme="minorHAnsi"/>
          <w:bCs/>
          <w:sz w:val="24"/>
          <w:szCs w:val="24"/>
        </w:rPr>
        <w:tab/>
      </w:r>
      <w:r w:rsidR="002E6F0A" w:rsidRPr="00C13AE5">
        <w:rPr>
          <w:rFonts w:cstheme="minorHAnsi"/>
          <w:bCs/>
          <w:sz w:val="24"/>
          <w:szCs w:val="24"/>
        </w:rPr>
        <w:t>D. four million</w:t>
      </w:r>
    </w:p>
    <w:p w14:paraId="03DB020A" w14:textId="77777777" w:rsidR="002E6F0A" w:rsidRPr="00C13AE5" w:rsidRDefault="002E6F0A" w:rsidP="0077381A">
      <w:pPr>
        <w:spacing w:after="0" w:line="240" w:lineRule="atLeast"/>
        <w:ind w:left="720"/>
        <w:rPr>
          <w:rFonts w:cstheme="minorHAnsi"/>
          <w:bCs/>
          <w:sz w:val="24"/>
          <w:szCs w:val="24"/>
        </w:rPr>
      </w:pPr>
    </w:p>
    <w:p w14:paraId="03E9E445" w14:textId="77777777" w:rsidR="002E6F0A" w:rsidRPr="00C13AE5" w:rsidRDefault="002E6F0A" w:rsidP="0077381A">
      <w:pPr>
        <w:spacing w:after="0" w:line="240" w:lineRule="atLeast"/>
        <w:rPr>
          <w:rFonts w:cstheme="minorHAnsi"/>
          <w:bCs/>
          <w:sz w:val="24"/>
          <w:szCs w:val="24"/>
        </w:rPr>
      </w:pPr>
      <w:r w:rsidRPr="00C13AE5">
        <w:rPr>
          <w:rFonts w:cstheme="minorHAnsi"/>
          <w:bCs/>
          <w:sz w:val="24"/>
          <w:szCs w:val="24"/>
        </w:rPr>
        <w:t>4. In many areas of China, when do men usually smoke?</w:t>
      </w:r>
    </w:p>
    <w:p w14:paraId="3EE6EC1B" w14:textId="77777777" w:rsidR="00196609" w:rsidRPr="00C13AE5" w:rsidRDefault="002E6F0A" w:rsidP="0077381A">
      <w:pPr>
        <w:spacing w:after="0" w:line="240" w:lineRule="atLeast"/>
        <w:ind w:left="720"/>
        <w:rPr>
          <w:rFonts w:cstheme="minorHAnsi"/>
          <w:bCs/>
          <w:sz w:val="24"/>
          <w:szCs w:val="24"/>
        </w:rPr>
      </w:pPr>
      <w:r w:rsidRPr="00C13AE5">
        <w:rPr>
          <w:rFonts w:cstheme="minorHAnsi"/>
          <w:bCs/>
          <w:sz w:val="24"/>
          <w:szCs w:val="24"/>
        </w:rPr>
        <w:t>A. Before a meal</w:t>
      </w:r>
      <w:r w:rsidRPr="00C13AE5">
        <w:rPr>
          <w:rFonts w:cstheme="minorHAnsi"/>
          <w:bCs/>
          <w:sz w:val="24"/>
          <w:szCs w:val="24"/>
        </w:rPr>
        <w:tab/>
      </w:r>
      <w:r w:rsidR="00196609" w:rsidRPr="00C13AE5">
        <w:rPr>
          <w:rFonts w:cstheme="minorHAnsi"/>
          <w:bCs/>
          <w:sz w:val="24"/>
          <w:szCs w:val="24"/>
        </w:rPr>
        <w:tab/>
      </w:r>
      <w:r w:rsidRPr="00B25982">
        <w:rPr>
          <w:rFonts w:cstheme="minorHAnsi"/>
          <w:bCs/>
          <w:sz w:val="24"/>
          <w:szCs w:val="24"/>
          <w:highlight w:val="yellow"/>
        </w:rPr>
        <w:t>B</w:t>
      </w:r>
      <w:r w:rsidRPr="00B25982">
        <w:rPr>
          <w:rFonts w:cstheme="minorHAnsi"/>
          <w:b/>
          <w:bCs/>
          <w:sz w:val="24"/>
          <w:szCs w:val="24"/>
          <w:highlight w:val="yellow"/>
        </w:rPr>
        <w:t>.</w:t>
      </w:r>
      <w:r w:rsidRPr="00B25982">
        <w:rPr>
          <w:rFonts w:cstheme="minorHAnsi"/>
          <w:bCs/>
          <w:sz w:val="24"/>
          <w:szCs w:val="24"/>
          <w:highlight w:val="yellow"/>
        </w:rPr>
        <w:t xml:space="preserve"> After a meal</w:t>
      </w:r>
      <w:r w:rsidRPr="00C13AE5">
        <w:rPr>
          <w:rFonts w:cstheme="minorHAnsi"/>
          <w:bCs/>
          <w:sz w:val="24"/>
          <w:szCs w:val="24"/>
        </w:rPr>
        <w:tab/>
      </w:r>
    </w:p>
    <w:p w14:paraId="3BFC94C3" w14:textId="77777777"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t>C. Before they go to sleep</w:t>
      </w:r>
      <w:r w:rsidRPr="00C13AE5">
        <w:rPr>
          <w:rFonts w:cstheme="minorHAnsi"/>
          <w:bCs/>
          <w:sz w:val="24"/>
          <w:szCs w:val="24"/>
        </w:rPr>
        <w:tab/>
        <w:t>D. When they get up</w:t>
      </w:r>
    </w:p>
    <w:p w14:paraId="63E3C538" w14:textId="77777777" w:rsidR="002E6F0A" w:rsidRPr="00C13AE5" w:rsidRDefault="002E6F0A" w:rsidP="0077381A">
      <w:pPr>
        <w:spacing w:after="0" w:line="240" w:lineRule="atLeast"/>
        <w:rPr>
          <w:rFonts w:cstheme="minorHAnsi"/>
          <w:bCs/>
          <w:sz w:val="24"/>
          <w:szCs w:val="24"/>
        </w:rPr>
      </w:pPr>
    </w:p>
    <w:p w14:paraId="3411E104" w14:textId="77777777" w:rsidR="002E6F0A" w:rsidRPr="00C13AE5" w:rsidRDefault="002E6F0A" w:rsidP="0077381A">
      <w:pPr>
        <w:spacing w:after="0" w:line="240" w:lineRule="atLeast"/>
        <w:rPr>
          <w:rFonts w:cstheme="minorHAnsi"/>
          <w:bCs/>
          <w:sz w:val="24"/>
          <w:szCs w:val="24"/>
        </w:rPr>
      </w:pPr>
      <w:r w:rsidRPr="00C13AE5">
        <w:rPr>
          <w:rFonts w:cstheme="minorHAnsi"/>
          <w:bCs/>
          <w:sz w:val="24"/>
          <w:szCs w:val="24"/>
        </w:rPr>
        <w:t>5. According to WHO, only_______ of Chinese adults can list bad effects of smoking.</w:t>
      </w:r>
    </w:p>
    <w:p w14:paraId="2CF230F8" w14:textId="77777777"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t>A. one-third</w:t>
      </w:r>
      <w:r w:rsidRPr="00C13AE5">
        <w:rPr>
          <w:rFonts w:cstheme="minorHAnsi"/>
          <w:bCs/>
          <w:sz w:val="24"/>
          <w:szCs w:val="24"/>
        </w:rPr>
        <w:tab/>
      </w:r>
      <w:r w:rsidRPr="00C13AE5">
        <w:rPr>
          <w:rFonts w:cstheme="minorHAnsi"/>
          <w:bCs/>
          <w:sz w:val="24"/>
          <w:szCs w:val="24"/>
        </w:rPr>
        <w:tab/>
      </w:r>
      <w:r w:rsidRPr="00B3689A">
        <w:rPr>
          <w:rFonts w:cstheme="minorHAnsi"/>
          <w:bCs/>
          <w:sz w:val="24"/>
          <w:szCs w:val="24"/>
          <w:highlight w:val="yellow"/>
        </w:rPr>
        <w:t>B. one-fourth</w:t>
      </w:r>
      <w:r w:rsidRPr="00C13AE5">
        <w:rPr>
          <w:rFonts w:cstheme="minorHAnsi"/>
          <w:bCs/>
          <w:sz w:val="24"/>
          <w:szCs w:val="24"/>
        </w:rPr>
        <w:tab/>
      </w:r>
      <w:r w:rsidRPr="00C13AE5">
        <w:rPr>
          <w:rFonts w:cstheme="minorHAnsi"/>
          <w:bCs/>
          <w:sz w:val="24"/>
          <w:szCs w:val="24"/>
        </w:rPr>
        <w:tab/>
        <w:t>C. one-fifth</w:t>
      </w:r>
      <w:r w:rsidRPr="00C13AE5">
        <w:rPr>
          <w:rFonts w:cstheme="minorHAnsi"/>
          <w:bCs/>
          <w:sz w:val="24"/>
          <w:szCs w:val="24"/>
        </w:rPr>
        <w:tab/>
      </w:r>
      <w:r w:rsidRPr="00C13AE5">
        <w:rPr>
          <w:rFonts w:cstheme="minorHAnsi"/>
          <w:bCs/>
          <w:sz w:val="24"/>
          <w:szCs w:val="24"/>
        </w:rPr>
        <w:tab/>
        <w:t>D. a half</w:t>
      </w:r>
    </w:p>
    <w:p w14:paraId="624D5DC1" w14:textId="77777777" w:rsidR="002E6F0A" w:rsidRPr="00C13AE5" w:rsidRDefault="002E6F0A" w:rsidP="0077381A">
      <w:pPr>
        <w:spacing w:after="0" w:line="240" w:lineRule="atLeast"/>
        <w:ind w:left="720"/>
        <w:rPr>
          <w:rFonts w:cstheme="minorHAnsi"/>
          <w:bCs/>
          <w:sz w:val="24"/>
          <w:szCs w:val="24"/>
        </w:rPr>
      </w:pPr>
    </w:p>
    <w:p w14:paraId="4D128FC7" w14:textId="77777777" w:rsidR="002E6F0A" w:rsidRPr="00C13AE5" w:rsidRDefault="002E6F0A" w:rsidP="0077381A">
      <w:pPr>
        <w:spacing w:after="0" w:line="240" w:lineRule="atLeast"/>
        <w:rPr>
          <w:rFonts w:cstheme="minorHAnsi"/>
          <w:bCs/>
          <w:sz w:val="24"/>
          <w:szCs w:val="24"/>
        </w:rPr>
      </w:pPr>
      <w:r w:rsidRPr="00C13AE5">
        <w:rPr>
          <w:rFonts w:cstheme="minorHAnsi"/>
          <w:bCs/>
          <w:sz w:val="24"/>
          <w:szCs w:val="24"/>
        </w:rPr>
        <w:t>6. “</w:t>
      </w:r>
      <w:r w:rsidRPr="00C13AE5">
        <w:rPr>
          <w:rFonts w:cstheme="minorHAnsi"/>
          <w:b/>
          <w:bCs/>
          <w:sz w:val="24"/>
          <w:szCs w:val="24"/>
        </w:rPr>
        <w:t>Beijing</w:t>
      </w:r>
      <w:r w:rsidRPr="00C13AE5">
        <w:rPr>
          <w:rFonts w:cstheme="minorHAnsi"/>
          <w:bCs/>
          <w:sz w:val="24"/>
          <w:szCs w:val="24"/>
        </w:rPr>
        <w:t>” refers to</w:t>
      </w:r>
      <w:r w:rsidR="00196609" w:rsidRPr="00C13AE5">
        <w:rPr>
          <w:rFonts w:cstheme="minorHAnsi"/>
          <w:bCs/>
          <w:sz w:val="24"/>
          <w:szCs w:val="24"/>
        </w:rPr>
        <w:t xml:space="preserve"> ……….</w:t>
      </w:r>
    </w:p>
    <w:p w14:paraId="5C2296E3" w14:textId="77777777"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t>A. China</w:t>
      </w:r>
      <w:r w:rsidRPr="00C13AE5">
        <w:rPr>
          <w:rFonts w:cstheme="minorHAnsi"/>
          <w:bCs/>
          <w:sz w:val="24"/>
          <w:szCs w:val="24"/>
        </w:rPr>
        <w:tab/>
      </w:r>
      <w:r w:rsidRPr="00C13AE5">
        <w:rPr>
          <w:rFonts w:cstheme="minorHAnsi"/>
          <w:bCs/>
          <w:sz w:val="24"/>
          <w:szCs w:val="24"/>
        </w:rPr>
        <w:tab/>
      </w:r>
      <w:r w:rsidRPr="00C13AE5">
        <w:rPr>
          <w:rFonts w:cstheme="minorHAnsi"/>
          <w:bCs/>
          <w:sz w:val="24"/>
          <w:szCs w:val="24"/>
        </w:rPr>
        <w:tab/>
      </w:r>
      <w:r w:rsidRPr="00C13AE5">
        <w:rPr>
          <w:rFonts w:cstheme="minorHAnsi"/>
          <w:bCs/>
          <w:sz w:val="24"/>
          <w:szCs w:val="24"/>
        </w:rPr>
        <w:tab/>
        <w:t>B. The city of Beijing</w:t>
      </w:r>
    </w:p>
    <w:p w14:paraId="36037B40" w14:textId="77777777" w:rsidR="002E6F0A" w:rsidRPr="00C13AE5" w:rsidRDefault="002E6F0A" w:rsidP="0077381A">
      <w:pPr>
        <w:spacing w:after="0" w:line="240" w:lineRule="atLeast"/>
        <w:ind w:left="720"/>
        <w:rPr>
          <w:rFonts w:cstheme="minorHAnsi"/>
          <w:bCs/>
          <w:sz w:val="24"/>
          <w:szCs w:val="24"/>
        </w:rPr>
      </w:pPr>
      <w:r w:rsidRPr="00A9726B">
        <w:rPr>
          <w:rFonts w:cstheme="minorHAnsi"/>
          <w:bCs/>
          <w:sz w:val="24"/>
          <w:szCs w:val="24"/>
          <w:highlight w:val="yellow"/>
        </w:rPr>
        <w:t>C. The Chinese government</w:t>
      </w:r>
      <w:r w:rsidRPr="00C13AE5">
        <w:rPr>
          <w:rFonts w:cstheme="minorHAnsi"/>
          <w:bCs/>
          <w:sz w:val="24"/>
          <w:szCs w:val="24"/>
        </w:rPr>
        <w:t xml:space="preserve"> </w:t>
      </w:r>
      <w:r w:rsidRPr="00C13AE5">
        <w:rPr>
          <w:rFonts w:cstheme="minorHAnsi"/>
          <w:bCs/>
          <w:sz w:val="24"/>
          <w:szCs w:val="24"/>
        </w:rPr>
        <w:tab/>
      </w:r>
      <w:r w:rsidRPr="00C13AE5">
        <w:rPr>
          <w:rFonts w:cstheme="minorHAnsi"/>
          <w:bCs/>
          <w:sz w:val="24"/>
          <w:szCs w:val="24"/>
        </w:rPr>
        <w:tab/>
        <w:t>D. People who live in Beijing</w:t>
      </w:r>
    </w:p>
    <w:p w14:paraId="3E9C1899" w14:textId="77777777" w:rsidR="002E6F0A" w:rsidRPr="00C13AE5" w:rsidRDefault="002E6F0A" w:rsidP="0077381A">
      <w:pPr>
        <w:spacing w:after="0" w:line="240" w:lineRule="atLeast"/>
        <w:rPr>
          <w:rFonts w:cstheme="minorHAnsi"/>
          <w:bCs/>
          <w:sz w:val="24"/>
          <w:szCs w:val="24"/>
        </w:rPr>
      </w:pPr>
    </w:p>
    <w:p w14:paraId="056870F7" w14:textId="77777777" w:rsidR="002E6F0A" w:rsidRPr="00C13AE5" w:rsidRDefault="002E6F0A" w:rsidP="0077381A">
      <w:pPr>
        <w:spacing w:after="0" w:line="240" w:lineRule="atLeast"/>
        <w:rPr>
          <w:rFonts w:cstheme="minorHAnsi"/>
          <w:bCs/>
          <w:sz w:val="24"/>
          <w:szCs w:val="24"/>
        </w:rPr>
      </w:pPr>
      <w:r w:rsidRPr="00C13AE5">
        <w:rPr>
          <w:rFonts w:cstheme="minorHAnsi"/>
          <w:bCs/>
          <w:sz w:val="24"/>
          <w:szCs w:val="24"/>
        </w:rPr>
        <w:t>7. What is Richard Peto’s attitude toward smoking in China?</w:t>
      </w:r>
    </w:p>
    <w:p w14:paraId="12C25CDF" w14:textId="77777777"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t>A. He doesn’t believe that people will give up smoking</w:t>
      </w:r>
    </w:p>
    <w:p w14:paraId="45717FC6" w14:textId="0D74A1D4"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t xml:space="preserve">B. He is </w:t>
      </w:r>
      <w:r w:rsidRPr="00365287">
        <w:rPr>
          <w:rFonts w:cstheme="minorHAnsi"/>
          <w:bCs/>
          <w:sz w:val="24"/>
          <w:szCs w:val="24"/>
          <w:highlight w:val="yellow"/>
        </w:rPr>
        <w:t>disappointed</w:t>
      </w:r>
      <w:r w:rsidR="00365287">
        <w:rPr>
          <w:rFonts w:cstheme="minorHAnsi"/>
          <w:bCs/>
          <w:sz w:val="24"/>
          <w:szCs w:val="24"/>
        </w:rPr>
        <w:t>(thất vọng)</w:t>
      </w:r>
      <w:r w:rsidRPr="00C13AE5">
        <w:rPr>
          <w:rFonts w:cstheme="minorHAnsi"/>
          <w:bCs/>
          <w:sz w:val="24"/>
          <w:szCs w:val="24"/>
        </w:rPr>
        <w:t xml:space="preserve"> with the Chinese government.</w:t>
      </w:r>
    </w:p>
    <w:p w14:paraId="2E3FA194" w14:textId="77777777"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t xml:space="preserve">C. He thinks that people possibly stop smoking if they see reasons. </w:t>
      </w:r>
    </w:p>
    <w:p w14:paraId="5A266BA7" w14:textId="77777777" w:rsidR="002E6F0A" w:rsidRPr="00C13AE5" w:rsidRDefault="002E6F0A" w:rsidP="0077381A">
      <w:pPr>
        <w:spacing w:line="240" w:lineRule="atLeast"/>
        <w:ind w:left="720"/>
        <w:rPr>
          <w:rFonts w:cstheme="minorHAnsi"/>
          <w:bCs/>
          <w:sz w:val="24"/>
          <w:szCs w:val="24"/>
        </w:rPr>
      </w:pPr>
      <w:r w:rsidRPr="00D221CF">
        <w:rPr>
          <w:rFonts w:cstheme="minorHAnsi"/>
          <w:bCs/>
          <w:sz w:val="24"/>
          <w:szCs w:val="24"/>
          <w:highlight w:val="yellow"/>
        </w:rPr>
        <w:t>D. He is sure about the rise of future deaths in China.</w:t>
      </w:r>
    </w:p>
    <w:p w14:paraId="0EFCCB0D" w14:textId="08E85408" w:rsidR="002E6F0A" w:rsidRPr="00C13AE5" w:rsidRDefault="002E6F0A" w:rsidP="0077381A">
      <w:pPr>
        <w:spacing w:after="0" w:line="240" w:lineRule="atLeast"/>
        <w:rPr>
          <w:rFonts w:cstheme="minorHAnsi"/>
          <w:bCs/>
          <w:sz w:val="24"/>
          <w:szCs w:val="24"/>
        </w:rPr>
      </w:pPr>
      <w:r w:rsidRPr="00C13AE5">
        <w:rPr>
          <w:rFonts w:cstheme="minorHAnsi"/>
          <w:bCs/>
          <w:sz w:val="24"/>
          <w:szCs w:val="24"/>
        </w:rPr>
        <w:t xml:space="preserve">8. Which of the following words does the word </w:t>
      </w:r>
      <w:r w:rsidRPr="00C13AE5">
        <w:rPr>
          <w:rFonts w:cstheme="minorHAnsi"/>
          <w:b/>
          <w:sz w:val="24"/>
          <w:szCs w:val="24"/>
        </w:rPr>
        <w:t>“</w:t>
      </w:r>
      <w:r w:rsidRPr="00D221CF">
        <w:rPr>
          <w:rFonts w:cstheme="minorHAnsi"/>
          <w:b/>
          <w:sz w:val="24"/>
          <w:szCs w:val="24"/>
          <w:highlight w:val="yellow"/>
        </w:rPr>
        <w:t>hamper</w:t>
      </w:r>
      <w:r w:rsidR="00D221CF">
        <w:rPr>
          <w:rFonts w:cstheme="minorHAnsi"/>
          <w:b/>
          <w:sz w:val="24"/>
          <w:szCs w:val="24"/>
        </w:rPr>
        <w:t>(cản trở)</w:t>
      </w:r>
      <w:r w:rsidRPr="00C13AE5">
        <w:rPr>
          <w:rFonts w:cstheme="minorHAnsi"/>
          <w:b/>
          <w:sz w:val="24"/>
          <w:szCs w:val="24"/>
        </w:rPr>
        <w:t>”</w:t>
      </w:r>
      <w:r w:rsidRPr="00C13AE5">
        <w:rPr>
          <w:rFonts w:cstheme="minorHAnsi"/>
          <w:bCs/>
          <w:sz w:val="24"/>
          <w:szCs w:val="24"/>
        </w:rPr>
        <w:t xml:space="preserve"> have closest meaning to?</w:t>
      </w:r>
    </w:p>
    <w:p w14:paraId="13065BFC" w14:textId="425AFC79"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lastRenderedPageBreak/>
        <w:t>A. basket</w:t>
      </w:r>
      <w:r w:rsidR="00D221CF">
        <w:rPr>
          <w:rFonts w:cstheme="minorHAnsi"/>
          <w:bCs/>
          <w:sz w:val="24"/>
          <w:szCs w:val="24"/>
        </w:rPr>
        <w:t>(rỗ_</w:t>
      </w:r>
      <w:r w:rsidRPr="00C13AE5">
        <w:rPr>
          <w:rFonts w:cstheme="minorHAnsi"/>
          <w:bCs/>
          <w:sz w:val="24"/>
          <w:szCs w:val="24"/>
        </w:rPr>
        <w:tab/>
      </w:r>
      <w:r w:rsidRPr="00C13AE5">
        <w:rPr>
          <w:rFonts w:cstheme="minorHAnsi"/>
          <w:bCs/>
          <w:sz w:val="24"/>
          <w:szCs w:val="24"/>
        </w:rPr>
        <w:tab/>
        <w:t xml:space="preserve">B. </w:t>
      </w:r>
      <w:r w:rsidRPr="00722DE7">
        <w:rPr>
          <w:rFonts w:cstheme="minorHAnsi"/>
          <w:bCs/>
          <w:sz w:val="24"/>
          <w:szCs w:val="24"/>
          <w:highlight w:val="yellow"/>
        </w:rPr>
        <w:t>assist</w:t>
      </w:r>
      <w:r w:rsidR="00722DE7">
        <w:rPr>
          <w:rFonts w:cstheme="minorHAnsi"/>
          <w:bCs/>
          <w:sz w:val="24"/>
          <w:szCs w:val="24"/>
        </w:rPr>
        <w:t>(hỗ trợ)</w:t>
      </w:r>
      <w:r w:rsidRPr="00C13AE5">
        <w:rPr>
          <w:rFonts w:cstheme="minorHAnsi"/>
          <w:bCs/>
          <w:sz w:val="24"/>
          <w:szCs w:val="24"/>
        </w:rPr>
        <w:tab/>
      </w:r>
      <w:r w:rsidRPr="00C13AE5">
        <w:rPr>
          <w:rFonts w:cstheme="minorHAnsi"/>
          <w:bCs/>
          <w:sz w:val="24"/>
          <w:szCs w:val="24"/>
        </w:rPr>
        <w:tab/>
        <w:t>C. prohibit</w:t>
      </w:r>
      <w:r w:rsidR="00722DE7">
        <w:rPr>
          <w:rFonts w:cstheme="minorHAnsi"/>
          <w:bCs/>
          <w:sz w:val="24"/>
          <w:szCs w:val="24"/>
        </w:rPr>
        <w:t>(cản trở)</w:t>
      </w:r>
      <w:r w:rsidRPr="00C13AE5">
        <w:rPr>
          <w:rFonts w:cstheme="minorHAnsi"/>
          <w:bCs/>
          <w:sz w:val="24"/>
          <w:szCs w:val="24"/>
        </w:rPr>
        <w:tab/>
      </w:r>
      <w:r w:rsidRPr="00C13AE5">
        <w:rPr>
          <w:rFonts w:cstheme="minorHAnsi"/>
          <w:bCs/>
          <w:sz w:val="24"/>
          <w:szCs w:val="24"/>
        </w:rPr>
        <w:tab/>
        <w:t>D. restrict</w:t>
      </w:r>
      <w:r w:rsidR="00722DE7">
        <w:rPr>
          <w:rFonts w:cstheme="minorHAnsi"/>
          <w:bCs/>
          <w:sz w:val="24"/>
          <w:szCs w:val="24"/>
        </w:rPr>
        <w:t>(hạn chế)</w:t>
      </w:r>
    </w:p>
    <w:p w14:paraId="7603971A" w14:textId="77777777" w:rsidR="002E6F0A" w:rsidRPr="00C13AE5" w:rsidRDefault="002E6F0A" w:rsidP="0077381A">
      <w:pPr>
        <w:spacing w:before="240" w:after="0" w:line="240" w:lineRule="atLeast"/>
        <w:rPr>
          <w:rFonts w:cstheme="minorHAnsi"/>
          <w:bCs/>
          <w:sz w:val="24"/>
          <w:szCs w:val="24"/>
        </w:rPr>
      </w:pPr>
      <w:r w:rsidRPr="00C13AE5">
        <w:rPr>
          <w:rFonts w:cstheme="minorHAnsi"/>
          <w:bCs/>
          <w:sz w:val="24"/>
          <w:szCs w:val="24"/>
        </w:rPr>
        <w:t>9. What is the writer’s purpose?</w:t>
      </w:r>
    </w:p>
    <w:p w14:paraId="02C8C85F" w14:textId="77777777"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t>A. To argue over smoking policy in China</w:t>
      </w:r>
      <w:r w:rsidRPr="00C13AE5">
        <w:rPr>
          <w:rFonts w:cstheme="minorHAnsi"/>
          <w:bCs/>
          <w:sz w:val="24"/>
          <w:szCs w:val="24"/>
        </w:rPr>
        <w:tab/>
        <w:t>B. To support smoking in China</w:t>
      </w:r>
    </w:p>
    <w:p w14:paraId="6BBB84CE" w14:textId="77777777" w:rsidR="002E6F0A" w:rsidRPr="00C13AE5" w:rsidRDefault="002E6F0A" w:rsidP="0077381A">
      <w:pPr>
        <w:spacing w:after="0" w:line="240" w:lineRule="atLeast"/>
        <w:ind w:left="720"/>
        <w:rPr>
          <w:rFonts w:cstheme="minorHAnsi"/>
          <w:bCs/>
          <w:sz w:val="24"/>
          <w:szCs w:val="24"/>
        </w:rPr>
      </w:pPr>
      <w:r w:rsidRPr="008F17A3">
        <w:rPr>
          <w:rFonts w:cstheme="minorHAnsi"/>
          <w:bCs/>
          <w:sz w:val="24"/>
          <w:szCs w:val="24"/>
        </w:rPr>
        <w:t xml:space="preserve">C. To warn and prevent smoking in China  </w:t>
      </w:r>
      <w:r w:rsidR="00DD781B" w:rsidRPr="008F17A3">
        <w:rPr>
          <w:rFonts w:cstheme="minorHAnsi"/>
          <w:bCs/>
          <w:sz w:val="24"/>
          <w:szCs w:val="24"/>
        </w:rPr>
        <w:tab/>
      </w:r>
      <w:r w:rsidRPr="00015B6F">
        <w:rPr>
          <w:rFonts w:cstheme="minorHAnsi"/>
          <w:bCs/>
          <w:sz w:val="24"/>
          <w:szCs w:val="24"/>
          <w:highlight w:val="yellow"/>
        </w:rPr>
        <w:t>D. To report the result of a research paper</w:t>
      </w:r>
      <w:r w:rsidRPr="00C13AE5">
        <w:rPr>
          <w:rFonts w:cstheme="minorHAnsi"/>
          <w:bCs/>
          <w:sz w:val="24"/>
          <w:szCs w:val="24"/>
        </w:rPr>
        <w:t xml:space="preserve"> </w:t>
      </w:r>
    </w:p>
    <w:p w14:paraId="13E2B7B2" w14:textId="77777777" w:rsidR="002E6F0A" w:rsidRPr="00C13AE5" w:rsidRDefault="002E6F0A" w:rsidP="0077381A">
      <w:pPr>
        <w:spacing w:after="0" w:line="240" w:lineRule="atLeast"/>
        <w:rPr>
          <w:rFonts w:cstheme="minorHAnsi"/>
          <w:bCs/>
          <w:sz w:val="24"/>
          <w:szCs w:val="24"/>
        </w:rPr>
      </w:pPr>
    </w:p>
    <w:p w14:paraId="7BADDE95" w14:textId="20F6C06B" w:rsidR="002E6F0A" w:rsidRPr="00C13AE5" w:rsidRDefault="002E6F0A" w:rsidP="0077381A">
      <w:pPr>
        <w:spacing w:after="0" w:line="240" w:lineRule="atLeast"/>
        <w:rPr>
          <w:rFonts w:cstheme="minorHAnsi"/>
          <w:bCs/>
          <w:sz w:val="24"/>
          <w:szCs w:val="24"/>
        </w:rPr>
      </w:pPr>
      <w:r w:rsidRPr="00C13AE5">
        <w:rPr>
          <w:rFonts w:cstheme="minorHAnsi"/>
          <w:bCs/>
          <w:sz w:val="24"/>
          <w:szCs w:val="24"/>
        </w:rPr>
        <w:t xml:space="preserve">10. What does the writer </w:t>
      </w:r>
      <w:r w:rsidRPr="00015B6F">
        <w:rPr>
          <w:rFonts w:cstheme="minorHAnsi"/>
          <w:bCs/>
          <w:sz w:val="24"/>
          <w:szCs w:val="24"/>
          <w:highlight w:val="yellow"/>
        </w:rPr>
        <w:t>imply</w:t>
      </w:r>
      <w:r w:rsidR="00015B6F">
        <w:rPr>
          <w:rFonts w:cstheme="minorHAnsi"/>
          <w:bCs/>
          <w:sz w:val="24"/>
          <w:szCs w:val="24"/>
        </w:rPr>
        <w:t>(bao hàm, ngụ ý)</w:t>
      </w:r>
      <w:r w:rsidRPr="00C13AE5">
        <w:rPr>
          <w:rFonts w:cstheme="minorHAnsi"/>
          <w:bCs/>
          <w:sz w:val="24"/>
          <w:szCs w:val="24"/>
        </w:rPr>
        <w:t xml:space="preserve"> about Chinese government?</w:t>
      </w:r>
    </w:p>
    <w:p w14:paraId="5840FFCD" w14:textId="77777777"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t>A. They do not want to stop people from smoking.</w:t>
      </w:r>
    </w:p>
    <w:p w14:paraId="50A2371C" w14:textId="77777777" w:rsidR="002E6F0A" w:rsidRPr="00C13AE5" w:rsidRDefault="002E6F0A" w:rsidP="0077381A">
      <w:pPr>
        <w:spacing w:after="0" w:line="240" w:lineRule="atLeast"/>
        <w:ind w:left="720"/>
        <w:rPr>
          <w:rFonts w:cstheme="minorHAnsi"/>
          <w:bCs/>
          <w:sz w:val="24"/>
          <w:szCs w:val="24"/>
        </w:rPr>
      </w:pPr>
      <w:r w:rsidRPr="005C7CF5">
        <w:rPr>
          <w:rFonts w:cstheme="minorHAnsi"/>
          <w:bCs/>
          <w:sz w:val="24"/>
          <w:szCs w:val="24"/>
          <w:highlight w:val="yellow"/>
        </w:rPr>
        <w:t>B. They have tried to stop people from smoking in public but with little</w:t>
      </w:r>
      <w:r w:rsidRPr="00C13AE5">
        <w:rPr>
          <w:rFonts w:cstheme="minorHAnsi"/>
          <w:bCs/>
          <w:sz w:val="24"/>
          <w:szCs w:val="24"/>
        </w:rPr>
        <w:t xml:space="preserve"> success.</w:t>
      </w:r>
    </w:p>
    <w:p w14:paraId="7A290CA1" w14:textId="77777777"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t>C. They have tried to close tobacco companies.</w:t>
      </w:r>
    </w:p>
    <w:p w14:paraId="13D66611" w14:textId="77777777" w:rsidR="002E6F0A" w:rsidRPr="00C13AE5" w:rsidRDefault="002E6F0A" w:rsidP="0077381A">
      <w:pPr>
        <w:spacing w:line="240" w:lineRule="atLeast"/>
        <w:ind w:left="720"/>
        <w:rPr>
          <w:rFonts w:cstheme="minorHAnsi"/>
          <w:bCs/>
          <w:sz w:val="24"/>
          <w:szCs w:val="24"/>
        </w:rPr>
      </w:pPr>
      <w:r w:rsidRPr="00C13AE5">
        <w:rPr>
          <w:rFonts w:cstheme="minorHAnsi"/>
          <w:bCs/>
          <w:sz w:val="24"/>
          <w:szCs w:val="24"/>
        </w:rPr>
        <w:t>D. They do not care about smoking.</w:t>
      </w:r>
    </w:p>
    <w:p w14:paraId="23164B1B" w14:textId="77777777" w:rsidR="002E6F0A" w:rsidRPr="00C13AE5" w:rsidRDefault="002E6F0A" w:rsidP="0077381A">
      <w:pPr>
        <w:spacing w:line="240" w:lineRule="atLeast"/>
        <w:rPr>
          <w:rFonts w:cstheme="minorHAnsi"/>
          <w:b/>
          <w:sz w:val="24"/>
          <w:szCs w:val="24"/>
        </w:rPr>
      </w:pPr>
      <w:r w:rsidRPr="00C13AE5">
        <w:rPr>
          <w:rFonts w:cstheme="minorHAnsi"/>
          <w:b/>
          <w:sz w:val="24"/>
          <w:szCs w:val="24"/>
        </w:rPr>
        <w:t>PASSAGE 2 – Questions 11-20</w:t>
      </w:r>
    </w:p>
    <w:p w14:paraId="294C15BD" w14:textId="58D0E4D2" w:rsidR="002E6F0A" w:rsidRDefault="002E6F0A" w:rsidP="0077381A">
      <w:pPr>
        <w:spacing w:line="240" w:lineRule="atLeast"/>
        <w:rPr>
          <w:rFonts w:cstheme="minorHAnsi"/>
          <w:bCs/>
          <w:sz w:val="24"/>
          <w:szCs w:val="24"/>
        </w:rPr>
      </w:pPr>
      <w:r w:rsidRPr="00C13AE5">
        <w:rPr>
          <w:rFonts w:cstheme="minorHAnsi"/>
          <w:bCs/>
          <w:sz w:val="24"/>
          <w:szCs w:val="24"/>
        </w:rPr>
        <w:t xml:space="preserve">The </w:t>
      </w:r>
      <w:r w:rsidRPr="005C7CF5">
        <w:rPr>
          <w:rFonts w:cstheme="minorHAnsi"/>
          <w:bCs/>
          <w:sz w:val="24"/>
          <w:szCs w:val="24"/>
          <w:highlight w:val="yellow"/>
        </w:rPr>
        <w:t>evidence</w:t>
      </w:r>
      <w:r w:rsidR="005C7CF5">
        <w:rPr>
          <w:rFonts w:cstheme="minorHAnsi"/>
          <w:bCs/>
          <w:sz w:val="24"/>
          <w:szCs w:val="24"/>
        </w:rPr>
        <w:t>(chứng cứ)</w:t>
      </w:r>
      <w:r w:rsidRPr="00C13AE5">
        <w:rPr>
          <w:rFonts w:cstheme="minorHAnsi"/>
          <w:bCs/>
          <w:sz w:val="24"/>
          <w:szCs w:val="24"/>
        </w:rPr>
        <w:t xml:space="preserve"> that humans are causing global warming is strong, but the question of what to do about it remains </w:t>
      </w:r>
      <w:r w:rsidRPr="00890ADC">
        <w:rPr>
          <w:rFonts w:cstheme="minorHAnsi"/>
          <w:bCs/>
          <w:sz w:val="24"/>
          <w:szCs w:val="24"/>
          <w:highlight w:val="yellow"/>
        </w:rPr>
        <w:t>controversial</w:t>
      </w:r>
      <w:r w:rsidR="00890ADC">
        <w:rPr>
          <w:rFonts w:cstheme="minorHAnsi"/>
          <w:bCs/>
          <w:sz w:val="24"/>
          <w:szCs w:val="24"/>
        </w:rPr>
        <w:t>(gây tranh cãi)</w:t>
      </w:r>
      <w:r w:rsidRPr="00C13AE5">
        <w:rPr>
          <w:rFonts w:cstheme="minorHAnsi"/>
          <w:bCs/>
          <w:sz w:val="24"/>
          <w:szCs w:val="24"/>
        </w:rPr>
        <w:t>. Economics</w:t>
      </w:r>
      <w:r w:rsidR="00BC6A04">
        <w:rPr>
          <w:rFonts w:cstheme="minorHAnsi"/>
          <w:bCs/>
          <w:sz w:val="24"/>
          <w:szCs w:val="24"/>
        </w:rPr>
        <w:t>(kinh tế học)</w:t>
      </w:r>
      <w:r w:rsidRPr="00C13AE5">
        <w:rPr>
          <w:rFonts w:cstheme="minorHAnsi"/>
          <w:bCs/>
          <w:sz w:val="24"/>
          <w:szCs w:val="24"/>
        </w:rPr>
        <w:t>, sociology</w:t>
      </w:r>
      <w:r w:rsidR="00BC6A04">
        <w:rPr>
          <w:rFonts w:cstheme="minorHAnsi"/>
          <w:bCs/>
          <w:sz w:val="24"/>
          <w:szCs w:val="24"/>
        </w:rPr>
        <w:t>(xã hội học)</w:t>
      </w:r>
      <w:r w:rsidRPr="00C13AE5">
        <w:rPr>
          <w:rFonts w:cstheme="minorHAnsi"/>
          <w:bCs/>
          <w:sz w:val="24"/>
          <w:szCs w:val="24"/>
        </w:rPr>
        <w:t xml:space="preserve">, and </w:t>
      </w:r>
      <w:r w:rsidRPr="00BC6A04">
        <w:rPr>
          <w:rFonts w:cstheme="minorHAnsi"/>
          <w:bCs/>
          <w:sz w:val="24"/>
          <w:szCs w:val="24"/>
          <w:highlight w:val="yellow"/>
        </w:rPr>
        <w:t>politics</w:t>
      </w:r>
      <w:r w:rsidR="00BC6A04" w:rsidRPr="00BC6A04">
        <w:rPr>
          <w:rFonts w:cstheme="minorHAnsi"/>
          <w:bCs/>
          <w:sz w:val="24"/>
          <w:szCs w:val="24"/>
          <w:highlight w:val="yellow"/>
        </w:rPr>
        <w:t>(chính trị)</w:t>
      </w:r>
      <w:r w:rsidRPr="00C13AE5">
        <w:rPr>
          <w:rFonts w:cstheme="minorHAnsi"/>
          <w:bCs/>
          <w:sz w:val="24"/>
          <w:szCs w:val="24"/>
        </w:rPr>
        <w:t xml:space="preserve"> are all important </w:t>
      </w:r>
      <w:r w:rsidRPr="002B49DC">
        <w:rPr>
          <w:rFonts w:cstheme="minorHAnsi"/>
          <w:bCs/>
          <w:sz w:val="24"/>
          <w:szCs w:val="24"/>
          <w:highlight w:val="yellow"/>
        </w:rPr>
        <w:t>factors</w:t>
      </w:r>
      <w:r w:rsidR="002B49DC">
        <w:rPr>
          <w:rFonts w:cstheme="minorHAnsi"/>
          <w:bCs/>
          <w:sz w:val="24"/>
          <w:szCs w:val="24"/>
        </w:rPr>
        <w:t>(nhân tố)</w:t>
      </w:r>
      <w:r w:rsidRPr="00C13AE5">
        <w:rPr>
          <w:rFonts w:cstheme="minorHAnsi"/>
          <w:bCs/>
          <w:sz w:val="24"/>
          <w:szCs w:val="24"/>
        </w:rPr>
        <w:t xml:space="preserve"> in planning for the future.</w:t>
      </w:r>
    </w:p>
    <w:p w14:paraId="52195F57" w14:textId="10D6B40A" w:rsidR="00890ADC" w:rsidRPr="00C13AE5" w:rsidRDefault="00890ADC" w:rsidP="0077381A">
      <w:pPr>
        <w:spacing w:line="240" w:lineRule="atLeast"/>
        <w:rPr>
          <w:rFonts w:cstheme="minorHAnsi"/>
          <w:bCs/>
          <w:sz w:val="24"/>
          <w:szCs w:val="24"/>
        </w:rPr>
      </w:pPr>
      <w:r>
        <w:rPr>
          <w:rFonts w:cstheme="minorHAnsi"/>
          <w:bCs/>
          <w:sz w:val="24"/>
          <w:szCs w:val="24"/>
        </w:rPr>
        <w:t xml:space="preserve">(I and roommate lately have few conflict </w:t>
      </w:r>
      <w:r w:rsidR="00BC6A04">
        <w:rPr>
          <w:rFonts w:cstheme="minorHAnsi"/>
          <w:bCs/>
          <w:sz w:val="24"/>
          <w:szCs w:val="24"/>
        </w:rPr>
        <w:t>controversial)</w:t>
      </w:r>
    </w:p>
    <w:p w14:paraId="66EABFB6" w14:textId="56E72F65" w:rsidR="002E6F0A" w:rsidRPr="00C13AE5" w:rsidRDefault="002E6F0A" w:rsidP="0077381A">
      <w:pPr>
        <w:spacing w:line="240" w:lineRule="atLeast"/>
        <w:rPr>
          <w:rFonts w:cstheme="minorHAnsi"/>
          <w:bCs/>
          <w:sz w:val="24"/>
          <w:szCs w:val="24"/>
        </w:rPr>
      </w:pPr>
      <w:r w:rsidRPr="00C13AE5">
        <w:rPr>
          <w:rFonts w:cstheme="minorHAnsi"/>
          <w:bCs/>
          <w:sz w:val="24"/>
          <w:szCs w:val="24"/>
        </w:rPr>
        <w:t xml:space="preserve">Even if </w:t>
      </w:r>
      <w:r w:rsidRPr="00C13AE5">
        <w:rPr>
          <w:rFonts w:cstheme="minorHAnsi"/>
          <w:b/>
          <w:sz w:val="24"/>
          <w:szCs w:val="24"/>
        </w:rPr>
        <w:t>we</w:t>
      </w:r>
      <w:r w:rsidRPr="00C13AE5">
        <w:rPr>
          <w:rFonts w:cstheme="minorHAnsi"/>
          <w:bCs/>
          <w:sz w:val="24"/>
          <w:szCs w:val="24"/>
        </w:rPr>
        <w:t xml:space="preserve"> stopped </w:t>
      </w:r>
      <w:r w:rsidRPr="008A36D2">
        <w:rPr>
          <w:rFonts w:cstheme="minorHAnsi"/>
          <w:bCs/>
          <w:sz w:val="24"/>
          <w:szCs w:val="24"/>
          <w:highlight w:val="yellow"/>
        </w:rPr>
        <w:t>emitting</w:t>
      </w:r>
      <w:r w:rsidR="008A36D2">
        <w:rPr>
          <w:rFonts w:cstheme="minorHAnsi"/>
          <w:bCs/>
          <w:sz w:val="24"/>
          <w:szCs w:val="24"/>
        </w:rPr>
        <w:t>(phát ra)</w:t>
      </w:r>
      <w:r w:rsidRPr="00C13AE5">
        <w:rPr>
          <w:rFonts w:cstheme="minorHAnsi"/>
          <w:bCs/>
          <w:sz w:val="24"/>
          <w:szCs w:val="24"/>
        </w:rPr>
        <w:t xml:space="preserve"> </w:t>
      </w:r>
      <w:r w:rsidRPr="008A36D2">
        <w:rPr>
          <w:rFonts w:cstheme="minorHAnsi"/>
          <w:bCs/>
          <w:sz w:val="24"/>
          <w:szCs w:val="24"/>
          <w:highlight w:val="yellow"/>
        </w:rPr>
        <w:t>greenhouse</w:t>
      </w:r>
      <w:r w:rsidR="008A36D2">
        <w:rPr>
          <w:rFonts w:cstheme="minorHAnsi"/>
          <w:bCs/>
          <w:sz w:val="24"/>
          <w:szCs w:val="24"/>
        </w:rPr>
        <w:t>(nhà kính)</w:t>
      </w:r>
      <w:r w:rsidRPr="00C13AE5">
        <w:rPr>
          <w:rFonts w:cstheme="minorHAnsi"/>
          <w:bCs/>
          <w:sz w:val="24"/>
          <w:szCs w:val="24"/>
        </w:rPr>
        <w:t xml:space="preserve"> gases (GHGs) today, the </w:t>
      </w:r>
      <w:r w:rsidRPr="00D8798B">
        <w:rPr>
          <w:rFonts w:cstheme="minorHAnsi"/>
          <w:bCs/>
          <w:sz w:val="24"/>
          <w:szCs w:val="24"/>
          <w:highlight w:val="yellow"/>
        </w:rPr>
        <w:t>Earth</w:t>
      </w:r>
      <w:r w:rsidR="00D8798B">
        <w:rPr>
          <w:rFonts w:cstheme="minorHAnsi"/>
          <w:bCs/>
          <w:sz w:val="24"/>
          <w:szCs w:val="24"/>
          <w:highlight w:val="yellow"/>
        </w:rPr>
        <w:t>(Trái đất)</w:t>
      </w:r>
      <w:r w:rsidRPr="00D8798B">
        <w:rPr>
          <w:rFonts w:cstheme="minorHAnsi"/>
          <w:bCs/>
          <w:sz w:val="24"/>
          <w:szCs w:val="24"/>
          <w:highlight w:val="yellow"/>
        </w:rPr>
        <w:t xml:space="preserve"> would still warm by another degree Fahrenheit or so</w:t>
      </w:r>
      <w:r w:rsidRPr="00C13AE5">
        <w:rPr>
          <w:rFonts w:cstheme="minorHAnsi"/>
          <w:bCs/>
          <w:sz w:val="24"/>
          <w:szCs w:val="24"/>
        </w:rPr>
        <w:t xml:space="preserve">. But what we do </w:t>
      </w:r>
      <w:r w:rsidRPr="000E283C">
        <w:rPr>
          <w:rFonts w:cstheme="minorHAnsi"/>
          <w:bCs/>
          <w:sz w:val="24"/>
          <w:szCs w:val="24"/>
          <w:highlight w:val="yellow"/>
        </w:rPr>
        <w:t>from today forward</w:t>
      </w:r>
      <w:r w:rsidR="000E283C" w:rsidRPr="000E283C">
        <w:rPr>
          <w:rFonts w:cstheme="minorHAnsi"/>
          <w:bCs/>
          <w:sz w:val="24"/>
          <w:szCs w:val="24"/>
          <w:highlight w:val="yellow"/>
        </w:rPr>
        <w:t>(từ hôm nay trở đi)</w:t>
      </w:r>
      <w:r w:rsidRPr="00C13AE5">
        <w:rPr>
          <w:rFonts w:cstheme="minorHAnsi"/>
          <w:bCs/>
          <w:sz w:val="24"/>
          <w:szCs w:val="24"/>
        </w:rPr>
        <w:t xml:space="preserve"> makes a big difference.  Depending on our choices, </w:t>
      </w:r>
      <w:r w:rsidRPr="000E283C">
        <w:rPr>
          <w:rFonts w:cstheme="minorHAnsi"/>
          <w:bCs/>
          <w:sz w:val="24"/>
          <w:szCs w:val="24"/>
          <w:highlight w:val="yellow"/>
        </w:rPr>
        <w:t>scientists</w:t>
      </w:r>
      <w:r w:rsidRPr="00C13AE5">
        <w:rPr>
          <w:rFonts w:cstheme="minorHAnsi"/>
          <w:bCs/>
          <w:sz w:val="24"/>
          <w:szCs w:val="24"/>
        </w:rPr>
        <w:t xml:space="preserve"> </w:t>
      </w:r>
      <w:r w:rsidR="007E08B8">
        <w:rPr>
          <w:rFonts w:cstheme="minorHAnsi"/>
          <w:bCs/>
          <w:sz w:val="24"/>
          <w:szCs w:val="24"/>
        </w:rPr>
        <w:t>(các nhà khoa học)</w:t>
      </w:r>
      <w:r w:rsidRPr="00C13AE5">
        <w:rPr>
          <w:rFonts w:cstheme="minorHAnsi"/>
          <w:bCs/>
          <w:sz w:val="24"/>
          <w:szCs w:val="24"/>
        </w:rPr>
        <w:t>predict that the Earth could eventually warm by as little as 2.5 degrees or as much as 10 degrees Fahrenheit.</w:t>
      </w:r>
    </w:p>
    <w:p w14:paraId="56C990F7" w14:textId="77777777" w:rsidR="002E6F0A" w:rsidRPr="00C13AE5" w:rsidRDefault="002E6F0A" w:rsidP="0077381A">
      <w:pPr>
        <w:spacing w:line="240" w:lineRule="atLeast"/>
        <w:rPr>
          <w:rFonts w:cstheme="minorHAnsi"/>
          <w:bCs/>
          <w:sz w:val="24"/>
          <w:szCs w:val="24"/>
        </w:rPr>
      </w:pPr>
      <w:r w:rsidRPr="00C13AE5">
        <w:rPr>
          <w:rFonts w:cstheme="minorHAnsi"/>
          <w:bCs/>
          <w:sz w:val="24"/>
          <w:szCs w:val="24"/>
        </w:rPr>
        <w:t xml:space="preserve">A commonly cited goal is to stabilize GHG concentrations around 450-550 parts per million (ppm), or about twice pre-industrial levels. This is the point at which many believe the most damaging impacts of climate change can be avoided.  Current concentrations are about 380 ppm, </w:t>
      </w:r>
      <w:r w:rsidRPr="00C13AE5">
        <w:rPr>
          <w:rFonts w:cstheme="minorHAnsi"/>
          <w:b/>
          <w:sz w:val="24"/>
          <w:szCs w:val="24"/>
        </w:rPr>
        <w:t>which</w:t>
      </w:r>
      <w:r w:rsidRPr="00C13AE5">
        <w:rPr>
          <w:rFonts w:cstheme="minorHAnsi"/>
          <w:bCs/>
          <w:sz w:val="24"/>
          <w:szCs w:val="24"/>
        </w:rPr>
        <w:t xml:space="preserve"> means there isn't much time to lose.  According to the IPCC, we'd have to reduce GHG emissions by 50% to 80% of what they're on track to be in the next century to reach this level.</w:t>
      </w:r>
    </w:p>
    <w:p w14:paraId="0DCB4A7F" w14:textId="77777777" w:rsidR="002E6F0A" w:rsidRPr="00C13AE5" w:rsidRDefault="002E6F0A" w:rsidP="0077381A">
      <w:pPr>
        <w:spacing w:line="240" w:lineRule="atLeast"/>
        <w:rPr>
          <w:rFonts w:cstheme="minorHAnsi"/>
          <w:bCs/>
          <w:sz w:val="24"/>
          <w:szCs w:val="24"/>
        </w:rPr>
      </w:pPr>
      <w:r w:rsidRPr="00C13AE5">
        <w:rPr>
          <w:rFonts w:cstheme="minorHAnsi"/>
          <w:b/>
          <w:bCs/>
          <w:sz w:val="24"/>
          <w:szCs w:val="24"/>
        </w:rPr>
        <w:t>Is this possible?</w:t>
      </w:r>
    </w:p>
    <w:p w14:paraId="4AF599CA" w14:textId="77777777" w:rsidR="002E6F0A" w:rsidRPr="00C13AE5" w:rsidRDefault="002E6F0A" w:rsidP="0077381A">
      <w:pPr>
        <w:spacing w:line="240" w:lineRule="atLeast"/>
        <w:rPr>
          <w:rFonts w:cstheme="minorHAnsi"/>
          <w:bCs/>
          <w:sz w:val="24"/>
          <w:szCs w:val="24"/>
        </w:rPr>
      </w:pPr>
      <w:r w:rsidRPr="00C13AE5">
        <w:rPr>
          <w:rFonts w:cstheme="minorHAnsi"/>
          <w:bCs/>
          <w:sz w:val="24"/>
          <w:szCs w:val="24"/>
        </w:rPr>
        <w:t>Many people and governments are already working hard to cut greenhouse gases, and everyone can help.</w:t>
      </w:r>
    </w:p>
    <w:p w14:paraId="4B19C84D" w14:textId="77777777" w:rsidR="002E6F0A" w:rsidRPr="00C13AE5" w:rsidRDefault="002E6F0A" w:rsidP="0077381A">
      <w:pPr>
        <w:spacing w:line="240" w:lineRule="atLeast"/>
        <w:rPr>
          <w:rFonts w:cstheme="minorHAnsi"/>
          <w:bCs/>
          <w:sz w:val="24"/>
          <w:szCs w:val="24"/>
        </w:rPr>
      </w:pPr>
      <w:r w:rsidRPr="00C13AE5">
        <w:rPr>
          <w:rFonts w:cstheme="minorHAnsi"/>
          <w:bCs/>
          <w:sz w:val="24"/>
          <w:szCs w:val="24"/>
        </w:rPr>
        <w:t xml:space="preserve">Researchers Stephen Pacala and Robert Socolow at Princeton University have suggested one approach that they call "stabilization wedges." This means reducing GHG emissions from a variety of sources with technologies available in the next few decades, rather than relying on an enormous change in a single area.  They suggest 7 wedges that could each reduce emissions, and all of </w:t>
      </w:r>
      <w:r w:rsidRPr="00C13AE5">
        <w:rPr>
          <w:rFonts w:cstheme="minorHAnsi"/>
          <w:b/>
          <w:sz w:val="24"/>
          <w:szCs w:val="24"/>
        </w:rPr>
        <w:t>them</w:t>
      </w:r>
      <w:r w:rsidRPr="00C13AE5">
        <w:rPr>
          <w:rFonts w:cstheme="minorHAnsi"/>
          <w:bCs/>
          <w:sz w:val="24"/>
          <w:szCs w:val="24"/>
        </w:rPr>
        <w:t xml:space="preserve"> together could hold emissions at approximately current levels for the next 50 years, putting us on a potential path to stabilize around 500 ppm.</w:t>
      </w:r>
    </w:p>
    <w:p w14:paraId="37261DB8" w14:textId="77777777" w:rsidR="002E6F0A" w:rsidRPr="00C13AE5" w:rsidRDefault="002E6F0A" w:rsidP="0077381A">
      <w:pPr>
        <w:spacing w:line="240" w:lineRule="atLeast"/>
        <w:rPr>
          <w:rFonts w:cstheme="minorHAnsi"/>
          <w:bCs/>
          <w:sz w:val="24"/>
          <w:szCs w:val="24"/>
        </w:rPr>
      </w:pPr>
      <w:r w:rsidRPr="00C13AE5">
        <w:rPr>
          <w:rFonts w:cstheme="minorHAnsi"/>
          <w:bCs/>
          <w:sz w:val="24"/>
          <w:szCs w:val="24"/>
        </w:rPr>
        <w:t xml:space="preserve">There are many possible wedges, including improvements to energy efficiency and vehicle fuel economy (so less energy has to be produced), and increases in wind and solar power, hydrogen </w:t>
      </w:r>
      <w:r w:rsidRPr="00C13AE5">
        <w:rPr>
          <w:rFonts w:cstheme="minorHAnsi"/>
          <w:bCs/>
          <w:sz w:val="24"/>
          <w:szCs w:val="24"/>
        </w:rPr>
        <w:lastRenderedPageBreak/>
        <w:t>produced from renewable sources, biofuels (produced from crops), natural gas, and nuclear power.  There is also the potential to capture the carbon dioxide emitted from fossil fuels and store it underground—a process called "carbon sequestration."</w:t>
      </w:r>
    </w:p>
    <w:p w14:paraId="4C4EFD53" w14:textId="77777777" w:rsidR="002E6F0A" w:rsidRPr="00C13AE5" w:rsidRDefault="002E6F0A" w:rsidP="0077381A">
      <w:pPr>
        <w:spacing w:line="240" w:lineRule="atLeast"/>
        <w:rPr>
          <w:rFonts w:cstheme="minorHAnsi"/>
          <w:bCs/>
          <w:sz w:val="24"/>
          <w:szCs w:val="24"/>
        </w:rPr>
      </w:pPr>
      <w:r w:rsidRPr="00C13AE5">
        <w:rPr>
          <w:rFonts w:cstheme="minorHAnsi"/>
          <w:bCs/>
          <w:sz w:val="24"/>
          <w:szCs w:val="24"/>
        </w:rPr>
        <w:t>In addition to reducing the gases we emit to the atmosphere, we can also increase the amount of gases we take out of the atmosphere.  Plants and trees absorb CO2 as they grow, "</w:t>
      </w:r>
      <w:r w:rsidRPr="00C13AE5">
        <w:rPr>
          <w:rFonts w:cstheme="minorHAnsi"/>
          <w:b/>
          <w:sz w:val="24"/>
          <w:szCs w:val="24"/>
        </w:rPr>
        <w:t>sequestering</w:t>
      </w:r>
      <w:r w:rsidRPr="00C13AE5">
        <w:rPr>
          <w:rFonts w:cstheme="minorHAnsi"/>
          <w:bCs/>
          <w:sz w:val="24"/>
          <w:szCs w:val="24"/>
        </w:rPr>
        <w:t>" carbon naturally.  Increasing forestlands and making changes to the way we farm could increase the amount of carbon we're storing.</w:t>
      </w:r>
    </w:p>
    <w:p w14:paraId="0D593F0F" w14:textId="77777777" w:rsidR="002E6F0A" w:rsidRPr="00C13AE5" w:rsidRDefault="002E6F0A" w:rsidP="0077381A">
      <w:pPr>
        <w:spacing w:line="240" w:lineRule="atLeast"/>
        <w:rPr>
          <w:rFonts w:cstheme="minorHAnsi"/>
          <w:bCs/>
          <w:sz w:val="24"/>
          <w:szCs w:val="24"/>
        </w:rPr>
      </w:pPr>
      <w:r w:rsidRPr="00C13AE5">
        <w:rPr>
          <w:rFonts w:cstheme="minorHAnsi"/>
          <w:bCs/>
          <w:sz w:val="24"/>
          <w:szCs w:val="24"/>
        </w:rPr>
        <w:t xml:space="preserve">Some of these technologies have </w:t>
      </w:r>
      <w:r w:rsidRPr="00C13AE5">
        <w:rPr>
          <w:rFonts w:cstheme="minorHAnsi"/>
          <w:b/>
          <w:sz w:val="24"/>
          <w:szCs w:val="24"/>
        </w:rPr>
        <w:t>drawbacks</w:t>
      </w:r>
      <w:r w:rsidRPr="00C13AE5">
        <w:rPr>
          <w:rFonts w:cstheme="minorHAnsi"/>
          <w:bCs/>
          <w:sz w:val="24"/>
          <w:szCs w:val="24"/>
        </w:rPr>
        <w:t>, and different communities will make different decisions about how to power their lives, but the good news is that there are a variety of options to put us on a path toward a stable climate.</w:t>
      </w:r>
    </w:p>
    <w:p w14:paraId="33D4D720" w14:textId="77777777" w:rsidR="00DD781B" w:rsidRPr="00C13AE5" w:rsidRDefault="00DD781B" w:rsidP="0077381A">
      <w:pPr>
        <w:spacing w:after="0" w:line="240" w:lineRule="atLeast"/>
        <w:rPr>
          <w:rFonts w:cstheme="minorHAnsi"/>
          <w:bCs/>
          <w:sz w:val="24"/>
          <w:szCs w:val="24"/>
        </w:rPr>
      </w:pPr>
    </w:p>
    <w:p w14:paraId="074DB4B4" w14:textId="77777777" w:rsidR="002E6F0A" w:rsidRPr="00C13AE5" w:rsidRDefault="002E6F0A" w:rsidP="0077381A">
      <w:pPr>
        <w:spacing w:after="0" w:line="240" w:lineRule="atLeast"/>
        <w:rPr>
          <w:rFonts w:cstheme="minorHAnsi"/>
          <w:bCs/>
          <w:sz w:val="24"/>
          <w:szCs w:val="24"/>
        </w:rPr>
      </w:pPr>
      <w:r w:rsidRPr="00C13AE5">
        <w:rPr>
          <w:rFonts w:cstheme="minorHAnsi"/>
          <w:bCs/>
          <w:sz w:val="24"/>
          <w:szCs w:val="24"/>
        </w:rPr>
        <w:t>11. The word “</w:t>
      </w:r>
      <w:r w:rsidRPr="00C13AE5">
        <w:rPr>
          <w:rFonts w:cstheme="minorHAnsi"/>
          <w:b/>
          <w:bCs/>
          <w:sz w:val="24"/>
          <w:szCs w:val="24"/>
        </w:rPr>
        <w:t>we</w:t>
      </w:r>
      <w:r w:rsidRPr="00C13AE5">
        <w:rPr>
          <w:rFonts w:cstheme="minorHAnsi"/>
          <w:bCs/>
          <w:sz w:val="24"/>
          <w:szCs w:val="24"/>
        </w:rPr>
        <w:t>” in paragraph 2refers to</w:t>
      </w:r>
      <w:r w:rsidR="00DD781B" w:rsidRPr="00C13AE5">
        <w:rPr>
          <w:rFonts w:cstheme="minorHAnsi"/>
          <w:bCs/>
          <w:sz w:val="24"/>
          <w:szCs w:val="24"/>
        </w:rPr>
        <w:t xml:space="preserve"> ………..</w:t>
      </w:r>
    </w:p>
    <w:p w14:paraId="4B1A1B35" w14:textId="77777777" w:rsidR="002E6F0A" w:rsidRPr="00C13AE5" w:rsidRDefault="002E6F0A" w:rsidP="0077381A">
      <w:pPr>
        <w:spacing w:after="0" w:line="240" w:lineRule="atLeast"/>
        <w:ind w:firstLine="720"/>
        <w:rPr>
          <w:rFonts w:cstheme="minorHAnsi"/>
          <w:bCs/>
          <w:sz w:val="24"/>
          <w:szCs w:val="24"/>
        </w:rPr>
      </w:pPr>
      <w:r w:rsidRPr="00C13AE5">
        <w:rPr>
          <w:rFonts w:cstheme="minorHAnsi"/>
          <w:bCs/>
          <w:sz w:val="24"/>
          <w:szCs w:val="24"/>
        </w:rPr>
        <w:t>A. humans</w:t>
      </w:r>
      <w:r w:rsidRPr="00C13AE5">
        <w:rPr>
          <w:rFonts w:cstheme="minorHAnsi"/>
          <w:bCs/>
          <w:sz w:val="24"/>
          <w:szCs w:val="24"/>
        </w:rPr>
        <w:tab/>
        <w:t>B. economists, sociologists, and politicians</w:t>
      </w:r>
    </w:p>
    <w:p w14:paraId="43929479" w14:textId="77777777" w:rsidR="002E6F0A" w:rsidRPr="00C13AE5" w:rsidRDefault="002E6F0A" w:rsidP="0077381A">
      <w:pPr>
        <w:spacing w:after="0" w:line="240" w:lineRule="atLeast"/>
        <w:ind w:firstLine="720"/>
        <w:rPr>
          <w:rFonts w:cstheme="minorHAnsi"/>
          <w:bCs/>
          <w:sz w:val="24"/>
          <w:szCs w:val="24"/>
        </w:rPr>
      </w:pPr>
      <w:r w:rsidRPr="00C13AE5">
        <w:rPr>
          <w:rFonts w:cstheme="minorHAnsi"/>
          <w:bCs/>
          <w:sz w:val="24"/>
          <w:szCs w:val="24"/>
        </w:rPr>
        <w:t>C. animals</w:t>
      </w:r>
      <w:r w:rsidRPr="00C13AE5">
        <w:rPr>
          <w:rFonts w:cstheme="minorHAnsi"/>
          <w:bCs/>
          <w:sz w:val="24"/>
          <w:szCs w:val="24"/>
        </w:rPr>
        <w:tab/>
        <w:t>D. scientists</w:t>
      </w:r>
    </w:p>
    <w:p w14:paraId="6956C616" w14:textId="77777777" w:rsidR="002E6F0A" w:rsidRPr="00C13AE5" w:rsidRDefault="002E6F0A" w:rsidP="0077381A">
      <w:pPr>
        <w:spacing w:after="0" w:line="240" w:lineRule="atLeast"/>
        <w:ind w:firstLine="720"/>
        <w:rPr>
          <w:rFonts w:cstheme="minorHAnsi"/>
          <w:bCs/>
          <w:sz w:val="24"/>
          <w:szCs w:val="24"/>
        </w:rPr>
      </w:pPr>
    </w:p>
    <w:p w14:paraId="40FA3BEB" w14:textId="77777777" w:rsidR="002E6F0A" w:rsidRPr="00C13AE5" w:rsidRDefault="002E6F0A" w:rsidP="0077381A">
      <w:pPr>
        <w:spacing w:after="0" w:line="240" w:lineRule="atLeast"/>
        <w:rPr>
          <w:rFonts w:cstheme="minorHAnsi"/>
          <w:bCs/>
          <w:sz w:val="24"/>
          <w:szCs w:val="24"/>
        </w:rPr>
      </w:pPr>
      <w:r w:rsidRPr="00C13AE5">
        <w:rPr>
          <w:rFonts w:cstheme="minorHAnsi"/>
          <w:bCs/>
          <w:sz w:val="24"/>
          <w:szCs w:val="24"/>
        </w:rPr>
        <w:t>12. According to paragraph 2, how many degrees could the Earth warm up?</w:t>
      </w:r>
    </w:p>
    <w:p w14:paraId="5AD97EDC" w14:textId="77777777"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t>A. 2.5</w:t>
      </w:r>
      <w:r w:rsidRPr="00C13AE5">
        <w:rPr>
          <w:rFonts w:cstheme="minorHAnsi"/>
          <w:bCs/>
          <w:sz w:val="24"/>
          <w:szCs w:val="24"/>
        </w:rPr>
        <w:tab/>
      </w:r>
      <w:r w:rsidRPr="00C13AE5">
        <w:rPr>
          <w:rFonts w:cstheme="minorHAnsi"/>
          <w:bCs/>
          <w:sz w:val="24"/>
          <w:szCs w:val="24"/>
        </w:rPr>
        <w:tab/>
        <w:t>B. 2.5 or 10</w:t>
      </w:r>
      <w:r w:rsidRPr="00C13AE5">
        <w:rPr>
          <w:rFonts w:cstheme="minorHAnsi"/>
          <w:bCs/>
          <w:sz w:val="24"/>
          <w:szCs w:val="24"/>
        </w:rPr>
        <w:tab/>
      </w:r>
      <w:r w:rsidRPr="00C13AE5">
        <w:rPr>
          <w:rFonts w:cstheme="minorHAnsi"/>
          <w:bCs/>
          <w:sz w:val="24"/>
          <w:szCs w:val="24"/>
        </w:rPr>
        <w:tab/>
        <w:t>C. 10</w:t>
      </w:r>
      <w:r w:rsidRPr="00C13AE5">
        <w:rPr>
          <w:rFonts w:cstheme="minorHAnsi"/>
          <w:bCs/>
          <w:sz w:val="24"/>
          <w:szCs w:val="24"/>
        </w:rPr>
        <w:tab/>
      </w:r>
      <w:r w:rsidRPr="00C13AE5">
        <w:rPr>
          <w:rFonts w:cstheme="minorHAnsi"/>
          <w:bCs/>
          <w:sz w:val="24"/>
          <w:szCs w:val="24"/>
        </w:rPr>
        <w:tab/>
        <w:t>D. from 2.5 to 10</w:t>
      </w:r>
    </w:p>
    <w:p w14:paraId="64E4AB9D" w14:textId="77777777" w:rsidR="002E6F0A" w:rsidRPr="00C13AE5" w:rsidRDefault="002E6F0A" w:rsidP="0077381A">
      <w:pPr>
        <w:spacing w:before="240" w:after="0" w:line="240" w:lineRule="atLeast"/>
        <w:rPr>
          <w:rFonts w:cstheme="minorHAnsi"/>
          <w:bCs/>
          <w:sz w:val="24"/>
          <w:szCs w:val="24"/>
        </w:rPr>
      </w:pPr>
      <w:r w:rsidRPr="00C13AE5">
        <w:rPr>
          <w:rFonts w:cstheme="minorHAnsi"/>
          <w:bCs/>
          <w:sz w:val="24"/>
          <w:szCs w:val="24"/>
        </w:rPr>
        <w:t>13. According to paragraph 3, why should we stabilize GHG concentrations around 450-550 parts per million?</w:t>
      </w:r>
    </w:p>
    <w:p w14:paraId="3398A33E" w14:textId="77777777"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t>A. to avoid the most serious effects of climate change</w:t>
      </w:r>
    </w:p>
    <w:p w14:paraId="01BB4902" w14:textId="77777777"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t>B. to avoid all damaging impacts of climate change</w:t>
      </w:r>
    </w:p>
    <w:p w14:paraId="08EC9025" w14:textId="77777777"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t>C. to mend the most damaging impacts of climate change</w:t>
      </w:r>
    </w:p>
    <w:p w14:paraId="76629AAE" w14:textId="77777777" w:rsidR="002E6F0A" w:rsidRPr="00C13AE5" w:rsidRDefault="002E6F0A" w:rsidP="0077381A">
      <w:pPr>
        <w:spacing w:line="240" w:lineRule="atLeast"/>
        <w:ind w:left="720"/>
        <w:rPr>
          <w:rFonts w:cstheme="minorHAnsi"/>
          <w:bCs/>
          <w:sz w:val="24"/>
          <w:szCs w:val="24"/>
        </w:rPr>
      </w:pPr>
      <w:r w:rsidRPr="00C13AE5">
        <w:rPr>
          <w:rFonts w:cstheme="minorHAnsi"/>
          <w:bCs/>
          <w:sz w:val="24"/>
          <w:szCs w:val="24"/>
        </w:rPr>
        <w:t>D. to stop climate change</w:t>
      </w:r>
    </w:p>
    <w:p w14:paraId="3FD501BC" w14:textId="77777777" w:rsidR="002E6F0A" w:rsidRPr="00C13AE5" w:rsidRDefault="002E6F0A" w:rsidP="0077381A">
      <w:pPr>
        <w:spacing w:after="0" w:line="240" w:lineRule="atLeast"/>
        <w:rPr>
          <w:rFonts w:cstheme="minorHAnsi"/>
          <w:bCs/>
          <w:sz w:val="24"/>
          <w:szCs w:val="24"/>
        </w:rPr>
      </w:pPr>
      <w:r w:rsidRPr="00C13AE5">
        <w:rPr>
          <w:rFonts w:cstheme="minorHAnsi"/>
          <w:bCs/>
          <w:sz w:val="24"/>
          <w:szCs w:val="24"/>
        </w:rPr>
        <w:t>14.</w:t>
      </w:r>
      <w:r w:rsidR="00284A81" w:rsidRPr="00C13AE5">
        <w:rPr>
          <w:rFonts w:cstheme="minorHAnsi"/>
          <w:bCs/>
          <w:sz w:val="24"/>
          <w:szCs w:val="24"/>
        </w:rPr>
        <w:t xml:space="preserve"> </w:t>
      </w:r>
      <w:r w:rsidRPr="00C13AE5">
        <w:rPr>
          <w:rFonts w:cstheme="minorHAnsi"/>
          <w:bCs/>
          <w:sz w:val="24"/>
          <w:szCs w:val="24"/>
        </w:rPr>
        <w:t>What does “</w:t>
      </w:r>
      <w:r w:rsidRPr="00C13AE5">
        <w:rPr>
          <w:rFonts w:cstheme="minorHAnsi"/>
          <w:b/>
          <w:bCs/>
          <w:sz w:val="24"/>
          <w:szCs w:val="24"/>
        </w:rPr>
        <w:t>which</w:t>
      </w:r>
      <w:r w:rsidRPr="00C13AE5">
        <w:rPr>
          <w:rFonts w:cstheme="minorHAnsi"/>
          <w:bCs/>
          <w:sz w:val="24"/>
          <w:szCs w:val="24"/>
        </w:rPr>
        <w:t>” in paragraph 3 refer to?</w:t>
      </w:r>
    </w:p>
    <w:p w14:paraId="69B04FA7" w14:textId="77777777"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t>A. current concentrations</w:t>
      </w:r>
      <w:r w:rsidRPr="00C13AE5">
        <w:rPr>
          <w:rFonts w:cstheme="minorHAnsi"/>
          <w:bCs/>
          <w:sz w:val="24"/>
          <w:szCs w:val="24"/>
        </w:rPr>
        <w:tab/>
        <w:t>B. that current concentrations are about 380 ppm</w:t>
      </w:r>
    </w:p>
    <w:p w14:paraId="2BECA903" w14:textId="77777777"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t>C. 380 ppm</w:t>
      </w:r>
      <w:r w:rsidRPr="00C13AE5">
        <w:rPr>
          <w:rFonts w:cstheme="minorHAnsi"/>
          <w:bCs/>
          <w:sz w:val="24"/>
          <w:szCs w:val="24"/>
        </w:rPr>
        <w:tab/>
      </w:r>
      <w:r w:rsidRPr="00C13AE5">
        <w:rPr>
          <w:rFonts w:cstheme="minorHAnsi"/>
          <w:bCs/>
          <w:sz w:val="24"/>
          <w:szCs w:val="24"/>
        </w:rPr>
        <w:tab/>
      </w:r>
      <w:r w:rsidRPr="00C13AE5">
        <w:rPr>
          <w:rFonts w:cstheme="minorHAnsi"/>
          <w:bCs/>
          <w:sz w:val="24"/>
          <w:szCs w:val="24"/>
        </w:rPr>
        <w:tab/>
        <w:t>D. ppm</w:t>
      </w:r>
    </w:p>
    <w:p w14:paraId="311CAEC8" w14:textId="77777777" w:rsidR="002E6F0A" w:rsidRPr="00C13AE5" w:rsidRDefault="002E6F0A" w:rsidP="0077381A">
      <w:pPr>
        <w:spacing w:after="0" w:line="240" w:lineRule="atLeast"/>
        <w:ind w:left="720"/>
        <w:rPr>
          <w:rFonts w:cstheme="minorHAnsi"/>
          <w:bCs/>
          <w:sz w:val="24"/>
          <w:szCs w:val="24"/>
        </w:rPr>
      </w:pPr>
    </w:p>
    <w:p w14:paraId="346A0E91" w14:textId="77777777" w:rsidR="002E6F0A" w:rsidRPr="00C13AE5" w:rsidRDefault="002E6F0A" w:rsidP="0077381A">
      <w:pPr>
        <w:spacing w:after="0" w:line="240" w:lineRule="atLeast"/>
        <w:rPr>
          <w:rFonts w:cstheme="minorHAnsi"/>
          <w:bCs/>
          <w:sz w:val="24"/>
          <w:szCs w:val="24"/>
        </w:rPr>
      </w:pPr>
      <w:r w:rsidRPr="00C13AE5">
        <w:rPr>
          <w:rFonts w:cstheme="minorHAnsi"/>
          <w:bCs/>
          <w:sz w:val="24"/>
          <w:szCs w:val="24"/>
        </w:rPr>
        <w:t>15.</w:t>
      </w:r>
      <w:r w:rsidR="00284A81" w:rsidRPr="00C13AE5">
        <w:rPr>
          <w:rFonts w:cstheme="minorHAnsi"/>
          <w:bCs/>
          <w:sz w:val="24"/>
          <w:szCs w:val="24"/>
        </w:rPr>
        <w:t xml:space="preserve"> </w:t>
      </w:r>
      <w:r w:rsidRPr="00C13AE5">
        <w:rPr>
          <w:rFonts w:cstheme="minorHAnsi"/>
          <w:bCs/>
          <w:sz w:val="24"/>
          <w:szCs w:val="24"/>
        </w:rPr>
        <w:t>Why does the author mention Stephen Pacala and Robert Socolow?</w:t>
      </w:r>
    </w:p>
    <w:p w14:paraId="63BD9755" w14:textId="77777777"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t>A. To introduce two researchers in the field</w:t>
      </w:r>
    </w:p>
    <w:p w14:paraId="7B637CBB" w14:textId="77777777"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t>B. To proves that researchers are working to reduce GHG emission</w:t>
      </w:r>
    </w:p>
    <w:p w14:paraId="32B4FE81" w14:textId="77777777"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t>C. To introduce one way to reduce GHG emission</w:t>
      </w:r>
    </w:p>
    <w:p w14:paraId="64947C58" w14:textId="77777777" w:rsidR="002E6F0A" w:rsidRPr="00C13AE5" w:rsidRDefault="002E6F0A" w:rsidP="0077381A">
      <w:pPr>
        <w:spacing w:line="240" w:lineRule="atLeast"/>
        <w:ind w:left="720"/>
        <w:rPr>
          <w:rFonts w:cstheme="minorHAnsi"/>
          <w:bCs/>
          <w:sz w:val="24"/>
          <w:szCs w:val="24"/>
        </w:rPr>
      </w:pPr>
      <w:r w:rsidRPr="00C13AE5">
        <w:rPr>
          <w:rFonts w:cstheme="minorHAnsi"/>
          <w:bCs/>
          <w:sz w:val="24"/>
          <w:szCs w:val="24"/>
        </w:rPr>
        <w:t>D. To introduce Princeton University</w:t>
      </w:r>
    </w:p>
    <w:p w14:paraId="2F7321DF" w14:textId="77777777" w:rsidR="002E6F0A" w:rsidRPr="00C13AE5" w:rsidRDefault="002E6F0A" w:rsidP="0077381A">
      <w:pPr>
        <w:spacing w:after="0" w:line="240" w:lineRule="atLeast"/>
        <w:rPr>
          <w:rFonts w:cstheme="minorHAnsi"/>
          <w:bCs/>
          <w:sz w:val="24"/>
          <w:szCs w:val="24"/>
        </w:rPr>
      </w:pPr>
      <w:r w:rsidRPr="00C13AE5">
        <w:rPr>
          <w:rFonts w:cstheme="minorHAnsi"/>
          <w:bCs/>
          <w:sz w:val="24"/>
          <w:szCs w:val="24"/>
        </w:rPr>
        <w:t>16. What stabilization wedges are NOT mentioned in the passage?</w:t>
      </w:r>
    </w:p>
    <w:p w14:paraId="6EE7430C" w14:textId="77777777"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t>A. create environment-friendly materials</w:t>
      </w:r>
    </w:p>
    <w:p w14:paraId="390417CC" w14:textId="77777777"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t>B. capture and store carbon dioxide underground</w:t>
      </w:r>
    </w:p>
    <w:p w14:paraId="6D11D170" w14:textId="77777777"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t>C. increase the use of renewable energy</w:t>
      </w:r>
    </w:p>
    <w:p w14:paraId="5F9C97D8" w14:textId="77777777" w:rsidR="002E6F0A" w:rsidRPr="00C13AE5" w:rsidRDefault="002E6F0A" w:rsidP="0077381A">
      <w:pPr>
        <w:spacing w:line="240" w:lineRule="atLeast"/>
        <w:ind w:left="720"/>
        <w:rPr>
          <w:rFonts w:cstheme="minorHAnsi"/>
          <w:bCs/>
          <w:sz w:val="24"/>
          <w:szCs w:val="24"/>
        </w:rPr>
      </w:pPr>
      <w:r w:rsidRPr="00C13AE5">
        <w:rPr>
          <w:rFonts w:cstheme="minorHAnsi"/>
          <w:bCs/>
          <w:sz w:val="24"/>
          <w:szCs w:val="24"/>
        </w:rPr>
        <w:t>D. grow more trees</w:t>
      </w:r>
    </w:p>
    <w:p w14:paraId="157A1183" w14:textId="77777777" w:rsidR="002E6F0A" w:rsidRPr="00C13AE5" w:rsidRDefault="002E6F0A" w:rsidP="0077381A">
      <w:pPr>
        <w:spacing w:after="0" w:line="240" w:lineRule="atLeast"/>
        <w:rPr>
          <w:rFonts w:cstheme="minorHAnsi"/>
          <w:bCs/>
          <w:sz w:val="24"/>
          <w:szCs w:val="24"/>
        </w:rPr>
      </w:pPr>
      <w:r w:rsidRPr="00C13AE5">
        <w:rPr>
          <w:rFonts w:cstheme="minorHAnsi"/>
          <w:bCs/>
          <w:sz w:val="24"/>
          <w:szCs w:val="24"/>
        </w:rPr>
        <w:t xml:space="preserve">17. What does </w:t>
      </w:r>
      <w:r w:rsidRPr="00C13AE5">
        <w:rPr>
          <w:rFonts w:cstheme="minorHAnsi"/>
          <w:b/>
          <w:bCs/>
          <w:sz w:val="24"/>
          <w:szCs w:val="24"/>
        </w:rPr>
        <w:t>“them</w:t>
      </w:r>
      <w:r w:rsidRPr="00C13AE5">
        <w:rPr>
          <w:rFonts w:cstheme="minorHAnsi"/>
          <w:bCs/>
          <w:sz w:val="24"/>
          <w:szCs w:val="24"/>
        </w:rPr>
        <w:t>” refer to?</w:t>
      </w:r>
    </w:p>
    <w:p w14:paraId="06FE927B" w14:textId="77777777"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t>A. researchers</w:t>
      </w:r>
      <w:r w:rsidRPr="00C13AE5">
        <w:rPr>
          <w:rFonts w:cstheme="minorHAnsi"/>
          <w:bCs/>
          <w:sz w:val="24"/>
          <w:szCs w:val="24"/>
        </w:rPr>
        <w:tab/>
      </w:r>
      <w:r w:rsidRPr="00C13AE5">
        <w:rPr>
          <w:rFonts w:cstheme="minorHAnsi"/>
          <w:bCs/>
          <w:sz w:val="24"/>
          <w:szCs w:val="24"/>
        </w:rPr>
        <w:tab/>
        <w:t>B. humans</w:t>
      </w:r>
      <w:r w:rsidRPr="00C13AE5">
        <w:rPr>
          <w:rFonts w:cstheme="minorHAnsi"/>
          <w:bCs/>
          <w:sz w:val="24"/>
          <w:szCs w:val="24"/>
        </w:rPr>
        <w:tab/>
        <w:t>C. renewable resources</w:t>
      </w:r>
      <w:r w:rsidRPr="00C13AE5">
        <w:rPr>
          <w:rFonts w:cstheme="minorHAnsi"/>
          <w:bCs/>
          <w:sz w:val="24"/>
          <w:szCs w:val="24"/>
        </w:rPr>
        <w:tab/>
      </w:r>
      <w:r w:rsidRPr="00C13AE5">
        <w:rPr>
          <w:rFonts w:cstheme="minorHAnsi"/>
          <w:bCs/>
          <w:sz w:val="24"/>
          <w:szCs w:val="24"/>
        </w:rPr>
        <w:tab/>
        <w:t>D. wedges</w:t>
      </w:r>
    </w:p>
    <w:p w14:paraId="6F461B86" w14:textId="77777777" w:rsidR="002E6F0A" w:rsidRPr="00C13AE5" w:rsidRDefault="002E6F0A" w:rsidP="0077381A">
      <w:pPr>
        <w:spacing w:before="240" w:after="0" w:line="240" w:lineRule="atLeast"/>
        <w:rPr>
          <w:rFonts w:cstheme="minorHAnsi"/>
          <w:bCs/>
          <w:sz w:val="24"/>
          <w:szCs w:val="24"/>
        </w:rPr>
      </w:pPr>
      <w:r w:rsidRPr="00C13AE5">
        <w:rPr>
          <w:rFonts w:cstheme="minorHAnsi"/>
          <w:bCs/>
          <w:sz w:val="24"/>
          <w:szCs w:val="24"/>
        </w:rPr>
        <w:lastRenderedPageBreak/>
        <w:t>18. What is the best title for this passage?</w:t>
      </w:r>
    </w:p>
    <w:p w14:paraId="6F9ACF46" w14:textId="77777777"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t xml:space="preserve">A. Arguments over Global Warming </w:t>
      </w:r>
      <w:r w:rsidRPr="00C13AE5">
        <w:rPr>
          <w:rFonts w:cstheme="minorHAnsi"/>
          <w:bCs/>
          <w:sz w:val="24"/>
          <w:szCs w:val="24"/>
        </w:rPr>
        <w:tab/>
        <w:t>B. Global Warming and its Causes</w:t>
      </w:r>
    </w:p>
    <w:p w14:paraId="210EAA57" w14:textId="77777777"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t>C. Global Warming Solutions</w:t>
      </w:r>
      <w:r w:rsidRPr="00C13AE5">
        <w:rPr>
          <w:rFonts w:cstheme="minorHAnsi"/>
          <w:bCs/>
          <w:sz w:val="24"/>
          <w:szCs w:val="24"/>
        </w:rPr>
        <w:tab/>
      </w:r>
      <w:r w:rsidRPr="00C13AE5">
        <w:rPr>
          <w:rFonts w:cstheme="minorHAnsi"/>
          <w:bCs/>
          <w:sz w:val="24"/>
          <w:szCs w:val="24"/>
        </w:rPr>
        <w:tab/>
        <w:t>D. Global Warming’s Effect on Earth</w:t>
      </w:r>
    </w:p>
    <w:p w14:paraId="4AA99376" w14:textId="77777777" w:rsidR="002E6F0A" w:rsidRPr="00C13AE5" w:rsidRDefault="002E6F0A" w:rsidP="0077381A">
      <w:pPr>
        <w:spacing w:after="0" w:line="240" w:lineRule="atLeast"/>
        <w:ind w:left="720"/>
        <w:rPr>
          <w:rFonts w:cstheme="minorHAnsi"/>
          <w:bCs/>
          <w:sz w:val="24"/>
          <w:szCs w:val="24"/>
        </w:rPr>
      </w:pPr>
    </w:p>
    <w:p w14:paraId="668AF71F" w14:textId="77777777" w:rsidR="002E6F0A" w:rsidRPr="00C13AE5" w:rsidRDefault="002E6F0A" w:rsidP="0077381A">
      <w:pPr>
        <w:spacing w:after="0" w:line="240" w:lineRule="atLeast"/>
        <w:rPr>
          <w:rFonts w:cstheme="minorHAnsi"/>
          <w:bCs/>
          <w:sz w:val="24"/>
          <w:szCs w:val="24"/>
        </w:rPr>
      </w:pPr>
      <w:r w:rsidRPr="00C13AE5">
        <w:rPr>
          <w:rFonts w:cstheme="minorHAnsi"/>
          <w:bCs/>
          <w:sz w:val="24"/>
          <w:szCs w:val="24"/>
        </w:rPr>
        <w:t>19. “</w:t>
      </w:r>
      <w:r w:rsidRPr="00C13AE5">
        <w:rPr>
          <w:rFonts w:cstheme="minorHAnsi"/>
          <w:b/>
          <w:bCs/>
          <w:sz w:val="24"/>
          <w:szCs w:val="24"/>
        </w:rPr>
        <w:t>Sequestering</w:t>
      </w:r>
      <w:r w:rsidRPr="00C13AE5">
        <w:rPr>
          <w:rFonts w:cstheme="minorHAnsi"/>
          <w:bCs/>
          <w:sz w:val="24"/>
          <w:szCs w:val="24"/>
        </w:rPr>
        <w:t>” has closest meaning to</w:t>
      </w:r>
      <w:r w:rsidR="0025578C" w:rsidRPr="00C13AE5">
        <w:rPr>
          <w:rFonts w:cstheme="minorHAnsi"/>
          <w:bCs/>
          <w:sz w:val="24"/>
          <w:szCs w:val="24"/>
        </w:rPr>
        <w:t xml:space="preserve"> ……….</w:t>
      </w:r>
    </w:p>
    <w:p w14:paraId="7C37579E" w14:textId="77777777"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t>A. absorb</w:t>
      </w:r>
      <w:r w:rsidRPr="00C13AE5">
        <w:rPr>
          <w:rFonts w:cstheme="minorHAnsi"/>
          <w:bCs/>
          <w:sz w:val="24"/>
          <w:szCs w:val="24"/>
        </w:rPr>
        <w:tab/>
        <w:t>B. isolate</w:t>
      </w:r>
      <w:r w:rsidRPr="00C13AE5">
        <w:rPr>
          <w:rFonts w:cstheme="minorHAnsi"/>
          <w:bCs/>
          <w:sz w:val="24"/>
          <w:szCs w:val="24"/>
        </w:rPr>
        <w:tab/>
        <w:t>C. release</w:t>
      </w:r>
      <w:r w:rsidRPr="00C13AE5">
        <w:rPr>
          <w:rFonts w:cstheme="minorHAnsi"/>
          <w:bCs/>
          <w:sz w:val="24"/>
          <w:szCs w:val="24"/>
        </w:rPr>
        <w:tab/>
        <w:t>D. emit</w:t>
      </w:r>
    </w:p>
    <w:p w14:paraId="72295629" w14:textId="77777777" w:rsidR="002E6F0A" w:rsidRPr="00C13AE5" w:rsidRDefault="002E6F0A" w:rsidP="0077381A">
      <w:pPr>
        <w:spacing w:after="0" w:line="240" w:lineRule="atLeast"/>
        <w:ind w:left="720"/>
        <w:rPr>
          <w:rFonts w:cstheme="minorHAnsi"/>
          <w:bCs/>
          <w:sz w:val="24"/>
          <w:szCs w:val="24"/>
        </w:rPr>
      </w:pPr>
    </w:p>
    <w:p w14:paraId="36DB5636" w14:textId="77777777" w:rsidR="002E6F0A" w:rsidRPr="00C13AE5" w:rsidRDefault="002E6F0A" w:rsidP="0077381A">
      <w:pPr>
        <w:spacing w:after="0" w:line="240" w:lineRule="atLeast"/>
        <w:rPr>
          <w:rFonts w:cstheme="minorHAnsi"/>
          <w:bCs/>
          <w:sz w:val="24"/>
          <w:szCs w:val="24"/>
        </w:rPr>
      </w:pPr>
      <w:r w:rsidRPr="00C13AE5">
        <w:rPr>
          <w:rFonts w:cstheme="minorHAnsi"/>
          <w:bCs/>
          <w:sz w:val="24"/>
          <w:szCs w:val="24"/>
        </w:rPr>
        <w:t>20. Why does the writer mention “</w:t>
      </w:r>
      <w:r w:rsidRPr="00C13AE5">
        <w:rPr>
          <w:rFonts w:cstheme="minorHAnsi"/>
          <w:b/>
          <w:bCs/>
          <w:sz w:val="24"/>
          <w:szCs w:val="24"/>
        </w:rPr>
        <w:t>drawbacks</w:t>
      </w:r>
      <w:r w:rsidRPr="00C13AE5">
        <w:rPr>
          <w:rFonts w:cstheme="minorHAnsi"/>
          <w:bCs/>
          <w:sz w:val="24"/>
          <w:szCs w:val="24"/>
        </w:rPr>
        <w:t>” in the last paragraph?</w:t>
      </w:r>
    </w:p>
    <w:p w14:paraId="17871E13" w14:textId="77777777" w:rsidR="002E6F0A" w:rsidRPr="00C13AE5" w:rsidRDefault="002E6F0A" w:rsidP="0077381A">
      <w:pPr>
        <w:spacing w:after="0" w:line="240" w:lineRule="atLeast"/>
        <w:ind w:firstLine="720"/>
        <w:rPr>
          <w:rFonts w:cstheme="minorHAnsi"/>
          <w:bCs/>
          <w:sz w:val="24"/>
          <w:szCs w:val="24"/>
        </w:rPr>
      </w:pPr>
      <w:r w:rsidRPr="00C13AE5">
        <w:rPr>
          <w:rFonts w:cstheme="minorHAnsi"/>
          <w:bCs/>
          <w:sz w:val="24"/>
          <w:szCs w:val="24"/>
        </w:rPr>
        <w:t xml:space="preserve">A. To introduce the disadvantages of solutions in the following paragraph </w:t>
      </w:r>
    </w:p>
    <w:p w14:paraId="35998B2E" w14:textId="77777777"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t>B. To emphasize the disadvantages of the solutions in the previous paragraph</w:t>
      </w:r>
    </w:p>
    <w:p w14:paraId="5E7D3A1A" w14:textId="77777777"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t>C. To recommend readers not to use the solutions</w:t>
      </w:r>
    </w:p>
    <w:p w14:paraId="052AE1D9" w14:textId="77777777" w:rsidR="002E6F0A" w:rsidRPr="00C13AE5" w:rsidRDefault="002E6F0A" w:rsidP="0077381A">
      <w:pPr>
        <w:spacing w:line="240" w:lineRule="atLeast"/>
        <w:ind w:left="720"/>
        <w:rPr>
          <w:rFonts w:cstheme="minorHAnsi"/>
          <w:bCs/>
          <w:sz w:val="24"/>
          <w:szCs w:val="24"/>
        </w:rPr>
      </w:pPr>
      <w:r w:rsidRPr="00C13AE5">
        <w:rPr>
          <w:rFonts w:cstheme="minorHAnsi"/>
          <w:bCs/>
          <w:sz w:val="24"/>
          <w:szCs w:val="24"/>
        </w:rPr>
        <w:t>D. To emphasize the advantages of the solutions in different contexts</w:t>
      </w:r>
      <w:ins w:id="1" w:author="Customer" w:date="2015-10-11T19:49:00Z">
        <w:r w:rsidRPr="00C13AE5">
          <w:rPr>
            <w:rFonts w:cstheme="minorHAnsi"/>
            <w:bCs/>
            <w:sz w:val="24"/>
            <w:szCs w:val="24"/>
          </w:rPr>
          <w:t xml:space="preserve"> </w:t>
        </w:r>
      </w:ins>
      <w:del w:id="2" w:author="Customer" w:date="2015-10-11T19:49:00Z">
        <w:r w:rsidRPr="00C13AE5" w:rsidDel="00592A8E">
          <w:rPr>
            <w:rFonts w:cstheme="minorHAnsi"/>
            <w:bCs/>
            <w:sz w:val="24"/>
            <w:szCs w:val="24"/>
          </w:rPr>
          <w:delText xml:space="preserve"> </w:delText>
        </w:r>
      </w:del>
    </w:p>
    <w:p w14:paraId="5926F29C" w14:textId="77777777" w:rsidR="002E6F0A" w:rsidRPr="00C13AE5" w:rsidRDefault="002E6F0A" w:rsidP="0077381A">
      <w:pPr>
        <w:spacing w:line="240" w:lineRule="atLeast"/>
        <w:rPr>
          <w:rFonts w:cstheme="minorHAnsi"/>
          <w:b/>
          <w:sz w:val="24"/>
          <w:szCs w:val="24"/>
        </w:rPr>
      </w:pPr>
      <w:r w:rsidRPr="00C13AE5">
        <w:rPr>
          <w:rFonts w:cstheme="minorHAnsi"/>
          <w:b/>
          <w:sz w:val="24"/>
          <w:szCs w:val="24"/>
        </w:rPr>
        <w:t>PASSAGE 3 – Questions 21-30</w:t>
      </w:r>
    </w:p>
    <w:p w14:paraId="46362E07" w14:textId="77777777" w:rsidR="002E6F0A" w:rsidRPr="00C13AE5" w:rsidRDefault="002E6F0A" w:rsidP="0077381A">
      <w:pPr>
        <w:spacing w:line="240" w:lineRule="atLeast"/>
        <w:rPr>
          <w:rFonts w:cstheme="minorHAnsi"/>
          <w:bCs/>
          <w:sz w:val="24"/>
          <w:szCs w:val="24"/>
        </w:rPr>
      </w:pPr>
      <w:r w:rsidRPr="00C13AE5">
        <w:rPr>
          <w:rFonts w:cstheme="minorHAnsi"/>
          <w:bCs/>
          <w:sz w:val="24"/>
          <w:szCs w:val="24"/>
        </w:rPr>
        <w:t xml:space="preserve">Art communicates to us primarily through our eyes. We look at art, and we try to find some meaning in the experience. If we are to begin to think about art more seriously, we might do well to become more aware of the process of seeing itself. </w:t>
      </w:r>
    </w:p>
    <w:p w14:paraId="279096D7" w14:textId="77777777" w:rsidR="002E6F0A" w:rsidRPr="00C13AE5" w:rsidRDefault="002E6F0A" w:rsidP="0077381A">
      <w:pPr>
        <w:spacing w:line="240" w:lineRule="atLeast"/>
        <w:rPr>
          <w:rFonts w:cstheme="minorHAnsi"/>
          <w:bCs/>
          <w:sz w:val="24"/>
          <w:szCs w:val="24"/>
        </w:rPr>
      </w:pPr>
      <w:r w:rsidRPr="00C13AE5">
        <w:rPr>
          <w:rFonts w:cstheme="minorHAnsi"/>
          <w:bCs/>
          <w:sz w:val="24"/>
          <w:szCs w:val="24"/>
        </w:rPr>
        <w:t xml:space="preserve">Science tells us that seeing is a mode of perception, or the recognition and interpretation of sensory data-in other words, how information comes in our senses, and what we make of it. In visual perception our eyes take in information in the form of light patterns; the brain processes these patterns to give them meaning. </w:t>
      </w:r>
      <w:r w:rsidRPr="00C13AE5">
        <w:rPr>
          <w:rFonts w:cstheme="minorHAnsi"/>
          <w:bCs/>
          <w:sz w:val="24"/>
          <w:szCs w:val="24"/>
          <w:highlight w:val="yellow"/>
        </w:rPr>
        <w:t>The mechanics of perception work much the same way for everyone, yet in a given situation we do not all see the same things</w:t>
      </w:r>
      <w:r w:rsidRPr="00C13AE5">
        <w:rPr>
          <w:rFonts w:cstheme="minorHAnsi"/>
          <w:bCs/>
          <w:sz w:val="24"/>
          <w:szCs w:val="24"/>
          <w:highlight w:val="lightGray"/>
        </w:rPr>
        <w:t>.</w:t>
      </w:r>
    </w:p>
    <w:p w14:paraId="70F776D7" w14:textId="77777777" w:rsidR="002E6F0A" w:rsidRPr="00C13AE5" w:rsidRDefault="002E6F0A" w:rsidP="0077381A">
      <w:pPr>
        <w:spacing w:line="240" w:lineRule="atLeast"/>
        <w:rPr>
          <w:rFonts w:cstheme="minorHAnsi"/>
          <w:bCs/>
          <w:sz w:val="24"/>
          <w:szCs w:val="24"/>
        </w:rPr>
      </w:pPr>
      <w:r w:rsidRPr="00C13AE5">
        <w:rPr>
          <w:rFonts w:cstheme="minorHAnsi"/>
          <w:bCs/>
          <w:sz w:val="24"/>
          <w:szCs w:val="24"/>
        </w:rPr>
        <w:t>We can take great pleasure in merely looking at art, just as we take pleasure in the view of a distant mountain range or watching the sun set over the ocean. But art, unlike nature, is a human creation. It is one of the many ways we express ourselves and attempt to communicate. A work of art is the product of human intelligence, and we can meet it with our own intelligence on equal footing. This is where study comes in.</w:t>
      </w:r>
    </w:p>
    <w:p w14:paraId="609713E9" w14:textId="77777777" w:rsidR="002E6F0A" w:rsidRPr="00C13AE5" w:rsidRDefault="002E6F0A" w:rsidP="0077381A">
      <w:pPr>
        <w:spacing w:line="240" w:lineRule="atLeast"/>
        <w:rPr>
          <w:rFonts w:cstheme="minorHAnsi"/>
          <w:bCs/>
          <w:sz w:val="24"/>
          <w:szCs w:val="24"/>
        </w:rPr>
      </w:pPr>
      <w:r w:rsidRPr="00C13AE5">
        <w:rPr>
          <w:rFonts w:cstheme="minorHAnsi"/>
          <w:bCs/>
          <w:sz w:val="24"/>
          <w:szCs w:val="24"/>
        </w:rPr>
        <w:t>The understanding of process - the how - often contributes quite a lot to our appreciation of art. If you understand why painting in watercolor may be different from painting in oil, why clay responds differently to the artist's hands than does wood or glass - you will have a richer appreciation of the artist's expression.</w:t>
      </w:r>
    </w:p>
    <w:p w14:paraId="1EE3AA96" w14:textId="77777777" w:rsidR="002E6F0A" w:rsidRPr="00C13AE5" w:rsidRDefault="002E6F0A" w:rsidP="0077381A">
      <w:pPr>
        <w:spacing w:line="240" w:lineRule="atLeast"/>
        <w:rPr>
          <w:rFonts w:cstheme="minorHAnsi"/>
          <w:bCs/>
          <w:sz w:val="24"/>
          <w:szCs w:val="24"/>
        </w:rPr>
      </w:pPr>
      <w:r w:rsidRPr="00C13AE5">
        <w:rPr>
          <w:rFonts w:cstheme="minorHAnsi"/>
          <w:bCs/>
          <w:sz w:val="24"/>
          <w:szCs w:val="24"/>
        </w:rPr>
        <w:t xml:space="preserve">Knowing the place of a work of art in history - what went before and came after - can also deepen your understanding. Artists learn to make art by studying the achievements of the past and observing the efforts of their contemporaries. They adapt ideas to serve their own needs and then </w:t>
      </w:r>
      <w:r w:rsidRPr="00C13AE5">
        <w:rPr>
          <w:rFonts w:cstheme="minorHAnsi"/>
          <w:b/>
          <w:sz w:val="24"/>
          <w:szCs w:val="24"/>
        </w:rPr>
        <w:t>bequeath</w:t>
      </w:r>
      <w:r w:rsidRPr="00C13AE5">
        <w:rPr>
          <w:rFonts w:cstheme="minorHAnsi"/>
          <w:bCs/>
          <w:sz w:val="24"/>
          <w:szCs w:val="24"/>
        </w:rPr>
        <w:t xml:space="preserve"> those ideas to future generations of artists. For example, Matisse assumed that his audience would know that Venus was the ancient Roman goddess of love. But he also hoped that they would be familiar with one Venus in particular, a famous Greek statue known as the Venus de Milo. </w:t>
      </w:r>
    </w:p>
    <w:p w14:paraId="1F140746" w14:textId="77777777" w:rsidR="002E6F0A" w:rsidRPr="00C13AE5" w:rsidRDefault="002E6F0A" w:rsidP="0077381A">
      <w:pPr>
        <w:spacing w:line="240" w:lineRule="atLeast"/>
        <w:rPr>
          <w:rFonts w:cstheme="minorHAnsi"/>
          <w:bCs/>
          <w:sz w:val="24"/>
          <w:szCs w:val="24"/>
        </w:rPr>
      </w:pPr>
      <w:r w:rsidRPr="00C13AE5">
        <w:rPr>
          <w:rFonts w:cstheme="minorHAnsi"/>
          <w:bCs/>
          <w:sz w:val="24"/>
          <w:szCs w:val="24"/>
        </w:rPr>
        <w:t xml:space="preserve">An artist may create a specific work for any of a thousand reasons. An awareness of the why may give some insight as well. Looking at Van Gogh's </w:t>
      </w:r>
      <w:r w:rsidRPr="00C13AE5">
        <w:rPr>
          <w:rFonts w:cstheme="minorHAnsi"/>
          <w:bCs/>
          <w:i/>
          <w:sz w:val="24"/>
          <w:szCs w:val="24"/>
        </w:rPr>
        <w:t>The Starry Night</w:t>
      </w:r>
      <w:r w:rsidRPr="00C13AE5">
        <w:rPr>
          <w:rFonts w:cstheme="minorHAnsi"/>
          <w:bCs/>
          <w:sz w:val="24"/>
          <w:szCs w:val="24"/>
        </w:rPr>
        <w:t xml:space="preserve">, it might help you know that Van Gogh was </w:t>
      </w:r>
      <w:r w:rsidRPr="00C13AE5">
        <w:rPr>
          <w:rFonts w:cstheme="minorHAnsi"/>
          <w:b/>
          <w:bCs/>
          <w:sz w:val="24"/>
          <w:szCs w:val="24"/>
        </w:rPr>
        <w:t>intrigued</w:t>
      </w:r>
      <w:r w:rsidRPr="00C13AE5">
        <w:rPr>
          <w:rFonts w:cstheme="minorHAnsi"/>
          <w:bCs/>
          <w:sz w:val="24"/>
          <w:szCs w:val="24"/>
        </w:rPr>
        <w:t xml:space="preserve"> by the belief that people journeyed to a star after their death, and </w:t>
      </w:r>
      <w:r w:rsidRPr="00C13AE5">
        <w:rPr>
          <w:rFonts w:cstheme="minorHAnsi"/>
          <w:bCs/>
          <w:sz w:val="24"/>
          <w:szCs w:val="24"/>
        </w:rPr>
        <w:lastRenderedPageBreak/>
        <w:t>that there they continued their lives. "Just as we take the train to get to Tarascon or Rouen," he wrote in a letter, "we take death to reach a star." This knowledge might help you understand why Van Gogh felt so strongly about the night sky, and what his painting might have meant to him.</w:t>
      </w:r>
    </w:p>
    <w:p w14:paraId="5E67C68B" w14:textId="77777777" w:rsidR="002E6F0A" w:rsidRPr="00C13AE5" w:rsidRDefault="002E6F0A" w:rsidP="0077381A">
      <w:pPr>
        <w:spacing w:line="240" w:lineRule="atLeast"/>
        <w:rPr>
          <w:rFonts w:cstheme="minorHAnsi"/>
          <w:bCs/>
          <w:sz w:val="24"/>
          <w:szCs w:val="24"/>
        </w:rPr>
      </w:pPr>
      <w:r w:rsidRPr="00C13AE5">
        <w:rPr>
          <w:rFonts w:cstheme="minorHAnsi"/>
          <w:bCs/>
          <w:sz w:val="24"/>
          <w:szCs w:val="24"/>
        </w:rPr>
        <w:t xml:space="preserve">But no matter how much you study, Van Gogh's painting will never mean for you exactly what it meant for him, nor should it. Great works of art hold many meanings. The greatest of </w:t>
      </w:r>
      <w:r w:rsidRPr="00C13AE5">
        <w:rPr>
          <w:rFonts w:cstheme="minorHAnsi"/>
          <w:b/>
          <w:sz w:val="24"/>
          <w:szCs w:val="24"/>
        </w:rPr>
        <w:t>them</w:t>
      </w:r>
      <w:r w:rsidRPr="00C13AE5">
        <w:rPr>
          <w:rFonts w:cstheme="minorHAnsi"/>
          <w:bCs/>
          <w:sz w:val="24"/>
          <w:szCs w:val="24"/>
        </w:rPr>
        <w:t xml:space="preserve"> seem to speak anew to each generation and to each attentive observer. The most important thing is that they mean something for you, that your own experiences, thoughts, and emotions find a place in them.</w:t>
      </w:r>
    </w:p>
    <w:p w14:paraId="4E38B297" w14:textId="77777777" w:rsidR="00DD781B" w:rsidRPr="00C13AE5" w:rsidRDefault="00DD781B" w:rsidP="0077381A">
      <w:pPr>
        <w:spacing w:after="0" w:line="240" w:lineRule="atLeast"/>
        <w:rPr>
          <w:rFonts w:cstheme="minorHAnsi"/>
          <w:bCs/>
          <w:sz w:val="24"/>
          <w:szCs w:val="24"/>
        </w:rPr>
      </w:pPr>
    </w:p>
    <w:p w14:paraId="70281A80" w14:textId="77777777" w:rsidR="002E6F0A" w:rsidRPr="00C13AE5" w:rsidRDefault="002E6F0A" w:rsidP="0077381A">
      <w:pPr>
        <w:spacing w:after="0" w:line="240" w:lineRule="atLeast"/>
        <w:rPr>
          <w:rFonts w:cstheme="minorHAnsi"/>
          <w:bCs/>
          <w:sz w:val="24"/>
          <w:szCs w:val="24"/>
        </w:rPr>
      </w:pPr>
      <w:r w:rsidRPr="00C13AE5">
        <w:rPr>
          <w:rFonts w:cstheme="minorHAnsi"/>
          <w:bCs/>
          <w:sz w:val="24"/>
          <w:szCs w:val="24"/>
        </w:rPr>
        <w:t>21. According to paragraph 2, the process of visual perception ………..</w:t>
      </w:r>
    </w:p>
    <w:p w14:paraId="4D8DA3EC" w14:textId="77777777"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t>A.is not the same for all people</w:t>
      </w:r>
      <w:r w:rsidRPr="00C13AE5">
        <w:rPr>
          <w:rFonts w:cstheme="minorHAnsi"/>
          <w:bCs/>
          <w:sz w:val="24"/>
          <w:szCs w:val="24"/>
        </w:rPr>
        <w:tab/>
      </w:r>
      <w:r w:rsidRPr="00C13AE5">
        <w:rPr>
          <w:rFonts w:cstheme="minorHAnsi"/>
          <w:bCs/>
          <w:sz w:val="24"/>
          <w:szCs w:val="24"/>
        </w:rPr>
        <w:tab/>
        <w:t>B. begins with patterns of light</w:t>
      </w:r>
      <w:r w:rsidRPr="00C13AE5">
        <w:rPr>
          <w:rFonts w:cstheme="minorHAnsi"/>
          <w:bCs/>
          <w:sz w:val="24"/>
          <w:szCs w:val="24"/>
        </w:rPr>
        <w:br/>
        <w:t>C. is not very scientific</w:t>
      </w:r>
      <w:r w:rsidRPr="00C13AE5">
        <w:rPr>
          <w:rFonts w:cstheme="minorHAnsi"/>
          <w:bCs/>
          <w:sz w:val="24"/>
          <w:szCs w:val="24"/>
        </w:rPr>
        <w:tab/>
      </w:r>
      <w:r w:rsidRPr="00C13AE5">
        <w:rPr>
          <w:rFonts w:cstheme="minorHAnsi"/>
          <w:bCs/>
          <w:sz w:val="24"/>
          <w:szCs w:val="24"/>
        </w:rPr>
        <w:tab/>
      </w:r>
      <w:r w:rsidRPr="00C13AE5">
        <w:rPr>
          <w:rFonts w:cstheme="minorHAnsi"/>
          <w:bCs/>
          <w:sz w:val="24"/>
          <w:szCs w:val="24"/>
        </w:rPr>
        <w:tab/>
        <w:t>D. requires other senses to function</w:t>
      </w:r>
    </w:p>
    <w:p w14:paraId="4DD685A7" w14:textId="77777777" w:rsidR="00354A2F" w:rsidRPr="00C13AE5" w:rsidRDefault="00354A2F" w:rsidP="0077381A">
      <w:pPr>
        <w:spacing w:after="0" w:line="240" w:lineRule="atLeast"/>
        <w:rPr>
          <w:rFonts w:cstheme="minorHAnsi"/>
          <w:bCs/>
          <w:sz w:val="24"/>
          <w:szCs w:val="24"/>
        </w:rPr>
      </w:pPr>
    </w:p>
    <w:p w14:paraId="39D2273E" w14:textId="77777777" w:rsidR="002E6F0A" w:rsidRPr="00C13AE5" w:rsidRDefault="002E6F0A" w:rsidP="0077381A">
      <w:pPr>
        <w:spacing w:after="0" w:line="240" w:lineRule="atLeast"/>
        <w:rPr>
          <w:rFonts w:cstheme="minorHAnsi"/>
          <w:bCs/>
          <w:sz w:val="24"/>
          <w:szCs w:val="24"/>
        </w:rPr>
      </w:pPr>
      <w:r w:rsidRPr="00C13AE5">
        <w:rPr>
          <w:rFonts w:cstheme="minorHAnsi"/>
          <w:bCs/>
          <w:sz w:val="24"/>
          <w:szCs w:val="24"/>
        </w:rPr>
        <w:t>22. What did Matisse reinterpret?</w:t>
      </w:r>
    </w:p>
    <w:p w14:paraId="4E384B9E" w14:textId="77777777" w:rsidR="002E6F0A" w:rsidRPr="00C13AE5" w:rsidRDefault="002E6F0A" w:rsidP="0077381A">
      <w:pPr>
        <w:spacing w:line="240" w:lineRule="atLeast"/>
        <w:ind w:left="720"/>
        <w:rPr>
          <w:rFonts w:cstheme="minorHAnsi"/>
          <w:bCs/>
          <w:sz w:val="24"/>
          <w:szCs w:val="24"/>
        </w:rPr>
      </w:pPr>
      <w:r w:rsidRPr="00C13AE5">
        <w:rPr>
          <w:rFonts w:cstheme="minorHAnsi"/>
          <w:bCs/>
          <w:sz w:val="24"/>
          <w:szCs w:val="24"/>
        </w:rPr>
        <w:t>A. A goddess from mythology</w:t>
      </w:r>
      <w:r w:rsidRPr="00C13AE5">
        <w:rPr>
          <w:rFonts w:cstheme="minorHAnsi"/>
          <w:bCs/>
          <w:sz w:val="24"/>
          <w:szCs w:val="24"/>
        </w:rPr>
        <w:tab/>
      </w:r>
      <w:r w:rsidRPr="00C13AE5">
        <w:rPr>
          <w:rFonts w:cstheme="minorHAnsi"/>
          <w:bCs/>
          <w:sz w:val="24"/>
          <w:szCs w:val="24"/>
        </w:rPr>
        <w:tab/>
        <w:t>B. A painting by another artist</w:t>
      </w:r>
      <w:r w:rsidRPr="00C13AE5">
        <w:rPr>
          <w:rFonts w:cstheme="minorHAnsi"/>
          <w:bCs/>
          <w:sz w:val="24"/>
          <w:szCs w:val="24"/>
        </w:rPr>
        <w:br/>
        <w:t>C. An ancient sculpture</w:t>
      </w:r>
      <w:r w:rsidRPr="00C13AE5">
        <w:rPr>
          <w:rFonts w:cstheme="minorHAnsi"/>
          <w:bCs/>
          <w:sz w:val="24"/>
          <w:szCs w:val="24"/>
        </w:rPr>
        <w:tab/>
      </w:r>
      <w:r w:rsidRPr="00C13AE5">
        <w:rPr>
          <w:rFonts w:cstheme="minorHAnsi"/>
          <w:bCs/>
          <w:sz w:val="24"/>
          <w:szCs w:val="24"/>
        </w:rPr>
        <w:tab/>
      </w:r>
      <w:r w:rsidRPr="00C13AE5">
        <w:rPr>
          <w:rFonts w:cstheme="minorHAnsi"/>
          <w:bCs/>
          <w:sz w:val="24"/>
          <w:szCs w:val="24"/>
        </w:rPr>
        <w:tab/>
        <w:t>D.A man in history</w:t>
      </w:r>
    </w:p>
    <w:p w14:paraId="60B9BAEC" w14:textId="77777777" w:rsidR="002E6F0A" w:rsidRPr="00C13AE5" w:rsidRDefault="002E6F0A" w:rsidP="0077381A">
      <w:pPr>
        <w:spacing w:after="0" w:line="240" w:lineRule="atLeast"/>
        <w:rPr>
          <w:rFonts w:cstheme="minorHAnsi"/>
          <w:bCs/>
          <w:sz w:val="24"/>
          <w:szCs w:val="24"/>
        </w:rPr>
      </w:pPr>
      <w:r w:rsidRPr="00C13AE5">
        <w:rPr>
          <w:rFonts w:cstheme="minorHAnsi"/>
          <w:bCs/>
          <w:sz w:val="24"/>
          <w:szCs w:val="24"/>
        </w:rPr>
        <w:t>23. The word “</w:t>
      </w:r>
      <w:r w:rsidRPr="00C13AE5">
        <w:rPr>
          <w:rFonts w:cstheme="minorHAnsi"/>
          <w:b/>
          <w:bCs/>
          <w:sz w:val="24"/>
          <w:szCs w:val="24"/>
        </w:rPr>
        <w:t>them</w:t>
      </w:r>
      <w:r w:rsidRPr="00C13AE5">
        <w:rPr>
          <w:rFonts w:cstheme="minorHAnsi"/>
          <w:bCs/>
          <w:sz w:val="24"/>
          <w:szCs w:val="24"/>
        </w:rPr>
        <w:t>” in the last paragraph refers to ……….</w:t>
      </w:r>
    </w:p>
    <w:p w14:paraId="5044D75C" w14:textId="77777777" w:rsidR="002E6F0A" w:rsidRPr="00C13AE5" w:rsidRDefault="002E6F0A" w:rsidP="0077381A">
      <w:pPr>
        <w:spacing w:line="240" w:lineRule="atLeast"/>
        <w:ind w:left="720"/>
        <w:rPr>
          <w:rFonts w:cstheme="minorHAnsi"/>
          <w:bCs/>
          <w:sz w:val="24"/>
          <w:szCs w:val="24"/>
        </w:rPr>
      </w:pPr>
      <w:r w:rsidRPr="00C13AE5">
        <w:rPr>
          <w:rFonts w:cstheme="minorHAnsi"/>
          <w:bCs/>
          <w:sz w:val="24"/>
          <w:szCs w:val="24"/>
        </w:rPr>
        <w:t>A. each attentive observer</w:t>
      </w:r>
      <w:r w:rsidRPr="00C13AE5">
        <w:rPr>
          <w:rFonts w:cstheme="minorHAnsi"/>
          <w:bCs/>
          <w:sz w:val="24"/>
          <w:szCs w:val="24"/>
        </w:rPr>
        <w:tab/>
      </w:r>
      <w:r w:rsidRPr="00C13AE5">
        <w:rPr>
          <w:rFonts w:cstheme="minorHAnsi"/>
          <w:bCs/>
          <w:sz w:val="24"/>
          <w:szCs w:val="24"/>
        </w:rPr>
        <w:tab/>
        <w:t>B. thoughts and emotions</w:t>
      </w:r>
      <w:r w:rsidRPr="00C13AE5">
        <w:rPr>
          <w:rFonts w:cstheme="minorHAnsi"/>
          <w:bCs/>
          <w:sz w:val="24"/>
          <w:szCs w:val="24"/>
        </w:rPr>
        <w:br/>
        <w:t>C. a lifetime of experiences</w:t>
      </w:r>
      <w:r w:rsidRPr="00C13AE5">
        <w:rPr>
          <w:rFonts w:cstheme="minorHAnsi"/>
          <w:bCs/>
          <w:sz w:val="24"/>
          <w:szCs w:val="24"/>
        </w:rPr>
        <w:tab/>
      </w:r>
      <w:r w:rsidRPr="00C13AE5">
        <w:rPr>
          <w:rFonts w:cstheme="minorHAnsi"/>
          <w:bCs/>
          <w:sz w:val="24"/>
          <w:szCs w:val="24"/>
        </w:rPr>
        <w:tab/>
        <w:t>D. great works of art</w:t>
      </w:r>
    </w:p>
    <w:p w14:paraId="7C06C646" w14:textId="77777777" w:rsidR="002E6F0A" w:rsidRPr="00C13AE5" w:rsidRDefault="002E6F0A" w:rsidP="0077381A">
      <w:pPr>
        <w:spacing w:after="0" w:line="240" w:lineRule="atLeast"/>
        <w:rPr>
          <w:rFonts w:cstheme="minorHAnsi"/>
          <w:bCs/>
          <w:sz w:val="24"/>
          <w:szCs w:val="24"/>
        </w:rPr>
      </w:pPr>
      <w:r w:rsidRPr="00C13AE5">
        <w:rPr>
          <w:rFonts w:cstheme="minorHAnsi"/>
          <w:bCs/>
          <w:sz w:val="24"/>
          <w:szCs w:val="24"/>
        </w:rPr>
        <w:t>24. The word “</w:t>
      </w:r>
      <w:r w:rsidRPr="00C13AE5">
        <w:rPr>
          <w:rFonts w:cstheme="minorHAnsi"/>
          <w:b/>
          <w:bCs/>
          <w:sz w:val="24"/>
          <w:szCs w:val="24"/>
        </w:rPr>
        <w:t>bequeath</w:t>
      </w:r>
      <w:r w:rsidRPr="00C13AE5">
        <w:rPr>
          <w:rFonts w:cstheme="minorHAnsi"/>
          <w:bCs/>
          <w:sz w:val="24"/>
          <w:szCs w:val="24"/>
        </w:rPr>
        <w:t>” in the passage is closest in meaning to ……………</w:t>
      </w:r>
    </w:p>
    <w:p w14:paraId="2AF1742D" w14:textId="77777777" w:rsidR="002E6F0A" w:rsidRPr="00C13AE5" w:rsidRDefault="002E6F0A" w:rsidP="0077381A">
      <w:pPr>
        <w:spacing w:line="240" w:lineRule="atLeast"/>
        <w:ind w:left="720"/>
        <w:rPr>
          <w:rFonts w:cstheme="minorHAnsi"/>
          <w:bCs/>
          <w:sz w:val="24"/>
          <w:szCs w:val="24"/>
        </w:rPr>
      </w:pPr>
      <w:r w:rsidRPr="00C13AE5">
        <w:rPr>
          <w:rFonts w:cstheme="minorHAnsi"/>
          <w:bCs/>
          <w:sz w:val="24"/>
          <w:szCs w:val="24"/>
        </w:rPr>
        <w:t>A. make out</w:t>
      </w:r>
      <w:r w:rsidRPr="00C13AE5">
        <w:rPr>
          <w:rFonts w:cstheme="minorHAnsi"/>
          <w:bCs/>
          <w:sz w:val="24"/>
          <w:szCs w:val="24"/>
        </w:rPr>
        <w:tab/>
      </w:r>
      <w:r w:rsidRPr="00C13AE5">
        <w:rPr>
          <w:rFonts w:cstheme="minorHAnsi"/>
          <w:bCs/>
          <w:sz w:val="24"/>
          <w:szCs w:val="24"/>
        </w:rPr>
        <w:tab/>
        <w:t>B. pass on</w:t>
      </w:r>
      <w:r w:rsidRPr="00C13AE5">
        <w:rPr>
          <w:rFonts w:cstheme="minorHAnsi"/>
          <w:bCs/>
          <w:sz w:val="24"/>
          <w:szCs w:val="24"/>
        </w:rPr>
        <w:tab/>
      </w:r>
      <w:r w:rsidRPr="00C13AE5">
        <w:rPr>
          <w:rFonts w:cstheme="minorHAnsi"/>
          <w:bCs/>
          <w:sz w:val="24"/>
          <w:szCs w:val="24"/>
        </w:rPr>
        <w:tab/>
        <w:t>C. look over</w:t>
      </w:r>
      <w:r w:rsidRPr="00C13AE5">
        <w:rPr>
          <w:rFonts w:cstheme="minorHAnsi"/>
          <w:bCs/>
          <w:sz w:val="24"/>
          <w:szCs w:val="24"/>
        </w:rPr>
        <w:tab/>
      </w:r>
      <w:r w:rsidRPr="00C13AE5">
        <w:rPr>
          <w:rFonts w:cstheme="minorHAnsi"/>
          <w:bCs/>
          <w:sz w:val="24"/>
          <w:szCs w:val="24"/>
        </w:rPr>
        <w:tab/>
        <w:t>D. take in</w:t>
      </w:r>
    </w:p>
    <w:p w14:paraId="0C02A8DC" w14:textId="77777777" w:rsidR="002E6F0A" w:rsidRPr="00C13AE5" w:rsidRDefault="002E6F0A" w:rsidP="0077381A">
      <w:pPr>
        <w:spacing w:after="0" w:line="240" w:lineRule="atLeast"/>
        <w:rPr>
          <w:rFonts w:cstheme="minorHAnsi"/>
          <w:bCs/>
          <w:sz w:val="24"/>
          <w:szCs w:val="24"/>
        </w:rPr>
      </w:pPr>
      <w:r w:rsidRPr="00C13AE5">
        <w:rPr>
          <w:rFonts w:cstheme="minorHAnsi"/>
          <w:bCs/>
          <w:sz w:val="24"/>
          <w:szCs w:val="24"/>
        </w:rPr>
        <w:t>25. The author mentions all of the following ways to enhance the appreciation of art EXCEPT</w:t>
      </w:r>
      <w:r w:rsidR="0025578C" w:rsidRPr="00C13AE5">
        <w:rPr>
          <w:rFonts w:cstheme="minorHAnsi"/>
          <w:bCs/>
          <w:sz w:val="24"/>
          <w:szCs w:val="24"/>
        </w:rPr>
        <w:t xml:space="preserve"> ……</w:t>
      </w:r>
    </w:p>
    <w:p w14:paraId="5D14B079" w14:textId="77777777" w:rsidR="002E6F0A" w:rsidRPr="00C13AE5" w:rsidRDefault="002E6F0A" w:rsidP="0077381A">
      <w:pPr>
        <w:spacing w:line="240" w:lineRule="atLeast"/>
        <w:ind w:left="720"/>
        <w:rPr>
          <w:rFonts w:cstheme="minorHAnsi"/>
          <w:bCs/>
          <w:sz w:val="24"/>
          <w:szCs w:val="24"/>
        </w:rPr>
      </w:pPr>
      <w:r w:rsidRPr="00C13AE5">
        <w:rPr>
          <w:rFonts w:cstheme="minorHAnsi"/>
          <w:bCs/>
          <w:sz w:val="24"/>
          <w:szCs w:val="24"/>
        </w:rPr>
        <w:t>A. understanding the artistic process</w:t>
      </w:r>
      <w:r w:rsidRPr="00C13AE5">
        <w:rPr>
          <w:rFonts w:cstheme="minorHAnsi"/>
          <w:bCs/>
          <w:sz w:val="24"/>
          <w:szCs w:val="24"/>
        </w:rPr>
        <w:tab/>
        <w:t>B. becoming familiar with the history</w:t>
      </w:r>
      <w:r w:rsidRPr="00C13AE5">
        <w:rPr>
          <w:rFonts w:cstheme="minorHAnsi"/>
          <w:bCs/>
          <w:sz w:val="24"/>
          <w:szCs w:val="24"/>
        </w:rPr>
        <w:br/>
        <w:t>C. experiencing the art by copying</w:t>
      </w:r>
      <w:r w:rsidRPr="00C13AE5">
        <w:rPr>
          <w:rFonts w:cstheme="minorHAnsi"/>
          <w:bCs/>
          <w:sz w:val="24"/>
          <w:szCs w:val="24"/>
        </w:rPr>
        <w:tab/>
        <w:t>D. knowing about the life of the artist</w:t>
      </w:r>
    </w:p>
    <w:p w14:paraId="7DC306C4" w14:textId="77777777" w:rsidR="002E6F0A" w:rsidRPr="00C13AE5" w:rsidRDefault="002E6F0A" w:rsidP="0077381A">
      <w:pPr>
        <w:spacing w:after="0" w:line="240" w:lineRule="atLeast"/>
        <w:rPr>
          <w:rFonts w:cstheme="minorHAnsi"/>
          <w:bCs/>
          <w:sz w:val="24"/>
          <w:szCs w:val="24"/>
        </w:rPr>
      </w:pPr>
      <w:r w:rsidRPr="00C13AE5">
        <w:rPr>
          <w:rFonts w:cstheme="minorHAnsi"/>
          <w:bCs/>
          <w:sz w:val="24"/>
          <w:szCs w:val="24"/>
        </w:rPr>
        <w:t>26. What is the main topic of this passage?</w:t>
      </w:r>
    </w:p>
    <w:p w14:paraId="3DE79439" w14:textId="77777777" w:rsidR="002E6F0A" w:rsidRPr="00C13AE5" w:rsidRDefault="002E6F0A" w:rsidP="0077381A">
      <w:pPr>
        <w:spacing w:line="240" w:lineRule="atLeast"/>
        <w:ind w:left="720"/>
        <w:rPr>
          <w:rFonts w:cstheme="minorHAnsi"/>
          <w:bCs/>
          <w:sz w:val="24"/>
          <w:szCs w:val="24"/>
        </w:rPr>
      </w:pPr>
      <w:r w:rsidRPr="00C13AE5">
        <w:rPr>
          <w:rFonts w:cstheme="minorHAnsi"/>
          <w:bCs/>
          <w:sz w:val="24"/>
          <w:szCs w:val="24"/>
        </w:rPr>
        <w:t>A. Visual perception of sensory material</w:t>
      </w:r>
      <w:r w:rsidRPr="00C13AE5">
        <w:rPr>
          <w:rFonts w:cstheme="minorHAnsi"/>
          <w:bCs/>
          <w:sz w:val="24"/>
          <w:szCs w:val="24"/>
        </w:rPr>
        <w:br/>
        <w:t>B. The historical context for artistic expression</w:t>
      </w:r>
      <w:r w:rsidRPr="00C13AE5">
        <w:rPr>
          <w:rFonts w:cstheme="minorHAnsi"/>
          <w:bCs/>
          <w:sz w:val="24"/>
          <w:szCs w:val="24"/>
        </w:rPr>
        <w:br/>
        <w:t xml:space="preserve">C. Studying Van Gogh's </w:t>
      </w:r>
      <w:r w:rsidRPr="00C13AE5">
        <w:rPr>
          <w:rFonts w:cstheme="minorHAnsi"/>
          <w:bCs/>
          <w:i/>
          <w:iCs/>
          <w:sz w:val="24"/>
          <w:szCs w:val="24"/>
        </w:rPr>
        <w:t>The Starry Night</w:t>
      </w:r>
      <w:r w:rsidRPr="00C13AE5">
        <w:rPr>
          <w:rFonts w:cstheme="minorHAnsi"/>
          <w:bCs/>
          <w:sz w:val="24"/>
          <w:szCs w:val="24"/>
        </w:rPr>
        <w:br/>
        <w:t>D. The appreciation of works of art</w:t>
      </w:r>
    </w:p>
    <w:p w14:paraId="782E34D5" w14:textId="77777777" w:rsidR="002E6F0A" w:rsidRPr="00C13AE5" w:rsidRDefault="002E6F0A" w:rsidP="0077381A">
      <w:pPr>
        <w:spacing w:after="0" w:line="240" w:lineRule="atLeast"/>
        <w:rPr>
          <w:rFonts w:cstheme="minorHAnsi"/>
          <w:bCs/>
          <w:sz w:val="24"/>
          <w:szCs w:val="24"/>
        </w:rPr>
      </w:pPr>
      <w:r w:rsidRPr="00C13AE5">
        <w:rPr>
          <w:rFonts w:cstheme="minorHAnsi"/>
          <w:bCs/>
          <w:sz w:val="24"/>
          <w:szCs w:val="24"/>
        </w:rPr>
        <w:t>27. Which of the sentences below best expresses the information in the highlighted statement in the passage?</w:t>
      </w:r>
    </w:p>
    <w:p w14:paraId="1FADBF53" w14:textId="77777777" w:rsidR="002E6F0A" w:rsidRPr="00C13AE5" w:rsidRDefault="002E6F0A" w:rsidP="0077381A">
      <w:pPr>
        <w:spacing w:line="240" w:lineRule="atLeast"/>
        <w:ind w:left="720"/>
        <w:rPr>
          <w:rFonts w:cstheme="minorHAnsi"/>
          <w:bCs/>
          <w:sz w:val="24"/>
          <w:szCs w:val="24"/>
        </w:rPr>
      </w:pPr>
      <w:r w:rsidRPr="00C13AE5">
        <w:rPr>
          <w:rFonts w:cstheme="minorHAnsi"/>
          <w:bCs/>
          <w:sz w:val="24"/>
          <w:szCs w:val="24"/>
        </w:rPr>
        <w:t>A. We see images differently because of the mode of perception.</w:t>
      </w:r>
      <w:r w:rsidRPr="00C13AE5">
        <w:rPr>
          <w:rFonts w:cstheme="minorHAnsi"/>
          <w:bCs/>
          <w:sz w:val="24"/>
          <w:szCs w:val="24"/>
        </w:rPr>
        <w:br/>
        <w:t>B. Although we see images differently, the mode of perception is similar.</w:t>
      </w:r>
      <w:r w:rsidRPr="00C13AE5">
        <w:rPr>
          <w:rFonts w:cstheme="minorHAnsi"/>
          <w:bCs/>
          <w:sz w:val="24"/>
          <w:szCs w:val="24"/>
        </w:rPr>
        <w:br/>
        <w:t>C. Since the mode of perception is similar, we see images in the same way.</w:t>
      </w:r>
      <w:r w:rsidRPr="00C13AE5">
        <w:rPr>
          <w:rFonts w:cstheme="minorHAnsi"/>
          <w:bCs/>
          <w:sz w:val="24"/>
          <w:szCs w:val="24"/>
        </w:rPr>
        <w:br/>
        <w:t>D. When the mode of perception is the same, we see the same images</w:t>
      </w:r>
    </w:p>
    <w:p w14:paraId="67919503" w14:textId="77777777" w:rsidR="002E6F0A" w:rsidRPr="00C13AE5" w:rsidRDefault="002E6F0A" w:rsidP="0077381A">
      <w:pPr>
        <w:spacing w:after="0" w:line="240" w:lineRule="atLeast"/>
        <w:rPr>
          <w:rFonts w:cstheme="minorHAnsi"/>
          <w:bCs/>
          <w:sz w:val="24"/>
          <w:szCs w:val="24"/>
        </w:rPr>
      </w:pPr>
      <w:r w:rsidRPr="00C13AE5">
        <w:rPr>
          <w:rFonts w:cstheme="minorHAnsi"/>
          <w:bCs/>
          <w:sz w:val="24"/>
          <w:szCs w:val="24"/>
        </w:rPr>
        <w:t xml:space="preserve">28. Why might Van Gogh have painted </w:t>
      </w:r>
      <w:r w:rsidRPr="00C13AE5">
        <w:rPr>
          <w:rFonts w:cstheme="minorHAnsi"/>
          <w:bCs/>
          <w:i/>
          <w:iCs/>
          <w:sz w:val="24"/>
          <w:szCs w:val="24"/>
        </w:rPr>
        <w:t>The Starry Night?</w:t>
      </w:r>
    </w:p>
    <w:p w14:paraId="570E8754" w14:textId="77777777" w:rsidR="002E6F0A" w:rsidRPr="00C13AE5" w:rsidRDefault="002E6F0A" w:rsidP="0077381A">
      <w:pPr>
        <w:spacing w:line="240" w:lineRule="atLeast"/>
        <w:ind w:left="720"/>
        <w:rPr>
          <w:rFonts w:cstheme="minorHAnsi"/>
          <w:bCs/>
          <w:sz w:val="24"/>
          <w:szCs w:val="24"/>
        </w:rPr>
      </w:pPr>
      <w:r w:rsidRPr="00C13AE5">
        <w:rPr>
          <w:rFonts w:cstheme="minorHAnsi"/>
          <w:bCs/>
          <w:sz w:val="24"/>
          <w:szCs w:val="24"/>
        </w:rPr>
        <w:lastRenderedPageBreak/>
        <w:t>A. To symbolize the journey of life after death</w:t>
      </w:r>
      <w:r w:rsidRPr="00C13AE5">
        <w:rPr>
          <w:rFonts w:cstheme="minorHAnsi"/>
          <w:bCs/>
          <w:sz w:val="24"/>
          <w:szCs w:val="24"/>
        </w:rPr>
        <w:br/>
        <w:t>B. To create a dramatic contrast with the sky</w:t>
      </w:r>
      <w:r w:rsidRPr="00C13AE5">
        <w:rPr>
          <w:rFonts w:cstheme="minorHAnsi"/>
          <w:bCs/>
          <w:sz w:val="24"/>
          <w:szCs w:val="24"/>
        </w:rPr>
        <w:br/>
        <w:t>C. To place a strong image in the foreground</w:t>
      </w:r>
      <w:r w:rsidRPr="00C13AE5">
        <w:rPr>
          <w:rFonts w:cstheme="minorHAnsi"/>
          <w:bCs/>
          <w:sz w:val="24"/>
          <w:szCs w:val="24"/>
        </w:rPr>
        <w:br/>
        <w:t>D. To include nature from his early experience</w:t>
      </w:r>
    </w:p>
    <w:p w14:paraId="636A894A" w14:textId="77777777" w:rsidR="002E6F0A" w:rsidRPr="00C13AE5" w:rsidRDefault="002E6F0A" w:rsidP="0077381A">
      <w:pPr>
        <w:spacing w:after="0" w:line="240" w:lineRule="atLeast"/>
        <w:rPr>
          <w:rFonts w:cstheme="minorHAnsi"/>
          <w:bCs/>
          <w:sz w:val="24"/>
          <w:szCs w:val="24"/>
        </w:rPr>
      </w:pPr>
      <w:r w:rsidRPr="00C13AE5">
        <w:rPr>
          <w:rFonts w:cstheme="minorHAnsi"/>
          <w:bCs/>
          <w:sz w:val="24"/>
          <w:szCs w:val="24"/>
        </w:rPr>
        <w:t>29. The word “</w:t>
      </w:r>
      <w:r w:rsidRPr="00C13AE5">
        <w:rPr>
          <w:rFonts w:cstheme="minorHAnsi"/>
          <w:b/>
          <w:bCs/>
          <w:sz w:val="24"/>
          <w:szCs w:val="24"/>
        </w:rPr>
        <w:t>intrigued</w:t>
      </w:r>
      <w:r w:rsidRPr="00C13AE5">
        <w:rPr>
          <w:rFonts w:cstheme="minorHAnsi"/>
          <w:bCs/>
          <w:sz w:val="24"/>
          <w:szCs w:val="24"/>
        </w:rPr>
        <w:t>” in the passage is closest in meaning to ………..</w:t>
      </w:r>
    </w:p>
    <w:p w14:paraId="0921CBAE" w14:textId="77777777"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t>A. very pleased</w:t>
      </w:r>
      <w:r w:rsidRPr="00C13AE5">
        <w:rPr>
          <w:rFonts w:cstheme="minorHAnsi"/>
          <w:bCs/>
          <w:sz w:val="24"/>
          <w:szCs w:val="24"/>
        </w:rPr>
        <w:tab/>
      </w:r>
      <w:r w:rsidRPr="00C13AE5">
        <w:rPr>
          <w:rFonts w:cstheme="minorHAnsi"/>
          <w:bCs/>
          <w:sz w:val="24"/>
          <w:szCs w:val="24"/>
        </w:rPr>
        <w:tab/>
        <w:t>B. very confused</w:t>
      </w:r>
      <w:r w:rsidRPr="00C13AE5">
        <w:rPr>
          <w:rFonts w:cstheme="minorHAnsi"/>
          <w:bCs/>
          <w:sz w:val="24"/>
          <w:szCs w:val="24"/>
        </w:rPr>
        <w:tab/>
        <w:t>C. very interested</w:t>
      </w:r>
      <w:r w:rsidRPr="00C13AE5">
        <w:rPr>
          <w:rFonts w:cstheme="minorHAnsi"/>
          <w:bCs/>
          <w:sz w:val="24"/>
          <w:szCs w:val="24"/>
        </w:rPr>
        <w:tab/>
        <w:t>D. very surprised</w:t>
      </w:r>
    </w:p>
    <w:p w14:paraId="708F85FC" w14:textId="77777777" w:rsidR="002E6F0A" w:rsidRPr="00C13AE5" w:rsidRDefault="002E6F0A" w:rsidP="0077381A">
      <w:pPr>
        <w:spacing w:before="240" w:after="0" w:line="240" w:lineRule="atLeast"/>
        <w:rPr>
          <w:rFonts w:cstheme="minorHAnsi"/>
          <w:bCs/>
          <w:sz w:val="24"/>
          <w:szCs w:val="24"/>
        </w:rPr>
      </w:pPr>
      <w:r w:rsidRPr="00C13AE5">
        <w:rPr>
          <w:rFonts w:cstheme="minorHAnsi"/>
          <w:bCs/>
          <w:sz w:val="24"/>
          <w:szCs w:val="24"/>
        </w:rPr>
        <w:t>30. What can be inferred from the last paragraph?</w:t>
      </w:r>
    </w:p>
    <w:p w14:paraId="4D140217" w14:textId="77777777"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t>A. Greatest artworks are impossible to understand.</w:t>
      </w:r>
    </w:p>
    <w:p w14:paraId="13A11BC7" w14:textId="77777777"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t>B. The author shows negative feelings toward contemporary art.</w:t>
      </w:r>
    </w:p>
    <w:p w14:paraId="26B35898" w14:textId="77777777"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t>C. People need knowledge to understand art.</w:t>
      </w:r>
    </w:p>
    <w:p w14:paraId="495A74A4" w14:textId="77777777" w:rsidR="002E6F0A" w:rsidRPr="00C13AE5" w:rsidRDefault="002E6F0A" w:rsidP="0077381A">
      <w:pPr>
        <w:spacing w:after="0" w:line="240" w:lineRule="atLeast"/>
        <w:ind w:left="720"/>
        <w:rPr>
          <w:rFonts w:cstheme="minorHAnsi"/>
          <w:bCs/>
          <w:sz w:val="24"/>
          <w:szCs w:val="24"/>
        </w:rPr>
      </w:pPr>
      <w:r w:rsidRPr="00C13AE5">
        <w:rPr>
          <w:rFonts w:cstheme="minorHAnsi"/>
          <w:bCs/>
          <w:sz w:val="24"/>
          <w:szCs w:val="24"/>
        </w:rPr>
        <w:t>D. What we see in art is determined by our emotions, experiences, and thoughts.</w:t>
      </w:r>
    </w:p>
    <w:p w14:paraId="2E39A4FA" w14:textId="77777777" w:rsidR="002E6F0A" w:rsidRPr="00C13AE5" w:rsidRDefault="002E6F0A" w:rsidP="0077381A">
      <w:pPr>
        <w:spacing w:after="0" w:line="240" w:lineRule="atLeast"/>
        <w:rPr>
          <w:rFonts w:cstheme="minorHAnsi"/>
          <w:bCs/>
          <w:sz w:val="24"/>
          <w:szCs w:val="24"/>
        </w:rPr>
      </w:pPr>
    </w:p>
    <w:p w14:paraId="747AC5C9" w14:textId="77777777" w:rsidR="002E6F0A" w:rsidRPr="00C13AE5" w:rsidRDefault="002E6F0A" w:rsidP="0077381A">
      <w:pPr>
        <w:spacing w:line="240" w:lineRule="atLeast"/>
        <w:rPr>
          <w:rFonts w:cstheme="minorHAnsi"/>
          <w:b/>
          <w:sz w:val="24"/>
          <w:szCs w:val="24"/>
        </w:rPr>
      </w:pPr>
      <w:r w:rsidRPr="00C13AE5">
        <w:rPr>
          <w:rFonts w:cstheme="minorHAnsi"/>
          <w:b/>
          <w:sz w:val="24"/>
          <w:szCs w:val="24"/>
        </w:rPr>
        <w:t>PASSAGE 4 – Questions 31-40</w:t>
      </w:r>
    </w:p>
    <w:p w14:paraId="2502AE5A" w14:textId="77777777" w:rsidR="002E6F0A" w:rsidRPr="00C13AE5" w:rsidRDefault="002E6F0A" w:rsidP="0077381A">
      <w:pPr>
        <w:spacing w:line="240" w:lineRule="atLeast"/>
        <w:rPr>
          <w:rFonts w:cstheme="minorHAnsi"/>
          <w:sz w:val="24"/>
          <w:szCs w:val="24"/>
        </w:rPr>
      </w:pPr>
      <w:r w:rsidRPr="00C13AE5">
        <w:rPr>
          <w:rFonts w:cstheme="minorHAnsi"/>
          <w:sz w:val="24"/>
          <w:szCs w:val="24"/>
        </w:rPr>
        <w:t xml:space="preserve">Antibiotics block the life cycle of bacteria that invade the human body. The first of these antibiotics, penicillin, works by blocking the molecules that construct the cell walls of particular bacteria. The bacteria, with incomplete cell walls, are not able to reproduce. </w:t>
      </w:r>
    </w:p>
    <w:p w14:paraId="72E76FC2" w14:textId="77777777" w:rsidR="002E6F0A" w:rsidRPr="00C13AE5" w:rsidRDefault="002E6F0A" w:rsidP="0077381A">
      <w:pPr>
        <w:spacing w:line="240" w:lineRule="atLeast"/>
        <w:rPr>
          <w:rFonts w:cstheme="minorHAnsi"/>
          <w:sz w:val="24"/>
          <w:szCs w:val="24"/>
        </w:rPr>
      </w:pPr>
      <w:r w:rsidRPr="00C13AE5">
        <w:rPr>
          <w:rFonts w:cstheme="minorHAnsi"/>
          <w:sz w:val="24"/>
          <w:szCs w:val="24"/>
        </w:rPr>
        <w:t>When penicillin was introduced during World War II, it was truly a "miracle drug." Until that time, anyone who was cut or wounded stood a great risk of infection. Once penicillin became available, the situation changed. Wounded soldiers, children with ear infections, and many others began to benefit from the ability to block the growth of bacteria.</w:t>
      </w:r>
    </w:p>
    <w:p w14:paraId="33B7671B" w14:textId="77777777" w:rsidR="002E6F0A" w:rsidRPr="00C13AE5" w:rsidRDefault="002E6F0A" w:rsidP="0077381A">
      <w:pPr>
        <w:spacing w:line="240" w:lineRule="atLeast"/>
        <w:rPr>
          <w:rFonts w:cstheme="minorHAnsi"/>
          <w:sz w:val="24"/>
          <w:szCs w:val="24"/>
        </w:rPr>
      </w:pPr>
      <w:r w:rsidRPr="00C13AE5">
        <w:rPr>
          <w:rFonts w:cstheme="minorHAnsi"/>
          <w:sz w:val="24"/>
          <w:szCs w:val="24"/>
        </w:rPr>
        <w:t xml:space="preserve">While humanity may have won that particular battle against bacteria, the war is far from over. </w:t>
      </w:r>
      <w:r w:rsidRPr="00C13AE5">
        <w:rPr>
          <w:rFonts w:cstheme="minorHAnsi"/>
          <w:sz w:val="24"/>
          <w:szCs w:val="24"/>
          <w:highlight w:val="yellow"/>
        </w:rPr>
        <w:t>The reason is that in any bacterial population, there are bound to be a few bacteria that, for one reason or another, are not affected by a particular antibiotic</w:t>
      </w:r>
      <w:r w:rsidRPr="00C13AE5">
        <w:rPr>
          <w:rFonts w:cstheme="minorHAnsi"/>
          <w:sz w:val="24"/>
          <w:szCs w:val="24"/>
        </w:rPr>
        <w:t>. For example, they may have a slightly differently shaped enzyme that builds cell walls, so that penicillin will not fit onto that particular shape of the enzyme. These bacteria will not be affected by that particular drug.</w:t>
      </w:r>
    </w:p>
    <w:p w14:paraId="1DFB3394" w14:textId="77777777" w:rsidR="002E6F0A" w:rsidRPr="00C13AE5" w:rsidRDefault="002E6F0A" w:rsidP="0077381A">
      <w:pPr>
        <w:spacing w:line="240" w:lineRule="atLeast"/>
        <w:rPr>
          <w:rFonts w:cstheme="minorHAnsi"/>
          <w:sz w:val="24"/>
          <w:szCs w:val="24"/>
        </w:rPr>
      </w:pPr>
      <w:r w:rsidRPr="00C13AE5">
        <w:rPr>
          <w:rFonts w:cstheme="minorHAnsi"/>
          <w:sz w:val="24"/>
          <w:szCs w:val="24"/>
        </w:rPr>
        <w:t xml:space="preserve">For that small group, the antibiotic is a real godsend. It doesn't affect </w:t>
      </w:r>
      <w:r w:rsidRPr="00C13AE5">
        <w:rPr>
          <w:rFonts w:cstheme="minorHAnsi"/>
          <w:b/>
          <w:bCs/>
          <w:sz w:val="24"/>
          <w:szCs w:val="24"/>
        </w:rPr>
        <w:t>them</w:t>
      </w:r>
      <w:r w:rsidRPr="00C13AE5">
        <w:rPr>
          <w:rFonts w:cstheme="minorHAnsi"/>
          <w:sz w:val="24"/>
          <w:szCs w:val="24"/>
        </w:rPr>
        <w:t>, but it does wipe out all of their competition. They are thus free to multiply, and, over time, all of the bacteria will have whatever properties that made those individuals resistant.</w:t>
      </w:r>
    </w:p>
    <w:p w14:paraId="48F67428" w14:textId="77777777" w:rsidR="002E6F0A" w:rsidRPr="00C13AE5" w:rsidRDefault="002E6F0A" w:rsidP="0077381A">
      <w:pPr>
        <w:spacing w:line="240" w:lineRule="atLeast"/>
        <w:rPr>
          <w:rFonts w:cstheme="minorHAnsi"/>
          <w:sz w:val="24"/>
          <w:szCs w:val="24"/>
        </w:rPr>
      </w:pPr>
      <w:r w:rsidRPr="00C13AE5">
        <w:rPr>
          <w:rFonts w:cstheme="minorHAnsi"/>
          <w:sz w:val="24"/>
          <w:szCs w:val="24"/>
        </w:rPr>
        <w:t>Traditionally, medical scientists have dealt with this phenomenon by developing a large number of antibiotics, each of which intervenes in the bacterial life cycle in a slightly different way. Consequently, if you happen to have a bacterium that is resistant to one antibiotic, probably it will succumb to the action of another. You may, in fact, have had the experience of going to a doctor with an infection, being given an antibiotic, and then finding that it didn't work. In all likelihood, all your doctor had to do then was prescribe a different antibiotic and everything was fine.</w:t>
      </w:r>
    </w:p>
    <w:p w14:paraId="31D2EFA2" w14:textId="77777777" w:rsidR="002E6F0A" w:rsidRPr="00C13AE5" w:rsidRDefault="002E6F0A" w:rsidP="0077381A">
      <w:pPr>
        <w:spacing w:line="240" w:lineRule="atLeast"/>
        <w:rPr>
          <w:rFonts w:cstheme="minorHAnsi"/>
          <w:sz w:val="24"/>
          <w:szCs w:val="24"/>
        </w:rPr>
      </w:pPr>
      <w:r w:rsidRPr="00C13AE5">
        <w:rPr>
          <w:rFonts w:cstheme="minorHAnsi"/>
          <w:sz w:val="24"/>
          <w:szCs w:val="24"/>
        </w:rPr>
        <w:t xml:space="preserve">The problem is that as time has passed, more and more bacteria have become resistant to antibiotics. In fact, currently, there is one strain of bacteria- Staphylococcus-that is resistant to </w:t>
      </w:r>
      <w:r w:rsidRPr="00C13AE5">
        <w:rPr>
          <w:rFonts w:cstheme="minorHAnsi"/>
          <w:sz w:val="24"/>
          <w:szCs w:val="24"/>
        </w:rPr>
        <w:lastRenderedPageBreak/>
        <w:t>every commercially available antibiotic except one, and in 1996, a bacterium with lowered resistance to that last antibiotic appeared in Japan.</w:t>
      </w:r>
    </w:p>
    <w:p w14:paraId="043FF02C" w14:textId="77777777" w:rsidR="002E6F0A" w:rsidRPr="00C13AE5" w:rsidRDefault="002E6F0A" w:rsidP="0077381A">
      <w:pPr>
        <w:spacing w:line="240" w:lineRule="atLeast"/>
        <w:rPr>
          <w:rFonts w:cstheme="minorHAnsi"/>
          <w:sz w:val="24"/>
          <w:szCs w:val="24"/>
        </w:rPr>
      </w:pPr>
      <w:r w:rsidRPr="00C13AE5">
        <w:rPr>
          <w:rFonts w:cstheme="minorHAnsi"/>
          <w:sz w:val="24"/>
          <w:szCs w:val="24"/>
        </w:rPr>
        <w:t xml:space="preserve">The appearance of drug-resistant bacteria is not particularly surprising; in fact, it probably should have been </w:t>
      </w:r>
      <w:r w:rsidRPr="00C13AE5">
        <w:rPr>
          <w:rFonts w:cstheme="minorHAnsi"/>
          <w:b/>
          <w:bCs/>
          <w:sz w:val="24"/>
          <w:szCs w:val="24"/>
        </w:rPr>
        <w:t>anticipated</w:t>
      </w:r>
      <w:r w:rsidRPr="00C13AE5">
        <w:rPr>
          <w:rFonts w:cstheme="minorHAnsi"/>
          <w:sz w:val="24"/>
          <w:szCs w:val="24"/>
        </w:rPr>
        <w:t xml:space="preserve">. Nevertheless, in the late 1980s, there was a general sense of </w:t>
      </w:r>
      <w:r w:rsidRPr="00C13AE5">
        <w:rPr>
          <w:rFonts w:cstheme="minorHAnsi"/>
          <w:b/>
          <w:bCs/>
          <w:sz w:val="24"/>
          <w:szCs w:val="24"/>
        </w:rPr>
        <w:t>complacency</w:t>
      </w:r>
      <w:r w:rsidRPr="00C13AE5">
        <w:rPr>
          <w:rFonts w:cstheme="minorHAnsi"/>
          <w:sz w:val="24"/>
          <w:szCs w:val="24"/>
        </w:rPr>
        <w:t xml:space="preserve"> among scientists on the antibiotic question. Little profit was to be made by developing the one-hundred-and-first antibiotic. Drug companies concentrated their efforts on other areas. Therefore, a gap developed between the production of new antibiotics and the development of resistance among bacteria.</w:t>
      </w:r>
    </w:p>
    <w:p w14:paraId="23ED850E" w14:textId="77777777" w:rsidR="002E6F0A" w:rsidRPr="00C13AE5" w:rsidRDefault="002E6F0A" w:rsidP="0077381A">
      <w:pPr>
        <w:spacing w:line="240" w:lineRule="atLeast"/>
        <w:rPr>
          <w:rFonts w:cstheme="minorHAnsi"/>
          <w:sz w:val="24"/>
          <w:szCs w:val="24"/>
        </w:rPr>
      </w:pPr>
      <w:r w:rsidRPr="00C13AE5">
        <w:rPr>
          <w:rFonts w:cstheme="minorHAnsi"/>
          <w:sz w:val="24"/>
          <w:szCs w:val="24"/>
        </w:rPr>
        <w:t xml:space="preserve">By the early 1990s, this gap was recognized and highlighted in several national news magazines. More companies returned to develop new kinds of antibiotics, and currently, a number are undergoing clinical trials. By early in the twenty-first century, some of these new drugs will start to come on the market, and the problem will be "solved," at least for the moment. </w:t>
      </w:r>
    </w:p>
    <w:p w14:paraId="6A161EFC" w14:textId="77777777" w:rsidR="002E6F0A" w:rsidRPr="00C13AE5" w:rsidRDefault="002E6F0A" w:rsidP="0077381A">
      <w:pPr>
        <w:spacing w:line="240" w:lineRule="atLeast"/>
        <w:rPr>
          <w:rFonts w:cstheme="minorHAnsi"/>
          <w:sz w:val="24"/>
          <w:szCs w:val="24"/>
        </w:rPr>
      </w:pPr>
      <w:r w:rsidRPr="00C13AE5">
        <w:rPr>
          <w:rFonts w:cstheme="minorHAnsi"/>
          <w:sz w:val="24"/>
          <w:szCs w:val="24"/>
        </w:rPr>
        <w:t>Additional research will focus on the processes by which cells repair the constant damage to DNA, but the computer design of new drugs, the development of new antibiotics, and techniques to combat bacteria should remain a top priority.</w:t>
      </w:r>
    </w:p>
    <w:p w14:paraId="6DAF8C86" w14:textId="77777777" w:rsidR="00DD781B" w:rsidRPr="00C13AE5" w:rsidRDefault="00DD781B" w:rsidP="0077381A">
      <w:pPr>
        <w:spacing w:after="0" w:line="240" w:lineRule="atLeast"/>
        <w:rPr>
          <w:rFonts w:cstheme="minorHAnsi"/>
          <w:sz w:val="24"/>
          <w:szCs w:val="24"/>
        </w:rPr>
      </w:pPr>
    </w:p>
    <w:p w14:paraId="02AEEEDD" w14:textId="77777777" w:rsidR="002E6F0A" w:rsidRPr="00C13AE5" w:rsidRDefault="002E6F0A" w:rsidP="0077381A">
      <w:pPr>
        <w:spacing w:after="0" w:line="240" w:lineRule="atLeast"/>
        <w:rPr>
          <w:rFonts w:cstheme="minorHAnsi"/>
          <w:sz w:val="24"/>
          <w:szCs w:val="24"/>
        </w:rPr>
      </w:pPr>
      <w:r w:rsidRPr="00C13AE5">
        <w:rPr>
          <w:rFonts w:cstheme="minorHAnsi"/>
          <w:sz w:val="24"/>
          <w:szCs w:val="24"/>
        </w:rPr>
        <w:t>31. How do antibiotics treat infections?</w:t>
      </w:r>
    </w:p>
    <w:p w14:paraId="0C0E4345" w14:textId="77777777" w:rsidR="002E6F0A" w:rsidRPr="00C13AE5" w:rsidRDefault="002E6F0A" w:rsidP="0077381A">
      <w:pPr>
        <w:spacing w:after="0" w:line="240" w:lineRule="atLeast"/>
        <w:ind w:left="720"/>
        <w:rPr>
          <w:rFonts w:cstheme="minorHAnsi"/>
          <w:sz w:val="24"/>
          <w:szCs w:val="24"/>
        </w:rPr>
      </w:pPr>
      <w:r w:rsidRPr="00C13AE5">
        <w:rPr>
          <w:rFonts w:cstheme="minorHAnsi"/>
          <w:sz w:val="24"/>
          <w:szCs w:val="24"/>
        </w:rPr>
        <w:t>A. They interfere with the reproductive cycle of bacteria.</w:t>
      </w:r>
    </w:p>
    <w:p w14:paraId="1A375D47" w14:textId="77777777" w:rsidR="002E6F0A" w:rsidRPr="00C13AE5" w:rsidRDefault="002E6F0A" w:rsidP="0077381A">
      <w:pPr>
        <w:spacing w:after="0" w:line="240" w:lineRule="atLeast"/>
        <w:ind w:left="720"/>
        <w:rPr>
          <w:rFonts w:cstheme="minorHAnsi"/>
          <w:sz w:val="24"/>
          <w:szCs w:val="24"/>
        </w:rPr>
      </w:pPr>
      <w:r w:rsidRPr="00C13AE5">
        <w:rPr>
          <w:rFonts w:cstheme="minorHAnsi"/>
          <w:sz w:val="24"/>
          <w:szCs w:val="24"/>
        </w:rPr>
        <w:t>B. They construct cell walls to resist bacteria.</w:t>
      </w:r>
    </w:p>
    <w:p w14:paraId="59022188" w14:textId="77777777" w:rsidR="002E6F0A" w:rsidRPr="00C13AE5" w:rsidRDefault="002E6F0A" w:rsidP="0077381A">
      <w:pPr>
        <w:spacing w:after="0" w:line="240" w:lineRule="atLeast"/>
        <w:ind w:left="720"/>
        <w:rPr>
          <w:rFonts w:cstheme="minorHAnsi"/>
          <w:sz w:val="24"/>
          <w:szCs w:val="24"/>
        </w:rPr>
      </w:pPr>
      <w:r w:rsidRPr="00C13AE5">
        <w:rPr>
          <w:rFonts w:cstheme="minorHAnsi"/>
          <w:sz w:val="24"/>
          <w:szCs w:val="24"/>
        </w:rPr>
        <w:t>C. They inject enzymes that explode in affected cells.</w:t>
      </w:r>
    </w:p>
    <w:p w14:paraId="41CD4A91" w14:textId="77777777" w:rsidR="002E6F0A" w:rsidRPr="00C13AE5" w:rsidRDefault="002E6F0A" w:rsidP="0077381A">
      <w:pPr>
        <w:spacing w:line="240" w:lineRule="atLeast"/>
        <w:ind w:left="720"/>
        <w:rPr>
          <w:rFonts w:cstheme="minorHAnsi"/>
          <w:sz w:val="24"/>
          <w:szCs w:val="24"/>
        </w:rPr>
      </w:pPr>
      <w:r w:rsidRPr="00C13AE5">
        <w:rPr>
          <w:rFonts w:cstheme="minorHAnsi"/>
          <w:sz w:val="24"/>
          <w:szCs w:val="24"/>
        </w:rPr>
        <w:t>D. They increase the mitosis of healthy cells</w:t>
      </w:r>
    </w:p>
    <w:p w14:paraId="7BB26AE6" w14:textId="77777777" w:rsidR="002E6F0A" w:rsidRPr="00C13AE5" w:rsidRDefault="002E6F0A" w:rsidP="0077381A">
      <w:pPr>
        <w:spacing w:after="0" w:line="240" w:lineRule="atLeast"/>
        <w:rPr>
          <w:rFonts w:cstheme="minorHAnsi"/>
          <w:sz w:val="24"/>
          <w:szCs w:val="24"/>
        </w:rPr>
      </w:pPr>
      <w:r w:rsidRPr="00C13AE5">
        <w:rPr>
          <w:rFonts w:cstheme="minorHAnsi"/>
          <w:sz w:val="24"/>
          <w:szCs w:val="24"/>
        </w:rPr>
        <w:t>32. The word “</w:t>
      </w:r>
      <w:r w:rsidRPr="00C13AE5">
        <w:rPr>
          <w:rFonts w:cstheme="minorHAnsi"/>
          <w:b/>
          <w:sz w:val="24"/>
          <w:szCs w:val="24"/>
        </w:rPr>
        <w:t>them”</w:t>
      </w:r>
      <w:r w:rsidRPr="00C13AE5">
        <w:rPr>
          <w:rFonts w:cstheme="minorHAnsi"/>
          <w:sz w:val="24"/>
          <w:szCs w:val="24"/>
        </w:rPr>
        <w:t xml:space="preserve"> in paragraph 4 refers to ……….</w:t>
      </w:r>
    </w:p>
    <w:p w14:paraId="06BBEBAD" w14:textId="77777777" w:rsidR="002E6F0A" w:rsidRPr="00C13AE5" w:rsidRDefault="002E6F0A" w:rsidP="0077381A">
      <w:pPr>
        <w:spacing w:line="240" w:lineRule="atLeast"/>
        <w:ind w:left="720"/>
        <w:rPr>
          <w:rFonts w:cstheme="minorHAnsi"/>
          <w:sz w:val="24"/>
          <w:szCs w:val="24"/>
        </w:rPr>
      </w:pPr>
      <w:r w:rsidRPr="00C13AE5">
        <w:rPr>
          <w:rFonts w:cstheme="minorHAnsi"/>
          <w:sz w:val="24"/>
          <w:szCs w:val="24"/>
        </w:rPr>
        <w:t>A. whatever properties</w:t>
      </w:r>
      <w:r w:rsidRPr="00C13AE5">
        <w:rPr>
          <w:rFonts w:cstheme="minorHAnsi"/>
          <w:sz w:val="24"/>
          <w:szCs w:val="24"/>
        </w:rPr>
        <w:tab/>
      </w:r>
      <w:r w:rsidRPr="00C13AE5">
        <w:rPr>
          <w:rFonts w:cstheme="minorHAnsi"/>
          <w:sz w:val="24"/>
          <w:szCs w:val="24"/>
        </w:rPr>
        <w:tab/>
        <w:t>B. resistant bacteria</w:t>
      </w:r>
      <w:r w:rsidRPr="00C13AE5">
        <w:rPr>
          <w:rFonts w:cstheme="minorHAnsi"/>
          <w:sz w:val="24"/>
          <w:szCs w:val="24"/>
        </w:rPr>
        <w:br/>
        <w:t>C. their competition</w:t>
      </w:r>
      <w:r w:rsidRPr="00C13AE5">
        <w:rPr>
          <w:rFonts w:cstheme="minorHAnsi"/>
          <w:sz w:val="24"/>
          <w:szCs w:val="24"/>
        </w:rPr>
        <w:tab/>
      </w:r>
      <w:r w:rsidRPr="00C13AE5">
        <w:rPr>
          <w:rFonts w:cstheme="minorHAnsi"/>
          <w:sz w:val="24"/>
          <w:szCs w:val="24"/>
        </w:rPr>
        <w:tab/>
        <w:t>D. those individuals</w:t>
      </w:r>
    </w:p>
    <w:p w14:paraId="724CF189" w14:textId="77777777" w:rsidR="002E6F0A" w:rsidRPr="00C13AE5" w:rsidRDefault="002E6F0A" w:rsidP="0077381A">
      <w:pPr>
        <w:spacing w:after="0" w:line="240" w:lineRule="atLeast"/>
        <w:rPr>
          <w:rFonts w:cstheme="minorHAnsi"/>
          <w:sz w:val="24"/>
          <w:szCs w:val="24"/>
        </w:rPr>
      </w:pPr>
      <w:r w:rsidRPr="00C13AE5">
        <w:rPr>
          <w:rFonts w:cstheme="minorHAnsi"/>
          <w:sz w:val="24"/>
          <w:szCs w:val="24"/>
        </w:rPr>
        <w:t>33. The word “</w:t>
      </w:r>
      <w:r w:rsidRPr="00C13AE5">
        <w:rPr>
          <w:rFonts w:cstheme="minorHAnsi"/>
          <w:b/>
          <w:sz w:val="24"/>
          <w:szCs w:val="24"/>
        </w:rPr>
        <w:t>anticipated</w:t>
      </w:r>
      <w:r w:rsidRPr="00C13AE5">
        <w:rPr>
          <w:rFonts w:cstheme="minorHAnsi"/>
          <w:sz w:val="24"/>
          <w:szCs w:val="24"/>
        </w:rPr>
        <w:t>” in the passage is closest in meaning to …….</w:t>
      </w:r>
    </w:p>
    <w:p w14:paraId="0CDAFCA0" w14:textId="77777777" w:rsidR="002E6F0A" w:rsidRPr="00C13AE5" w:rsidRDefault="002E6F0A" w:rsidP="0077381A">
      <w:pPr>
        <w:spacing w:line="240" w:lineRule="atLeast"/>
        <w:ind w:left="720"/>
        <w:rPr>
          <w:rFonts w:cstheme="minorHAnsi"/>
          <w:sz w:val="24"/>
          <w:szCs w:val="24"/>
        </w:rPr>
      </w:pPr>
      <w:r w:rsidRPr="00C13AE5">
        <w:rPr>
          <w:rFonts w:cstheme="minorHAnsi"/>
          <w:sz w:val="24"/>
          <w:szCs w:val="24"/>
        </w:rPr>
        <w:t>A. predicted</w:t>
      </w:r>
      <w:r w:rsidRPr="00C13AE5">
        <w:rPr>
          <w:rFonts w:cstheme="minorHAnsi"/>
          <w:sz w:val="24"/>
          <w:szCs w:val="24"/>
        </w:rPr>
        <w:tab/>
      </w:r>
      <w:r w:rsidRPr="00C13AE5">
        <w:rPr>
          <w:rFonts w:cstheme="minorHAnsi"/>
          <w:sz w:val="24"/>
          <w:szCs w:val="24"/>
        </w:rPr>
        <w:tab/>
        <w:t>B. concealed</w:t>
      </w:r>
      <w:r w:rsidRPr="00C13AE5">
        <w:rPr>
          <w:rFonts w:cstheme="minorHAnsi"/>
          <w:sz w:val="24"/>
          <w:szCs w:val="24"/>
        </w:rPr>
        <w:tab/>
      </w:r>
      <w:r w:rsidRPr="00C13AE5">
        <w:rPr>
          <w:rFonts w:cstheme="minorHAnsi"/>
          <w:sz w:val="24"/>
          <w:szCs w:val="24"/>
        </w:rPr>
        <w:tab/>
        <w:t>C. investigated</w:t>
      </w:r>
      <w:r w:rsidRPr="00C13AE5">
        <w:rPr>
          <w:rFonts w:cstheme="minorHAnsi"/>
          <w:sz w:val="24"/>
          <w:szCs w:val="24"/>
        </w:rPr>
        <w:tab/>
      </w:r>
      <w:r w:rsidRPr="00C13AE5">
        <w:rPr>
          <w:rFonts w:cstheme="minorHAnsi"/>
          <w:sz w:val="24"/>
          <w:szCs w:val="24"/>
        </w:rPr>
        <w:tab/>
        <w:t>D. disregarded</w:t>
      </w:r>
    </w:p>
    <w:p w14:paraId="481A304F" w14:textId="77777777" w:rsidR="002E6F0A" w:rsidRPr="00C13AE5" w:rsidRDefault="002E6F0A" w:rsidP="0077381A">
      <w:pPr>
        <w:spacing w:after="0" w:line="240" w:lineRule="atLeast"/>
        <w:rPr>
          <w:rFonts w:cstheme="minorHAnsi"/>
          <w:sz w:val="24"/>
          <w:szCs w:val="24"/>
        </w:rPr>
      </w:pPr>
      <w:r w:rsidRPr="00C13AE5">
        <w:rPr>
          <w:rFonts w:cstheme="minorHAnsi"/>
          <w:sz w:val="24"/>
          <w:szCs w:val="24"/>
        </w:rPr>
        <w:t>34. Which of the following best expresses the main idea of this passage?</w:t>
      </w:r>
    </w:p>
    <w:p w14:paraId="2FBC2AA8" w14:textId="77777777" w:rsidR="002E6F0A" w:rsidRPr="00C13AE5" w:rsidRDefault="002E6F0A" w:rsidP="0077381A">
      <w:pPr>
        <w:spacing w:line="240" w:lineRule="atLeast"/>
        <w:ind w:left="720"/>
        <w:rPr>
          <w:rFonts w:cstheme="minorHAnsi"/>
          <w:sz w:val="24"/>
          <w:szCs w:val="24"/>
        </w:rPr>
      </w:pPr>
      <w:r w:rsidRPr="00C13AE5">
        <w:rPr>
          <w:rFonts w:cstheme="minorHAnsi"/>
          <w:sz w:val="24"/>
          <w:szCs w:val="24"/>
        </w:rPr>
        <w:t>A. The "miracle drug" penicillin</w:t>
      </w:r>
      <w:r w:rsidRPr="00C13AE5">
        <w:rPr>
          <w:rFonts w:cstheme="minorHAnsi"/>
          <w:sz w:val="24"/>
          <w:szCs w:val="24"/>
        </w:rPr>
        <w:tab/>
      </w:r>
      <w:r w:rsidRPr="00C13AE5">
        <w:rPr>
          <w:rFonts w:cstheme="minorHAnsi"/>
          <w:sz w:val="24"/>
          <w:szCs w:val="24"/>
        </w:rPr>
        <w:tab/>
        <w:t>B. Drug-resistant bacteria</w:t>
      </w:r>
      <w:r w:rsidRPr="00C13AE5">
        <w:rPr>
          <w:rFonts w:cstheme="minorHAnsi"/>
          <w:sz w:val="24"/>
          <w:szCs w:val="24"/>
        </w:rPr>
        <w:br/>
        <w:t xml:space="preserve">C. </w:t>
      </w:r>
      <w:r w:rsidRPr="00C13AE5">
        <w:rPr>
          <w:rFonts w:cstheme="minorHAnsi"/>
          <w:i/>
          <w:iCs/>
          <w:sz w:val="24"/>
          <w:szCs w:val="24"/>
        </w:rPr>
        <w:t xml:space="preserve">Staphylococcus </w:t>
      </w:r>
      <w:r w:rsidRPr="00C13AE5">
        <w:rPr>
          <w:rFonts w:cstheme="minorHAnsi"/>
          <w:sz w:val="24"/>
          <w:szCs w:val="24"/>
        </w:rPr>
        <w:t>infections</w:t>
      </w:r>
      <w:r w:rsidRPr="00C13AE5">
        <w:rPr>
          <w:rFonts w:cstheme="minorHAnsi"/>
          <w:sz w:val="24"/>
          <w:szCs w:val="24"/>
        </w:rPr>
        <w:tab/>
      </w:r>
      <w:r w:rsidRPr="00C13AE5">
        <w:rPr>
          <w:rFonts w:cstheme="minorHAnsi"/>
          <w:sz w:val="24"/>
          <w:szCs w:val="24"/>
        </w:rPr>
        <w:tab/>
        <w:t>D. Gene therapy treatments</w:t>
      </w:r>
    </w:p>
    <w:p w14:paraId="60BD2E58" w14:textId="77777777" w:rsidR="002E6F0A" w:rsidRPr="00C13AE5" w:rsidRDefault="002E6F0A" w:rsidP="0077381A">
      <w:pPr>
        <w:spacing w:before="240" w:after="0" w:line="240" w:lineRule="atLeast"/>
        <w:rPr>
          <w:rFonts w:cstheme="minorHAnsi"/>
          <w:sz w:val="24"/>
          <w:szCs w:val="24"/>
        </w:rPr>
      </w:pPr>
      <w:r w:rsidRPr="00C13AE5">
        <w:rPr>
          <w:rFonts w:cstheme="minorHAnsi"/>
          <w:sz w:val="24"/>
          <w:szCs w:val="24"/>
        </w:rPr>
        <w:t>35. According to paragraph 4, why do some bacteria benefit from antibiotics?</w:t>
      </w:r>
    </w:p>
    <w:p w14:paraId="54A7D277" w14:textId="77777777" w:rsidR="002E6F0A" w:rsidRPr="00C13AE5" w:rsidRDefault="002E6F0A" w:rsidP="0077381A">
      <w:pPr>
        <w:spacing w:after="0" w:line="240" w:lineRule="atLeast"/>
        <w:ind w:left="720"/>
        <w:rPr>
          <w:rFonts w:cstheme="minorHAnsi"/>
          <w:sz w:val="24"/>
          <w:szCs w:val="24"/>
        </w:rPr>
      </w:pPr>
      <w:r w:rsidRPr="00C13AE5">
        <w:rPr>
          <w:rFonts w:cstheme="minorHAnsi"/>
          <w:sz w:val="24"/>
          <w:szCs w:val="24"/>
        </w:rPr>
        <w:t>A. The antibiotic eliminates competing bacteria, allowing resistant bacteria to reproduce.</w:t>
      </w:r>
    </w:p>
    <w:p w14:paraId="4541F9AB" w14:textId="77777777" w:rsidR="002E6F0A" w:rsidRPr="00C13AE5" w:rsidRDefault="002E6F0A" w:rsidP="0077381A">
      <w:pPr>
        <w:spacing w:after="0" w:line="240" w:lineRule="atLeast"/>
        <w:ind w:left="720"/>
        <w:rPr>
          <w:rFonts w:cstheme="minorHAnsi"/>
          <w:sz w:val="24"/>
          <w:szCs w:val="24"/>
        </w:rPr>
      </w:pPr>
      <w:r w:rsidRPr="00C13AE5">
        <w:rPr>
          <w:rFonts w:cstheme="minorHAnsi"/>
          <w:sz w:val="24"/>
          <w:szCs w:val="24"/>
        </w:rPr>
        <w:t>B. The resistant bacteria compete with the antibiotic, and the bacteria become stronger.</w:t>
      </w:r>
    </w:p>
    <w:p w14:paraId="0F13F82E" w14:textId="77777777" w:rsidR="002E6F0A" w:rsidRPr="00C13AE5" w:rsidRDefault="002E6F0A" w:rsidP="0077381A">
      <w:pPr>
        <w:spacing w:after="0" w:line="240" w:lineRule="atLeast"/>
        <w:ind w:left="720"/>
        <w:rPr>
          <w:rFonts w:cstheme="minorHAnsi"/>
          <w:sz w:val="24"/>
          <w:szCs w:val="24"/>
        </w:rPr>
      </w:pPr>
      <w:r w:rsidRPr="00C13AE5">
        <w:rPr>
          <w:rFonts w:cstheme="minorHAnsi"/>
          <w:sz w:val="24"/>
          <w:szCs w:val="24"/>
        </w:rPr>
        <w:t>C. The competition helps the resistant bacteria to multiply by reproducing with the resistant type.</w:t>
      </w:r>
    </w:p>
    <w:p w14:paraId="0C24B523" w14:textId="77777777" w:rsidR="002E6F0A" w:rsidRPr="00C13AE5" w:rsidRDefault="002E6F0A" w:rsidP="0077381A">
      <w:pPr>
        <w:spacing w:line="240" w:lineRule="atLeast"/>
        <w:ind w:left="720"/>
        <w:rPr>
          <w:rFonts w:cstheme="minorHAnsi"/>
          <w:sz w:val="24"/>
          <w:szCs w:val="24"/>
        </w:rPr>
      </w:pPr>
      <w:r w:rsidRPr="00C13AE5">
        <w:rPr>
          <w:rFonts w:cstheme="minorHAnsi"/>
          <w:sz w:val="24"/>
          <w:szCs w:val="24"/>
        </w:rPr>
        <w:t>D. The properties of the antibiotic are acquired by the bacteria, making it resistant to the competition.</w:t>
      </w:r>
    </w:p>
    <w:p w14:paraId="7745AA92" w14:textId="77777777" w:rsidR="002E6F0A" w:rsidRPr="00C13AE5" w:rsidRDefault="002E6F0A" w:rsidP="0077381A">
      <w:pPr>
        <w:spacing w:after="0" w:line="240" w:lineRule="atLeast"/>
        <w:rPr>
          <w:rFonts w:cstheme="minorHAnsi"/>
          <w:sz w:val="24"/>
          <w:szCs w:val="24"/>
        </w:rPr>
      </w:pPr>
      <w:r w:rsidRPr="00C13AE5">
        <w:rPr>
          <w:rFonts w:cstheme="minorHAnsi"/>
          <w:sz w:val="24"/>
          <w:szCs w:val="24"/>
        </w:rPr>
        <w:t>36. The word “</w:t>
      </w:r>
      <w:r w:rsidRPr="00C13AE5">
        <w:rPr>
          <w:rFonts w:cstheme="minorHAnsi"/>
          <w:b/>
          <w:sz w:val="24"/>
          <w:szCs w:val="24"/>
        </w:rPr>
        <w:t>complacency”</w:t>
      </w:r>
      <w:r w:rsidRPr="00C13AE5">
        <w:rPr>
          <w:rFonts w:cstheme="minorHAnsi"/>
          <w:sz w:val="24"/>
          <w:szCs w:val="24"/>
        </w:rPr>
        <w:t xml:space="preserve"> in the passage is closest in meaning to ……</w:t>
      </w:r>
    </w:p>
    <w:p w14:paraId="46AD9F58" w14:textId="77777777" w:rsidR="002E6F0A" w:rsidRPr="00C13AE5" w:rsidRDefault="002E6F0A" w:rsidP="0077381A">
      <w:pPr>
        <w:spacing w:after="0" w:line="240" w:lineRule="atLeast"/>
        <w:ind w:left="720"/>
        <w:rPr>
          <w:rFonts w:cstheme="minorHAnsi"/>
          <w:sz w:val="24"/>
          <w:szCs w:val="24"/>
        </w:rPr>
      </w:pPr>
      <w:r w:rsidRPr="00C13AE5">
        <w:rPr>
          <w:rFonts w:cstheme="minorHAnsi"/>
          <w:sz w:val="24"/>
          <w:szCs w:val="24"/>
        </w:rPr>
        <w:lastRenderedPageBreak/>
        <w:t>A. consensus of agreement</w:t>
      </w:r>
      <w:r w:rsidRPr="00C13AE5">
        <w:rPr>
          <w:rFonts w:cstheme="minorHAnsi"/>
          <w:sz w:val="24"/>
          <w:szCs w:val="24"/>
        </w:rPr>
        <w:tab/>
        <w:t>B. fear of consequences</w:t>
      </w:r>
      <w:r w:rsidRPr="00C13AE5">
        <w:rPr>
          <w:rFonts w:cstheme="minorHAnsi"/>
          <w:sz w:val="24"/>
          <w:szCs w:val="24"/>
        </w:rPr>
        <w:br/>
        <w:t>C. lack of concern</w:t>
      </w:r>
      <w:r w:rsidRPr="00C13AE5">
        <w:rPr>
          <w:rFonts w:cstheme="minorHAnsi"/>
          <w:sz w:val="24"/>
          <w:szCs w:val="24"/>
        </w:rPr>
        <w:tab/>
      </w:r>
      <w:r w:rsidRPr="00C13AE5">
        <w:rPr>
          <w:rFonts w:cstheme="minorHAnsi"/>
          <w:sz w:val="24"/>
          <w:szCs w:val="24"/>
        </w:rPr>
        <w:tab/>
        <w:t>D. awareness of potential</w:t>
      </w:r>
    </w:p>
    <w:p w14:paraId="0DC6DA00" w14:textId="77777777" w:rsidR="002E6F0A" w:rsidRPr="00C13AE5" w:rsidRDefault="002E6F0A" w:rsidP="0077381A">
      <w:pPr>
        <w:spacing w:before="240" w:after="0" w:line="240" w:lineRule="atLeast"/>
        <w:rPr>
          <w:rFonts w:cstheme="minorHAnsi"/>
          <w:sz w:val="24"/>
          <w:szCs w:val="24"/>
        </w:rPr>
      </w:pPr>
      <w:r w:rsidRPr="00C13AE5">
        <w:rPr>
          <w:rFonts w:cstheme="minorHAnsi"/>
          <w:sz w:val="24"/>
          <w:szCs w:val="24"/>
        </w:rPr>
        <w:t>37. Which of the sentences below best expresses the information in the highlighted statement in the passage?</w:t>
      </w:r>
    </w:p>
    <w:p w14:paraId="20A5DC1D" w14:textId="77777777" w:rsidR="002E6F0A" w:rsidRPr="00C13AE5" w:rsidRDefault="002E6F0A" w:rsidP="0077381A">
      <w:pPr>
        <w:spacing w:after="0" w:line="240" w:lineRule="atLeast"/>
        <w:ind w:left="720"/>
        <w:rPr>
          <w:rFonts w:cstheme="minorHAnsi"/>
          <w:sz w:val="24"/>
          <w:szCs w:val="24"/>
        </w:rPr>
      </w:pPr>
      <w:r w:rsidRPr="00C13AE5">
        <w:rPr>
          <w:rFonts w:cstheme="minorHAnsi"/>
          <w:sz w:val="24"/>
          <w:szCs w:val="24"/>
        </w:rPr>
        <w:t>A. Some antibiotics affect a population of bacteria more efficiently than others.</w:t>
      </w:r>
      <w:r w:rsidRPr="00C13AE5">
        <w:rPr>
          <w:rFonts w:cstheme="minorHAnsi"/>
          <w:sz w:val="24"/>
          <w:szCs w:val="24"/>
        </w:rPr>
        <w:br/>
        <w:t>B. There are several reasons why some bacteria do not respond to most antibiotics.</w:t>
      </w:r>
      <w:r w:rsidRPr="00C13AE5">
        <w:rPr>
          <w:rFonts w:cstheme="minorHAnsi"/>
          <w:sz w:val="24"/>
          <w:szCs w:val="24"/>
        </w:rPr>
        <w:br/>
        <w:t>C. The effect of antibiotics on bacteria is to bind them together into one population.</w:t>
      </w:r>
      <w:r w:rsidRPr="00C13AE5">
        <w:rPr>
          <w:rFonts w:cstheme="minorHAnsi"/>
          <w:sz w:val="24"/>
          <w:szCs w:val="24"/>
        </w:rPr>
        <w:br/>
        <w:t>D. A small number of bacteria in any sample will probably be resistant to a specific antibiotic.</w:t>
      </w:r>
    </w:p>
    <w:p w14:paraId="15F9FB29" w14:textId="77777777" w:rsidR="002E6F0A" w:rsidRPr="00C13AE5" w:rsidRDefault="002E6F0A" w:rsidP="0077381A">
      <w:pPr>
        <w:spacing w:after="0" w:line="240" w:lineRule="atLeast"/>
        <w:ind w:left="720"/>
        <w:rPr>
          <w:rFonts w:cstheme="minorHAnsi"/>
          <w:sz w:val="24"/>
          <w:szCs w:val="24"/>
        </w:rPr>
      </w:pPr>
    </w:p>
    <w:p w14:paraId="32251755" w14:textId="77777777" w:rsidR="002E6F0A" w:rsidRPr="00C13AE5" w:rsidRDefault="002E6F0A" w:rsidP="0077381A">
      <w:pPr>
        <w:spacing w:after="0" w:line="240" w:lineRule="atLeast"/>
        <w:rPr>
          <w:rFonts w:cstheme="minorHAnsi"/>
          <w:sz w:val="24"/>
          <w:szCs w:val="24"/>
        </w:rPr>
      </w:pPr>
      <w:r w:rsidRPr="00C13AE5">
        <w:rPr>
          <w:rFonts w:cstheme="minorHAnsi"/>
          <w:sz w:val="24"/>
          <w:szCs w:val="24"/>
        </w:rPr>
        <w:t>38. The author mentions all of the following reasons for drug resistant bacteria to appear EXCEPT</w:t>
      </w:r>
      <w:r w:rsidR="0025578C" w:rsidRPr="00C13AE5">
        <w:rPr>
          <w:rFonts w:cstheme="minorHAnsi"/>
          <w:sz w:val="24"/>
          <w:szCs w:val="24"/>
        </w:rPr>
        <w:t>…….</w:t>
      </w:r>
    </w:p>
    <w:p w14:paraId="53FCDDA3" w14:textId="77777777" w:rsidR="002E6F0A" w:rsidRPr="00C13AE5" w:rsidRDefault="002E6F0A" w:rsidP="0077381A">
      <w:pPr>
        <w:spacing w:after="0" w:line="240" w:lineRule="atLeast"/>
        <w:ind w:left="720"/>
        <w:rPr>
          <w:rFonts w:cstheme="minorHAnsi"/>
          <w:sz w:val="24"/>
          <w:szCs w:val="24"/>
        </w:rPr>
      </w:pPr>
      <w:r w:rsidRPr="00C13AE5">
        <w:rPr>
          <w:rFonts w:cstheme="minorHAnsi"/>
          <w:sz w:val="24"/>
          <w:szCs w:val="24"/>
        </w:rPr>
        <w:t>A. there was not enough profit incentive for companies to continue developing new antibiotics</w:t>
      </w:r>
    </w:p>
    <w:p w14:paraId="26CF942D" w14:textId="77777777" w:rsidR="002E6F0A" w:rsidRPr="00C13AE5" w:rsidRDefault="002E6F0A" w:rsidP="0077381A">
      <w:pPr>
        <w:spacing w:after="0" w:line="240" w:lineRule="atLeast"/>
        <w:ind w:left="720"/>
        <w:rPr>
          <w:rFonts w:cstheme="minorHAnsi"/>
          <w:sz w:val="24"/>
          <w:szCs w:val="24"/>
        </w:rPr>
      </w:pPr>
      <w:r w:rsidRPr="00C13AE5">
        <w:rPr>
          <w:rFonts w:cstheme="minorHAnsi"/>
          <w:sz w:val="24"/>
          <w:szCs w:val="24"/>
        </w:rPr>
        <w:t>B. statistically, some drug-resistant bacteria will occur naturally in any large population of bacteria</w:t>
      </w:r>
    </w:p>
    <w:p w14:paraId="047453A6" w14:textId="77777777" w:rsidR="002E6F0A" w:rsidRPr="00C13AE5" w:rsidRDefault="002E6F0A" w:rsidP="0077381A">
      <w:pPr>
        <w:spacing w:after="0" w:line="240" w:lineRule="atLeast"/>
        <w:ind w:left="720"/>
        <w:rPr>
          <w:rFonts w:cstheme="minorHAnsi"/>
          <w:sz w:val="24"/>
          <w:szCs w:val="24"/>
        </w:rPr>
      </w:pPr>
      <w:r w:rsidRPr="00C13AE5">
        <w:rPr>
          <w:rFonts w:cstheme="minorHAnsi"/>
          <w:sz w:val="24"/>
          <w:szCs w:val="24"/>
        </w:rPr>
        <w:t>C. the newer antibiotics were not as strong and effective as the original penicillin-based drugs</w:t>
      </w:r>
    </w:p>
    <w:p w14:paraId="7DB9BDD9" w14:textId="77777777" w:rsidR="002E6F0A" w:rsidRPr="00C13AE5" w:rsidRDefault="002E6F0A" w:rsidP="0077381A">
      <w:pPr>
        <w:spacing w:after="0" w:line="240" w:lineRule="atLeast"/>
        <w:ind w:left="720"/>
        <w:rPr>
          <w:rFonts w:cstheme="minorHAnsi"/>
          <w:sz w:val="24"/>
          <w:szCs w:val="24"/>
        </w:rPr>
      </w:pPr>
      <w:r w:rsidRPr="00C13AE5">
        <w:rPr>
          <w:rFonts w:cstheme="minorHAnsi"/>
          <w:sz w:val="24"/>
          <w:szCs w:val="24"/>
        </w:rPr>
        <w:t>D. competing bacteria are destroyed by antibiotics, allowing resistant bacteria to prosper.</w:t>
      </w:r>
    </w:p>
    <w:p w14:paraId="59B53706" w14:textId="77777777" w:rsidR="002E6F0A" w:rsidRPr="00C13AE5" w:rsidRDefault="002E6F0A" w:rsidP="0077381A">
      <w:pPr>
        <w:spacing w:before="240" w:after="0" w:line="240" w:lineRule="atLeast"/>
        <w:rPr>
          <w:rFonts w:cstheme="minorHAnsi"/>
          <w:sz w:val="24"/>
          <w:szCs w:val="24"/>
        </w:rPr>
      </w:pPr>
      <w:r w:rsidRPr="00C13AE5">
        <w:rPr>
          <w:rFonts w:cstheme="minorHAnsi"/>
          <w:sz w:val="24"/>
          <w:szCs w:val="24"/>
        </w:rPr>
        <w:t>39. It can be inferred from the passage that …….</w:t>
      </w:r>
    </w:p>
    <w:p w14:paraId="180CD180" w14:textId="77777777" w:rsidR="002E6F0A" w:rsidRPr="00C13AE5" w:rsidRDefault="002E6F0A" w:rsidP="0077381A">
      <w:pPr>
        <w:spacing w:after="0" w:line="240" w:lineRule="atLeast"/>
        <w:ind w:left="720"/>
        <w:rPr>
          <w:rFonts w:cstheme="minorHAnsi"/>
          <w:sz w:val="24"/>
          <w:szCs w:val="24"/>
        </w:rPr>
      </w:pPr>
      <w:r w:rsidRPr="00C13AE5">
        <w:rPr>
          <w:rFonts w:cstheme="minorHAnsi"/>
          <w:sz w:val="24"/>
          <w:szCs w:val="24"/>
        </w:rPr>
        <w:t>A. research to develop new antibiotics will not be necessary in the future</w:t>
      </w:r>
      <w:r w:rsidRPr="00C13AE5">
        <w:rPr>
          <w:rFonts w:cstheme="minorHAnsi"/>
          <w:sz w:val="24"/>
          <w:szCs w:val="24"/>
        </w:rPr>
        <w:br/>
        <w:t>B. the scientific community was not surprised by the resistant strains of bacteria</w:t>
      </w:r>
      <w:r w:rsidRPr="00C13AE5">
        <w:rPr>
          <w:rFonts w:cstheme="minorHAnsi"/>
          <w:sz w:val="24"/>
          <w:szCs w:val="24"/>
        </w:rPr>
        <w:br/>
        <w:t>C. antibiotics are not very expensive when they are made available commercially</w:t>
      </w:r>
      <w:r w:rsidRPr="00C13AE5">
        <w:rPr>
          <w:rFonts w:cstheme="minorHAnsi"/>
          <w:sz w:val="24"/>
          <w:szCs w:val="24"/>
        </w:rPr>
        <w:br/>
        <w:t>D. it takes years for a new drug to be made available commercially for consumers</w:t>
      </w:r>
    </w:p>
    <w:p w14:paraId="3ECDD9B1" w14:textId="77777777" w:rsidR="002E6F0A" w:rsidRPr="00C13AE5" w:rsidRDefault="002E6F0A" w:rsidP="0077381A">
      <w:pPr>
        <w:spacing w:before="240" w:after="0" w:line="240" w:lineRule="atLeast"/>
        <w:rPr>
          <w:rFonts w:cstheme="minorHAnsi"/>
          <w:sz w:val="24"/>
          <w:szCs w:val="24"/>
        </w:rPr>
      </w:pPr>
      <w:r w:rsidRPr="00C13AE5">
        <w:rPr>
          <w:rFonts w:cstheme="minorHAnsi"/>
          <w:sz w:val="24"/>
          <w:szCs w:val="24"/>
        </w:rPr>
        <w:t>40. Which of the following statements is NOT a main idea of the passage?</w:t>
      </w:r>
    </w:p>
    <w:p w14:paraId="7A252BFF" w14:textId="77777777" w:rsidR="002E6F0A" w:rsidRPr="00C13AE5" w:rsidRDefault="002E6F0A" w:rsidP="0077381A">
      <w:pPr>
        <w:spacing w:before="240" w:after="0" w:line="240" w:lineRule="atLeast"/>
        <w:ind w:left="720"/>
        <w:rPr>
          <w:rFonts w:cstheme="minorHAnsi"/>
          <w:sz w:val="24"/>
          <w:szCs w:val="24"/>
        </w:rPr>
      </w:pPr>
      <w:r w:rsidRPr="00C13AE5">
        <w:rPr>
          <w:rFonts w:cstheme="minorHAnsi"/>
          <w:sz w:val="24"/>
          <w:szCs w:val="24"/>
        </w:rPr>
        <w:t>A. Many strains of bacteria have become resistant to the antibiotics currently available.</w:t>
      </w:r>
    </w:p>
    <w:p w14:paraId="7F15C786" w14:textId="77777777" w:rsidR="002E6F0A" w:rsidRPr="00C13AE5" w:rsidRDefault="002E6F0A" w:rsidP="0077381A">
      <w:pPr>
        <w:spacing w:after="0" w:line="240" w:lineRule="atLeast"/>
        <w:ind w:left="720"/>
        <w:rPr>
          <w:rFonts w:cstheme="minorHAnsi"/>
          <w:sz w:val="24"/>
          <w:szCs w:val="24"/>
        </w:rPr>
      </w:pPr>
      <w:r w:rsidRPr="00C13AE5">
        <w:rPr>
          <w:rFonts w:cstheme="minorHAnsi"/>
          <w:sz w:val="24"/>
          <w:szCs w:val="24"/>
        </w:rPr>
        <w:t>B. Funding for the production of new antibiotics has been allocated to drug companies.</w:t>
      </w:r>
    </w:p>
    <w:p w14:paraId="0194637C" w14:textId="77777777" w:rsidR="002E6F0A" w:rsidRPr="00C13AE5" w:rsidRDefault="002E6F0A" w:rsidP="0077381A">
      <w:pPr>
        <w:spacing w:after="0" w:line="240" w:lineRule="atLeast"/>
        <w:ind w:left="720"/>
        <w:rPr>
          <w:rFonts w:cstheme="minorHAnsi"/>
          <w:sz w:val="24"/>
          <w:szCs w:val="24"/>
        </w:rPr>
      </w:pPr>
      <w:r w:rsidRPr="00C13AE5">
        <w:rPr>
          <w:rFonts w:cstheme="minorHAnsi"/>
          <w:sz w:val="24"/>
          <w:szCs w:val="24"/>
        </w:rPr>
        <w:t>C. The first antibiotics were very effective in blocking the reproduction of bacteria.</w:t>
      </w:r>
    </w:p>
    <w:p w14:paraId="34B92CA4" w14:textId="77777777" w:rsidR="002E6F0A" w:rsidRPr="00C13AE5" w:rsidRDefault="002E6F0A" w:rsidP="0077381A">
      <w:pPr>
        <w:spacing w:after="0" w:line="240" w:lineRule="atLeast"/>
        <w:ind w:left="720"/>
        <w:rPr>
          <w:rFonts w:cstheme="minorHAnsi"/>
          <w:sz w:val="24"/>
          <w:szCs w:val="24"/>
        </w:rPr>
      </w:pPr>
      <w:r w:rsidRPr="00C13AE5">
        <w:rPr>
          <w:rFonts w:cstheme="minorHAnsi"/>
          <w:sz w:val="24"/>
          <w:szCs w:val="24"/>
        </w:rPr>
        <w:t>D. New antibiotics are being developed to combat bacteria that resist the older antibiotics.</w:t>
      </w:r>
    </w:p>
    <w:p w14:paraId="3EF269F1" w14:textId="77777777" w:rsidR="00906142" w:rsidRPr="00C13AE5" w:rsidRDefault="00906142" w:rsidP="0077381A">
      <w:pPr>
        <w:spacing w:line="240" w:lineRule="atLeast"/>
        <w:rPr>
          <w:rFonts w:cstheme="minorHAnsi"/>
          <w:sz w:val="24"/>
          <w:szCs w:val="24"/>
        </w:rPr>
      </w:pPr>
      <w:r w:rsidRPr="00C13AE5">
        <w:rPr>
          <w:rFonts w:cstheme="minorHAnsi"/>
          <w:sz w:val="24"/>
          <w:szCs w:val="24"/>
        </w:rPr>
        <w:br w:type="page"/>
      </w:r>
    </w:p>
    <w:p w14:paraId="74D72A23" w14:textId="77777777" w:rsidR="00906142" w:rsidRPr="00C13AE5" w:rsidRDefault="00906142" w:rsidP="0077381A">
      <w:pPr>
        <w:spacing w:line="240" w:lineRule="atLeast"/>
        <w:rPr>
          <w:rFonts w:cstheme="minorHAnsi"/>
          <w:b/>
          <w:sz w:val="24"/>
          <w:szCs w:val="24"/>
        </w:rPr>
      </w:pPr>
      <w:r w:rsidRPr="00C13AE5">
        <w:rPr>
          <w:rFonts w:cstheme="minorHAnsi"/>
          <w:b/>
          <w:sz w:val="24"/>
          <w:szCs w:val="24"/>
        </w:rPr>
        <w:lastRenderedPageBreak/>
        <w:t>C: WRITING</w:t>
      </w:r>
    </w:p>
    <w:p w14:paraId="7D78724D" w14:textId="77777777" w:rsidR="00906142" w:rsidRPr="00C13AE5" w:rsidRDefault="00906142" w:rsidP="0077381A">
      <w:pPr>
        <w:spacing w:after="130" w:line="240" w:lineRule="atLeast"/>
        <w:jc w:val="center"/>
        <w:rPr>
          <w:rFonts w:cstheme="minorHAnsi"/>
          <w:b/>
          <w:sz w:val="24"/>
          <w:szCs w:val="24"/>
        </w:rPr>
      </w:pPr>
      <w:r w:rsidRPr="00C13AE5">
        <w:rPr>
          <w:rFonts w:cstheme="minorHAnsi"/>
          <w:b/>
          <w:sz w:val="24"/>
          <w:szCs w:val="24"/>
        </w:rPr>
        <w:t xml:space="preserve">Time allowed: 60 minutes </w:t>
      </w:r>
    </w:p>
    <w:p w14:paraId="10C60244" w14:textId="77777777" w:rsidR="00906142" w:rsidRPr="00C13AE5" w:rsidRDefault="00906142" w:rsidP="0077381A">
      <w:pPr>
        <w:spacing w:after="130" w:line="240" w:lineRule="atLeast"/>
        <w:jc w:val="center"/>
        <w:rPr>
          <w:rFonts w:cstheme="minorHAnsi"/>
          <w:b/>
          <w:sz w:val="24"/>
          <w:szCs w:val="24"/>
        </w:rPr>
      </w:pPr>
      <w:r w:rsidRPr="00C13AE5">
        <w:rPr>
          <w:rFonts w:cstheme="minorHAnsi"/>
          <w:b/>
          <w:sz w:val="24"/>
          <w:szCs w:val="24"/>
        </w:rPr>
        <w:t>No. of items: 2</w:t>
      </w:r>
    </w:p>
    <w:p w14:paraId="17519BC9" w14:textId="77777777" w:rsidR="001E19B1" w:rsidRPr="00C13AE5" w:rsidRDefault="001E19B1" w:rsidP="0077381A">
      <w:pPr>
        <w:spacing w:after="130" w:line="240" w:lineRule="atLeast"/>
        <w:rPr>
          <w:rFonts w:cstheme="minorHAnsi"/>
          <w:b/>
          <w:sz w:val="24"/>
          <w:szCs w:val="24"/>
        </w:rPr>
      </w:pPr>
    </w:p>
    <w:p w14:paraId="30D22086" w14:textId="77777777" w:rsidR="00906142" w:rsidRPr="00C13AE5" w:rsidRDefault="00906142" w:rsidP="0077381A">
      <w:pPr>
        <w:spacing w:after="130" w:line="240" w:lineRule="atLeast"/>
        <w:rPr>
          <w:rFonts w:cstheme="minorHAnsi"/>
          <w:sz w:val="24"/>
          <w:szCs w:val="24"/>
        </w:rPr>
      </w:pPr>
      <w:r w:rsidRPr="00C13AE5">
        <w:rPr>
          <w:rFonts w:cstheme="minorHAnsi"/>
          <w:b/>
          <w:sz w:val="24"/>
          <w:szCs w:val="24"/>
        </w:rPr>
        <w:t xml:space="preserve">TASK 1 </w:t>
      </w:r>
    </w:p>
    <w:p w14:paraId="0836787E" w14:textId="77777777" w:rsidR="00906142" w:rsidRPr="00C13AE5" w:rsidRDefault="00906142" w:rsidP="0077381A">
      <w:pPr>
        <w:spacing w:after="0" w:line="240" w:lineRule="atLeast"/>
        <w:rPr>
          <w:rFonts w:cstheme="minorHAnsi"/>
          <w:sz w:val="24"/>
          <w:szCs w:val="24"/>
        </w:rPr>
      </w:pPr>
      <w:r w:rsidRPr="00C13AE5">
        <w:rPr>
          <w:rFonts w:cstheme="minorHAnsi"/>
          <w:sz w:val="24"/>
          <w:szCs w:val="24"/>
        </w:rPr>
        <w:t xml:space="preserve">You should spend about 20 minutes on this task. </w:t>
      </w:r>
    </w:p>
    <w:p w14:paraId="2CB93C03" w14:textId="77777777" w:rsidR="00D33997" w:rsidRPr="00C13AE5" w:rsidRDefault="00D33997" w:rsidP="0077381A">
      <w:pPr>
        <w:spacing w:after="0" w:line="240" w:lineRule="atLeast"/>
        <w:rPr>
          <w:rFonts w:cstheme="minorHAnsi"/>
          <w:b/>
          <w:sz w:val="24"/>
          <w:szCs w:val="24"/>
        </w:rPr>
      </w:pPr>
    </w:p>
    <w:p w14:paraId="59400872" w14:textId="77777777" w:rsidR="00D33997" w:rsidRPr="00C13AE5" w:rsidRDefault="00D33997" w:rsidP="0077381A">
      <w:pPr>
        <w:spacing w:after="0" w:line="240" w:lineRule="atLeast"/>
        <w:rPr>
          <w:rFonts w:cstheme="minorHAnsi"/>
          <w:b/>
          <w:sz w:val="24"/>
          <w:szCs w:val="24"/>
        </w:rPr>
      </w:pPr>
      <w:r w:rsidRPr="00C13AE5">
        <w:rPr>
          <w:rFonts w:cstheme="minorHAnsi"/>
          <w:b/>
          <w:sz w:val="24"/>
          <w:szCs w:val="24"/>
        </w:rPr>
        <w:t>You had arranged to meet a friend next week, but you have realized that you will not be able to go</w:t>
      </w:r>
    </w:p>
    <w:p w14:paraId="0890D097" w14:textId="77777777" w:rsidR="00D33997" w:rsidRPr="00C13AE5" w:rsidRDefault="00D33997" w:rsidP="0077381A">
      <w:pPr>
        <w:spacing w:after="0" w:line="240" w:lineRule="atLeast"/>
        <w:rPr>
          <w:rFonts w:cstheme="minorHAnsi"/>
          <w:b/>
          <w:sz w:val="24"/>
          <w:szCs w:val="24"/>
        </w:rPr>
      </w:pPr>
      <w:r w:rsidRPr="00C13AE5">
        <w:rPr>
          <w:rFonts w:cstheme="minorHAnsi"/>
          <w:b/>
          <w:sz w:val="24"/>
          <w:szCs w:val="24"/>
        </w:rPr>
        <w:t>Write a letter to your friend. In your letter:</w:t>
      </w:r>
    </w:p>
    <w:p w14:paraId="369ED5CC" w14:textId="77777777" w:rsidR="00D33997" w:rsidRPr="00C13AE5" w:rsidRDefault="00D33997" w:rsidP="0077381A">
      <w:pPr>
        <w:pStyle w:val="ListParagraph"/>
        <w:numPr>
          <w:ilvl w:val="0"/>
          <w:numId w:val="27"/>
        </w:numPr>
        <w:spacing w:after="0" w:line="240" w:lineRule="atLeast"/>
        <w:contextualSpacing w:val="0"/>
        <w:rPr>
          <w:rFonts w:cstheme="minorHAnsi"/>
          <w:b/>
          <w:sz w:val="24"/>
          <w:szCs w:val="24"/>
        </w:rPr>
      </w:pPr>
      <w:r w:rsidRPr="00C13AE5">
        <w:rPr>
          <w:rFonts w:cstheme="minorHAnsi"/>
          <w:b/>
          <w:sz w:val="24"/>
          <w:szCs w:val="24"/>
        </w:rPr>
        <w:t>Cancel the meeting with your friend and apologize</w:t>
      </w:r>
    </w:p>
    <w:p w14:paraId="067CBBA5" w14:textId="77777777" w:rsidR="00D33997" w:rsidRPr="00C13AE5" w:rsidRDefault="00D33997" w:rsidP="0077381A">
      <w:pPr>
        <w:pStyle w:val="ListParagraph"/>
        <w:numPr>
          <w:ilvl w:val="0"/>
          <w:numId w:val="27"/>
        </w:numPr>
        <w:spacing w:after="0" w:line="240" w:lineRule="atLeast"/>
        <w:contextualSpacing w:val="0"/>
        <w:rPr>
          <w:rFonts w:cstheme="minorHAnsi"/>
          <w:b/>
          <w:sz w:val="24"/>
          <w:szCs w:val="24"/>
        </w:rPr>
      </w:pPr>
      <w:r w:rsidRPr="00C13AE5">
        <w:rPr>
          <w:rFonts w:cstheme="minorHAnsi"/>
          <w:b/>
          <w:sz w:val="24"/>
          <w:szCs w:val="24"/>
        </w:rPr>
        <w:t>Explain why you cannot be able to meet your friend</w:t>
      </w:r>
    </w:p>
    <w:p w14:paraId="7A3755D2" w14:textId="77777777" w:rsidR="00D33997" w:rsidRPr="00C13AE5" w:rsidRDefault="00D33997" w:rsidP="0077381A">
      <w:pPr>
        <w:pStyle w:val="ListParagraph"/>
        <w:numPr>
          <w:ilvl w:val="0"/>
          <w:numId w:val="27"/>
        </w:numPr>
        <w:spacing w:after="0" w:line="240" w:lineRule="atLeast"/>
        <w:contextualSpacing w:val="0"/>
        <w:rPr>
          <w:rFonts w:cstheme="minorHAnsi"/>
          <w:b/>
          <w:sz w:val="24"/>
          <w:szCs w:val="24"/>
        </w:rPr>
      </w:pPr>
      <w:r w:rsidRPr="00C13AE5">
        <w:rPr>
          <w:rFonts w:cstheme="minorHAnsi"/>
          <w:b/>
          <w:sz w:val="24"/>
          <w:szCs w:val="24"/>
        </w:rPr>
        <w:t>Suggest where and when you could see each other instead</w:t>
      </w:r>
    </w:p>
    <w:p w14:paraId="37E451ED" w14:textId="77777777" w:rsidR="00D33997" w:rsidRPr="00C13AE5" w:rsidRDefault="00D33997" w:rsidP="0077381A">
      <w:pPr>
        <w:spacing w:after="0" w:line="240" w:lineRule="atLeast"/>
        <w:rPr>
          <w:rFonts w:cstheme="minorHAnsi"/>
          <w:sz w:val="24"/>
          <w:szCs w:val="24"/>
        </w:rPr>
      </w:pPr>
    </w:p>
    <w:p w14:paraId="4D27B5A8" w14:textId="2EB95BCD" w:rsidR="00906142" w:rsidRPr="00C13AE5" w:rsidRDefault="00906142" w:rsidP="0077381A">
      <w:pPr>
        <w:spacing w:line="240" w:lineRule="atLeast"/>
        <w:rPr>
          <w:rFonts w:cstheme="minorHAnsi"/>
          <w:sz w:val="24"/>
          <w:szCs w:val="24"/>
        </w:rPr>
      </w:pPr>
      <w:r w:rsidRPr="00C13AE5">
        <w:rPr>
          <w:rFonts w:cstheme="minorHAnsi"/>
          <w:sz w:val="24"/>
          <w:szCs w:val="24"/>
        </w:rPr>
        <w:t>You should write</w:t>
      </w:r>
      <w:r w:rsidR="00BB4797" w:rsidRPr="00C13AE5">
        <w:rPr>
          <w:rFonts w:cstheme="minorHAnsi"/>
          <w:sz w:val="24"/>
          <w:szCs w:val="24"/>
        </w:rPr>
        <w:t xml:space="preserve"> at least 120 words. </w:t>
      </w:r>
      <w:r w:rsidR="00841363" w:rsidRPr="00C13AE5">
        <w:rPr>
          <w:rFonts w:cstheme="minorHAnsi"/>
          <w:sz w:val="24"/>
          <w:szCs w:val="24"/>
        </w:rPr>
        <w:t>Your response will be evaluated in terms of Task fulfillment, Organization, Vocabulary and Grammar.</w:t>
      </w:r>
      <w:r w:rsidR="00995F0B">
        <w:rPr>
          <w:rFonts w:cstheme="minorHAnsi"/>
          <w:sz w:val="24"/>
          <w:szCs w:val="24"/>
        </w:rPr>
        <w:t xml:space="preserve"> </w:t>
      </w:r>
    </w:p>
    <w:p w14:paraId="0770CF97" w14:textId="77777777" w:rsidR="00906142" w:rsidRPr="00C13AE5" w:rsidRDefault="00906142" w:rsidP="0077381A">
      <w:pPr>
        <w:spacing w:line="240" w:lineRule="atLeast"/>
        <w:ind w:right="-15"/>
        <w:rPr>
          <w:rFonts w:cstheme="minorHAnsi"/>
          <w:b/>
          <w:sz w:val="24"/>
          <w:szCs w:val="24"/>
        </w:rPr>
      </w:pPr>
    </w:p>
    <w:p w14:paraId="0DD89A5E" w14:textId="77777777" w:rsidR="00906142" w:rsidRPr="00C13AE5" w:rsidRDefault="00906142" w:rsidP="0077381A">
      <w:pPr>
        <w:spacing w:line="240" w:lineRule="atLeast"/>
        <w:ind w:right="-15"/>
        <w:rPr>
          <w:rFonts w:cstheme="minorHAnsi"/>
          <w:b/>
          <w:sz w:val="24"/>
          <w:szCs w:val="24"/>
        </w:rPr>
      </w:pPr>
    </w:p>
    <w:p w14:paraId="49A6B8B4" w14:textId="77777777" w:rsidR="001E19B1" w:rsidRPr="00C13AE5" w:rsidRDefault="001E19B1" w:rsidP="0077381A">
      <w:pPr>
        <w:spacing w:line="240" w:lineRule="atLeast"/>
        <w:rPr>
          <w:rFonts w:cstheme="minorHAnsi"/>
          <w:b/>
          <w:sz w:val="24"/>
          <w:szCs w:val="24"/>
        </w:rPr>
      </w:pPr>
    </w:p>
    <w:p w14:paraId="1C089FD8" w14:textId="77777777" w:rsidR="00354A2F" w:rsidRPr="00C13AE5" w:rsidRDefault="00354A2F" w:rsidP="0077381A">
      <w:pPr>
        <w:spacing w:line="240" w:lineRule="atLeast"/>
        <w:rPr>
          <w:rFonts w:cstheme="minorHAnsi"/>
          <w:b/>
          <w:sz w:val="24"/>
          <w:szCs w:val="24"/>
        </w:rPr>
      </w:pPr>
      <w:r w:rsidRPr="00C13AE5">
        <w:rPr>
          <w:rFonts w:cstheme="minorHAnsi"/>
          <w:b/>
          <w:sz w:val="24"/>
          <w:szCs w:val="24"/>
        </w:rPr>
        <w:t>TASK 2</w:t>
      </w:r>
      <w:r w:rsidR="00D33997" w:rsidRPr="00C13AE5">
        <w:rPr>
          <w:rFonts w:cstheme="minorHAnsi"/>
          <w:b/>
          <w:sz w:val="24"/>
          <w:szCs w:val="24"/>
        </w:rPr>
        <w:t xml:space="preserve"> </w:t>
      </w:r>
    </w:p>
    <w:p w14:paraId="11E8DBC4" w14:textId="77777777" w:rsidR="00906142" w:rsidRPr="00C13AE5" w:rsidRDefault="00906142" w:rsidP="0077381A">
      <w:pPr>
        <w:spacing w:line="240" w:lineRule="atLeast"/>
        <w:rPr>
          <w:rFonts w:cstheme="minorHAnsi"/>
          <w:sz w:val="24"/>
          <w:szCs w:val="24"/>
        </w:rPr>
      </w:pPr>
      <w:r w:rsidRPr="00C13AE5">
        <w:rPr>
          <w:rFonts w:cstheme="minorHAnsi"/>
          <w:sz w:val="24"/>
          <w:szCs w:val="24"/>
        </w:rPr>
        <w:t xml:space="preserve">You should spend about 40 minutes on this task. </w:t>
      </w:r>
    </w:p>
    <w:p w14:paraId="2D43ADD2" w14:textId="77777777" w:rsidR="00C3741C" w:rsidRPr="00C13AE5" w:rsidRDefault="00C3741C" w:rsidP="0077381A">
      <w:pPr>
        <w:spacing w:line="240" w:lineRule="atLeast"/>
        <w:rPr>
          <w:rFonts w:cstheme="minorHAnsi"/>
          <w:sz w:val="24"/>
          <w:szCs w:val="24"/>
        </w:rPr>
      </w:pPr>
    </w:p>
    <w:p w14:paraId="18700CEF" w14:textId="77777777" w:rsidR="00C3741C" w:rsidRPr="00C13AE5" w:rsidRDefault="00C3741C" w:rsidP="0077381A">
      <w:pPr>
        <w:spacing w:line="240" w:lineRule="atLeast"/>
        <w:rPr>
          <w:rFonts w:cstheme="minorHAnsi"/>
          <w:b/>
          <w:sz w:val="24"/>
          <w:szCs w:val="24"/>
        </w:rPr>
      </w:pPr>
      <w:r w:rsidRPr="00C13AE5">
        <w:rPr>
          <w:rFonts w:cstheme="minorHAnsi"/>
          <w:b/>
          <w:sz w:val="24"/>
          <w:szCs w:val="24"/>
        </w:rPr>
        <w:t xml:space="preserve">There is a big number of people who wish to live in big cities. </w:t>
      </w:r>
    </w:p>
    <w:p w14:paraId="1DACF6C8" w14:textId="77777777" w:rsidR="00C3741C" w:rsidRPr="00C13AE5" w:rsidRDefault="00C3741C" w:rsidP="0077381A">
      <w:pPr>
        <w:spacing w:line="240" w:lineRule="atLeast"/>
        <w:rPr>
          <w:rFonts w:cstheme="minorHAnsi"/>
          <w:b/>
          <w:sz w:val="24"/>
          <w:szCs w:val="24"/>
        </w:rPr>
      </w:pPr>
    </w:p>
    <w:p w14:paraId="0F8414DA" w14:textId="77777777" w:rsidR="00814FA4" w:rsidRPr="00C13AE5" w:rsidRDefault="00814FA4" w:rsidP="0077381A">
      <w:pPr>
        <w:spacing w:after="0" w:line="240" w:lineRule="atLeast"/>
        <w:rPr>
          <w:rFonts w:eastAsia="Times New Roman" w:cstheme="minorHAnsi"/>
          <w:b/>
          <w:bCs/>
          <w:color w:val="000000"/>
          <w:sz w:val="24"/>
          <w:szCs w:val="24"/>
        </w:rPr>
      </w:pPr>
      <w:r w:rsidRPr="00C13AE5">
        <w:rPr>
          <w:rFonts w:eastAsia="Times New Roman" w:cstheme="minorHAnsi"/>
          <w:b/>
          <w:bCs/>
          <w:color w:val="000000"/>
          <w:sz w:val="24"/>
          <w:szCs w:val="24"/>
        </w:rPr>
        <w:t>Write an essay to an educated reader to discuss the advantages and disadvantages of living in big cities. Include reasons and any relevant examples to support your answer.</w:t>
      </w:r>
    </w:p>
    <w:p w14:paraId="59209987" w14:textId="77777777" w:rsidR="00814FA4" w:rsidRPr="00C13AE5" w:rsidRDefault="00814FA4" w:rsidP="0077381A">
      <w:pPr>
        <w:spacing w:after="0" w:line="240" w:lineRule="atLeast"/>
        <w:rPr>
          <w:rFonts w:eastAsia="Times New Roman" w:cstheme="minorHAnsi"/>
          <w:color w:val="000000"/>
          <w:sz w:val="24"/>
          <w:szCs w:val="24"/>
        </w:rPr>
      </w:pPr>
    </w:p>
    <w:p w14:paraId="52AEC1EF" w14:textId="77777777" w:rsidR="00814FA4" w:rsidRPr="00C13AE5" w:rsidRDefault="00814FA4" w:rsidP="0077381A">
      <w:pPr>
        <w:spacing w:line="240" w:lineRule="atLeast"/>
        <w:jc w:val="both"/>
        <w:rPr>
          <w:rFonts w:cstheme="minorHAnsi"/>
          <w:sz w:val="24"/>
          <w:szCs w:val="24"/>
        </w:rPr>
      </w:pPr>
      <w:r w:rsidRPr="00C13AE5">
        <w:rPr>
          <w:rFonts w:eastAsia="Times New Roman" w:cstheme="minorHAnsi"/>
          <w:color w:val="000000"/>
          <w:sz w:val="24"/>
          <w:szCs w:val="24"/>
        </w:rPr>
        <w:t xml:space="preserve">You should write at least 250 words. </w:t>
      </w:r>
      <w:r w:rsidRPr="00C13AE5">
        <w:rPr>
          <w:rFonts w:cstheme="minorHAnsi"/>
          <w:sz w:val="24"/>
          <w:szCs w:val="24"/>
        </w:rPr>
        <w:t>Your response will be evaluated in terms of Task Fulfillment, Organization, Vocabulary and Grammar.</w:t>
      </w:r>
    </w:p>
    <w:p w14:paraId="1552CB43" w14:textId="77777777" w:rsidR="00814FA4" w:rsidRPr="00C13AE5" w:rsidRDefault="00814FA4" w:rsidP="0077381A">
      <w:pPr>
        <w:spacing w:line="240" w:lineRule="atLeast"/>
        <w:rPr>
          <w:rFonts w:cstheme="minorHAnsi"/>
          <w:b/>
          <w:sz w:val="24"/>
          <w:szCs w:val="24"/>
        </w:rPr>
      </w:pPr>
      <w:r w:rsidRPr="00C13AE5">
        <w:rPr>
          <w:rFonts w:cstheme="minorHAnsi"/>
          <w:b/>
          <w:sz w:val="24"/>
          <w:szCs w:val="24"/>
        </w:rPr>
        <w:br w:type="page"/>
      </w:r>
    </w:p>
    <w:p w14:paraId="4C7BACB1" w14:textId="66B81630" w:rsidR="006A795C" w:rsidRPr="00666739" w:rsidRDefault="006A795C" w:rsidP="0077381A">
      <w:pPr>
        <w:spacing w:line="240" w:lineRule="atLeast"/>
        <w:jc w:val="center"/>
        <w:rPr>
          <w:rFonts w:cstheme="minorHAnsi"/>
          <w:b/>
          <w:sz w:val="36"/>
          <w:szCs w:val="36"/>
        </w:rPr>
      </w:pPr>
      <w:r w:rsidRPr="00666739">
        <w:rPr>
          <w:rFonts w:cstheme="minorHAnsi"/>
          <w:b/>
          <w:sz w:val="36"/>
          <w:szCs w:val="36"/>
        </w:rPr>
        <w:lastRenderedPageBreak/>
        <w:t>TEST 2</w:t>
      </w:r>
    </w:p>
    <w:p w14:paraId="3F9CF2EB" w14:textId="77777777" w:rsidR="005539BB" w:rsidRPr="00C13AE5" w:rsidRDefault="005539BB" w:rsidP="0077381A">
      <w:pPr>
        <w:spacing w:after="0" w:line="240" w:lineRule="atLeast"/>
        <w:jc w:val="both"/>
        <w:rPr>
          <w:rFonts w:cstheme="minorHAnsi"/>
          <w:b/>
          <w:sz w:val="24"/>
          <w:szCs w:val="24"/>
        </w:rPr>
      </w:pPr>
      <w:r w:rsidRPr="00C13AE5">
        <w:rPr>
          <w:rFonts w:cstheme="minorHAnsi"/>
          <w:b/>
          <w:sz w:val="24"/>
          <w:szCs w:val="24"/>
        </w:rPr>
        <w:t>A: LISTENING</w:t>
      </w:r>
    </w:p>
    <w:p w14:paraId="031FFB70" w14:textId="77777777" w:rsidR="006A795C" w:rsidRPr="00C13AE5" w:rsidRDefault="006A795C" w:rsidP="0077381A">
      <w:pPr>
        <w:spacing w:after="0" w:line="240" w:lineRule="atLeast"/>
        <w:jc w:val="both"/>
        <w:rPr>
          <w:rFonts w:cstheme="minorHAnsi"/>
          <w:sz w:val="24"/>
          <w:szCs w:val="24"/>
        </w:rPr>
      </w:pPr>
      <w:r w:rsidRPr="00C13AE5">
        <w:rPr>
          <w:rFonts w:cstheme="minorHAnsi"/>
          <w:b/>
          <w:sz w:val="24"/>
          <w:szCs w:val="24"/>
        </w:rPr>
        <w:t>Directions:</w:t>
      </w:r>
      <w:r w:rsidRPr="00C13AE5">
        <w:rPr>
          <w:rFonts w:cstheme="minorHAnsi"/>
          <w:sz w:val="24"/>
          <w:szCs w:val="24"/>
        </w:rPr>
        <w:t xml:space="preserve"> This is the listening test for levels from 3 to 5 of the Vietnam’s 6-level Language Proficiency Test. There are three parts to the test. You will hear each part once. For each part of the test there will be time for you to look through the questions and time for you to check your answers. Write your answers on the question paper. You will have 5 minutes at the end of the test to transfer your answers onto the answer sheet.</w:t>
      </w:r>
    </w:p>
    <w:p w14:paraId="7CFDB7E6" w14:textId="77777777" w:rsidR="006A795C" w:rsidRPr="00C13AE5" w:rsidRDefault="006A795C" w:rsidP="0077381A">
      <w:pPr>
        <w:spacing w:after="0" w:line="240" w:lineRule="atLeast"/>
        <w:jc w:val="center"/>
        <w:rPr>
          <w:rFonts w:cstheme="minorHAnsi"/>
          <w:b/>
          <w:sz w:val="24"/>
          <w:szCs w:val="24"/>
        </w:rPr>
      </w:pPr>
    </w:p>
    <w:p w14:paraId="2C84E5F3" w14:textId="77777777" w:rsidR="006A795C" w:rsidRPr="00C13AE5" w:rsidRDefault="006A795C" w:rsidP="0077381A">
      <w:pPr>
        <w:spacing w:after="0" w:line="240" w:lineRule="atLeast"/>
        <w:rPr>
          <w:rFonts w:cstheme="minorHAnsi"/>
          <w:b/>
          <w:sz w:val="24"/>
          <w:szCs w:val="24"/>
        </w:rPr>
      </w:pPr>
      <w:r w:rsidRPr="00C13AE5">
        <w:rPr>
          <w:rFonts w:cstheme="minorHAnsi"/>
          <w:b/>
          <w:sz w:val="24"/>
          <w:szCs w:val="24"/>
        </w:rPr>
        <w:t>PART 1</w:t>
      </w:r>
    </w:p>
    <w:p w14:paraId="01765B58" w14:textId="77777777" w:rsidR="006A795C" w:rsidRPr="00C13AE5" w:rsidRDefault="006A795C" w:rsidP="0077381A">
      <w:pPr>
        <w:spacing w:after="0" w:line="240" w:lineRule="atLeast"/>
        <w:jc w:val="both"/>
        <w:rPr>
          <w:rFonts w:cstheme="minorHAnsi"/>
          <w:b/>
          <w:sz w:val="24"/>
          <w:szCs w:val="24"/>
        </w:rPr>
      </w:pPr>
      <w:r w:rsidRPr="00C13AE5">
        <w:rPr>
          <w:rFonts w:cstheme="minorHAnsi"/>
          <w:b/>
          <w:sz w:val="24"/>
          <w:szCs w:val="24"/>
        </w:rPr>
        <w:t>There are eight questions in this part. For each question there are four options and a short recording. For each question, choose the correct answer A, B, C or D. You now have 48 seconds to look through the questions and the options in each question.</w:t>
      </w:r>
    </w:p>
    <w:p w14:paraId="349AFE0F" w14:textId="77777777" w:rsidR="00DD781B" w:rsidRPr="00C13AE5" w:rsidRDefault="00DD781B" w:rsidP="0077381A">
      <w:pPr>
        <w:pStyle w:val="ListParagraph"/>
        <w:spacing w:after="0" w:line="240" w:lineRule="atLeast"/>
        <w:ind w:left="0"/>
        <w:contextualSpacing w:val="0"/>
        <w:jc w:val="both"/>
        <w:rPr>
          <w:rFonts w:cstheme="minorHAnsi"/>
          <w:b/>
          <w:color w:val="000000"/>
          <w:sz w:val="24"/>
          <w:szCs w:val="24"/>
        </w:rPr>
      </w:pPr>
    </w:p>
    <w:p w14:paraId="39115D0B" w14:textId="77777777" w:rsidR="006A795C" w:rsidRPr="00C13AE5" w:rsidRDefault="006A795C" w:rsidP="0077381A">
      <w:pPr>
        <w:pStyle w:val="ListParagraph"/>
        <w:spacing w:after="0" w:line="240" w:lineRule="atLeast"/>
        <w:ind w:left="0"/>
        <w:contextualSpacing w:val="0"/>
        <w:jc w:val="both"/>
        <w:rPr>
          <w:rFonts w:cstheme="minorHAnsi"/>
          <w:b/>
          <w:color w:val="000000"/>
          <w:sz w:val="24"/>
          <w:szCs w:val="24"/>
        </w:rPr>
      </w:pPr>
      <w:r w:rsidRPr="00C13AE5">
        <w:rPr>
          <w:rFonts w:cstheme="minorHAnsi"/>
          <w:b/>
          <w:color w:val="000000"/>
          <w:sz w:val="24"/>
          <w:szCs w:val="24"/>
        </w:rPr>
        <w:t>1. What colour is Mary’s coat?</w:t>
      </w:r>
    </w:p>
    <w:p w14:paraId="6A2B3AEF" w14:textId="77777777" w:rsidR="006A795C" w:rsidRPr="00C13AE5" w:rsidRDefault="00DD781B" w:rsidP="0077381A">
      <w:pPr>
        <w:pStyle w:val="ListParagraph"/>
        <w:spacing w:after="0" w:line="240" w:lineRule="atLeast"/>
        <w:ind w:left="0" w:firstLine="720"/>
        <w:contextualSpacing w:val="0"/>
        <w:jc w:val="both"/>
        <w:rPr>
          <w:rFonts w:cstheme="minorHAnsi"/>
          <w:color w:val="000000"/>
          <w:sz w:val="24"/>
          <w:szCs w:val="24"/>
        </w:rPr>
      </w:pPr>
      <w:r w:rsidRPr="00C13AE5">
        <w:rPr>
          <w:rFonts w:cstheme="minorHAnsi"/>
          <w:color w:val="000000"/>
          <w:sz w:val="24"/>
          <w:szCs w:val="24"/>
        </w:rPr>
        <w:t xml:space="preserve">A. </w:t>
      </w:r>
      <w:r w:rsidR="006A795C" w:rsidRPr="00C13AE5">
        <w:rPr>
          <w:rFonts w:cstheme="minorHAnsi"/>
          <w:color w:val="000000"/>
          <w:sz w:val="24"/>
          <w:szCs w:val="24"/>
        </w:rPr>
        <w:t>yellow</w:t>
      </w:r>
      <w:r w:rsidR="006A795C" w:rsidRPr="00C13AE5">
        <w:rPr>
          <w:rFonts w:cstheme="minorHAnsi"/>
          <w:color w:val="000000"/>
          <w:sz w:val="24"/>
          <w:szCs w:val="24"/>
        </w:rPr>
        <w:tab/>
      </w:r>
      <w:r w:rsidR="006A795C" w:rsidRPr="00C13AE5">
        <w:rPr>
          <w:rFonts w:cstheme="minorHAnsi"/>
          <w:color w:val="000000"/>
          <w:sz w:val="24"/>
          <w:szCs w:val="24"/>
        </w:rPr>
        <w:tab/>
        <w:t>B. blue</w:t>
      </w:r>
      <w:r w:rsidR="006A795C" w:rsidRPr="00C13AE5">
        <w:rPr>
          <w:rFonts w:cstheme="minorHAnsi"/>
          <w:color w:val="000000"/>
          <w:sz w:val="24"/>
          <w:szCs w:val="24"/>
        </w:rPr>
        <w:tab/>
      </w:r>
      <w:r w:rsidR="006A795C" w:rsidRPr="00C13AE5">
        <w:rPr>
          <w:rFonts w:cstheme="minorHAnsi"/>
          <w:color w:val="000000"/>
          <w:sz w:val="24"/>
          <w:szCs w:val="24"/>
        </w:rPr>
        <w:tab/>
      </w:r>
      <w:r w:rsidR="006A795C" w:rsidRPr="00C13AE5">
        <w:rPr>
          <w:rFonts w:cstheme="minorHAnsi"/>
          <w:color w:val="000000"/>
          <w:sz w:val="24"/>
          <w:szCs w:val="24"/>
        </w:rPr>
        <w:tab/>
        <w:t>C. brown</w:t>
      </w:r>
      <w:r w:rsidR="006A795C" w:rsidRPr="00C13AE5">
        <w:rPr>
          <w:rFonts w:cstheme="minorHAnsi"/>
          <w:color w:val="000000"/>
          <w:sz w:val="24"/>
          <w:szCs w:val="24"/>
        </w:rPr>
        <w:tab/>
      </w:r>
      <w:r w:rsidR="006A795C" w:rsidRPr="00C13AE5">
        <w:rPr>
          <w:rFonts w:cstheme="minorHAnsi"/>
          <w:color w:val="000000"/>
          <w:sz w:val="24"/>
          <w:szCs w:val="24"/>
        </w:rPr>
        <w:tab/>
        <w:t>D. black</w:t>
      </w:r>
    </w:p>
    <w:p w14:paraId="1780D35F" w14:textId="77777777" w:rsidR="006A795C" w:rsidRPr="00C13AE5" w:rsidRDefault="006A795C" w:rsidP="0077381A">
      <w:pPr>
        <w:pStyle w:val="ListParagraph"/>
        <w:spacing w:after="0" w:line="240" w:lineRule="atLeast"/>
        <w:ind w:left="0"/>
        <w:contextualSpacing w:val="0"/>
        <w:jc w:val="both"/>
        <w:rPr>
          <w:rFonts w:cstheme="minorHAnsi"/>
          <w:color w:val="000000"/>
          <w:sz w:val="24"/>
          <w:szCs w:val="24"/>
        </w:rPr>
      </w:pPr>
    </w:p>
    <w:p w14:paraId="4439903E" w14:textId="77777777" w:rsidR="006A795C" w:rsidRPr="00C13AE5" w:rsidRDefault="006A795C" w:rsidP="0077381A">
      <w:pPr>
        <w:pStyle w:val="ListParagraph"/>
        <w:spacing w:after="0" w:line="240" w:lineRule="atLeast"/>
        <w:ind w:left="0"/>
        <w:contextualSpacing w:val="0"/>
        <w:jc w:val="both"/>
        <w:rPr>
          <w:rFonts w:cstheme="minorHAnsi"/>
          <w:b/>
          <w:color w:val="000000"/>
          <w:sz w:val="24"/>
          <w:szCs w:val="24"/>
        </w:rPr>
      </w:pPr>
      <w:r w:rsidRPr="00C13AE5">
        <w:rPr>
          <w:rFonts w:cstheme="minorHAnsi"/>
          <w:b/>
          <w:color w:val="000000"/>
          <w:sz w:val="24"/>
          <w:szCs w:val="24"/>
        </w:rPr>
        <w:t>2. What did the woman repair?</w:t>
      </w:r>
    </w:p>
    <w:p w14:paraId="6F5F8538" w14:textId="77777777" w:rsidR="006A795C" w:rsidRPr="00C13AE5" w:rsidRDefault="006A795C" w:rsidP="0077381A">
      <w:pPr>
        <w:pStyle w:val="ListParagraph"/>
        <w:spacing w:after="0" w:line="240" w:lineRule="atLeast"/>
        <w:ind w:left="0" w:firstLine="720"/>
        <w:contextualSpacing w:val="0"/>
        <w:jc w:val="both"/>
        <w:rPr>
          <w:rFonts w:cstheme="minorHAnsi"/>
          <w:color w:val="000000"/>
          <w:sz w:val="24"/>
          <w:szCs w:val="24"/>
        </w:rPr>
      </w:pPr>
      <w:r w:rsidRPr="00C13AE5">
        <w:rPr>
          <w:rFonts w:cstheme="minorHAnsi"/>
          <w:color w:val="000000"/>
          <w:sz w:val="24"/>
          <w:szCs w:val="24"/>
        </w:rPr>
        <w:t xml:space="preserve">A. </w:t>
      </w:r>
      <w:r w:rsidR="00DD781B" w:rsidRPr="00C13AE5">
        <w:rPr>
          <w:rFonts w:cstheme="minorHAnsi"/>
          <w:color w:val="000000"/>
          <w:sz w:val="24"/>
          <w:szCs w:val="24"/>
        </w:rPr>
        <w:t xml:space="preserve">chair </w:t>
      </w:r>
      <w:r w:rsidR="00DD781B" w:rsidRPr="00C13AE5">
        <w:rPr>
          <w:rFonts w:cstheme="minorHAnsi"/>
          <w:color w:val="000000"/>
          <w:sz w:val="24"/>
          <w:szCs w:val="24"/>
        </w:rPr>
        <w:tab/>
      </w:r>
      <w:r w:rsidR="00DD781B" w:rsidRPr="00C13AE5">
        <w:rPr>
          <w:rFonts w:cstheme="minorHAnsi"/>
          <w:color w:val="000000"/>
          <w:sz w:val="24"/>
          <w:szCs w:val="24"/>
        </w:rPr>
        <w:tab/>
        <w:t>B.</w:t>
      </w:r>
      <w:r w:rsidRPr="00C13AE5">
        <w:rPr>
          <w:rFonts w:cstheme="minorHAnsi"/>
          <w:color w:val="000000"/>
          <w:sz w:val="24"/>
          <w:szCs w:val="24"/>
        </w:rPr>
        <w:t xml:space="preserve"> shelf</w:t>
      </w:r>
      <w:r w:rsidRPr="00C13AE5">
        <w:rPr>
          <w:rFonts w:cstheme="minorHAnsi"/>
          <w:color w:val="000000"/>
          <w:sz w:val="24"/>
          <w:szCs w:val="24"/>
        </w:rPr>
        <w:tab/>
      </w:r>
      <w:r w:rsidRPr="00C13AE5">
        <w:rPr>
          <w:rFonts w:cstheme="minorHAnsi"/>
          <w:color w:val="000000"/>
          <w:sz w:val="24"/>
          <w:szCs w:val="24"/>
        </w:rPr>
        <w:tab/>
      </w:r>
      <w:r w:rsidR="00DD781B" w:rsidRPr="00C13AE5">
        <w:rPr>
          <w:rFonts w:cstheme="minorHAnsi"/>
          <w:color w:val="000000"/>
          <w:sz w:val="24"/>
          <w:szCs w:val="24"/>
        </w:rPr>
        <w:tab/>
      </w:r>
      <w:r w:rsidRPr="00C13AE5">
        <w:rPr>
          <w:rFonts w:cstheme="minorHAnsi"/>
          <w:color w:val="000000"/>
          <w:sz w:val="24"/>
          <w:szCs w:val="24"/>
        </w:rPr>
        <w:t>C. desk</w:t>
      </w:r>
      <w:r w:rsidRPr="00C13AE5">
        <w:rPr>
          <w:rFonts w:cstheme="minorHAnsi"/>
          <w:color w:val="000000"/>
          <w:sz w:val="24"/>
          <w:szCs w:val="24"/>
        </w:rPr>
        <w:tab/>
      </w:r>
      <w:r w:rsidRPr="00C13AE5">
        <w:rPr>
          <w:rFonts w:cstheme="minorHAnsi"/>
          <w:color w:val="000000"/>
          <w:sz w:val="24"/>
          <w:szCs w:val="24"/>
        </w:rPr>
        <w:tab/>
      </w:r>
      <w:r w:rsidR="00DD781B" w:rsidRPr="00C13AE5">
        <w:rPr>
          <w:rFonts w:cstheme="minorHAnsi"/>
          <w:color w:val="000000"/>
          <w:sz w:val="24"/>
          <w:szCs w:val="24"/>
        </w:rPr>
        <w:tab/>
      </w:r>
      <w:r w:rsidRPr="00C13AE5">
        <w:rPr>
          <w:rFonts w:cstheme="minorHAnsi"/>
          <w:color w:val="000000"/>
          <w:sz w:val="24"/>
          <w:szCs w:val="24"/>
        </w:rPr>
        <w:t>D. bed</w:t>
      </w:r>
    </w:p>
    <w:p w14:paraId="3E86A85C" w14:textId="77777777" w:rsidR="006A795C" w:rsidRPr="00C13AE5" w:rsidRDefault="006A795C" w:rsidP="0077381A">
      <w:pPr>
        <w:pStyle w:val="ListParagraph"/>
        <w:spacing w:after="0" w:line="240" w:lineRule="atLeast"/>
        <w:ind w:left="0"/>
        <w:contextualSpacing w:val="0"/>
        <w:jc w:val="both"/>
        <w:rPr>
          <w:rFonts w:cstheme="minorHAnsi"/>
          <w:color w:val="000000"/>
          <w:sz w:val="24"/>
          <w:szCs w:val="24"/>
        </w:rPr>
      </w:pPr>
    </w:p>
    <w:p w14:paraId="4EF5A45E" w14:textId="77777777" w:rsidR="006A795C" w:rsidRPr="00C13AE5" w:rsidRDefault="006A795C" w:rsidP="0077381A">
      <w:pPr>
        <w:pStyle w:val="ListParagraph"/>
        <w:spacing w:after="0" w:line="240" w:lineRule="atLeast"/>
        <w:ind w:left="0"/>
        <w:contextualSpacing w:val="0"/>
        <w:jc w:val="both"/>
        <w:rPr>
          <w:rFonts w:cstheme="minorHAnsi"/>
          <w:b/>
          <w:color w:val="000000"/>
          <w:sz w:val="24"/>
          <w:szCs w:val="24"/>
        </w:rPr>
      </w:pPr>
      <w:r w:rsidRPr="00C13AE5">
        <w:rPr>
          <w:rFonts w:cstheme="minorHAnsi"/>
          <w:b/>
          <w:color w:val="000000"/>
          <w:sz w:val="24"/>
          <w:szCs w:val="24"/>
        </w:rPr>
        <w:t>3. What are they going to buy for Pam?</w:t>
      </w:r>
    </w:p>
    <w:p w14:paraId="40AF86E9" w14:textId="77777777" w:rsidR="006A795C" w:rsidRPr="00C13AE5" w:rsidRDefault="00DD781B" w:rsidP="0077381A">
      <w:pPr>
        <w:pStyle w:val="ListParagraph"/>
        <w:spacing w:after="0" w:line="240" w:lineRule="atLeast"/>
        <w:ind w:left="0" w:firstLine="720"/>
        <w:contextualSpacing w:val="0"/>
        <w:jc w:val="both"/>
        <w:rPr>
          <w:rFonts w:cstheme="minorHAnsi"/>
          <w:color w:val="000000"/>
          <w:sz w:val="24"/>
          <w:szCs w:val="24"/>
        </w:rPr>
      </w:pPr>
      <w:r w:rsidRPr="00C13AE5">
        <w:rPr>
          <w:rFonts w:cstheme="minorHAnsi"/>
          <w:color w:val="000000"/>
          <w:sz w:val="24"/>
          <w:szCs w:val="24"/>
        </w:rPr>
        <w:t>A. a book</w:t>
      </w:r>
      <w:r w:rsidRPr="00C13AE5">
        <w:rPr>
          <w:rFonts w:cstheme="minorHAnsi"/>
          <w:color w:val="000000"/>
          <w:sz w:val="24"/>
          <w:szCs w:val="24"/>
        </w:rPr>
        <w:tab/>
      </w:r>
      <w:r w:rsidRPr="00C13AE5">
        <w:rPr>
          <w:rFonts w:cstheme="minorHAnsi"/>
          <w:color w:val="000000"/>
          <w:sz w:val="24"/>
          <w:szCs w:val="24"/>
        </w:rPr>
        <w:tab/>
        <w:t>B.</w:t>
      </w:r>
      <w:r w:rsidR="006A795C" w:rsidRPr="00C13AE5">
        <w:rPr>
          <w:rFonts w:cstheme="minorHAnsi"/>
          <w:color w:val="000000"/>
          <w:sz w:val="24"/>
          <w:szCs w:val="24"/>
        </w:rPr>
        <w:t xml:space="preserve"> a plant</w:t>
      </w:r>
      <w:r w:rsidR="006A795C" w:rsidRPr="00C13AE5">
        <w:rPr>
          <w:rFonts w:cstheme="minorHAnsi"/>
          <w:color w:val="000000"/>
          <w:sz w:val="24"/>
          <w:szCs w:val="24"/>
        </w:rPr>
        <w:tab/>
      </w:r>
      <w:r w:rsidR="006A795C" w:rsidRPr="00C13AE5">
        <w:rPr>
          <w:rFonts w:cstheme="minorHAnsi"/>
          <w:color w:val="000000"/>
          <w:sz w:val="24"/>
          <w:szCs w:val="24"/>
        </w:rPr>
        <w:tab/>
        <w:t>C. some chocolates</w:t>
      </w:r>
      <w:r w:rsidR="006A795C" w:rsidRPr="00C13AE5">
        <w:rPr>
          <w:rFonts w:cstheme="minorHAnsi"/>
          <w:color w:val="000000"/>
          <w:sz w:val="24"/>
          <w:szCs w:val="24"/>
        </w:rPr>
        <w:tab/>
        <w:t>D. candies</w:t>
      </w:r>
    </w:p>
    <w:p w14:paraId="28D76D8A" w14:textId="77777777" w:rsidR="006A795C" w:rsidRPr="00C13AE5" w:rsidRDefault="006A795C" w:rsidP="0077381A">
      <w:pPr>
        <w:pStyle w:val="ListParagraph"/>
        <w:spacing w:after="0" w:line="240" w:lineRule="atLeast"/>
        <w:ind w:left="0"/>
        <w:contextualSpacing w:val="0"/>
        <w:jc w:val="both"/>
        <w:rPr>
          <w:rFonts w:cstheme="minorHAnsi"/>
          <w:color w:val="000000"/>
          <w:sz w:val="24"/>
          <w:szCs w:val="24"/>
        </w:rPr>
      </w:pPr>
    </w:p>
    <w:p w14:paraId="6B921940" w14:textId="77777777" w:rsidR="006A795C" w:rsidRPr="00C13AE5" w:rsidRDefault="006A795C" w:rsidP="0077381A">
      <w:pPr>
        <w:spacing w:after="0" w:line="240" w:lineRule="atLeast"/>
        <w:jc w:val="both"/>
        <w:rPr>
          <w:rFonts w:cstheme="minorHAnsi"/>
          <w:b/>
          <w:color w:val="000000"/>
          <w:sz w:val="24"/>
          <w:szCs w:val="24"/>
        </w:rPr>
      </w:pPr>
      <w:r w:rsidRPr="00C13AE5">
        <w:rPr>
          <w:rFonts w:cstheme="minorHAnsi"/>
          <w:b/>
          <w:color w:val="000000"/>
          <w:sz w:val="24"/>
          <w:szCs w:val="24"/>
        </w:rPr>
        <w:t>4. What has the girl lost?</w:t>
      </w:r>
    </w:p>
    <w:p w14:paraId="5EDFAF73" w14:textId="77777777" w:rsidR="006A795C" w:rsidRPr="00C13AE5" w:rsidRDefault="00DD781B" w:rsidP="0077381A">
      <w:pPr>
        <w:spacing w:after="0" w:line="240" w:lineRule="atLeast"/>
        <w:ind w:firstLine="720"/>
        <w:jc w:val="both"/>
        <w:rPr>
          <w:rFonts w:cstheme="minorHAnsi"/>
          <w:color w:val="000000"/>
          <w:sz w:val="24"/>
          <w:szCs w:val="24"/>
        </w:rPr>
      </w:pPr>
      <w:r w:rsidRPr="00C13AE5">
        <w:rPr>
          <w:rFonts w:cstheme="minorHAnsi"/>
          <w:color w:val="000000"/>
          <w:sz w:val="24"/>
          <w:szCs w:val="24"/>
        </w:rPr>
        <w:t>A. mobile phone</w:t>
      </w:r>
      <w:r w:rsidRPr="00C13AE5">
        <w:rPr>
          <w:rFonts w:cstheme="minorHAnsi"/>
          <w:color w:val="000000"/>
          <w:sz w:val="24"/>
          <w:szCs w:val="24"/>
        </w:rPr>
        <w:tab/>
        <w:t>B.</w:t>
      </w:r>
      <w:r w:rsidR="006A795C" w:rsidRPr="00C13AE5">
        <w:rPr>
          <w:rFonts w:cstheme="minorHAnsi"/>
          <w:color w:val="000000"/>
          <w:sz w:val="24"/>
          <w:szCs w:val="24"/>
        </w:rPr>
        <w:t xml:space="preserve"> purse</w:t>
      </w:r>
      <w:r w:rsidR="006A795C" w:rsidRPr="00C13AE5">
        <w:rPr>
          <w:rFonts w:cstheme="minorHAnsi"/>
          <w:color w:val="000000"/>
          <w:sz w:val="24"/>
          <w:szCs w:val="24"/>
        </w:rPr>
        <w:tab/>
      </w:r>
      <w:r w:rsidR="006A795C" w:rsidRPr="00C13AE5">
        <w:rPr>
          <w:rFonts w:cstheme="minorHAnsi"/>
          <w:color w:val="000000"/>
          <w:sz w:val="24"/>
          <w:szCs w:val="24"/>
        </w:rPr>
        <w:tab/>
        <w:t>C. pen</w:t>
      </w:r>
      <w:r w:rsidR="006A795C" w:rsidRPr="00C13AE5">
        <w:rPr>
          <w:rFonts w:cstheme="minorHAnsi"/>
          <w:color w:val="000000"/>
          <w:sz w:val="24"/>
          <w:szCs w:val="24"/>
        </w:rPr>
        <w:tab/>
      </w:r>
      <w:r w:rsidR="006A795C" w:rsidRPr="00C13AE5">
        <w:rPr>
          <w:rFonts w:cstheme="minorHAnsi"/>
          <w:color w:val="000000"/>
          <w:sz w:val="24"/>
          <w:szCs w:val="24"/>
        </w:rPr>
        <w:tab/>
      </w:r>
      <w:r w:rsidR="006A795C" w:rsidRPr="00C13AE5">
        <w:rPr>
          <w:rFonts w:cstheme="minorHAnsi"/>
          <w:color w:val="000000"/>
          <w:sz w:val="24"/>
          <w:szCs w:val="24"/>
        </w:rPr>
        <w:tab/>
        <w:t>D. bag</w:t>
      </w:r>
    </w:p>
    <w:p w14:paraId="465AAAB7" w14:textId="77777777" w:rsidR="006A795C" w:rsidRPr="00C13AE5" w:rsidRDefault="006A795C" w:rsidP="0077381A">
      <w:pPr>
        <w:spacing w:after="0" w:line="240" w:lineRule="atLeast"/>
        <w:jc w:val="both"/>
        <w:rPr>
          <w:rFonts w:cstheme="minorHAnsi"/>
          <w:color w:val="000000"/>
          <w:sz w:val="24"/>
          <w:szCs w:val="24"/>
        </w:rPr>
      </w:pPr>
    </w:p>
    <w:p w14:paraId="1F540374" w14:textId="77777777" w:rsidR="006A795C" w:rsidRPr="00C13AE5" w:rsidRDefault="006A795C" w:rsidP="0077381A">
      <w:pPr>
        <w:spacing w:after="0" w:line="240" w:lineRule="atLeast"/>
        <w:rPr>
          <w:rFonts w:cstheme="minorHAnsi"/>
          <w:color w:val="000000"/>
          <w:sz w:val="24"/>
          <w:szCs w:val="24"/>
        </w:rPr>
      </w:pPr>
      <w:r w:rsidRPr="00C13AE5">
        <w:rPr>
          <w:rFonts w:cstheme="minorHAnsi"/>
          <w:b/>
          <w:color w:val="000000"/>
          <w:sz w:val="24"/>
          <w:szCs w:val="24"/>
        </w:rPr>
        <w:t>5. Which sport will the boy do soon at the centre?</w:t>
      </w:r>
    </w:p>
    <w:p w14:paraId="75152BDD" w14:textId="77777777" w:rsidR="006A795C" w:rsidRPr="00C13AE5" w:rsidRDefault="006A795C" w:rsidP="0077381A">
      <w:pPr>
        <w:spacing w:after="0" w:line="240" w:lineRule="atLeast"/>
        <w:ind w:firstLine="720"/>
        <w:jc w:val="both"/>
        <w:rPr>
          <w:rFonts w:cstheme="minorHAnsi"/>
          <w:color w:val="000000"/>
          <w:sz w:val="24"/>
          <w:szCs w:val="24"/>
        </w:rPr>
      </w:pPr>
      <w:r w:rsidRPr="00C13AE5">
        <w:rPr>
          <w:rFonts w:cstheme="minorHAnsi"/>
          <w:color w:val="000000"/>
          <w:sz w:val="24"/>
          <w:szCs w:val="24"/>
        </w:rPr>
        <w:t>A</w:t>
      </w:r>
      <w:r w:rsidR="00DD781B" w:rsidRPr="00C13AE5">
        <w:rPr>
          <w:rFonts w:cstheme="minorHAnsi"/>
          <w:color w:val="000000"/>
          <w:sz w:val="24"/>
          <w:szCs w:val="24"/>
        </w:rPr>
        <w:t>. waterskiing</w:t>
      </w:r>
      <w:r w:rsidR="00DD781B" w:rsidRPr="00C13AE5">
        <w:rPr>
          <w:rFonts w:cstheme="minorHAnsi"/>
          <w:color w:val="000000"/>
          <w:sz w:val="24"/>
          <w:szCs w:val="24"/>
        </w:rPr>
        <w:tab/>
      </w:r>
      <w:r w:rsidR="00DD781B" w:rsidRPr="00C13AE5">
        <w:rPr>
          <w:rFonts w:cstheme="minorHAnsi"/>
          <w:color w:val="000000"/>
          <w:sz w:val="24"/>
          <w:szCs w:val="24"/>
        </w:rPr>
        <w:tab/>
        <w:t>B. diving</w:t>
      </w:r>
      <w:r w:rsidR="00DD781B" w:rsidRPr="00C13AE5">
        <w:rPr>
          <w:rFonts w:cstheme="minorHAnsi"/>
          <w:color w:val="000000"/>
          <w:sz w:val="24"/>
          <w:szCs w:val="24"/>
        </w:rPr>
        <w:tab/>
      </w:r>
      <w:r w:rsidR="00DD781B" w:rsidRPr="00C13AE5">
        <w:rPr>
          <w:rFonts w:cstheme="minorHAnsi"/>
          <w:color w:val="000000"/>
          <w:sz w:val="24"/>
          <w:szCs w:val="24"/>
        </w:rPr>
        <w:tab/>
        <w:t>C.</w:t>
      </w:r>
      <w:r w:rsidRPr="00C13AE5">
        <w:rPr>
          <w:rFonts w:cstheme="minorHAnsi"/>
          <w:color w:val="000000"/>
          <w:sz w:val="24"/>
          <w:szCs w:val="24"/>
        </w:rPr>
        <w:t xml:space="preserve"> sailing</w:t>
      </w:r>
      <w:r w:rsidRPr="00C13AE5">
        <w:rPr>
          <w:rFonts w:cstheme="minorHAnsi"/>
          <w:color w:val="000000"/>
          <w:sz w:val="24"/>
          <w:szCs w:val="24"/>
        </w:rPr>
        <w:tab/>
      </w:r>
      <w:r w:rsidRPr="00C13AE5">
        <w:rPr>
          <w:rFonts w:cstheme="minorHAnsi"/>
          <w:color w:val="000000"/>
          <w:sz w:val="24"/>
          <w:szCs w:val="24"/>
        </w:rPr>
        <w:tab/>
        <w:t>D. swimming</w:t>
      </w:r>
    </w:p>
    <w:p w14:paraId="4840BC5D" w14:textId="77777777" w:rsidR="006A795C" w:rsidRPr="00C13AE5" w:rsidRDefault="006A795C" w:rsidP="0077381A">
      <w:pPr>
        <w:spacing w:after="0" w:line="240" w:lineRule="atLeast"/>
        <w:jc w:val="both"/>
        <w:rPr>
          <w:rFonts w:cstheme="minorHAnsi"/>
          <w:color w:val="000000"/>
          <w:sz w:val="24"/>
          <w:szCs w:val="24"/>
        </w:rPr>
      </w:pPr>
    </w:p>
    <w:p w14:paraId="76871805" w14:textId="77777777" w:rsidR="006A795C" w:rsidRPr="00C13AE5" w:rsidRDefault="006A795C" w:rsidP="0077381A">
      <w:pPr>
        <w:spacing w:after="0" w:line="240" w:lineRule="atLeast"/>
        <w:jc w:val="both"/>
        <w:rPr>
          <w:rFonts w:cstheme="minorHAnsi"/>
          <w:noProof/>
          <w:color w:val="000000"/>
          <w:sz w:val="24"/>
          <w:szCs w:val="24"/>
        </w:rPr>
      </w:pPr>
      <w:r w:rsidRPr="00C13AE5">
        <w:rPr>
          <w:rFonts w:cstheme="minorHAnsi"/>
          <w:b/>
          <w:noProof/>
          <w:color w:val="000000"/>
          <w:sz w:val="24"/>
          <w:szCs w:val="24"/>
        </w:rPr>
        <w:t>6. Who lives with Josh in his house?</w:t>
      </w:r>
    </w:p>
    <w:p w14:paraId="37B168A9" w14:textId="77777777" w:rsidR="006A795C" w:rsidRPr="00C13AE5" w:rsidRDefault="00DD781B" w:rsidP="0077381A">
      <w:pPr>
        <w:spacing w:after="0" w:line="240" w:lineRule="atLeast"/>
        <w:ind w:firstLine="720"/>
        <w:jc w:val="both"/>
        <w:rPr>
          <w:rFonts w:cstheme="minorHAnsi"/>
          <w:color w:val="000000"/>
          <w:sz w:val="24"/>
          <w:szCs w:val="24"/>
        </w:rPr>
      </w:pPr>
      <w:r w:rsidRPr="00C13AE5">
        <w:rPr>
          <w:rFonts w:cstheme="minorHAnsi"/>
          <w:color w:val="000000"/>
          <w:sz w:val="24"/>
          <w:szCs w:val="24"/>
        </w:rPr>
        <w:t>A.</w:t>
      </w:r>
      <w:r w:rsidR="006A795C" w:rsidRPr="00C13AE5">
        <w:rPr>
          <w:rFonts w:cstheme="minorHAnsi"/>
          <w:color w:val="000000"/>
          <w:sz w:val="24"/>
          <w:szCs w:val="24"/>
        </w:rPr>
        <w:t xml:space="preserve"> his grandmother</w:t>
      </w:r>
      <w:r w:rsidR="006A795C" w:rsidRPr="00C13AE5">
        <w:rPr>
          <w:rFonts w:cstheme="minorHAnsi"/>
          <w:color w:val="000000"/>
          <w:sz w:val="24"/>
          <w:szCs w:val="24"/>
        </w:rPr>
        <w:tab/>
        <w:t>B. his father</w:t>
      </w:r>
      <w:r w:rsidR="006A795C" w:rsidRPr="00C13AE5">
        <w:rPr>
          <w:rFonts w:cstheme="minorHAnsi"/>
          <w:color w:val="000000"/>
          <w:sz w:val="24"/>
          <w:szCs w:val="24"/>
        </w:rPr>
        <w:tab/>
      </w:r>
      <w:r w:rsidR="006A795C" w:rsidRPr="00C13AE5">
        <w:rPr>
          <w:rFonts w:cstheme="minorHAnsi"/>
          <w:color w:val="000000"/>
          <w:sz w:val="24"/>
          <w:szCs w:val="24"/>
        </w:rPr>
        <w:tab/>
        <w:t>C. his sister</w:t>
      </w:r>
      <w:r w:rsidR="006A795C" w:rsidRPr="00C13AE5">
        <w:rPr>
          <w:rFonts w:cstheme="minorHAnsi"/>
          <w:color w:val="000000"/>
          <w:sz w:val="24"/>
          <w:szCs w:val="24"/>
        </w:rPr>
        <w:tab/>
      </w:r>
      <w:r w:rsidR="006A795C" w:rsidRPr="00C13AE5">
        <w:rPr>
          <w:rFonts w:cstheme="minorHAnsi"/>
          <w:color w:val="000000"/>
          <w:sz w:val="24"/>
          <w:szCs w:val="24"/>
        </w:rPr>
        <w:tab/>
        <w:t>D. his mother</w:t>
      </w:r>
    </w:p>
    <w:p w14:paraId="2C08E427" w14:textId="77777777" w:rsidR="006A795C" w:rsidRPr="00C13AE5" w:rsidRDefault="006A795C" w:rsidP="0077381A">
      <w:pPr>
        <w:spacing w:after="0" w:line="240" w:lineRule="atLeast"/>
        <w:jc w:val="both"/>
        <w:rPr>
          <w:rFonts w:cstheme="minorHAnsi"/>
          <w:color w:val="000000"/>
          <w:sz w:val="24"/>
          <w:szCs w:val="24"/>
        </w:rPr>
      </w:pPr>
    </w:p>
    <w:p w14:paraId="6C256DF4" w14:textId="77777777" w:rsidR="006A795C" w:rsidRPr="00C13AE5" w:rsidRDefault="006A795C" w:rsidP="0077381A">
      <w:pPr>
        <w:spacing w:after="0" w:line="240" w:lineRule="atLeast"/>
        <w:jc w:val="both"/>
        <w:rPr>
          <w:rFonts w:cstheme="minorHAnsi"/>
          <w:noProof/>
          <w:color w:val="000000"/>
          <w:sz w:val="24"/>
          <w:szCs w:val="24"/>
        </w:rPr>
      </w:pPr>
      <w:r w:rsidRPr="00C13AE5">
        <w:rPr>
          <w:rFonts w:cstheme="minorHAnsi"/>
          <w:b/>
          <w:noProof/>
          <w:color w:val="000000"/>
          <w:sz w:val="24"/>
          <w:szCs w:val="24"/>
        </w:rPr>
        <w:t>7. What will the girl take with her on holiday?</w:t>
      </w:r>
    </w:p>
    <w:p w14:paraId="72F815E9" w14:textId="77777777" w:rsidR="006A795C" w:rsidRPr="00C13AE5" w:rsidRDefault="00DD781B" w:rsidP="0077381A">
      <w:pPr>
        <w:spacing w:after="0" w:line="240" w:lineRule="atLeast"/>
        <w:ind w:firstLine="720"/>
        <w:jc w:val="both"/>
        <w:rPr>
          <w:rFonts w:cstheme="minorHAnsi"/>
          <w:color w:val="000000"/>
          <w:sz w:val="24"/>
          <w:szCs w:val="24"/>
        </w:rPr>
      </w:pPr>
      <w:r w:rsidRPr="00C13AE5">
        <w:rPr>
          <w:rFonts w:cstheme="minorHAnsi"/>
          <w:color w:val="000000"/>
          <w:sz w:val="24"/>
          <w:szCs w:val="24"/>
        </w:rPr>
        <w:t>A. suitcase</w:t>
      </w:r>
      <w:r w:rsidRPr="00C13AE5">
        <w:rPr>
          <w:rFonts w:cstheme="minorHAnsi"/>
          <w:color w:val="000000"/>
          <w:sz w:val="24"/>
          <w:szCs w:val="24"/>
        </w:rPr>
        <w:tab/>
      </w:r>
      <w:r w:rsidRPr="00C13AE5">
        <w:rPr>
          <w:rFonts w:cstheme="minorHAnsi"/>
          <w:color w:val="000000"/>
          <w:sz w:val="24"/>
          <w:szCs w:val="24"/>
        </w:rPr>
        <w:tab/>
        <w:t>B.</w:t>
      </w:r>
      <w:r w:rsidR="006A795C" w:rsidRPr="00C13AE5">
        <w:rPr>
          <w:rFonts w:cstheme="minorHAnsi"/>
          <w:color w:val="000000"/>
          <w:sz w:val="24"/>
          <w:szCs w:val="24"/>
        </w:rPr>
        <w:t xml:space="preserve"> sports bag</w:t>
      </w:r>
      <w:r w:rsidR="006A795C" w:rsidRPr="00C13AE5">
        <w:rPr>
          <w:rFonts w:cstheme="minorHAnsi"/>
          <w:color w:val="000000"/>
          <w:sz w:val="24"/>
          <w:szCs w:val="24"/>
        </w:rPr>
        <w:tab/>
      </w:r>
      <w:r w:rsidR="006A795C" w:rsidRPr="00C13AE5">
        <w:rPr>
          <w:rFonts w:cstheme="minorHAnsi"/>
          <w:color w:val="000000"/>
          <w:sz w:val="24"/>
          <w:szCs w:val="24"/>
        </w:rPr>
        <w:tab/>
        <w:t>C. backpack</w:t>
      </w:r>
      <w:r w:rsidR="006A795C" w:rsidRPr="00C13AE5">
        <w:rPr>
          <w:rFonts w:cstheme="minorHAnsi"/>
          <w:color w:val="000000"/>
          <w:sz w:val="24"/>
          <w:szCs w:val="24"/>
        </w:rPr>
        <w:tab/>
      </w:r>
      <w:r w:rsidR="006A795C" w:rsidRPr="00C13AE5">
        <w:rPr>
          <w:rFonts w:cstheme="minorHAnsi"/>
          <w:color w:val="000000"/>
          <w:sz w:val="24"/>
          <w:szCs w:val="24"/>
        </w:rPr>
        <w:tab/>
        <w:t>D. overhead bag</w:t>
      </w:r>
    </w:p>
    <w:p w14:paraId="326D779E" w14:textId="77777777" w:rsidR="006A795C" w:rsidRPr="00C13AE5" w:rsidRDefault="006A795C" w:rsidP="0077381A">
      <w:pPr>
        <w:spacing w:after="0" w:line="240" w:lineRule="atLeast"/>
        <w:jc w:val="both"/>
        <w:rPr>
          <w:rFonts w:cstheme="minorHAnsi"/>
          <w:color w:val="000000"/>
          <w:sz w:val="24"/>
          <w:szCs w:val="24"/>
        </w:rPr>
      </w:pPr>
    </w:p>
    <w:p w14:paraId="2C92B880" w14:textId="77777777" w:rsidR="006A795C" w:rsidRPr="00C13AE5" w:rsidRDefault="006A795C" w:rsidP="0077381A">
      <w:pPr>
        <w:spacing w:after="0" w:line="240" w:lineRule="atLeast"/>
        <w:jc w:val="both"/>
        <w:rPr>
          <w:rFonts w:cstheme="minorHAnsi"/>
          <w:b/>
          <w:color w:val="000000"/>
          <w:sz w:val="24"/>
          <w:szCs w:val="24"/>
        </w:rPr>
      </w:pPr>
      <w:r w:rsidRPr="00C13AE5">
        <w:rPr>
          <w:rFonts w:cstheme="minorHAnsi"/>
          <w:b/>
          <w:color w:val="000000"/>
          <w:sz w:val="24"/>
          <w:szCs w:val="24"/>
        </w:rPr>
        <w:t>8. Where do the boys decide to go?</w:t>
      </w:r>
    </w:p>
    <w:p w14:paraId="13BCC0A6" w14:textId="77777777" w:rsidR="006A795C" w:rsidRPr="00C13AE5" w:rsidRDefault="00DD781B" w:rsidP="0077381A">
      <w:pPr>
        <w:spacing w:after="0" w:line="240" w:lineRule="atLeast"/>
        <w:ind w:firstLine="720"/>
        <w:jc w:val="both"/>
        <w:rPr>
          <w:rFonts w:cstheme="minorHAnsi"/>
          <w:color w:val="000000"/>
          <w:sz w:val="24"/>
          <w:szCs w:val="24"/>
        </w:rPr>
      </w:pPr>
      <w:r w:rsidRPr="00C13AE5">
        <w:rPr>
          <w:rFonts w:cstheme="minorHAnsi"/>
          <w:color w:val="000000"/>
          <w:sz w:val="24"/>
          <w:szCs w:val="24"/>
        </w:rPr>
        <w:t>A.</w:t>
      </w:r>
      <w:r w:rsidR="006A795C" w:rsidRPr="00C13AE5">
        <w:rPr>
          <w:rFonts w:cstheme="minorHAnsi"/>
          <w:color w:val="000000"/>
          <w:sz w:val="24"/>
          <w:szCs w:val="24"/>
        </w:rPr>
        <w:t xml:space="preserve"> cinema</w:t>
      </w:r>
      <w:r w:rsidR="006A795C" w:rsidRPr="00C13AE5">
        <w:rPr>
          <w:rFonts w:cstheme="minorHAnsi"/>
          <w:color w:val="000000"/>
          <w:sz w:val="24"/>
          <w:szCs w:val="24"/>
        </w:rPr>
        <w:tab/>
      </w:r>
      <w:r w:rsidR="006A795C" w:rsidRPr="00C13AE5">
        <w:rPr>
          <w:rFonts w:cstheme="minorHAnsi"/>
          <w:color w:val="000000"/>
          <w:sz w:val="24"/>
          <w:szCs w:val="24"/>
        </w:rPr>
        <w:tab/>
        <w:t>B. game store</w:t>
      </w:r>
      <w:r w:rsidR="006A795C" w:rsidRPr="00C13AE5">
        <w:rPr>
          <w:rFonts w:cstheme="minorHAnsi"/>
          <w:color w:val="000000"/>
          <w:sz w:val="24"/>
          <w:szCs w:val="24"/>
        </w:rPr>
        <w:tab/>
      </w:r>
      <w:r w:rsidR="006A795C" w:rsidRPr="00C13AE5">
        <w:rPr>
          <w:rFonts w:cstheme="minorHAnsi"/>
          <w:color w:val="000000"/>
          <w:sz w:val="24"/>
          <w:szCs w:val="24"/>
        </w:rPr>
        <w:tab/>
        <w:t>C. park</w:t>
      </w:r>
      <w:r w:rsidR="006A795C" w:rsidRPr="00C13AE5">
        <w:rPr>
          <w:rFonts w:cstheme="minorHAnsi"/>
          <w:color w:val="000000"/>
          <w:sz w:val="24"/>
          <w:szCs w:val="24"/>
        </w:rPr>
        <w:tab/>
      </w:r>
      <w:r w:rsidR="006A795C" w:rsidRPr="00C13AE5">
        <w:rPr>
          <w:rFonts w:cstheme="minorHAnsi"/>
          <w:color w:val="000000"/>
          <w:sz w:val="24"/>
          <w:szCs w:val="24"/>
        </w:rPr>
        <w:tab/>
      </w:r>
      <w:r w:rsidR="006A795C" w:rsidRPr="00C13AE5">
        <w:rPr>
          <w:rFonts w:cstheme="minorHAnsi"/>
          <w:color w:val="000000"/>
          <w:sz w:val="24"/>
          <w:szCs w:val="24"/>
        </w:rPr>
        <w:tab/>
        <w:t>D. library</w:t>
      </w:r>
    </w:p>
    <w:p w14:paraId="4B3751FB" w14:textId="77777777" w:rsidR="006A795C" w:rsidRPr="00C13AE5" w:rsidRDefault="006A795C" w:rsidP="0077381A">
      <w:pPr>
        <w:spacing w:line="240" w:lineRule="atLeast"/>
        <w:rPr>
          <w:rFonts w:cstheme="minorHAnsi"/>
          <w:sz w:val="24"/>
          <w:szCs w:val="24"/>
        </w:rPr>
      </w:pPr>
    </w:p>
    <w:p w14:paraId="2450F46F" w14:textId="77777777" w:rsidR="00284A81" w:rsidRPr="00C13AE5" w:rsidRDefault="00D927C7" w:rsidP="00631B08">
      <w:pPr>
        <w:spacing w:line="240" w:lineRule="atLeast"/>
        <w:rPr>
          <w:rFonts w:cstheme="minorHAnsi"/>
          <w:b/>
          <w:sz w:val="24"/>
          <w:szCs w:val="24"/>
        </w:rPr>
      </w:pPr>
      <w:r w:rsidRPr="00C13AE5">
        <w:rPr>
          <w:rFonts w:cstheme="minorHAnsi"/>
          <w:b/>
          <w:sz w:val="24"/>
          <w:szCs w:val="24"/>
        </w:rPr>
        <w:t>PART 2</w:t>
      </w:r>
    </w:p>
    <w:p w14:paraId="50BE0F87" w14:textId="77777777" w:rsidR="006A795C" w:rsidRPr="00C13AE5" w:rsidRDefault="006A795C" w:rsidP="0077381A">
      <w:pPr>
        <w:spacing w:after="0" w:line="240" w:lineRule="atLeast"/>
        <w:jc w:val="both"/>
        <w:rPr>
          <w:rFonts w:cstheme="minorHAnsi"/>
          <w:b/>
          <w:sz w:val="24"/>
          <w:szCs w:val="24"/>
          <w:shd w:val="clear" w:color="auto" w:fill="FFFFFF"/>
        </w:rPr>
      </w:pPr>
      <w:r w:rsidRPr="00C13AE5">
        <w:rPr>
          <w:rFonts w:cstheme="minorHAnsi"/>
          <w:b/>
          <w:sz w:val="24"/>
          <w:szCs w:val="24"/>
        </w:rPr>
        <w:t>Y</w:t>
      </w:r>
      <w:r w:rsidRPr="00C13AE5">
        <w:rPr>
          <w:rFonts w:cstheme="minorHAnsi"/>
          <w:b/>
          <w:sz w:val="24"/>
          <w:szCs w:val="24"/>
          <w:shd w:val="clear" w:color="auto" w:fill="FFFFFF"/>
        </w:rPr>
        <w:t>ou will hear three different conversations. In each conversation there are four questions. For each question, choose the correct answer</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A</w:t>
      </w:r>
      <w:r w:rsidRPr="00C13AE5">
        <w:rPr>
          <w:rFonts w:cstheme="minorHAnsi"/>
          <w:b/>
          <w:sz w:val="24"/>
          <w:szCs w:val="24"/>
          <w:shd w:val="clear" w:color="auto" w:fill="FFFFFF"/>
        </w:rPr>
        <w:t>,</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B</w:t>
      </w:r>
      <w:r w:rsidRPr="00C13AE5">
        <w:rPr>
          <w:rFonts w:cstheme="minorHAnsi"/>
          <w:b/>
          <w:sz w:val="24"/>
          <w:szCs w:val="24"/>
          <w:shd w:val="clear" w:color="auto" w:fill="FFFFFF"/>
        </w:rPr>
        <w:t>,</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C</w:t>
      </w:r>
      <w:r w:rsidRPr="00C13AE5">
        <w:rPr>
          <w:rStyle w:val="apple-converted-space"/>
          <w:rFonts w:cstheme="minorHAnsi"/>
          <w:b/>
          <w:sz w:val="24"/>
          <w:szCs w:val="24"/>
          <w:shd w:val="clear" w:color="auto" w:fill="FFFFFF"/>
        </w:rPr>
        <w:t> </w:t>
      </w:r>
      <w:r w:rsidRPr="00C13AE5">
        <w:rPr>
          <w:rFonts w:cstheme="minorHAnsi"/>
          <w:b/>
          <w:sz w:val="24"/>
          <w:szCs w:val="24"/>
          <w:shd w:val="clear" w:color="auto" w:fill="FFFFFF"/>
        </w:rPr>
        <w:t>or</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D</w:t>
      </w:r>
      <w:r w:rsidRPr="00C13AE5">
        <w:rPr>
          <w:rFonts w:cstheme="minorHAnsi"/>
          <w:b/>
          <w:sz w:val="24"/>
          <w:szCs w:val="24"/>
          <w:shd w:val="clear" w:color="auto" w:fill="FFFFFF"/>
        </w:rPr>
        <w:t>. You will hear the conversations only once.</w:t>
      </w:r>
    </w:p>
    <w:p w14:paraId="266699A4" w14:textId="77777777" w:rsidR="006A795C" w:rsidRPr="00C13AE5" w:rsidRDefault="006A795C" w:rsidP="0077381A">
      <w:pPr>
        <w:spacing w:line="240" w:lineRule="atLeast"/>
        <w:rPr>
          <w:rFonts w:cstheme="minorHAnsi"/>
          <w:b/>
          <w:sz w:val="24"/>
          <w:szCs w:val="24"/>
        </w:rPr>
      </w:pPr>
    </w:p>
    <w:p w14:paraId="4920FC1F" w14:textId="77777777" w:rsidR="006A795C" w:rsidRPr="00C13AE5" w:rsidRDefault="006A795C" w:rsidP="0077381A">
      <w:pPr>
        <w:spacing w:line="240" w:lineRule="atLeast"/>
        <w:rPr>
          <w:rFonts w:cstheme="minorHAnsi"/>
          <w:b/>
          <w:i/>
          <w:color w:val="000000"/>
          <w:sz w:val="24"/>
          <w:szCs w:val="24"/>
          <w:lang w:val="vi-VN"/>
        </w:rPr>
      </w:pPr>
      <w:r w:rsidRPr="00C13AE5">
        <w:rPr>
          <w:rFonts w:cstheme="minorHAnsi"/>
          <w:b/>
          <w:color w:val="000000"/>
          <w:sz w:val="24"/>
          <w:szCs w:val="24"/>
        </w:rPr>
        <w:lastRenderedPageBreak/>
        <w:t xml:space="preserve">Conversation 1. </w:t>
      </w:r>
      <w:r w:rsidRPr="00C13AE5">
        <w:rPr>
          <w:rStyle w:val="Bodytext9ArialUnicodeMS"/>
          <w:rFonts w:asciiTheme="minorHAnsi" w:hAnsiTheme="minorHAnsi" w:cstheme="minorHAnsi"/>
          <w:b/>
          <w:i w:val="0"/>
          <w:sz w:val="24"/>
          <w:szCs w:val="24"/>
        </w:rPr>
        <w:t>You will hear a journalist interviewing Geoff Thompson, a British sportsman</w:t>
      </w:r>
      <w:r w:rsidRPr="00C13AE5">
        <w:rPr>
          <w:rFonts w:cstheme="minorHAnsi"/>
          <w:b/>
          <w:i/>
          <w:color w:val="000000"/>
          <w:sz w:val="24"/>
          <w:szCs w:val="24"/>
          <w:lang w:val="vi-VN"/>
        </w:rPr>
        <w:t>.</w:t>
      </w:r>
    </w:p>
    <w:p w14:paraId="11751F69" w14:textId="77777777" w:rsidR="006A795C" w:rsidRPr="00C13AE5" w:rsidRDefault="006A795C" w:rsidP="0077381A">
      <w:pPr>
        <w:spacing w:line="240" w:lineRule="atLeast"/>
        <w:rPr>
          <w:rFonts w:cstheme="minorHAnsi"/>
          <w:b/>
          <w:sz w:val="24"/>
          <w:szCs w:val="24"/>
          <w:lang w:val="vi-VN"/>
        </w:rPr>
      </w:pPr>
      <w:r w:rsidRPr="00C13AE5">
        <w:rPr>
          <w:rFonts w:eastAsia="Courier New" w:cstheme="minorHAnsi"/>
          <w:b/>
          <w:sz w:val="24"/>
          <w:szCs w:val="24"/>
        </w:rPr>
        <w:t>9. Where was Geoff Thompson born</w:t>
      </w:r>
      <w:r w:rsidRPr="00C13AE5">
        <w:rPr>
          <w:rFonts w:cstheme="minorHAnsi"/>
          <w:b/>
          <w:sz w:val="24"/>
          <w:szCs w:val="24"/>
          <w:lang w:val="vi-VN"/>
        </w:rPr>
        <w:t>?</w:t>
      </w:r>
    </w:p>
    <w:p w14:paraId="5542B312" w14:textId="77777777" w:rsidR="006A795C" w:rsidRPr="00C13AE5" w:rsidRDefault="006A795C" w:rsidP="0077381A">
      <w:pPr>
        <w:spacing w:line="240" w:lineRule="atLeast"/>
        <w:ind w:left="720"/>
        <w:rPr>
          <w:rFonts w:cstheme="minorHAnsi"/>
          <w:sz w:val="24"/>
          <w:szCs w:val="24"/>
        </w:rPr>
      </w:pPr>
      <w:r w:rsidRPr="00C13AE5">
        <w:rPr>
          <w:rFonts w:cstheme="minorHAnsi"/>
          <w:sz w:val="24"/>
          <w:szCs w:val="24"/>
          <w:lang w:val="vi-VN"/>
        </w:rPr>
        <w:t xml:space="preserve">A. </w:t>
      </w:r>
      <w:r w:rsidR="00DD781B" w:rsidRPr="00C13AE5">
        <w:rPr>
          <w:rFonts w:cstheme="minorHAnsi"/>
          <w:sz w:val="24"/>
          <w:szCs w:val="24"/>
        </w:rPr>
        <w:t>In London.</w:t>
      </w:r>
      <w:r w:rsidR="00DD781B" w:rsidRPr="00C13AE5">
        <w:rPr>
          <w:rFonts w:cstheme="minorHAnsi"/>
          <w:sz w:val="24"/>
          <w:szCs w:val="24"/>
        </w:rPr>
        <w:tab/>
      </w:r>
      <w:r w:rsidR="00DD781B" w:rsidRPr="00C13AE5">
        <w:rPr>
          <w:rFonts w:cstheme="minorHAnsi"/>
          <w:sz w:val="24"/>
          <w:szCs w:val="24"/>
        </w:rPr>
        <w:tab/>
      </w:r>
      <w:r w:rsidR="00DD781B" w:rsidRPr="00C13AE5">
        <w:rPr>
          <w:rFonts w:cstheme="minorHAnsi"/>
          <w:sz w:val="24"/>
          <w:szCs w:val="24"/>
        </w:rPr>
        <w:tab/>
      </w:r>
      <w:r w:rsidR="00DD781B" w:rsidRPr="00C13AE5">
        <w:rPr>
          <w:rFonts w:cstheme="minorHAnsi"/>
          <w:sz w:val="24"/>
          <w:szCs w:val="24"/>
        </w:rPr>
        <w:tab/>
      </w:r>
      <w:r w:rsidRPr="00C13AE5">
        <w:rPr>
          <w:rFonts w:cstheme="minorHAnsi"/>
          <w:sz w:val="24"/>
          <w:szCs w:val="24"/>
          <w:lang w:val="vi-VN"/>
        </w:rPr>
        <w:t xml:space="preserve">B. </w:t>
      </w:r>
      <w:r w:rsidRPr="00C13AE5">
        <w:rPr>
          <w:rFonts w:cstheme="minorHAnsi"/>
          <w:sz w:val="24"/>
          <w:szCs w:val="24"/>
        </w:rPr>
        <w:t>In the North of England.</w:t>
      </w:r>
    </w:p>
    <w:p w14:paraId="7ADC8EA8" w14:textId="77777777" w:rsidR="006A795C" w:rsidRPr="00631B08" w:rsidRDefault="006A795C" w:rsidP="00631B08">
      <w:pPr>
        <w:spacing w:line="240" w:lineRule="atLeast"/>
        <w:ind w:left="720"/>
        <w:rPr>
          <w:rFonts w:cstheme="minorHAnsi"/>
          <w:sz w:val="24"/>
          <w:szCs w:val="24"/>
        </w:rPr>
      </w:pPr>
      <w:r w:rsidRPr="00C13AE5">
        <w:rPr>
          <w:rFonts w:cstheme="minorHAnsi"/>
          <w:sz w:val="24"/>
          <w:szCs w:val="24"/>
          <w:lang w:val="vi-VN"/>
        </w:rPr>
        <w:t xml:space="preserve">C. </w:t>
      </w:r>
      <w:r w:rsidRPr="00C13AE5">
        <w:rPr>
          <w:rFonts w:cstheme="minorHAnsi"/>
          <w:sz w:val="24"/>
          <w:szCs w:val="24"/>
        </w:rPr>
        <w:t>In the South of London.</w:t>
      </w:r>
      <w:r w:rsidRPr="00C13AE5">
        <w:rPr>
          <w:rFonts w:cstheme="minorHAnsi"/>
          <w:sz w:val="24"/>
          <w:szCs w:val="24"/>
        </w:rPr>
        <w:tab/>
      </w:r>
      <w:r w:rsidRPr="00C13AE5">
        <w:rPr>
          <w:rFonts w:cstheme="minorHAnsi"/>
          <w:sz w:val="24"/>
          <w:szCs w:val="24"/>
        </w:rPr>
        <w:tab/>
      </w:r>
      <w:r w:rsidRPr="00C13AE5">
        <w:rPr>
          <w:rFonts w:cstheme="minorHAnsi"/>
          <w:sz w:val="24"/>
          <w:szCs w:val="24"/>
          <w:lang w:val="vi-VN"/>
        </w:rPr>
        <w:t xml:space="preserve">D. </w:t>
      </w:r>
      <w:r w:rsidR="00631B08">
        <w:rPr>
          <w:rFonts w:cstheme="minorHAnsi"/>
          <w:sz w:val="24"/>
          <w:szCs w:val="24"/>
        </w:rPr>
        <w:t>In Britain.</w:t>
      </w:r>
    </w:p>
    <w:p w14:paraId="7A59AA0E" w14:textId="77777777" w:rsidR="006A795C" w:rsidRPr="00C13AE5" w:rsidRDefault="006A795C" w:rsidP="0077381A">
      <w:pPr>
        <w:spacing w:line="240" w:lineRule="atLeast"/>
        <w:rPr>
          <w:rFonts w:eastAsia="Times New Roman" w:cstheme="minorHAnsi"/>
          <w:b/>
          <w:color w:val="000000"/>
          <w:sz w:val="24"/>
          <w:szCs w:val="24"/>
        </w:rPr>
      </w:pPr>
      <w:r w:rsidRPr="00C13AE5">
        <w:rPr>
          <w:rFonts w:eastAsia="Times New Roman" w:cstheme="minorHAnsi"/>
          <w:b/>
          <w:color w:val="000000"/>
          <w:sz w:val="24"/>
          <w:szCs w:val="24"/>
        </w:rPr>
        <w:t>10. How did he know about karate?</w:t>
      </w:r>
    </w:p>
    <w:p w14:paraId="5CDDD1FF" w14:textId="77777777" w:rsidR="006A795C" w:rsidRPr="00C13AE5" w:rsidRDefault="006A795C" w:rsidP="0077381A">
      <w:pPr>
        <w:spacing w:line="240" w:lineRule="atLeast"/>
        <w:ind w:left="720"/>
        <w:rPr>
          <w:rFonts w:cstheme="minorHAnsi"/>
          <w:color w:val="000000"/>
          <w:sz w:val="24"/>
          <w:szCs w:val="24"/>
          <w:lang w:val="vi-VN"/>
        </w:rPr>
      </w:pPr>
      <w:r w:rsidRPr="00C13AE5">
        <w:rPr>
          <w:rFonts w:cstheme="minorHAnsi"/>
          <w:color w:val="000000"/>
          <w:sz w:val="24"/>
          <w:szCs w:val="24"/>
        </w:rPr>
        <w:t xml:space="preserve">A. </w:t>
      </w:r>
      <w:r w:rsidRPr="00C13AE5">
        <w:rPr>
          <w:rFonts w:eastAsia="Times New Roman" w:cstheme="minorHAnsi"/>
          <w:color w:val="000000"/>
          <w:sz w:val="24"/>
          <w:szCs w:val="24"/>
        </w:rPr>
        <w:t>He discovered karate by himself.</w:t>
      </w:r>
    </w:p>
    <w:p w14:paraId="44CE07AB" w14:textId="77777777" w:rsidR="006A795C" w:rsidRPr="00C13AE5" w:rsidRDefault="006A795C" w:rsidP="0077381A">
      <w:pPr>
        <w:spacing w:line="240" w:lineRule="atLeast"/>
        <w:ind w:left="720"/>
        <w:rPr>
          <w:rFonts w:cstheme="minorHAnsi"/>
          <w:color w:val="000000"/>
          <w:sz w:val="24"/>
          <w:szCs w:val="24"/>
        </w:rPr>
      </w:pPr>
      <w:r w:rsidRPr="00C13AE5">
        <w:rPr>
          <w:rFonts w:cstheme="minorHAnsi"/>
          <w:color w:val="000000"/>
          <w:sz w:val="24"/>
          <w:szCs w:val="24"/>
        </w:rPr>
        <w:t>B</w:t>
      </w:r>
      <w:r w:rsidR="00DD781B" w:rsidRPr="00C13AE5">
        <w:rPr>
          <w:rFonts w:cstheme="minorHAnsi"/>
          <w:color w:val="000000"/>
          <w:sz w:val="24"/>
          <w:szCs w:val="24"/>
          <w:lang w:val="vi-VN"/>
        </w:rPr>
        <w:t>.</w:t>
      </w:r>
      <w:r w:rsidRPr="00C13AE5">
        <w:rPr>
          <w:rFonts w:cstheme="minorHAnsi"/>
          <w:color w:val="000000"/>
          <w:sz w:val="24"/>
          <w:szCs w:val="24"/>
        </w:rPr>
        <w:t xml:space="preserve"> </w:t>
      </w:r>
      <w:r w:rsidRPr="00C13AE5">
        <w:rPr>
          <w:rFonts w:eastAsia="Times New Roman" w:cstheme="minorHAnsi"/>
          <w:color w:val="000000"/>
          <w:sz w:val="24"/>
          <w:szCs w:val="24"/>
        </w:rPr>
        <w:t>He’s interested in karate owning to a sports center during a school visit.</w:t>
      </w:r>
    </w:p>
    <w:p w14:paraId="2F08F168" w14:textId="77777777" w:rsidR="006A795C" w:rsidRPr="00C13AE5" w:rsidRDefault="006A795C" w:rsidP="0077381A">
      <w:pPr>
        <w:spacing w:line="240" w:lineRule="atLeast"/>
        <w:ind w:left="720"/>
        <w:rPr>
          <w:rFonts w:cstheme="minorHAnsi"/>
          <w:color w:val="000000"/>
          <w:sz w:val="24"/>
          <w:szCs w:val="24"/>
          <w:lang w:val="vi-VN"/>
        </w:rPr>
      </w:pPr>
      <w:r w:rsidRPr="00C13AE5">
        <w:rPr>
          <w:rFonts w:cstheme="minorHAnsi"/>
          <w:color w:val="000000"/>
          <w:sz w:val="24"/>
          <w:szCs w:val="24"/>
        </w:rPr>
        <w:t xml:space="preserve">C. </w:t>
      </w:r>
      <w:r w:rsidRPr="00C13AE5">
        <w:rPr>
          <w:rFonts w:eastAsia="Times New Roman" w:cstheme="minorHAnsi"/>
          <w:color w:val="000000"/>
          <w:sz w:val="24"/>
          <w:szCs w:val="24"/>
        </w:rPr>
        <w:t>His friend introduced it to him.</w:t>
      </w:r>
    </w:p>
    <w:p w14:paraId="0521E4CC" w14:textId="77777777" w:rsidR="006A795C" w:rsidRPr="00C13AE5" w:rsidRDefault="006A795C" w:rsidP="00631B08">
      <w:pPr>
        <w:spacing w:line="240" w:lineRule="atLeast"/>
        <w:ind w:left="720"/>
        <w:rPr>
          <w:rFonts w:eastAsia="Times New Roman" w:cstheme="minorHAnsi"/>
          <w:color w:val="000000"/>
          <w:sz w:val="24"/>
          <w:szCs w:val="24"/>
        </w:rPr>
      </w:pPr>
      <w:r w:rsidRPr="00C13AE5">
        <w:rPr>
          <w:rFonts w:cstheme="minorHAnsi"/>
          <w:color w:val="000000"/>
          <w:sz w:val="24"/>
          <w:szCs w:val="24"/>
        </w:rPr>
        <w:t xml:space="preserve">D. </w:t>
      </w:r>
      <w:r w:rsidRPr="00C13AE5">
        <w:rPr>
          <w:rFonts w:eastAsia="Times New Roman" w:cstheme="minorHAnsi"/>
          <w:color w:val="000000"/>
          <w:sz w:val="24"/>
          <w:szCs w:val="24"/>
        </w:rPr>
        <w:t>He</w:t>
      </w:r>
      <w:r w:rsidR="00631B08">
        <w:rPr>
          <w:rFonts w:eastAsia="Times New Roman" w:cstheme="minorHAnsi"/>
          <w:color w:val="000000"/>
          <w:sz w:val="24"/>
          <w:szCs w:val="24"/>
        </w:rPr>
        <w:t xml:space="preserve"> knew it when moving to London.</w:t>
      </w:r>
    </w:p>
    <w:p w14:paraId="00531A90" w14:textId="77777777" w:rsidR="006A795C" w:rsidRPr="00C13AE5" w:rsidRDefault="006A795C" w:rsidP="0077381A">
      <w:pPr>
        <w:spacing w:line="240" w:lineRule="atLeast"/>
        <w:rPr>
          <w:rFonts w:eastAsia="Times New Roman" w:cstheme="minorHAnsi"/>
          <w:b/>
          <w:color w:val="000000"/>
          <w:sz w:val="24"/>
          <w:szCs w:val="24"/>
        </w:rPr>
      </w:pPr>
      <w:r w:rsidRPr="00C13AE5">
        <w:rPr>
          <w:rFonts w:eastAsia="Times New Roman" w:cstheme="minorHAnsi"/>
          <w:b/>
          <w:color w:val="000000"/>
          <w:sz w:val="24"/>
          <w:szCs w:val="24"/>
        </w:rPr>
        <w:t>11. When did he take part in the World Championships in Taiwan?</w:t>
      </w:r>
    </w:p>
    <w:p w14:paraId="0F2EBF7C" w14:textId="77777777" w:rsidR="00631B08" w:rsidRDefault="006A795C" w:rsidP="00631B08">
      <w:pPr>
        <w:spacing w:line="240" w:lineRule="atLeast"/>
        <w:ind w:left="720"/>
        <w:rPr>
          <w:rFonts w:eastAsia="Times New Roman" w:cstheme="minorHAnsi"/>
          <w:color w:val="000000"/>
          <w:sz w:val="24"/>
          <w:szCs w:val="24"/>
        </w:rPr>
      </w:pPr>
      <w:r w:rsidRPr="00C13AE5">
        <w:rPr>
          <w:rFonts w:cstheme="minorHAnsi"/>
          <w:color w:val="000000"/>
          <w:sz w:val="24"/>
          <w:szCs w:val="24"/>
        </w:rPr>
        <w:t xml:space="preserve">A. </w:t>
      </w:r>
      <w:r w:rsidRPr="00C13AE5">
        <w:rPr>
          <w:rFonts w:eastAsia="Times New Roman" w:cstheme="minorHAnsi"/>
          <w:color w:val="000000"/>
          <w:sz w:val="24"/>
          <w:szCs w:val="24"/>
        </w:rPr>
        <w:t>In 1972.</w:t>
      </w:r>
      <w:r w:rsidRPr="00C13AE5">
        <w:rPr>
          <w:rFonts w:eastAsia="Times New Roman" w:cstheme="minorHAnsi"/>
          <w:color w:val="000000"/>
          <w:sz w:val="24"/>
          <w:szCs w:val="24"/>
        </w:rPr>
        <w:tab/>
      </w:r>
      <w:r w:rsidRPr="00C13AE5">
        <w:rPr>
          <w:rFonts w:cstheme="minorHAnsi"/>
          <w:color w:val="000000"/>
          <w:sz w:val="24"/>
          <w:szCs w:val="24"/>
        </w:rPr>
        <w:t xml:space="preserve">B. </w:t>
      </w:r>
      <w:r w:rsidRPr="00C13AE5">
        <w:rPr>
          <w:rFonts w:eastAsia="Times New Roman" w:cstheme="minorHAnsi"/>
          <w:color w:val="000000"/>
          <w:sz w:val="24"/>
          <w:szCs w:val="24"/>
        </w:rPr>
        <w:t>In 1980.</w:t>
      </w:r>
      <w:r w:rsidRPr="00C13AE5">
        <w:rPr>
          <w:rFonts w:eastAsia="Times New Roman" w:cstheme="minorHAnsi"/>
          <w:color w:val="000000"/>
          <w:sz w:val="24"/>
          <w:szCs w:val="24"/>
        </w:rPr>
        <w:tab/>
      </w:r>
      <w:r w:rsidRPr="00C13AE5">
        <w:rPr>
          <w:rFonts w:cstheme="minorHAnsi"/>
          <w:color w:val="000000"/>
          <w:sz w:val="24"/>
          <w:szCs w:val="24"/>
        </w:rPr>
        <w:t xml:space="preserve">C. </w:t>
      </w:r>
      <w:r w:rsidRPr="00C13AE5">
        <w:rPr>
          <w:rFonts w:eastAsia="Times New Roman" w:cstheme="minorHAnsi"/>
          <w:color w:val="000000"/>
          <w:sz w:val="24"/>
          <w:szCs w:val="24"/>
        </w:rPr>
        <w:t>In 1982.</w:t>
      </w:r>
      <w:r w:rsidRPr="00C13AE5">
        <w:rPr>
          <w:rFonts w:eastAsia="Times New Roman" w:cstheme="minorHAnsi"/>
          <w:color w:val="000000"/>
          <w:sz w:val="24"/>
          <w:szCs w:val="24"/>
        </w:rPr>
        <w:tab/>
      </w:r>
    </w:p>
    <w:p w14:paraId="0F74C23B" w14:textId="77777777" w:rsidR="006A795C" w:rsidRPr="00C13AE5" w:rsidRDefault="006A795C" w:rsidP="00631B08">
      <w:pPr>
        <w:spacing w:line="240" w:lineRule="atLeast"/>
        <w:ind w:left="720"/>
        <w:rPr>
          <w:rFonts w:eastAsia="Times New Roman" w:cstheme="minorHAnsi"/>
          <w:color w:val="000000"/>
          <w:sz w:val="24"/>
          <w:szCs w:val="24"/>
        </w:rPr>
      </w:pPr>
      <w:r w:rsidRPr="00C13AE5">
        <w:rPr>
          <w:rFonts w:cstheme="minorHAnsi"/>
          <w:color w:val="000000"/>
          <w:sz w:val="24"/>
          <w:szCs w:val="24"/>
        </w:rPr>
        <w:t xml:space="preserve">D. </w:t>
      </w:r>
      <w:r w:rsidRPr="00C13AE5">
        <w:rPr>
          <w:rFonts w:eastAsia="Times New Roman" w:cstheme="minorHAnsi"/>
          <w:color w:val="000000"/>
          <w:sz w:val="24"/>
          <w:szCs w:val="24"/>
        </w:rPr>
        <w:t>After starting</w:t>
      </w:r>
      <w:r w:rsidR="00631B08">
        <w:rPr>
          <w:rFonts w:eastAsia="Times New Roman" w:cstheme="minorHAnsi"/>
          <w:color w:val="000000"/>
          <w:sz w:val="24"/>
          <w:szCs w:val="24"/>
        </w:rPr>
        <w:t xml:space="preserve"> training with a British coach.</w:t>
      </w:r>
    </w:p>
    <w:p w14:paraId="0D4C0C89" w14:textId="77777777" w:rsidR="006A795C" w:rsidRPr="00C13AE5" w:rsidRDefault="006A795C" w:rsidP="0077381A">
      <w:pPr>
        <w:spacing w:line="240" w:lineRule="atLeast"/>
        <w:rPr>
          <w:rFonts w:eastAsia="Times New Roman" w:cstheme="minorHAnsi"/>
          <w:b/>
          <w:color w:val="000000"/>
          <w:sz w:val="24"/>
          <w:szCs w:val="24"/>
        </w:rPr>
      </w:pPr>
      <w:r w:rsidRPr="00C13AE5">
        <w:rPr>
          <w:rFonts w:eastAsia="Times New Roman" w:cstheme="minorHAnsi"/>
          <w:b/>
          <w:color w:val="000000"/>
          <w:sz w:val="24"/>
          <w:szCs w:val="24"/>
        </w:rPr>
        <w:t xml:space="preserve">12. How many times has he got the World Champion? </w:t>
      </w:r>
    </w:p>
    <w:p w14:paraId="3989AB28" w14:textId="77777777" w:rsidR="006A795C" w:rsidRPr="00C13AE5" w:rsidRDefault="006A795C" w:rsidP="0077381A">
      <w:pPr>
        <w:spacing w:line="240" w:lineRule="atLeast"/>
        <w:ind w:left="720"/>
        <w:rPr>
          <w:rFonts w:eastAsia="Times New Roman" w:cstheme="minorHAnsi"/>
          <w:color w:val="000000"/>
          <w:sz w:val="24"/>
          <w:szCs w:val="24"/>
        </w:rPr>
      </w:pPr>
      <w:r w:rsidRPr="00C13AE5">
        <w:rPr>
          <w:rFonts w:cstheme="minorHAnsi"/>
          <w:color w:val="000000"/>
          <w:sz w:val="24"/>
          <w:szCs w:val="24"/>
        </w:rPr>
        <w:t xml:space="preserve">A. </w:t>
      </w:r>
      <w:r w:rsidR="004E3D82" w:rsidRPr="00C13AE5">
        <w:rPr>
          <w:rFonts w:eastAsia="Times New Roman" w:cstheme="minorHAnsi"/>
          <w:color w:val="000000"/>
          <w:sz w:val="24"/>
          <w:szCs w:val="24"/>
        </w:rPr>
        <w:t>Two times.</w:t>
      </w:r>
      <w:r w:rsidR="004E3D82" w:rsidRPr="00C13AE5">
        <w:rPr>
          <w:rFonts w:eastAsia="Times New Roman" w:cstheme="minorHAnsi"/>
          <w:color w:val="000000"/>
          <w:sz w:val="24"/>
          <w:szCs w:val="24"/>
        </w:rPr>
        <w:tab/>
      </w:r>
      <w:r w:rsidRPr="00C13AE5">
        <w:rPr>
          <w:rFonts w:cstheme="minorHAnsi"/>
          <w:color w:val="000000"/>
          <w:sz w:val="24"/>
          <w:szCs w:val="24"/>
        </w:rPr>
        <w:t xml:space="preserve">B. </w:t>
      </w:r>
      <w:r w:rsidRPr="00C13AE5">
        <w:rPr>
          <w:rFonts w:cstheme="minorHAnsi"/>
          <w:sz w:val="24"/>
          <w:szCs w:val="24"/>
        </w:rPr>
        <w:t>Three times.</w:t>
      </w:r>
      <w:r w:rsidRPr="00C13AE5">
        <w:rPr>
          <w:rFonts w:eastAsia="Times New Roman" w:cstheme="minorHAnsi"/>
          <w:color w:val="000000"/>
          <w:sz w:val="24"/>
          <w:szCs w:val="24"/>
        </w:rPr>
        <w:tab/>
      </w:r>
      <w:r w:rsidR="004E3D82" w:rsidRPr="00C13AE5">
        <w:rPr>
          <w:rFonts w:eastAsia="Times New Roman" w:cstheme="minorHAnsi"/>
          <w:color w:val="000000"/>
          <w:sz w:val="24"/>
          <w:szCs w:val="24"/>
        </w:rPr>
        <w:tab/>
      </w:r>
      <w:r w:rsidRPr="00C13AE5">
        <w:rPr>
          <w:rFonts w:cstheme="minorHAnsi"/>
          <w:color w:val="000000"/>
          <w:sz w:val="24"/>
          <w:szCs w:val="24"/>
        </w:rPr>
        <w:t xml:space="preserve">C. </w:t>
      </w:r>
      <w:r w:rsidRPr="00C13AE5">
        <w:rPr>
          <w:rFonts w:cstheme="minorHAnsi"/>
          <w:sz w:val="24"/>
          <w:szCs w:val="24"/>
        </w:rPr>
        <w:t>Four times.</w:t>
      </w:r>
      <w:r w:rsidRPr="00C13AE5">
        <w:rPr>
          <w:rFonts w:eastAsia="Times New Roman" w:cstheme="minorHAnsi"/>
          <w:color w:val="000000"/>
          <w:sz w:val="24"/>
          <w:szCs w:val="24"/>
        </w:rPr>
        <w:tab/>
      </w:r>
      <w:r w:rsidRPr="00C13AE5">
        <w:rPr>
          <w:rFonts w:eastAsia="Times New Roman" w:cstheme="minorHAnsi"/>
          <w:color w:val="000000"/>
          <w:sz w:val="24"/>
          <w:szCs w:val="24"/>
        </w:rPr>
        <w:tab/>
      </w:r>
      <w:r w:rsidR="004E3D82" w:rsidRPr="00C13AE5">
        <w:rPr>
          <w:rFonts w:cstheme="minorHAnsi"/>
          <w:color w:val="000000"/>
          <w:sz w:val="24"/>
          <w:szCs w:val="24"/>
        </w:rPr>
        <w:t>D.</w:t>
      </w:r>
      <w:r w:rsidRPr="00C13AE5">
        <w:rPr>
          <w:rFonts w:cstheme="minorHAnsi"/>
          <w:color w:val="000000"/>
          <w:sz w:val="24"/>
          <w:szCs w:val="24"/>
          <w:lang w:val="vi-VN"/>
        </w:rPr>
        <w:t xml:space="preserve"> </w:t>
      </w:r>
      <w:r w:rsidRPr="00C13AE5">
        <w:rPr>
          <w:rFonts w:cstheme="minorHAnsi"/>
          <w:color w:val="000000"/>
          <w:sz w:val="24"/>
          <w:szCs w:val="24"/>
        </w:rPr>
        <w:t>Five times.</w:t>
      </w:r>
    </w:p>
    <w:p w14:paraId="71780330" w14:textId="77777777" w:rsidR="006A795C" w:rsidRPr="00C13AE5" w:rsidRDefault="006A795C" w:rsidP="0077381A">
      <w:pPr>
        <w:spacing w:line="240" w:lineRule="atLeast"/>
        <w:rPr>
          <w:rFonts w:cstheme="minorHAnsi"/>
          <w:b/>
          <w:color w:val="000000"/>
          <w:sz w:val="24"/>
          <w:szCs w:val="24"/>
        </w:rPr>
      </w:pPr>
    </w:p>
    <w:p w14:paraId="241F3CCE" w14:textId="77777777" w:rsidR="004E3D82"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Conversation 2. You will hear a man telephoning to</w:t>
      </w:r>
      <w:r w:rsidR="004E3D82" w:rsidRPr="00C13AE5">
        <w:rPr>
          <w:rFonts w:cstheme="minorHAnsi"/>
          <w:b/>
          <w:color w:val="000000"/>
          <w:sz w:val="24"/>
          <w:szCs w:val="24"/>
        </w:rPr>
        <w:t xml:space="preserve"> talk about the job in a hotel.</w:t>
      </w:r>
    </w:p>
    <w:p w14:paraId="5D6C61C2" w14:textId="77777777" w:rsidR="006A795C" w:rsidRPr="00C13AE5" w:rsidRDefault="006A795C" w:rsidP="0077381A">
      <w:pPr>
        <w:spacing w:line="240" w:lineRule="atLeast"/>
        <w:rPr>
          <w:rFonts w:cstheme="minorHAnsi"/>
          <w:b/>
          <w:color w:val="000000"/>
          <w:sz w:val="24"/>
          <w:szCs w:val="24"/>
        </w:rPr>
      </w:pPr>
      <w:r w:rsidRPr="00C13AE5">
        <w:rPr>
          <w:rFonts w:eastAsia="Courier New" w:cstheme="minorHAnsi"/>
          <w:b/>
          <w:sz w:val="24"/>
          <w:szCs w:val="24"/>
        </w:rPr>
        <w:t>13. Which position does this hotel need?</w:t>
      </w:r>
      <w:r w:rsidRPr="00C13AE5">
        <w:rPr>
          <w:rFonts w:cstheme="minorHAnsi"/>
          <w:color w:val="000000"/>
          <w:sz w:val="24"/>
          <w:szCs w:val="24"/>
        </w:rPr>
        <w:t xml:space="preserve"> </w:t>
      </w:r>
    </w:p>
    <w:p w14:paraId="21EF2ECA" w14:textId="77777777" w:rsidR="006A795C" w:rsidRPr="00C13AE5" w:rsidRDefault="004E3D82" w:rsidP="0077381A">
      <w:pPr>
        <w:spacing w:line="240" w:lineRule="atLeast"/>
        <w:ind w:left="720"/>
        <w:rPr>
          <w:rFonts w:eastAsia="Courier New" w:cstheme="minorHAnsi"/>
          <w:sz w:val="24"/>
          <w:szCs w:val="24"/>
        </w:rPr>
      </w:pPr>
      <w:r w:rsidRPr="00C13AE5">
        <w:rPr>
          <w:rFonts w:cstheme="minorHAnsi"/>
          <w:color w:val="000000"/>
          <w:sz w:val="24"/>
          <w:szCs w:val="24"/>
        </w:rPr>
        <w:t>A.</w:t>
      </w:r>
      <w:r w:rsidR="006A795C" w:rsidRPr="00C13AE5">
        <w:rPr>
          <w:rFonts w:cstheme="minorHAnsi"/>
          <w:color w:val="000000"/>
          <w:sz w:val="24"/>
          <w:szCs w:val="24"/>
        </w:rPr>
        <w:t xml:space="preserve"> </w:t>
      </w:r>
      <w:r w:rsidR="006A795C" w:rsidRPr="00C13AE5">
        <w:rPr>
          <w:rFonts w:eastAsia="Courier New" w:cstheme="minorHAnsi"/>
          <w:sz w:val="24"/>
          <w:szCs w:val="24"/>
        </w:rPr>
        <w:t xml:space="preserve">A temporary staff. </w:t>
      </w:r>
      <w:r w:rsidR="006A795C" w:rsidRPr="00C13AE5">
        <w:rPr>
          <w:rFonts w:eastAsia="Courier New" w:cstheme="minorHAnsi"/>
          <w:sz w:val="24"/>
          <w:szCs w:val="24"/>
        </w:rPr>
        <w:tab/>
      </w:r>
      <w:r w:rsidRPr="00C13AE5">
        <w:rPr>
          <w:rFonts w:eastAsia="Courier New" w:cstheme="minorHAnsi"/>
          <w:sz w:val="24"/>
          <w:szCs w:val="24"/>
        </w:rPr>
        <w:tab/>
      </w:r>
      <w:r w:rsidR="006A795C" w:rsidRPr="00C13AE5">
        <w:rPr>
          <w:rFonts w:cstheme="minorHAnsi"/>
          <w:color w:val="000000"/>
          <w:sz w:val="24"/>
          <w:szCs w:val="24"/>
        </w:rPr>
        <w:t xml:space="preserve">B. </w:t>
      </w:r>
      <w:r w:rsidR="006A795C" w:rsidRPr="00C13AE5">
        <w:rPr>
          <w:rFonts w:eastAsia="Courier New" w:cstheme="minorHAnsi"/>
          <w:sz w:val="24"/>
          <w:szCs w:val="24"/>
        </w:rPr>
        <w:t>A stable staff.</w:t>
      </w:r>
    </w:p>
    <w:p w14:paraId="6FE2B0A7" w14:textId="77777777" w:rsidR="006A795C" w:rsidRPr="00C13AE5" w:rsidRDefault="006A795C" w:rsidP="0077381A">
      <w:pPr>
        <w:spacing w:line="240" w:lineRule="atLeast"/>
        <w:ind w:left="720"/>
        <w:rPr>
          <w:rFonts w:eastAsia="Courier New" w:cstheme="minorHAnsi"/>
          <w:color w:val="000000"/>
          <w:sz w:val="24"/>
          <w:szCs w:val="24"/>
        </w:rPr>
      </w:pPr>
      <w:r w:rsidRPr="00C13AE5">
        <w:rPr>
          <w:rFonts w:cstheme="minorHAnsi"/>
          <w:color w:val="000000"/>
          <w:sz w:val="24"/>
          <w:szCs w:val="24"/>
        </w:rPr>
        <w:t xml:space="preserve">C. </w:t>
      </w:r>
      <w:r w:rsidRPr="00C13AE5">
        <w:rPr>
          <w:rFonts w:eastAsia="Courier New" w:cstheme="minorHAnsi"/>
          <w:sz w:val="24"/>
          <w:szCs w:val="24"/>
        </w:rPr>
        <w:t>A part-time receptionist.</w:t>
      </w:r>
      <w:r w:rsidRPr="00C13AE5">
        <w:rPr>
          <w:rFonts w:eastAsia="Courier New" w:cstheme="minorHAnsi"/>
          <w:sz w:val="24"/>
          <w:szCs w:val="24"/>
        </w:rPr>
        <w:tab/>
      </w:r>
      <w:r w:rsidRPr="00C13AE5">
        <w:rPr>
          <w:rFonts w:cstheme="minorHAnsi"/>
          <w:color w:val="000000"/>
          <w:sz w:val="24"/>
          <w:szCs w:val="24"/>
        </w:rPr>
        <w:t xml:space="preserve">D. </w:t>
      </w:r>
      <w:r w:rsidRPr="00C13AE5">
        <w:rPr>
          <w:rFonts w:eastAsia="Courier New" w:cstheme="minorHAnsi"/>
          <w:sz w:val="24"/>
          <w:szCs w:val="24"/>
        </w:rPr>
        <w:t xml:space="preserve">A full-time waiter.  </w:t>
      </w:r>
    </w:p>
    <w:p w14:paraId="669FFC7D" w14:textId="77777777" w:rsidR="006A795C" w:rsidRPr="00C13AE5" w:rsidRDefault="006A795C" w:rsidP="0077381A">
      <w:pPr>
        <w:pStyle w:val="Information"/>
        <w:spacing w:after="0" w:line="240" w:lineRule="atLeast"/>
        <w:rPr>
          <w:rFonts w:asciiTheme="minorHAnsi" w:hAnsiTheme="minorHAnsi" w:cstheme="minorHAnsi"/>
          <w:b/>
          <w:color w:val="000000"/>
          <w:sz w:val="24"/>
          <w:szCs w:val="24"/>
        </w:rPr>
      </w:pPr>
      <w:r w:rsidRPr="00C13AE5">
        <w:rPr>
          <w:rFonts w:asciiTheme="minorHAnsi" w:hAnsiTheme="minorHAnsi" w:cstheme="minorHAnsi"/>
          <w:b/>
          <w:color w:val="000000"/>
          <w:sz w:val="24"/>
          <w:szCs w:val="24"/>
        </w:rPr>
        <w:t xml:space="preserve">14. What </w:t>
      </w:r>
      <w:r w:rsidRPr="00C13AE5">
        <w:rPr>
          <w:rFonts w:asciiTheme="minorHAnsi" w:hAnsiTheme="minorHAnsi" w:cstheme="minorHAnsi"/>
          <w:b/>
          <w:color w:val="000000"/>
          <w:sz w:val="24"/>
          <w:szCs w:val="24"/>
          <w:lang w:val="en-US"/>
        </w:rPr>
        <w:t>about the hour of work</w:t>
      </w:r>
      <w:r w:rsidRPr="00C13AE5">
        <w:rPr>
          <w:rFonts w:asciiTheme="minorHAnsi" w:hAnsiTheme="minorHAnsi" w:cstheme="minorHAnsi"/>
          <w:b/>
          <w:color w:val="000000"/>
          <w:sz w:val="24"/>
          <w:szCs w:val="24"/>
        </w:rPr>
        <w:t>?</w:t>
      </w:r>
    </w:p>
    <w:p w14:paraId="22A63123" w14:textId="77777777" w:rsidR="006A795C" w:rsidRPr="00C13AE5" w:rsidRDefault="006A795C" w:rsidP="0077381A">
      <w:pPr>
        <w:pStyle w:val="Information"/>
        <w:spacing w:after="0" w:line="240" w:lineRule="atLeast"/>
        <w:ind w:left="720"/>
        <w:rPr>
          <w:rFonts w:asciiTheme="minorHAnsi" w:hAnsiTheme="minorHAnsi" w:cstheme="minorHAnsi"/>
          <w:b/>
          <w:color w:val="000000"/>
          <w:sz w:val="24"/>
          <w:szCs w:val="24"/>
          <w:lang w:val="vi-VN"/>
        </w:rPr>
      </w:pPr>
      <w:r w:rsidRPr="00C13AE5">
        <w:rPr>
          <w:rFonts w:asciiTheme="minorHAnsi" w:hAnsiTheme="minorHAnsi" w:cstheme="minorHAnsi"/>
          <w:color w:val="000000"/>
          <w:sz w:val="24"/>
          <w:szCs w:val="24"/>
        </w:rPr>
        <w:t xml:space="preserve">A. </w:t>
      </w:r>
      <w:r w:rsidRPr="00C13AE5">
        <w:rPr>
          <w:rFonts w:asciiTheme="minorHAnsi" w:hAnsiTheme="minorHAnsi" w:cstheme="minorHAnsi"/>
          <w:color w:val="000000"/>
          <w:sz w:val="24"/>
          <w:szCs w:val="24"/>
          <w:lang w:val="en-US"/>
        </w:rPr>
        <w:t>There are two shifts and two days off.</w:t>
      </w:r>
    </w:p>
    <w:p w14:paraId="5CB7CA81" w14:textId="77777777" w:rsidR="006A795C" w:rsidRPr="00C13AE5" w:rsidRDefault="004E3D82" w:rsidP="0077381A">
      <w:pPr>
        <w:pStyle w:val="Information"/>
        <w:spacing w:after="0" w:line="240" w:lineRule="atLeast"/>
        <w:ind w:left="720"/>
        <w:rPr>
          <w:rFonts w:asciiTheme="minorHAnsi" w:hAnsiTheme="minorHAnsi" w:cstheme="minorHAnsi"/>
          <w:b/>
          <w:color w:val="000000"/>
          <w:sz w:val="24"/>
          <w:szCs w:val="24"/>
          <w:lang w:val="vi-VN"/>
        </w:rPr>
      </w:pPr>
      <w:r w:rsidRPr="00C13AE5">
        <w:rPr>
          <w:rFonts w:asciiTheme="minorHAnsi" w:hAnsiTheme="minorHAnsi" w:cstheme="minorHAnsi"/>
          <w:color w:val="000000"/>
          <w:sz w:val="24"/>
          <w:szCs w:val="24"/>
        </w:rPr>
        <w:t>B.</w:t>
      </w:r>
      <w:r w:rsidR="006A795C" w:rsidRPr="00C13AE5">
        <w:rPr>
          <w:rFonts w:asciiTheme="minorHAnsi" w:hAnsiTheme="minorHAnsi" w:cstheme="minorHAnsi"/>
          <w:color w:val="000000"/>
          <w:sz w:val="24"/>
          <w:szCs w:val="24"/>
        </w:rPr>
        <w:t xml:space="preserve"> </w:t>
      </w:r>
      <w:r w:rsidR="006A795C" w:rsidRPr="00C13AE5">
        <w:rPr>
          <w:rFonts w:asciiTheme="minorHAnsi" w:hAnsiTheme="minorHAnsi" w:cstheme="minorHAnsi"/>
          <w:color w:val="000000"/>
          <w:sz w:val="24"/>
          <w:szCs w:val="24"/>
          <w:lang w:val="en-US"/>
        </w:rPr>
        <w:t>There are two shifts and one day off.</w:t>
      </w:r>
    </w:p>
    <w:p w14:paraId="11E098F3" w14:textId="77777777" w:rsidR="006A795C" w:rsidRPr="00C13AE5" w:rsidRDefault="006A795C" w:rsidP="0077381A">
      <w:pPr>
        <w:pStyle w:val="Information"/>
        <w:spacing w:after="0" w:line="240" w:lineRule="atLeast"/>
        <w:ind w:left="720"/>
        <w:rPr>
          <w:rFonts w:asciiTheme="minorHAnsi" w:hAnsiTheme="minorHAnsi" w:cstheme="minorHAnsi"/>
          <w:color w:val="000000"/>
          <w:sz w:val="24"/>
          <w:szCs w:val="24"/>
          <w:lang w:val="vi-VN"/>
        </w:rPr>
      </w:pPr>
      <w:r w:rsidRPr="00C13AE5">
        <w:rPr>
          <w:rFonts w:asciiTheme="minorHAnsi" w:hAnsiTheme="minorHAnsi" w:cstheme="minorHAnsi"/>
          <w:color w:val="000000"/>
          <w:sz w:val="24"/>
          <w:szCs w:val="24"/>
        </w:rPr>
        <w:t xml:space="preserve">C. </w:t>
      </w:r>
      <w:r w:rsidRPr="00C13AE5">
        <w:rPr>
          <w:rFonts w:asciiTheme="minorHAnsi" w:eastAsia="Courier New" w:hAnsiTheme="minorHAnsi" w:cstheme="minorHAnsi"/>
          <w:sz w:val="24"/>
          <w:szCs w:val="24"/>
          <w:lang w:val="en-US"/>
        </w:rPr>
        <w:t>There’s a day shift from 7 to 2 and a late shift from 4 till 11.</w:t>
      </w:r>
    </w:p>
    <w:p w14:paraId="70584CD6" w14:textId="77777777" w:rsidR="006A795C" w:rsidRPr="00C13AE5" w:rsidRDefault="006A795C" w:rsidP="0077381A">
      <w:pPr>
        <w:spacing w:line="240" w:lineRule="atLeast"/>
        <w:ind w:left="720"/>
        <w:rPr>
          <w:rFonts w:eastAsia="Times New Roman" w:cstheme="minorHAnsi"/>
          <w:color w:val="000000"/>
          <w:sz w:val="24"/>
          <w:szCs w:val="24"/>
        </w:rPr>
      </w:pPr>
      <w:r w:rsidRPr="00C13AE5">
        <w:rPr>
          <w:rFonts w:cstheme="minorHAnsi"/>
          <w:color w:val="000000"/>
          <w:sz w:val="24"/>
          <w:szCs w:val="24"/>
        </w:rPr>
        <w:t xml:space="preserve">D. </w:t>
      </w:r>
      <w:r w:rsidRPr="00C13AE5">
        <w:rPr>
          <w:rFonts w:eastAsia="Times New Roman" w:cstheme="minorHAnsi"/>
          <w:color w:val="000000"/>
          <w:sz w:val="24"/>
          <w:szCs w:val="24"/>
        </w:rPr>
        <w:t>There is only afternoon shift.</w:t>
      </w:r>
    </w:p>
    <w:p w14:paraId="06888E2E" w14:textId="77777777" w:rsidR="006A795C" w:rsidRPr="00C13AE5" w:rsidRDefault="006A795C" w:rsidP="0077381A">
      <w:pPr>
        <w:pStyle w:val="Information"/>
        <w:spacing w:after="0" w:line="240" w:lineRule="atLeast"/>
        <w:rPr>
          <w:rFonts w:asciiTheme="minorHAnsi" w:hAnsiTheme="minorHAnsi" w:cstheme="minorHAnsi"/>
          <w:b/>
          <w:color w:val="000000"/>
          <w:sz w:val="24"/>
          <w:szCs w:val="24"/>
          <w:lang w:val="en-US"/>
        </w:rPr>
      </w:pPr>
      <w:r w:rsidRPr="00C13AE5">
        <w:rPr>
          <w:rFonts w:asciiTheme="minorHAnsi" w:hAnsiTheme="minorHAnsi" w:cstheme="minorHAnsi"/>
          <w:b/>
          <w:color w:val="000000"/>
          <w:sz w:val="24"/>
          <w:szCs w:val="24"/>
          <w:lang w:val="en-US"/>
        </w:rPr>
        <w:t>15. What does the woman mention about the uniform?</w:t>
      </w:r>
    </w:p>
    <w:p w14:paraId="3FC3257F" w14:textId="77777777" w:rsidR="006A795C" w:rsidRPr="00C13AE5" w:rsidRDefault="006A795C" w:rsidP="0077381A">
      <w:pPr>
        <w:pStyle w:val="Information"/>
        <w:spacing w:after="0" w:line="240" w:lineRule="atLeast"/>
        <w:ind w:left="720"/>
        <w:rPr>
          <w:rFonts w:asciiTheme="minorHAnsi" w:hAnsiTheme="minorHAnsi" w:cstheme="minorHAnsi"/>
          <w:b/>
          <w:color w:val="000000"/>
          <w:sz w:val="24"/>
          <w:szCs w:val="24"/>
          <w:lang w:val="vi-VN"/>
        </w:rPr>
      </w:pPr>
      <w:r w:rsidRPr="00C13AE5">
        <w:rPr>
          <w:rFonts w:asciiTheme="minorHAnsi" w:hAnsiTheme="minorHAnsi" w:cstheme="minorHAnsi"/>
          <w:color w:val="000000"/>
          <w:sz w:val="24"/>
          <w:szCs w:val="24"/>
        </w:rPr>
        <w:t xml:space="preserve">A. </w:t>
      </w:r>
      <w:r w:rsidRPr="00C13AE5">
        <w:rPr>
          <w:rFonts w:asciiTheme="minorHAnsi" w:hAnsiTheme="minorHAnsi" w:cstheme="minorHAnsi"/>
          <w:color w:val="000000"/>
          <w:sz w:val="24"/>
          <w:szCs w:val="24"/>
          <w:lang w:val="en-US"/>
        </w:rPr>
        <w:t>It’s prepared by the hotel.</w:t>
      </w:r>
      <w:r w:rsidR="004E3D82" w:rsidRPr="00C13AE5">
        <w:rPr>
          <w:rFonts w:asciiTheme="minorHAnsi" w:hAnsiTheme="minorHAnsi" w:cstheme="minorHAnsi"/>
          <w:b/>
          <w:color w:val="000000"/>
          <w:sz w:val="24"/>
          <w:szCs w:val="24"/>
          <w:lang w:val="vi-VN"/>
        </w:rPr>
        <w:tab/>
      </w:r>
      <w:r w:rsidR="004E3D82" w:rsidRPr="00C13AE5">
        <w:rPr>
          <w:rFonts w:asciiTheme="minorHAnsi" w:hAnsiTheme="minorHAnsi" w:cstheme="minorHAnsi"/>
          <w:b/>
          <w:color w:val="000000"/>
          <w:sz w:val="24"/>
          <w:szCs w:val="24"/>
          <w:lang w:val="vi-VN"/>
        </w:rPr>
        <w:tab/>
      </w:r>
      <w:r w:rsidR="004E3D82" w:rsidRPr="00C13AE5">
        <w:rPr>
          <w:rFonts w:asciiTheme="minorHAnsi" w:hAnsiTheme="minorHAnsi" w:cstheme="minorHAnsi"/>
          <w:b/>
          <w:color w:val="000000"/>
          <w:sz w:val="24"/>
          <w:szCs w:val="24"/>
          <w:lang w:val="vi-VN"/>
        </w:rPr>
        <w:tab/>
      </w:r>
      <w:r w:rsidRPr="00C13AE5">
        <w:rPr>
          <w:rFonts w:asciiTheme="minorHAnsi" w:hAnsiTheme="minorHAnsi" w:cstheme="minorHAnsi"/>
          <w:color w:val="000000"/>
          <w:sz w:val="24"/>
          <w:szCs w:val="24"/>
        </w:rPr>
        <w:t xml:space="preserve">B. </w:t>
      </w:r>
      <w:r w:rsidRPr="00C13AE5">
        <w:rPr>
          <w:rFonts w:asciiTheme="minorHAnsi" w:hAnsiTheme="minorHAnsi" w:cstheme="minorHAnsi"/>
          <w:color w:val="000000"/>
          <w:sz w:val="24"/>
          <w:szCs w:val="24"/>
          <w:lang w:val="en-US"/>
        </w:rPr>
        <w:t>He needs to wear dark clothes.</w:t>
      </w:r>
    </w:p>
    <w:p w14:paraId="3C82481D" w14:textId="77777777" w:rsidR="006A795C" w:rsidRPr="00C13AE5" w:rsidRDefault="004E3D82" w:rsidP="0077381A">
      <w:pPr>
        <w:pStyle w:val="Information"/>
        <w:spacing w:after="0" w:line="240" w:lineRule="atLeast"/>
        <w:ind w:left="720"/>
        <w:rPr>
          <w:rFonts w:asciiTheme="minorHAnsi" w:hAnsiTheme="minorHAnsi" w:cstheme="minorHAnsi"/>
          <w:color w:val="000000"/>
          <w:sz w:val="24"/>
          <w:szCs w:val="24"/>
        </w:rPr>
      </w:pPr>
      <w:r w:rsidRPr="00C13AE5">
        <w:rPr>
          <w:rFonts w:asciiTheme="minorHAnsi" w:hAnsiTheme="minorHAnsi" w:cstheme="minorHAnsi"/>
          <w:color w:val="000000"/>
          <w:sz w:val="24"/>
          <w:szCs w:val="24"/>
        </w:rPr>
        <w:t>C.</w:t>
      </w:r>
      <w:r w:rsidR="006A795C" w:rsidRPr="00C13AE5">
        <w:rPr>
          <w:rFonts w:asciiTheme="minorHAnsi" w:hAnsiTheme="minorHAnsi" w:cstheme="minorHAnsi"/>
          <w:color w:val="000000"/>
          <w:sz w:val="24"/>
          <w:szCs w:val="24"/>
        </w:rPr>
        <w:t xml:space="preserve"> </w:t>
      </w:r>
      <w:r w:rsidR="006A795C" w:rsidRPr="00C13AE5">
        <w:rPr>
          <w:rFonts w:asciiTheme="minorHAnsi" w:hAnsiTheme="minorHAnsi" w:cstheme="minorHAnsi"/>
          <w:color w:val="000000"/>
          <w:sz w:val="24"/>
          <w:szCs w:val="24"/>
          <w:lang w:val="en-US"/>
        </w:rPr>
        <w:t>He needs a white shirt</w:t>
      </w:r>
      <w:r w:rsidR="006A795C" w:rsidRPr="00C13AE5">
        <w:rPr>
          <w:rFonts w:asciiTheme="minorHAnsi" w:hAnsiTheme="minorHAnsi" w:cstheme="minorHAnsi"/>
          <w:i/>
          <w:color w:val="000000"/>
          <w:sz w:val="24"/>
          <w:szCs w:val="24"/>
          <w:lang w:val="en-US"/>
        </w:rPr>
        <w:t xml:space="preserve"> </w:t>
      </w:r>
      <w:r w:rsidR="006A795C" w:rsidRPr="00C13AE5">
        <w:rPr>
          <w:rStyle w:val="Bodytext9ArialUnicodeMS"/>
          <w:rFonts w:asciiTheme="minorHAnsi" w:hAnsiTheme="minorHAnsi" w:cstheme="minorHAnsi"/>
          <w:i w:val="0"/>
          <w:sz w:val="24"/>
          <w:szCs w:val="24"/>
          <w:lang w:val="en-US"/>
        </w:rPr>
        <w:t>and dark trousers.</w:t>
      </w:r>
      <w:r w:rsidRPr="00C13AE5">
        <w:rPr>
          <w:rStyle w:val="Bodytext9ArialUnicodeMS"/>
          <w:rFonts w:asciiTheme="minorHAnsi" w:hAnsiTheme="minorHAnsi" w:cstheme="minorHAnsi"/>
          <w:sz w:val="24"/>
          <w:szCs w:val="24"/>
          <w:lang w:val="en-US"/>
        </w:rPr>
        <w:tab/>
      </w:r>
      <w:r w:rsidR="006A795C" w:rsidRPr="00C13AE5">
        <w:rPr>
          <w:rFonts w:asciiTheme="minorHAnsi" w:hAnsiTheme="minorHAnsi" w:cstheme="minorHAnsi"/>
          <w:color w:val="000000"/>
          <w:sz w:val="24"/>
          <w:szCs w:val="24"/>
        </w:rPr>
        <w:t xml:space="preserve">D. He needs wear uniform five days a week. </w:t>
      </w:r>
    </w:p>
    <w:p w14:paraId="6D15453E" w14:textId="77777777" w:rsidR="006A795C" w:rsidRPr="00C13AE5" w:rsidRDefault="006A795C" w:rsidP="0077381A">
      <w:pPr>
        <w:pStyle w:val="Information"/>
        <w:spacing w:after="0" w:line="240" w:lineRule="atLeast"/>
        <w:rPr>
          <w:rFonts w:asciiTheme="minorHAnsi" w:hAnsiTheme="minorHAnsi" w:cstheme="minorHAnsi"/>
          <w:color w:val="000000"/>
          <w:sz w:val="24"/>
          <w:szCs w:val="24"/>
          <w:lang w:val="vi-VN"/>
        </w:rPr>
      </w:pPr>
    </w:p>
    <w:p w14:paraId="640E4B04" w14:textId="77777777" w:rsidR="006A795C" w:rsidRPr="00C13AE5" w:rsidRDefault="006A795C" w:rsidP="0077381A">
      <w:pPr>
        <w:pStyle w:val="Information"/>
        <w:spacing w:after="0" w:line="240" w:lineRule="atLeast"/>
        <w:rPr>
          <w:rFonts w:asciiTheme="minorHAnsi" w:hAnsiTheme="minorHAnsi" w:cstheme="minorHAnsi"/>
          <w:b/>
          <w:color w:val="000000"/>
          <w:sz w:val="24"/>
          <w:szCs w:val="24"/>
          <w:lang w:val="en-US"/>
        </w:rPr>
      </w:pPr>
      <w:r w:rsidRPr="00C13AE5">
        <w:rPr>
          <w:rFonts w:asciiTheme="minorHAnsi" w:hAnsiTheme="minorHAnsi" w:cstheme="minorHAnsi"/>
          <w:b/>
          <w:color w:val="000000"/>
          <w:sz w:val="24"/>
          <w:szCs w:val="24"/>
          <w:lang w:val="en-US"/>
        </w:rPr>
        <w:t xml:space="preserve">16. When does he start his job? </w:t>
      </w:r>
    </w:p>
    <w:p w14:paraId="1360BD16" w14:textId="77777777" w:rsidR="006A795C" w:rsidRPr="00C13AE5" w:rsidRDefault="006A795C" w:rsidP="0077381A">
      <w:pPr>
        <w:pStyle w:val="Information"/>
        <w:spacing w:after="0" w:line="240" w:lineRule="atLeast"/>
        <w:ind w:left="720"/>
        <w:rPr>
          <w:rFonts w:asciiTheme="minorHAnsi" w:hAnsiTheme="minorHAnsi" w:cstheme="minorHAnsi"/>
          <w:color w:val="000000"/>
          <w:sz w:val="24"/>
          <w:szCs w:val="24"/>
          <w:lang w:val="vi-VN"/>
        </w:rPr>
      </w:pPr>
      <w:r w:rsidRPr="00C13AE5">
        <w:rPr>
          <w:rFonts w:asciiTheme="minorHAnsi" w:hAnsiTheme="minorHAnsi" w:cstheme="minorHAnsi"/>
          <w:color w:val="000000"/>
          <w:sz w:val="24"/>
          <w:szCs w:val="24"/>
          <w:lang w:val="vi-VN"/>
        </w:rPr>
        <w:t xml:space="preserve">A. </w:t>
      </w:r>
      <w:r w:rsidRPr="00C13AE5">
        <w:rPr>
          <w:rFonts w:asciiTheme="minorHAnsi" w:hAnsiTheme="minorHAnsi" w:cstheme="minorHAnsi"/>
          <w:color w:val="000000"/>
          <w:sz w:val="24"/>
          <w:szCs w:val="24"/>
          <w:lang w:val="en-US"/>
        </w:rPr>
        <w:t>At the end of May.</w:t>
      </w:r>
      <w:r w:rsidRPr="00C13AE5">
        <w:rPr>
          <w:rFonts w:asciiTheme="minorHAnsi" w:hAnsiTheme="minorHAnsi" w:cstheme="minorHAnsi"/>
          <w:color w:val="000000"/>
          <w:sz w:val="24"/>
          <w:szCs w:val="24"/>
          <w:lang w:val="vi-VN"/>
        </w:rPr>
        <w:tab/>
      </w:r>
      <w:r w:rsidRPr="00C13AE5">
        <w:rPr>
          <w:rFonts w:asciiTheme="minorHAnsi" w:hAnsiTheme="minorHAnsi" w:cstheme="minorHAnsi"/>
          <w:color w:val="000000"/>
          <w:sz w:val="24"/>
          <w:szCs w:val="24"/>
          <w:lang w:val="vi-VN"/>
        </w:rPr>
        <w:tab/>
      </w:r>
      <w:r w:rsidR="00631B08">
        <w:rPr>
          <w:rFonts w:asciiTheme="minorHAnsi" w:hAnsiTheme="minorHAnsi" w:cstheme="minorHAnsi"/>
          <w:color w:val="000000"/>
          <w:sz w:val="24"/>
          <w:szCs w:val="24"/>
          <w:lang w:val="vi-VN"/>
        </w:rPr>
        <w:tab/>
      </w:r>
      <w:r w:rsidRPr="00C13AE5">
        <w:rPr>
          <w:rFonts w:asciiTheme="minorHAnsi" w:hAnsiTheme="minorHAnsi" w:cstheme="minorHAnsi"/>
          <w:color w:val="000000"/>
          <w:sz w:val="24"/>
          <w:szCs w:val="24"/>
          <w:lang w:val="vi-VN"/>
        </w:rPr>
        <w:t xml:space="preserve">B. </w:t>
      </w:r>
      <w:r w:rsidRPr="00C13AE5">
        <w:rPr>
          <w:rFonts w:asciiTheme="minorHAnsi" w:hAnsiTheme="minorHAnsi" w:cstheme="minorHAnsi"/>
          <w:color w:val="000000"/>
          <w:sz w:val="24"/>
          <w:szCs w:val="24"/>
          <w:lang w:val="en-US"/>
        </w:rPr>
        <w:t>On the 10</w:t>
      </w:r>
      <w:r w:rsidRPr="00C13AE5">
        <w:rPr>
          <w:rFonts w:asciiTheme="minorHAnsi" w:hAnsiTheme="minorHAnsi" w:cstheme="minorHAnsi"/>
          <w:color w:val="000000"/>
          <w:sz w:val="24"/>
          <w:szCs w:val="24"/>
          <w:vertAlign w:val="superscript"/>
          <w:lang w:val="en-US"/>
        </w:rPr>
        <w:t>th</w:t>
      </w:r>
      <w:r w:rsidRPr="00C13AE5">
        <w:rPr>
          <w:rFonts w:asciiTheme="minorHAnsi" w:hAnsiTheme="minorHAnsi" w:cstheme="minorHAnsi"/>
          <w:color w:val="000000"/>
          <w:sz w:val="24"/>
          <w:szCs w:val="24"/>
          <w:lang w:val="en-US"/>
        </w:rPr>
        <w:t xml:space="preserve"> of May.</w:t>
      </w:r>
    </w:p>
    <w:p w14:paraId="0142A64D" w14:textId="77777777" w:rsidR="006A795C" w:rsidRPr="00C13AE5" w:rsidRDefault="006A795C" w:rsidP="0077381A">
      <w:pPr>
        <w:pStyle w:val="Information"/>
        <w:spacing w:after="0" w:line="240" w:lineRule="atLeast"/>
        <w:ind w:left="720"/>
        <w:rPr>
          <w:rFonts w:asciiTheme="minorHAnsi" w:hAnsiTheme="minorHAnsi" w:cstheme="minorHAnsi"/>
          <w:color w:val="000000"/>
          <w:sz w:val="24"/>
          <w:szCs w:val="24"/>
          <w:lang w:val="vi-VN"/>
        </w:rPr>
      </w:pPr>
      <w:r w:rsidRPr="00C13AE5">
        <w:rPr>
          <w:rFonts w:asciiTheme="minorHAnsi" w:hAnsiTheme="minorHAnsi" w:cstheme="minorHAnsi"/>
          <w:color w:val="000000"/>
          <w:sz w:val="24"/>
          <w:szCs w:val="24"/>
          <w:lang w:val="vi-VN"/>
        </w:rPr>
        <w:t xml:space="preserve">C. </w:t>
      </w:r>
      <w:r w:rsidRPr="00C13AE5">
        <w:rPr>
          <w:rFonts w:asciiTheme="minorHAnsi" w:hAnsiTheme="minorHAnsi" w:cstheme="minorHAnsi"/>
          <w:color w:val="000000"/>
          <w:sz w:val="24"/>
          <w:szCs w:val="24"/>
          <w:lang w:val="en-US"/>
        </w:rPr>
        <w:t>On the 10</w:t>
      </w:r>
      <w:r w:rsidRPr="00C13AE5">
        <w:rPr>
          <w:rFonts w:asciiTheme="minorHAnsi" w:hAnsiTheme="minorHAnsi" w:cstheme="minorHAnsi"/>
          <w:color w:val="000000"/>
          <w:sz w:val="24"/>
          <w:szCs w:val="24"/>
          <w:vertAlign w:val="superscript"/>
          <w:lang w:val="en-US"/>
        </w:rPr>
        <w:t>th</w:t>
      </w:r>
      <w:r w:rsidR="004E3D82" w:rsidRPr="00C13AE5">
        <w:rPr>
          <w:rFonts w:asciiTheme="minorHAnsi" w:hAnsiTheme="minorHAnsi" w:cstheme="minorHAnsi"/>
          <w:color w:val="000000"/>
          <w:sz w:val="24"/>
          <w:szCs w:val="24"/>
          <w:lang w:val="en-US"/>
        </w:rPr>
        <w:t xml:space="preserve"> of June.</w:t>
      </w:r>
      <w:r w:rsidR="004E3D82" w:rsidRPr="00C13AE5">
        <w:rPr>
          <w:rFonts w:asciiTheme="minorHAnsi" w:hAnsiTheme="minorHAnsi" w:cstheme="minorHAnsi"/>
          <w:color w:val="000000"/>
          <w:sz w:val="24"/>
          <w:szCs w:val="24"/>
          <w:lang w:val="en-US"/>
        </w:rPr>
        <w:tab/>
      </w:r>
      <w:r w:rsidR="004E3D82" w:rsidRPr="00C13AE5">
        <w:rPr>
          <w:rFonts w:asciiTheme="minorHAnsi" w:hAnsiTheme="minorHAnsi" w:cstheme="minorHAnsi"/>
          <w:color w:val="000000"/>
          <w:sz w:val="24"/>
          <w:szCs w:val="24"/>
          <w:lang w:val="en-US"/>
        </w:rPr>
        <w:tab/>
      </w:r>
      <w:r w:rsidRPr="00C13AE5">
        <w:rPr>
          <w:rFonts w:asciiTheme="minorHAnsi" w:hAnsiTheme="minorHAnsi" w:cstheme="minorHAnsi"/>
          <w:color w:val="000000"/>
          <w:sz w:val="24"/>
          <w:szCs w:val="24"/>
          <w:lang w:val="vi-VN"/>
        </w:rPr>
        <w:t>D.</w:t>
      </w:r>
      <w:r w:rsidR="004E3D82" w:rsidRPr="00C13AE5">
        <w:rPr>
          <w:rFonts w:asciiTheme="minorHAnsi" w:hAnsiTheme="minorHAnsi" w:cstheme="minorHAnsi"/>
          <w:color w:val="000000"/>
          <w:sz w:val="24"/>
          <w:szCs w:val="24"/>
          <w:lang w:val="en-US"/>
        </w:rPr>
        <w:t xml:space="preserve"> </w:t>
      </w:r>
      <w:r w:rsidRPr="00C13AE5">
        <w:rPr>
          <w:rFonts w:asciiTheme="minorHAnsi" w:hAnsiTheme="minorHAnsi" w:cstheme="minorHAnsi"/>
          <w:color w:val="000000"/>
          <w:sz w:val="24"/>
          <w:szCs w:val="24"/>
          <w:lang w:val="en-US"/>
        </w:rPr>
        <w:t>On the 28</w:t>
      </w:r>
      <w:r w:rsidRPr="00C13AE5">
        <w:rPr>
          <w:rFonts w:asciiTheme="minorHAnsi" w:hAnsiTheme="minorHAnsi" w:cstheme="minorHAnsi"/>
          <w:color w:val="000000"/>
          <w:sz w:val="24"/>
          <w:szCs w:val="24"/>
          <w:vertAlign w:val="superscript"/>
          <w:lang w:val="en-US"/>
        </w:rPr>
        <w:t>th</w:t>
      </w:r>
      <w:r w:rsidRPr="00C13AE5">
        <w:rPr>
          <w:rFonts w:asciiTheme="minorHAnsi" w:hAnsiTheme="minorHAnsi" w:cstheme="minorHAnsi"/>
          <w:color w:val="000000"/>
          <w:sz w:val="24"/>
          <w:szCs w:val="24"/>
          <w:lang w:val="en-US"/>
        </w:rPr>
        <w:t xml:space="preserve"> of June.</w:t>
      </w:r>
    </w:p>
    <w:p w14:paraId="74F27903" w14:textId="77777777" w:rsidR="006A795C" w:rsidRPr="00C13AE5" w:rsidRDefault="006A795C" w:rsidP="0077381A">
      <w:pPr>
        <w:spacing w:line="240" w:lineRule="atLeast"/>
        <w:rPr>
          <w:rFonts w:cstheme="minorHAnsi"/>
          <w:b/>
          <w:color w:val="000000"/>
          <w:sz w:val="24"/>
          <w:szCs w:val="24"/>
        </w:rPr>
      </w:pPr>
    </w:p>
    <w:p w14:paraId="15196C44"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lastRenderedPageBreak/>
        <w:t>Conversation 3. Listen to part of a conversation at a university library.</w:t>
      </w:r>
    </w:p>
    <w:p w14:paraId="0B5B3B9B" w14:textId="77777777" w:rsidR="006A795C" w:rsidRPr="00C13AE5" w:rsidRDefault="006A795C" w:rsidP="0077381A">
      <w:pPr>
        <w:spacing w:line="240" w:lineRule="atLeast"/>
        <w:rPr>
          <w:rFonts w:eastAsia="Courier New" w:cstheme="minorHAnsi"/>
          <w:b/>
          <w:sz w:val="24"/>
          <w:szCs w:val="24"/>
        </w:rPr>
      </w:pPr>
      <w:r w:rsidRPr="00C13AE5">
        <w:rPr>
          <w:rFonts w:eastAsia="Courier New" w:cstheme="minorHAnsi"/>
          <w:b/>
          <w:sz w:val="24"/>
          <w:szCs w:val="24"/>
        </w:rPr>
        <w:t>17. What does the man plan to write his paper on?</w:t>
      </w:r>
    </w:p>
    <w:p w14:paraId="460A670D" w14:textId="77777777" w:rsidR="006A795C" w:rsidRPr="00C13AE5" w:rsidRDefault="006A795C" w:rsidP="0077381A">
      <w:pPr>
        <w:spacing w:line="240" w:lineRule="atLeast"/>
        <w:ind w:left="720"/>
        <w:rPr>
          <w:rFonts w:cstheme="minorHAnsi"/>
          <w:color w:val="000000"/>
          <w:sz w:val="24"/>
          <w:szCs w:val="24"/>
          <w:lang w:val="vi-VN"/>
        </w:rPr>
      </w:pPr>
      <w:r w:rsidRPr="00C13AE5">
        <w:rPr>
          <w:rFonts w:cstheme="minorHAnsi"/>
          <w:color w:val="000000"/>
          <w:sz w:val="24"/>
          <w:szCs w:val="24"/>
        </w:rPr>
        <w:t xml:space="preserve">A. </w:t>
      </w:r>
      <w:r w:rsidRPr="00C13AE5">
        <w:rPr>
          <w:rFonts w:eastAsia="Courier New" w:cstheme="minorHAnsi"/>
          <w:sz w:val="24"/>
          <w:szCs w:val="24"/>
        </w:rPr>
        <w:t>The preservation of old books.</w:t>
      </w:r>
      <w:r w:rsidRPr="00C13AE5">
        <w:rPr>
          <w:rFonts w:cstheme="minorHAnsi"/>
          <w:color w:val="000000"/>
          <w:sz w:val="24"/>
          <w:szCs w:val="24"/>
          <w:lang w:val="vi-VN"/>
        </w:rPr>
        <w:tab/>
      </w:r>
      <w:r w:rsidR="004E3D82" w:rsidRPr="00C13AE5">
        <w:rPr>
          <w:rFonts w:cstheme="minorHAnsi"/>
          <w:color w:val="000000"/>
          <w:sz w:val="24"/>
          <w:szCs w:val="24"/>
        </w:rPr>
        <w:t>B.</w:t>
      </w:r>
      <w:r w:rsidRPr="00C13AE5">
        <w:rPr>
          <w:rFonts w:cstheme="minorHAnsi"/>
          <w:color w:val="000000"/>
          <w:sz w:val="24"/>
          <w:szCs w:val="24"/>
        </w:rPr>
        <w:t xml:space="preserve"> </w:t>
      </w:r>
      <w:r w:rsidRPr="00C13AE5">
        <w:rPr>
          <w:rFonts w:eastAsia="Courier New" w:cstheme="minorHAnsi"/>
          <w:sz w:val="24"/>
          <w:szCs w:val="24"/>
        </w:rPr>
        <w:t>The local coal industry.</w:t>
      </w:r>
    </w:p>
    <w:p w14:paraId="18202AFA" w14:textId="77777777" w:rsidR="006A795C" w:rsidRPr="00631B08" w:rsidRDefault="006A795C" w:rsidP="00631B08">
      <w:pPr>
        <w:spacing w:line="240" w:lineRule="atLeast"/>
        <w:ind w:left="720"/>
        <w:rPr>
          <w:rFonts w:eastAsia="Courier New" w:cstheme="minorHAnsi"/>
          <w:sz w:val="24"/>
          <w:szCs w:val="24"/>
        </w:rPr>
      </w:pPr>
      <w:r w:rsidRPr="00C13AE5">
        <w:rPr>
          <w:rFonts w:cstheme="minorHAnsi"/>
          <w:color w:val="000000"/>
          <w:sz w:val="24"/>
          <w:szCs w:val="24"/>
        </w:rPr>
        <w:t xml:space="preserve">C. </w:t>
      </w:r>
      <w:r w:rsidRPr="00C13AE5">
        <w:rPr>
          <w:rFonts w:eastAsia="Courier New" w:cstheme="minorHAnsi"/>
          <w:sz w:val="24"/>
          <w:szCs w:val="24"/>
        </w:rPr>
        <w:t>The famous archives librarian.</w:t>
      </w:r>
      <w:r w:rsidRPr="00C13AE5">
        <w:rPr>
          <w:rFonts w:cstheme="minorHAnsi"/>
          <w:color w:val="000000"/>
          <w:sz w:val="24"/>
          <w:szCs w:val="24"/>
          <w:lang w:val="vi-VN"/>
        </w:rPr>
        <w:tab/>
      </w:r>
      <w:r w:rsidRPr="00C13AE5">
        <w:rPr>
          <w:rFonts w:cstheme="minorHAnsi"/>
          <w:color w:val="000000"/>
          <w:sz w:val="24"/>
          <w:szCs w:val="24"/>
        </w:rPr>
        <w:t xml:space="preserve">D. </w:t>
      </w:r>
      <w:r w:rsidR="00631B08">
        <w:rPr>
          <w:rFonts w:eastAsia="Courier New" w:cstheme="minorHAnsi"/>
          <w:sz w:val="24"/>
          <w:szCs w:val="24"/>
        </w:rPr>
        <w:t>The collection of rare books.</w:t>
      </w:r>
    </w:p>
    <w:p w14:paraId="251D76B7" w14:textId="77777777" w:rsidR="006A795C" w:rsidRPr="00C13AE5" w:rsidRDefault="006A795C" w:rsidP="0077381A">
      <w:pPr>
        <w:spacing w:line="240" w:lineRule="atLeast"/>
        <w:rPr>
          <w:rFonts w:eastAsia="Times New Roman" w:cstheme="minorHAnsi"/>
          <w:b/>
          <w:color w:val="000000"/>
          <w:sz w:val="24"/>
          <w:szCs w:val="24"/>
        </w:rPr>
      </w:pPr>
      <w:r w:rsidRPr="00C13AE5">
        <w:rPr>
          <w:rFonts w:eastAsia="Times New Roman" w:cstheme="minorHAnsi"/>
          <w:b/>
          <w:color w:val="000000"/>
          <w:sz w:val="24"/>
          <w:szCs w:val="24"/>
        </w:rPr>
        <w:t>18. What security procedures does the librarian tell the man he must follow?</w:t>
      </w:r>
    </w:p>
    <w:p w14:paraId="765FFF4D" w14:textId="77777777" w:rsidR="006A795C" w:rsidRPr="00C13AE5" w:rsidRDefault="006A795C" w:rsidP="0077381A">
      <w:pPr>
        <w:spacing w:line="240" w:lineRule="atLeast"/>
        <w:ind w:left="720"/>
        <w:rPr>
          <w:rFonts w:cstheme="minorHAnsi"/>
          <w:color w:val="000000"/>
          <w:sz w:val="24"/>
          <w:szCs w:val="24"/>
        </w:rPr>
      </w:pPr>
      <w:r w:rsidRPr="00C13AE5">
        <w:rPr>
          <w:rFonts w:cstheme="minorHAnsi"/>
          <w:color w:val="000000"/>
          <w:sz w:val="24"/>
          <w:szCs w:val="24"/>
        </w:rPr>
        <w:t xml:space="preserve">A. </w:t>
      </w:r>
      <w:r w:rsidRPr="00C13AE5">
        <w:rPr>
          <w:rFonts w:eastAsia="Times New Roman" w:cstheme="minorHAnsi"/>
          <w:color w:val="000000"/>
          <w:sz w:val="24"/>
          <w:szCs w:val="24"/>
        </w:rPr>
        <w:t>Show her his note cards before leaving.</w:t>
      </w:r>
    </w:p>
    <w:p w14:paraId="5BD22F59" w14:textId="77777777" w:rsidR="006A795C" w:rsidRPr="00C13AE5" w:rsidRDefault="006A795C" w:rsidP="0077381A">
      <w:pPr>
        <w:spacing w:line="240" w:lineRule="atLeast"/>
        <w:ind w:left="720"/>
        <w:rPr>
          <w:rFonts w:cstheme="minorHAnsi"/>
          <w:color w:val="000000"/>
          <w:sz w:val="24"/>
          <w:szCs w:val="24"/>
        </w:rPr>
      </w:pPr>
      <w:r w:rsidRPr="00C13AE5">
        <w:rPr>
          <w:rFonts w:cstheme="minorHAnsi"/>
          <w:color w:val="000000"/>
          <w:sz w:val="24"/>
          <w:szCs w:val="24"/>
        </w:rPr>
        <w:t xml:space="preserve">B. </w:t>
      </w:r>
      <w:r w:rsidRPr="00C13AE5">
        <w:rPr>
          <w:rFonts w:eastAsia="Times New Roman" w:cstheme="minorHAnsi"/>
          <w:color w:val="000000"/>
          <w:sz w:val="24"/>
          <w:szCs w:val="24"/>
        </w:rPr>
        <w:t>Show her his ID card.</w:t>
      </w:r>
    </w:p>
    <w:p w14:paraId="296F4545" w14:textId="77777777" w:rsidR="006A795C" w:rsidRPr="00C13AE5" w:rsidRDefault="006A795C" w:rsidP="0077381A">
      <w:pPr>
        <w:spacing w:line="240" w:lineRule="atLeast"/>
        <w:ind w:left="720"/>
        <w:rPr>
          <w:rFonts w:cstheme="minorHAnsi"/>
          <w:color w:val="000000"/>
          <w:sz w:val="24"/>
          <w:szCs w:val="24"/>
        </w:rPr>
      </w:pPr>
      <w:r w:rsidRPr="00C13AE5">
        <w:rPr>
          <w:rFonts w:cstheme="minorHAnsi"/>
          <w:color w:val="000000"/>
          <w:sz w:val="24"/>
          <w:szCs w:val="24"/>
        </w:rPr>
        <w:t xml:space="preserve">C. </w:t>
      </w:r>
      <w:r w:rsidRPr="00C13AE5">
        <w:rPr>
          <w:rFonts w:eastAsia="Times New Roman" w:cstheme="minorHAnsi"/>
          <w:color w:val="000000"/>
          <w:sz w:val="24"/>
          <w:szCs w:val="24"/>
        </w:rPr>
        <w:t>Pay a fee.</w:t>
      </w:r>
    </w:p>
    <w:p w14:paraId="2CC13D09" w14:textId="77777777" w:rsidR="006A795C" w:rsidRPr="00631B08" w:rsidRDefault="004E3D82" w:rsidP="00631B08">
      <w:pPr>
        <w:spacing w:line="240" w:lineRule="atLeast"/>
        <w:ind w:left="720"/>
        <w:rPr>
          <w:rFonts w:eastAsia="Times New Roman" w:cstheme="minorHAnsi"/>
          <w:color w:val="000000"/>
          <w:sz w:val="24"/>
          <w:szCs w:val="24"/>
        </w:rPr>
      </w:pPr>
      <w:r w:rsidRPr="00C13AE5">
        <w:rPr>
          <w:rFonts w:cstheme="minorHAnsi"/>
          <w:color w:val="000000"/>
          <w:sz w:val="24"/>
          <w:szCs w:val="24"/>
        </w:rPr>
        <w:t>D.</w:t>
      </w:r>
      <w:r w:rsidR="006A795C" w:rsidRPr="00C13AE5">
        <w:rPr>
          <w:rFonts w:cstheme="minorHAnsi"/>
          <w:color w:val="000000"/>
          <w:sz w:val="24"/>
          <w:szCs w:val="24"/>
        </w:rPr>
        <w:t xml:space="preserve"> </w:t>
      </w:r>
      <w:r w:rsidR="006A795C" w:rsidRPr="00C13AE5">
        <w:rPr>
          <w:rFonts w:eastAsia="Times New Roman" w:cstheme="minorHAnsi"/>
          <w:color w:val="000000"/>
          <w:sz w:val="24"/>
          <w:szCs w:val="24"/>
        </w:rPr>
        <w:t>Allow his ID card to be copied; sign i</w:t>
      </w:r>
      <w:r w:rsidR="00631B08">
        <w:rPr>
          <w:rFonts w:eastAsia="Times New Roman" w:cstheme="minorHAnsi"/>
          <w:color w:val="000000"/>
          <w:sz w:val="24"/>
          <w:szCs w:val="24"/>
        </w:rPr>
        <w:t>n and out of the archives room.</w:t>
      </w:r>
    </w:p>
    <w:p w14:paraId="0C4F5B5D" w14:textId="77777777" w:rsidR="006A795C" w:rsidRPr="00C13AE5" w:rsidRDefault="006A795C" w:rsidP="0077381A">
      <w:pPr>
        <w:spacing w:line="240" w:lineRule="atLeast"/>
        <w:rPr>
          <w:rFonts w:cstheme="minorHAnsi"/>
          <w:color w:val="000000"/>
          <w:sz w:val="24"/>
          <w:szCs w:val="24"/>
        </w:rPr>
      </w:pPr>
      <w:r w:rsidRPr="00C13AE5">
        <w:rPr>
          <w:rFonts w:eastAsia="Times New Roman" w:cstheme="minorHAnsi"/>
          <w:b/>
          <w:color w:val="000000"/>
          <w:sz w:val="24"/>
          <w:szCs w:val="24"/>
        </w:rPr>
        <w:t>19. Why did the librarian mention the age of the books?</w:t>
      </w:r>
      <w:r w:rsidRPr="00C13AE5">
        <w:rPr>
          <w:rFonts w:cstheme="minorHAnsi"/>
          <w:color w:val="000000"/>
          <w:sz w:val="24"/>
          <w:szCs w:val="24"/>
          <w:lang w:val="vi-VN"/>
        </w:rPr>
        <w:t xml:space="preserve"> </w:t>
      </w:r>
    </w:p>
    <w:p w14:paraId="5B70B123" w14:textId="77777777" w:rsidR="006A795C" w:rsidRPr="00C13AE5" w:rsidRDefault="006A795C" w:rsidP="0077381A">
      <w:pPr>
        <w:spacing w:line="240" w:lineRule="atLeast"/>
        <w:ind w:left="720"/>
        <w:rPr>
          <w:rFonts w:cstheme="minorHAnsi"/>
          <w:color w:val="000000"/>
          <w:sz w:val="24"/>
          <w:szCs w:val="24"/>
          <w:lang w:val="vi-VN"/>
        </w:rPr>
      </w:pPr>
      <w:r w:rsidRPr="00C13AE5">
        <w:rPr>
          <w:rFonts w:cstheme="minorHAnsi"/>
          <w:color w:val="000000"/>
          <w:sz w:val="24"/>
          <w:szCs w:val="24"/>
        </w:rPr>
        <w:t xml:space="preserve">A. </w:t>
      </w:r>
      <w:r w:rsidRPr="00C13AE5">
        <w:rPr>
          <w:rFonts w:eastAsia="Times New Roman" w:cstheme="minorHAnsi"/>
          <w:color w:val="000000"/>
          <w:sz w:val="24"/>
          <w:szCs w:val="24"/>
        </w:rPr>
        <w:t>They need to be handled with gloves.</w:t>
      </w:r>
    </w:p>
    <w:p w14:paraId="0D4867F4" w14:textId="77777777" w:rsidR="006A795C" w:rsidRPr="00C13AE5" w:rsidRDefault="006A795C" w:rsidP="0077381A">
      <w:pPr>
        <w:spacing w:line="240" w:lineRule="atLeast"/>
        <w:ind w:left="720"/>
        <w:rPr>
          <w:rFonts w:cstheme="minorHAnsi"/>
          <w:color w:val="000000"/>
          <w:sz w:val="24"/>
          <w:szCs w:val="24"/>
          <w:lang w:val="vi-VN"/>
        </w:rPr>
      </w:pPr>
      <w:r w:rsidRPr="00C13AE5">
        <w:rPr>
          <w:rFonts w:cstheme="minorHAnsi"/>
          <w:color w:val="000000"/>
          <w:sz w:val="24"/>
          <w:szCs w:val="24"/>
        </w:rPr>
        <w:t xml:space="preserve">B. </w:t>
      </w:r>
      <w:r w:rsidRPr="00C13AE5">
        <w:rPr>
          <w:rFonts w:eastAsia="Times New Roman" w:cstheme="minorHAnsi"/>
          <w:color w:val="000000"/>
          <w:sz w:val="24"/>
          <w:szCs w:val="24"/>
        </w:rPr>
        <w:t>The man can only look at photographs of them.</w:t>
      </w:r>
    </w:p>
    <w:p w14:paraId="2DC8C61F" w14:textId="77777777" w:rsidR="006A795C" w:rsidRPr="00C13AE5" w:rsidRDefault="006A795C" w:rsidP="0077381A">
      <w:pPr>
        <w:spacing w:line="240" w:lineRule="atLeast"/>
        <w:ind w:left="720"/>
        <w:rPr>
          <w:rFonts w:cstheme="minorHAnsi"/>
          <w:color w:val="000000"/>
          <w:sz w:val="24"/>
          <w:szCs w:val="24"/>
          <w:lang w:val="vi-VN"/>
        </w:rPr>
      </w:pPr>
      <w:r w:rsidRPr="00C13AE5">
        <w:rPr>
          <w:rFonts w:cstheme="minorHAnsi"/>
          <w:color w:val="000000"/>
          <w:sz w:val="24"/>
          <w:szCs w:val="24"/>
        </w:rPr>
        <w:t xml:space="preserve">C. </w:t>
      </w:r>
      <w:r w:rsidRPr="00C13AE5">
        <w:rPr>
          <w:rFonts w:eastAsia="Times New Roman" w:cstheme="minorHAnsi"/>
          <w:color w:val="000000"/>
          <w:sz w:val="24"/>
          <w:szCs w:val="24"/>
        </w:rPr>
        <w:t>They were added to the collection recently.</w:t>
      </w:r>
    </w:p>
    <w:p w14:paraId="0A655BDF" w14:textId="77777777" w:rsidR="006A795C" w:rsidRPr="00631B08" w:rsidRDefault="006A795C" w:rsidP="00631B08">
      <w:pPr>
        <w:spacing w:line="240" w:lineRule="atLeast"/>
        <w:ind w:left="720"/>
        <w:rPr>
          <w:rFonts w:eastAsia="Times New Roman" w:cstheme="minorHAnsi"/>
          <w:color w:val="000000"/>
          <w:sz w:val="24"/>
          <w:szCs w:val="24"/>
        </w:rPr>
      </w:pPr>
      <w:r w:rsidRPr="00C13AE5">
        <w:rPr>
          <w:rFonts w:cstheme="minorHAnsi"/>
          <w:color w:val="000000"/>
          <w:sz w:val="24"/>
          <w:szCs w:val="24"/>
        </w:rPr>
        <w:t xml:space="preserve">D. </w:t>
      </w:r>
      <w:r w:rsidR="00631B08">
        <w:rPr>
          <w:rFonts w:eastAsia="Times New Roman" w:cstheme="minorHAnsi"/>
          <w:color w:val="000000"/>
          <w:sz w:val="24"/>
          <w:szCs w:val="24"/>
        </w:rPr>
        <w:t>They are value books.</w:t>
      </w:r>
    </w:p>
    <w:p w14:paraId="6D822DDC" w14:textId="77777777" w:rsidR="006A795C" w:rsidRPr="00C13AE5" w:rsidRDefault="006A795C" w:rsidP="0077381A">
      <w:pPr>
        <w:spacing w:line="240" w:lineRule="atLeast"/>
        <w:rPr>
          <w:rFonts w:eastAsia="Times New Roman" w:cstheme="minorHAnsi"/>
          <w:b/>
          <w:color w:val="000000"/>
          <w:sz w:val="24"/>
          <w:szCs w:val="24"/>
        </w:rPr>
      </w:pPr>
      <w:r w:rsidRPr="00C13AE5">
        <w:rPr>
          <w:rFonts w:eastAsia="Times New Roman" w:cstheme="minorHAnsi"/>
          <w:b/>
          <w:color w:val="000000"/>
          <w:sz w:val="24"/>
          <w:szCs w:val="24"/>
        </w:rPr>
        <w:t>20. How did the man collect his needed information about his paper?</w:t>
      </w:r>
    </w:p>
    <w:p w14:paraId="36264570" w14:textId="77777777" w:rsidR="006A795C" w:rsidRPr="00C13AE5" w:rsidRDefault="004E3D82" w:rsidP="0077381A">
      <w:pPr>
        <w:spacing w:line="240" w:lineRule="atLeast"/>
        <w:ind w:left="720"/>
        <w:rPr>
          <w:rFonts w:eastAsia="Times New Roman" w:cstheme="minorHAnsi"/>
          <w:color w:val="000000"/>
          <w:sz w:val="24"/>
          <w:szCs w:val="24"/>
        </w:rPr>
      </w:pPr>
      <w:r w:rsidRPr="00C13AE5">
        <w:rPr>
          <w:rFonts w:cstheme="minorHAnsi"/>
          <w:color w:val="000000"/>
          <w:sz w:val="24"/>
          <w:szCs w:val="24"/>
        </w:rPr>
        <w:t>A.</w:t>
      </w:r>
      <w:r w:rsidR="006A795C" w:rsidRPr="00C13AE5">
        <w:rPr>
          <w:rFonts w:cstheme="minorHAnsi"/>
          <w:color w:val="000000"/>
          <w:sz w:val="24"/>
          <w:szCs w:val="24"/>
        </w:rPr>
        <w:t xml:space="preserve"> </w:t>
      </w:r>
      <w:r w:rsidR="006A795C" w:rsidRPr="00C13AE5">
        <w:rPr>
          <w:rFonts w:eastAsia="Times New Roman" w:cstheme="minorHAnsi"/>
          <w:color w:val="000000"/>
          <w:sz w:val="24"/>
          <w:szCs w:val="24"/>
        </w:rPr>
        <w:t>He took a picture.</w:t>
      </w:r>
      <w:r w:rsidR="006A795C" w:rsidRPr="00C13AE5">
        <w:rPr>
          <w:rFonts w:eastAsia="Times New Roman" w:cstheme="minorHAnsi"/>
          <w:color w:val="000000"/>
          <w:sz w:val="24"/>
          <w:szCs w:val="24"/>
        </w:rPr>
        <w:tab/>
      </w:r>
      <w:r w:rsidR="006A795C" w:rsidRPr="00C13AE5">
        <w:rPr>
          <w:rFonts w:eastAsia="Times New Roman" w:cstheme="minorHAnsi"/>
          <w:color w:val="000000"/>
          <w:sz w:val="24"/>
          <w:szCs w:val="24"/>
        </w:rPr>
        <w:tab/>
        <w:t>B. He scanned these images.</w:t>
      </w:r>
    </w:p>
    <w:p w14:paraId="75429E8B" w14:textId="77777777" w:rsidR="006A795C" w:rsidRPr="00C13AE5" w:rsidRDefault="006A795C" w:rsidP="0077381A">
      <w:pPr>
        <w:spacing w:line="240" w:lineRule="atLeast"/>
        <w:ind w:left="720"/>
        <w:rPr>
          <w:rFonts w:eastAsia="Times New Roman" w:cstheme="minorHAnsi"/>
          <w:color w:val="000000"/>
          <w:sz w:val="24"/>
          <w:szCs w:val="24"/>
        </w:rPr>
      </w:pPr>
      <w:r w:rsidRPr="00C13AE5">
        <w:rPr>
          <w:rFonts w:eastAsia="Times New Roman" w:cstheme="minorHAnsi"/>
          <w:color w:val="000000"/>
          <w:sz w:val="24"/>
          <w:szCs w:val="24"/>
        </w:rPr>
        <w:t>C. He could just look them.</w:t>
      </w:r>
      <w:r w:rsidRPr="00C13AE5">
        <w:rPr>
          <w:rFonts w:cstheme="minorHAnsi"/>
          <w:color w:val="000000"/>
          <w:sz w:val="24"/>
          <w:szCs w:val="24"/>
          <w:lang w:val="vi-VN"/>
        </w:rPr>
        <w:tab/>
      </w:r>
      <w:r w:rsidRPr="00C13AE5">
        <w:rPr>
          <w:rFonts w:cstheme="minorHAnsi"/>
          <w:color w:val="000000"/>
          <w:sz w:val="24"/>
          <w:szCs w:val="24"/>
        </w:rPr>
        <w:t xml:space="preserve">D. </w:t>
      </w:r>
      <w:r w:rsidRPr="00C13AE5">
        <w:rPr>
          <w:rFonts w:eastAsia="Times New Roman" w:cstheme="minorHAnsi"/>
          <w:color w:val="000000"/>
          <w:sz w:val="24"/>
          <w:szCs w:val="24"/>
        </w:rPr>
        <w:t>He photocopied these books.</w:t>
      </w:r>
    </w:p>
    <w:p w14:paraId="17C937EE" w14:textId="77777777" w:rsidR="006A795C" w:rsidRPr="00C13AE5" w:rsidRDefault="006A795C" w:rsidP="0077381A">
      <w:pPr>
        <w:spacing w:line="240" w:lineRule="atLeast"/>
        <w:rPr>
          <w:rFonts w:eastAsia="Times New Roman" w:cstheme="minorHAnsi"/>
          <w:color w:val="000000"/>
          <w:sz w:val="24"/>
          <w:szCs w:val="24"/>
        </w:rPr>
      </w:pPr>
    </w:p>
    <w:p w14:paraId="1D735BA3" w14:textId="77777777" w:rsidR="00284A81" w:rsidRPr="00C13AE5" w:rsidRDefault="00284A81" w:rsidP="00631B08">
      <w:pPr>
        <w:spacing w:line="240" w:lineRule="atLeast"/>
        <w:rPr>
          <w:rFonts w:cstheme="minorHAnsi"/>
          <w:b/>
          <w:color w:val="000000"/>
          <w:sz w:val="24"/>
          <w:szCs w:val="24"/>
        </w:rPr>
      </w:pPr>
      <w:r w:rsidRPr="00C13AE5">
        <w:rPr>
          <w:rFonts w:cstheme="minorHAnsi"/>
          <w:b/>
          <w:color w:val="000000"/>
          <w:sz w:val="24"/>
          <w:szCs w:val="24"/>
        </w:rPr>
        <w:t>PART 3</w:t>
      </w:r>
    </w:p>
    <w:p w14:paraId="6D8F3C33" w14:textId="77777777" w:rsidR="00A76A0B" w:rsidRPr="00C13AE5" w:rsidRDefault="00A76A0B" w:rsidP="0077381A">
      <w:pPr>
        <w:autoSpaceDE w:val="0"/>
        <w:autoSpaceDN w:val="0"/>
        <w:adjustRightInd w:val="0"/>
        <w:spacing w:after="0" w:line="240" w:lineRule="atLeast"/>
        <w:jc w:val="both"/>
        <w:rPr>
          <w:rFonts w:cstheme="minorHAnsi"/>
          <w:b/>
          <w:sz w:val="24"/>
          <w:szCs w:val="24"/>
          <w:u w:val="single"/>
        </w:rPr>
      </w:pPr>
      <w:r w:rsidRPr="00C13AE5">
        <w:rPr>
          <w:rFonts w:cstheme="minorHAnsi"/>
          <w:b/>
          <w:sz w:val="24"/>
          <w:szCs w:val="24"/>
        </w:rPr>
        <w:t>Y</w:t>
      </w:r>
      <w:r w:rsidRPr="00C13AE5">
        <w:rPr>
          <w:rFonts w:cstheme="minorHAnsi"/>
          <w:b/>
          <w:sz w:val="24"/>
          <w:szCs w:val="24"/>
          <w:shd w:val="clear" w:color="auto" w:fill="FFFFFF"/>
        </w:rPr>
        <w:t>ou will hear three different talks or lectures. In each talk or lecture there are five questions. For each question, choose the correct answer</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A</w:t>
      </w:r>
      <w:r w:rsidRPr="00C13AE5">
        <w:rPr>
          <w:rFonts w:cstheme="minorHAnsi"/>
          <w:b/>
          <w:sz w:val="24"/>
          <w:szCs w:val="24"/>
          <w:shd w:val="clear" w:color="auto" w:fill="FFFFFF"/>
        </w:rPr>
        <w:t>,</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B</w:t>
      </w:r>
      <w:r w:rsidRPr="00C13AE5">
        <w:rPr>
          <w:rFonts w:cstheme="minorHAnsi"/>
          <w:b/>
          <w:sz w:val="24"/>
          <w:szCs w:val="24"/>
          <w:shd w:val="clear" w:color="auto" w:fill="FFFFFF"/>
        </w:rPr>
        <w:t>,</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C</w:t>
      </w:r>
      <w:r w:rsidRPr="00C13AE5">
        <w:rPr>
          <w:rStyle w:val="apple-converted-space"/>
          <w:rFonts w:cstheme="minorHAnsi"/>
          <w:b/>
          <w:sz w:val="24"/>
          <w:szCs w:val="24"/>
          <w:shd w:val="clear" w:color="auto" w:fill="FFFFFF"/>
        </w:rPr>
        <w:t> </w:t>
      </w:r>
      <w:r w:rsidRPr="00C13AE5">
        <w:rPr>
          <w:rFonts w:cstheme="minorHAnsi"/>
          <w:b/>
          <w:sz w:val="24"/>
          <w:szCs w:val="24"/>
          <w:shd w:val="clear" w:color="auto" w:fill="FFFFFF"/>
        </w:rPr>
        <w:t>or</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D</w:t>
      </w:r>
      <w:r w:rsidRPr="00C13AE5">
        <w:rPr>
          <w:rFonts w:cstheme="minorHAnsi"/>
          <w:b/>
          <w:sz w:val="24"/>
          <w:szCs w:val="24"/>
          <w:shd w:val="clear" w:color="auto" w:fill="FFFFFF"/>
        </w:rPr>
        <w:t>. You will hear the talks or lectures only once.</w:t>
      </w:r>
    </w:p>
    <w:p w14:paraId="2B057560" w14:textId="77777777" w:rsidR="006A795C" w:rsidRPr="00C13AE5" w:rsidRDefault="006A795C" w:rsidP="0077381A">
      <w:pPr>
        <w:spacing w:line="240" w:lineRule="atLeast"/>
        <w:rPr>
          <w:rFonts w:cstheme="minorHAnsi"/>
          <w:b/>
          <w:color w:val="000000"/>
          <w:sz w:val="24"/>
          <w:szCs w:val="24"/>
        </w:rPr>
      </w:pPr>
    </w:p>
    <w:p w14:paraId="0B74BFAA"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Talk/Lecture 1. You will hear a presentation about fashion at work.</w:t>
      </w:r>
    </w:p>
    <w:p w14:paraId="18E9A3CB" w14:textId="77777777" w:rsidR="006A795C" w:rsidRPr="00C13AE5" w:rsidRDefault="006A795C" w:rsidP="0077381A">
      <w:pPr>
        <w:pStyle w:val="NormalWeb"/>
        <w:spacing w:before="0" w:beforeAutospacing="0" w:after="0" w:afterAutospacing="0" w:line="240" w:lineRule="atLeast"/>
        <w:rPr>
          <w:rFonts w:asciiTheme="minorHAnsi" w:hAnsiTheme="minorHAnsi" w:cstheme="minorHAnsi"/>
          <w:b/>
          <w:color w:val="000000"/>
        </w:rPr>
      </w:pPr>
      <w:r w:rsidRPr="00C13AE5">
        <w:rPr>
          <w:rFonts w:asciiTheme="minorHAnsi" w:hAnsiTheme="minorHAnsi" w:cstheme="minorHAnsi"/>
          <w:b/>
          <w:color w:val="000000"/>
        </w:rPr>
        <w:t>21. The presenter doesn’t wear a suit because …</w:t>
      </w:r>
    </w:p>
    <w:p w14:paraId="563D5DB7" w14:textId="77777777" w:rsidR="006A795C" w:rsidRPr="00C13AE5" w:rsidRDefault="006A795C" w:rsidP="0077381A">
      <w:pPr>
        <w:pStyle w:val="NormalWeb"/>
        <w:spacing w:before="0" w:beforeAutospacing="0" w:after="0" w:afterAutospacing="0" w:line="240" w:lineRule="atLeast"/>
        <w:ind w:left="720"/>
        <w:rPr>
          <w:rFonts w:asciiTheme="minorHAnsi" w:hAnsiTheme="minorHAnsi" w:cstheme="minorHAnsi"/>
          <w:color w:val="000000"/>
        </w:rPr>
      </w:pPr>
      <w:r w:rsidRPr="00C13AE5">
        <w:rPr>
          <w:rFonts w:asciiTheme="minorHAnsi" w:hAnsiTheme="minorHAnsi" w:cstheme="minorHAnsi"/>
          <w:color w:val="000000"/>
        </w:rPr>
        <w:t>A. He is not an important person.</w:t>
      </w:r>
    </w:p>
    <w:p w14:paraId="0B410D73" w14:textId="77777777" w:rsidR="006A795C" w:rsidRPr="00C13AE5" w:rsidRDefault="006A795C" w:rsidP="0077381A">
      <w:pPr>
        <w:pStyle w:val="NormalWeb"/>
        <w:spacing w:before="0" w:beforeAutospacing="0" w:after="0" w:afterAutospacing="0" w:line="240" w:lineRule="atLeast"/>
        <w:ind w:left="720"/>
        <w:rPr>
          <w:rFonts w:asciiTheme="minorHAnsi" w:hAnsiTheme="minorHAnsi" w:cstheme="minorHAnsi"/>
          <w:color w:val="000000"/>
        </w:rPr>
      </w:pPr>
      <w:r w:rsidRPr="00C13AE5">
        <w:rPr>
          <w:rFonts w:asciiTheme="minorHAnsi" w:hAnsiTheme="minorHAnsi" w:cstheme="minorHAnsi"/>
          <w:color w:val="000000"/>
        </w:rPr>
        <w:t>B. He wants to talk about different fashion trend.</w:t>
      </w:r>
    </w:p>
    <w:p w14:paraId="59ADB1B1" w14:textId="77777777" w:rsidR="006A795C" w:rsidRPr="00C13AE5" w:rsidRDefault="00D3286B" w:rsidP="0077381A">
      <w:pPr>
        <w:pStyle w:val="NormalWeb"/>
        <w:spacing w:before="0" w:beforeAutospacing="0" w:after="0" w:afterAutospacing="0" w:line="240" w:lineRule="atLeast"/>
        <w:ind w:left="720"/>
        <w:rPr>
          <w:rFonts w:asciiTheme="minorHAnsi" w:hAnsiTheme="minorHAnsi" w:cstheme="minorHAnsi"/>
          <w:color w:val="000000"/>
        </w:rPr>
      </w:pPr>
      <w:r w:rsidRPr="00C13AE5">
        <w:rPr>
          <w:rFonts w:asciiTheme="minorHAnsi" w:hAnsiTheme="minorHAnsi" w:cstheme="minorHAnsi"/>
          <w:color w:val="000000"/>
        </w:rPr>
        <w:t>C.</w:t>
      </w:r>
      <w:r w:rsidR="006A795C" w:rsidRPr="00C13AE5">
        <w:rPr>
          <w:rFonts w:asciiTheme="minorHAnsi" w:hAnsiTheme="minorHAnsi" w:cstheme="minorHAnsi"/>
          <w:color w:val="000000"/>
        </w:rPr>
        <w:t xml:space="preserve"> The presentation is not formal.</w:t>
      </w:r>
    </w:p>
    <w:p w14:paraId="7786C6FD" w14:textId="77777777" w:rsidR="006A795C" w:rsidRPr="00C13AE5" w:rsidRDefault="006A795C" w:rsidP="0077381A">
      <w:pPr>
        <w:pStyle w:val="NormalWeb"/>
        <w:spacing w:before="0" w:beforeAutospacing="0" w:after="0" w:afterAutospacing="0" w:line="240" w:lineRule="atLeast"/>
        <w:ind w:left="720"/>
        <w:rPr>
          <w:rFonts w:asciiTheme="minorHAnsi" w:hAnsiTheme="minorHAnsi" w:cstheme="minorHAnsi"/>
          <w:color w:val="000000"/>
        </w:rPr>
      </w:pPr>
      <w:r w:rsidRPr="00C13AE5">
        <w:rPr>
          <w:rFonts w:asciiTheme="minorHAnsi" w:hAnsiTheme="minorHAnsi" w:cstheme="minorHAnsi"/>
          <w:color w:val="000000"/>
        </w:rPr>
        <w:t>D. He works for a fashion company.</w:t>
      </w:r>
    </w:p>
    <w:p w14:paraId="088CC323" w14:textId="77777777" w:rsidR="006A795C" w:rsidRPr="00C13AE5" w:rsidRDefault="006A795C" w:rsidP="0077381A">
      <w:pPr>
        <w:pStyle w:val="NormalWeb"/>
        <w:spacing w:before="0" w:beforeAutospacing="0" w:after="0" w:afterAutospacing="0" w:line="240" w:lineRule="atLeast"/>
        <w:rPr>
          <w:rFonts w:asciiTheme="minorHAnsi" w:hAnsiTheme="minorHAnsi" w:cstheme="minorHAnsi"/>
          <w:color w:val="000000"/>
        </w:rPr>
      </w:pPr>
    </w:p>
    <w:p w14:paraId="1B26C67F"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22. According to the speaker, which statement is TRUE?</w:t>
      </w:r>
    </w:p>
    <w:p w14:paraId="3999B321" w14:textId="77777777" w:rsidR="006A795C" w:rsidRPr="00C13AE5" w:rsidRDefault="006A795C" w:rsidP="0077381A">
      <w:pPr>
        <w:spacing w:line="240" w:lineRule="atLeast"/>
        <w:ind w:left="720"/>
        <w:rPr>
          <w:rFonts w:cstheme="minorHAnsi"/>
          <w:color w:val="000000"/>
          <w:sz w:val="24"/>
          <w:szCs w:val="24"/>
        </w:rPr>
      </w:pPr>
      <w:r w:rsidRPr="00C13AE5">
        <w:rPr>
          <w:rFonts w:cstheme="minorHAnsi"/>
          <w:color w:val="000000"/>
          <w:sz w:val="24"/>
          <w:szCs w:val="24"/>
        </w:rPr>
        <w:t>A. It’s important to look casually-dressed in public.</w:t>
      </w:r>
    </w:p>
    <w:p w14:paraId="5879CD48" w14:textId="77777777" w:rsidR="006A795C" w:rsidRPr="00C13AE5" w:rsidRDefault="00D3286B" w:rsidP="0077381A">
      <w:pPr>
        <w:spacing w:line="240" w:lineRule="atLeast"/>
        <w:ind w:left="720"/>
        <w:rPr>
          <w:rFonts w:cstheme="minorHAnsi"/>
          <w:color w:val="000000"/>
          <w:sz w:val="24"/>
          <w:szCs w:val="24"/>
        </w:rPr>
      </w:pPr>
      <w:r w:rsidRPr="00C13AE5">
        <w:rPr>
          <w:rFonts w:cstheme="minorHAnsi"/>
          <w:color w:val="000000"/>
          <w:sz w:val="24"/>
          <w:szCs w:val="24"/>
        </w:rPr>
        <w:lastRenderedPageBreak/>
        <w:t xml:space="preserve">B. </w:t>
      </w:r>
      <w:r w:rsidR="006A795C" w:rsidRPr="00C13AE5">
        <w:rPr>
          <w:rFonts w:cstheme="minorHAnsi"/>
          <w:color w:val="000000"/>
          <w:sz w:val="24"/>
          <w:szCs w:val="24"/>
        </w:rPr>
        <w:t>A suit is necessary when meeting clients.</w:t>
      </w:r>
    </w:p>
    <w:p w14:paraId="53C52A42" w14:textId="77777777" w:rsidR="006A795C" w:rsidRPr="00C13AE5" w:rsidRDefault="006A795C" w:rsidP="0077381A">
      <w:pPr>
        <w:spacing w:line="240" w:lineRule="atLeast"/>
        <w:ind w:left="720"/>
        <w:rPr>
          <w:rFonts w:cstheme="minorHAnsi"/>
          <w:color w:val="000000"/>
          <w:sz w:val="24"/>
          <w:szCs w:val="24"/>
        </w:rPr>
      </w:pPr>
      <w:r w:rsidRPr="00C13AE5">
        <w:rPr>
          <w:rFonts w:cstheme="minorHAnsi"/>
          <w:color w:val="000000"/>
          <w:sz w:val="24"/>
          <w:szCs w:val="24"/>
        </w:rPr>
        <w:t>C. Wearing shorts is OK, sometimes.</w:t>
      </w:r>
    </w:p>
    <w:p w14:paraId="4DF2FD6B" w14:textId="77777777" w:rsidR="006A795C" w:rsidRPr="00C13AE5" w:rsidRDefault="006A795C" w:rsidP="00631B08">
      <w:pPr>
        <w:spacing w:line="240" w:lineRule="atLeast"/>
        <w:ind w:left="720"/>
        <w:rPr>
          <w:rFonts w:cstheme="minorHAnsi"/>
          <w:color w:val="000000"/>
          <w:sz w:val="24"/>
          <w:szCs w:val="24"/>
        </w:rPr>
      </w:pPr>
      <w:r w:rsidRPr="00C13AE5">
        <w:rPr>
          <w:rFonts w:cstheme="minorHAnsi"/>
          <w:color w:val="000000"/>
          <w:sz w:val="24"/>
          <w:szCs w:val="24"/>
        </w:rPr>
        <w:t>D. Nobody can</w:t>
      </w:r>
      <w:r w:rsidR="00631B08">
        <w:rPr>
          <w:rFonts w:cstheme="minorHAnsi"/>
          <w:color w:val="000000"/>
          <w:sz w:val="24"/>
          <w:szCs w:val="24"/>
        </w:rPr>
        <w:t xml:space="preserve"> describe the way he’s dressed.</w:t>
      </w:r>
    </w:p>
    <w:p w14:paraId="7DF0CABC"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23. What does the phrase “Dress-down Fridays” mean?</w:t>
      </w:r>
    </w:p>
    <w:p w14:paraId="199E7879" w14:textId="77777777" w:rsidR="006A795C" w:rsidRPr="00C13AE5" w:rsidRDefault="006A795C" w:rsidP="0077381A">
      <w:pPr>
        <w:spacing w:line="240" w:lineRule="atLeast"/>
        <w:ind w:left="720"/>
        <w:rPr>
          <w:rFonts w:cstheme="minorHAnsi"/>
          <w:color w:val="000000"/>
          <w:sz w:val="24"/>
          <w:szCs w:val="24"/>
        </w:rPr>
      </w:pPr>
      <w:r w:rsidRPr="00C13AE5">
        <w:rPr>
          <w:rFonts w:cstheme="minorHAnsi"/>
          <w:color w:val="000000"/>
          <w:sz w:val="24"/>
          <w:szCs w:val="24"/>
        </w:rPr>
        <w:t>A. Employees must wear fashionable clothes on Fridays.</w:t>
      </w:r>
    </w:p>
    <w:p w14:paraId="6F807C44" w14:textId="77777777" w:rsidR="006A795C" w:rsidRPr="00C13AE5" w:rsidRDefault="006A795C" w:rsidP="0077381A">
      <w:pPr>
        <w:spacing w:line="240" w:lineRule="atLeast"/>
        <w:ind w:left="720"/>
        <w:rPr>
          <w:rFonts w:cstheme="minorHAnsi"/>
          <w:color w:val="000000"/>
          <w:sz w:val="24"/>
          <w:szCs w:val="24"/>
        </w:rPr>
      </w:pPr>
      <w:r w:rsidRPr="00C13AE5">
        <w:rPr>
          <w:rFonts w:cstheme="minorHAnsi"/>
          <w:color w:val="000000"/>
          <w:sz w:val="24"/>
          <w:szCs w:val="24"/>
        </w:rPr>
        <w:t>B. Employees can wear anything they want on Fridays.</w:t>
      </w:r>
    </w:p>
    <w:p w14:paraId="2F2C3364" w14:textId="77777777" w:rsidR="006A795C" w:rsidRPr="00C13AE5" w:rsidRDefault="00D3286B" w:rsidP="0077381A">
      <w:pPr>
        <w:spacing w:line="240" w:lineRule="atLeast"/>
        <w:ind w:left="720"/>
        <w:rPr>
          <w:rFonts w:cstheme="minorHAnsi"/>
          <w:color w:val="000000"/>
          <w:sz w:val="24"/>
          <w:szCs w:val="24"/>
        </w:rPr>
      </w:pPr>
      <w:r w:rsidRPr="00C13AE5">
        <w:rPr>
          <w:rFonts w:cstheme="minorHAnsi"/>
          <w:color w:val="000000"/>
          <w:sz w:val="24"/>
          <w:szCs w:val="24"/>
        </w:rPr>
        <w:t>C.</w:t>
      </w:r>
      <w:r w:rsidR="006A795C" w:rsidRPr="00C13AE5">
        <w:rPr>
          <w:rFonts w:cstheme="minorHAnsi"/>
          <w:color w:val="000000"/>
          <w:sz w:val="24"/>
          <w:szCs w:val="24"/>
        </w:rPr>
        <w:t xml:space="preserve"> Employees are allowed to wear informally on Fridays.</w:t>
      </w:r>
    </w:p>
    <w:p w14:paraId="4DBC5261" w14:textId="77777777" w:rsidR="006A795C" w:rsidRPr="00C13AE5" w:rsidRDefault="006A795C" w:rsidP="00631B08">
      <w:pPr>
        <w:spacing w:line="240" w:lineRule="atLeast"/>
        <w:ind w:left="720"/>
        <w:rPr>
          <w:rFonts w:cstheme="minorHAnsi"/>
          <w:color w:val="000000"/>
          <w:sz w:val="24"/>
          <w:szCs w:val="24"/>
        </w:rPr>
      </w:pPr>
      <w:r w:rsidRPr="00C13AE5">
        <w:rPr>
          <w:rFonts w:cstheme="minorHAnsi"/>
          <w:color w:val="000000"/>
          <w:sz w:val="24"/>
          <w:szCs w:val="24"/>
        </w:rPr>
        <w:t>D. Employees are required to w</w:t>
      </w:r>
      <w:r w:rsidR="00631B08">
        <w:rPr>
          <w:rFonts w:cstheme="minorHAnsi"/>
          <w:color w:val="000000"/>
          <w:sz w:val="24"/>
          <w:szCs w:val="24"/>
        </w:rPr>
        <w:t>ear special clothes on Fridays.</w:t>
      </w:r>
    </w:p>
    <w:p w14:paraId="4CB11EEA"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24. According to the speaker, who may be the most informal dressers?</w:t>
      </w:r>
    </w:p>
    <w:p w14:paraId="41FBE261" w14:textId="77777777" w:rsidR="006A795C" w:rsidRPr="00C13AE5" w:rsidRDefault="00D3286B" w:rsidP="0077381A">
      <w:pPr>
        <w:spacing w:line="240" w:lineRule="atLeast"/>
        <w:ind w:left="720"/>
        <w:rPr>
          <w:rFonts w:cstheme="minorHAnsi"/>
          <w:color w:val="000000"/>
          <w:sz w:val="24"/>
          <w:szCs w:val="24"/>
        </w:rPr>
      </w:pPr>
      <w:r w:rsidRPr="00C13AE5">
        <w:rPr>
          <w:rFonts w:cstheme="minorHAnsi"/>
          <w:color w:val="000000"/>
          <w:sz w:val="24"/>
          <w:szCs w:val="24"/>
        </w:rPr>
        <w:t>A.</w:t>
      </w:r>
      <w:r w:rsidR="006A795C" w:rsidRPr="00C13AE5">
        <w:rPr>
          <w:rFonts w:cstheme="minorHAnsi"/>
          <w:color w:val="000000"/>
          <w:sz w:val="24"/>
          <w:szCs w:val="24"/>
        </w:rPr>
        <w:t xml:space="preserve"> People working in IT</w:t>
      </w:r>
      <w:r w:rsidR="006A795C" w:rsidRPr="00C13AE5">
        <w:rPr>
          <w:rFonts w:cstheme="minorHAnsi"/>
          <w:color w:val="000000"/>
          <w:sz w:val="24"/>
          <w:szCs w:val="24"/>
        </w:rPr>
        <w:tab/>
      </w:r>
      <w:r w:rsidR="006A795C" w:rsidRPr="00C13AE5">
        <w:rPr>
          <w:rFonts w:cstheme="minorHAnsi"/>
          <w:color w:val="000000"/>
          <w:sz w:val="24"/>
          <w:szCs w:val="24"/>
        </w:rPr>
        <w:tab/>
      </w:r>
      <w:r w:rsidR="006A795C" w:rsidRPr="00C13AE5">
        <w:rPr>
          <w:rFonts w:cstheme="minorHAnsi"/>
          <w:color w:val="000000"/>
          <w:sz w:val="24"/>
          <w:szCs w:val="24"/>
        </w:rPr>
        <w:tab/>
      </w:r>
      <w:r w:rsidR="00F029B4" w:rsidRPr="00C13AE5">
        <w:rPr>
          <w:rFonts w:cstheme="minorHAnsi"/>
          <w:color w:val="000000"/>
          <w:sz w:val="24"/>
          <w:szCs w:val="24"/>
        </w:rPr>
        <w:tab/>
      </w:r>
      <w:r w:rsidR="006A795C" w:rsidRPr="00C13AE5">
        <w:rPr>
          <w:rFonts w:cstheme="minorHAnsi"/>
          <w:color w:val="000000"/>
          <w:sz w:val="24"/>
          <w:szCs w:val="24"/>
        </w:rPr>
        <w:t>B. People working in banks.</w:t>
      </w:r>
    </w:p>
    <w:p w14:paraId="7728883D" w14:textId="77777777" w:rsidR="006A795C" w:rsidRPr="00C13AE5" w:rsidRDefault="006A795C" w:rsidP="00631B08">
      <w:pPr>
        <w:spacing w:line="240" w:lineRule="atLeast"/>
        <w:ind w:left="720"/>
        <w:rPr>
          <w:rFonts w:cstheme="minorHAnsi"/>
          <w:color w:val="000000"/>
          <w:sz w:val="24"/>
          <w:szCs w:val="24"/>
        </w:rPr>
      </w:pPr>
      <w:r w:rsidRPr="00C13AE5">
        <w:rPr>
          <w:rFonts w:cstheme="minorHAnsi"/>
          <w:color w:val="000000"/>
          <w:sz w:val="24"/>
          <w:szCs w:val="24"/>
        </w:rPr>
        <w:t>C. People working in customer services.</w:t>
      </w:r>
      <w:r w:rsidRPr="00C13AE5">
        <w:rPr>
          <w:rFonts w:cstheme="minorHAnsi"/>
          <w:color w:val="000000"/>
          <w:sz w:val="24"/>
          <w:szCs w:val="24"/>
        </w:rPr>
        <w:tab/>
      </w:r>
      <w:r w:rsidRPr="00C13AE5">
        <w:rPr>
          <w:rFonts w:cstheme="minorHAnsi"/>
          <w:color w:val="000000"/>
          <w:sz w:val="24"/>
          <w:szCs w:val="24"/>
        </w:rPr>
        <w:tab/>
      </w:r>
      <w:r w:rsidR="00631B08">
        <w:rPr>
          <w:rFonts w:cstheme="minorHAnsi"/>
          <w:color w:val="000000"/>
          <w:sz w:val="24"/>
          <w:szCs w:val="24"/>
        </w:rPr>
        <w:t>D. People working with clients.</w:t>
      </w:r>
    </w:p>
    <w:p w14:paraId="68FF86AA"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25. What does a customer feel about a man in uniform?</w:t>
      </w:r>
    </w:p>
    <w:p w14:paraId="2DDE275D" w14:textId="77777777" w:rsidR="006A795C" w:rsidRPr="00C13AE5" w:rsidRDefault="006A795C" w:rsidP="0077381A">
      <w:pPr>
        <w:spacing w:line="240" w:lineRule="atLeast"/>
        <w:ind w:left="720"/>
        <w:rPr>
          <w:rFonts w:cstheme="minorHAnsi"/>
          <w:color w:val="000000"/>
          <w:sz w:val="24"/>
          <w:szCs w:val="24"/>
        </w:rPr>
      </w:pPr>
      <w:r w:rsidRPr="00C13AE5">
        <w:rPr>
          <w:rFonts w:cstheme="minorHAnsi"/>
          <w:color w:val="000000"/>
          <w:sz w:val="24"/>
          <w:szCs w:val="24"/>
        </w:rPr>
        <w:t>A. reliable</w:t>
      </w:r>
      <w:r w:rsidRPr="00C13AE5">
        <w:rPr>
          <w:rFonts w:cstheme="minorHAnsi"/>
          <w:color w:val="000000"/>
          <w:sz w:val="24"/>
          <w:szCs w:val="24"/>
        </w:rPr>
        <w:tab/>
        <w:t>B. recognized</w:t>
      </w:r>
      <w:r w:rsidRPr="00C13AE5">
        <w:rPr>
          <w:rFonts w:cstheme="minorHAnsi"/>
          <w:color w:val="000000"/>
          <w:sz w:val="24"/>
          <w:szCs w:val="24"/>
        </w:rPr>
        <w:tab/>
        <w:t>C. expertis</w:t>
      </w:r>
      <w:r w:rsidR="000800C5" w:rsidRPr="00C13AE5">
        <w:rPr>
          <w:rFonts w:cstheme="minorHAnsi"/>
          <w:color w:val="000000"/>
          <w:sz w:val="24"/>
          <w:szCs w:val="24"/>
        </w:rPr>
        <w:t>ed</w:t>
      </w:r>
      <w:r w:rsidR="000800C5" w:rsidRPr="00C13AE5">
        <w:rPr>
          <w:rFonts w:cstheme="minorHAnsi"/>
          <w:color w:val="000000"/>
          <w:sz w:val="24"/>
          <w:szCs w:val="24"/>
        </w:rPr>
        <w:tab/>
        <w:t>D.</w:t>
      </w:r>
      <w:r w:rsidRPr="00C13AE5">
        <w:rPr>
          <w:rFonts w:cstheme="minorHAnsi"/>
          <w:color w:val="000000"/>
          <w:sz w:val="24"/>
          <w:szCs w:val="24"/>
        </w:rPr>
        <w:t xml:space="preserve"> reassured</w:t>
      </w:r>
    </w:p>
    <w:p w14:paraId="3E98DB13" w14:textId="77777777" w:rsidR="00354A2F" w:rsidRPr="00C13AE5" w:rsidRDefault="00354A2F" w:rsidP="0077381A">
      <w:pPr>
        <w:spacing w:line="240" w:lineRule="atLeast"/>
        <w:rPr>
          <w:rFonts w:cstheme="minorHAnsi"/>
          <w:b/>
          <w:color w:val="000000"/>
          <w:sz w:val="24"/>
          <w:szCs w:val="24"/>
        </w:rPr>
      </w:pPr>
    </w:p>
    <w:p w14:paraId="09193BE7"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Talk/Lecture 2. Listen to a man talking about sleeping habits.</w:t>
      </w:r>
    </w:p>
    <w:p w14:paraId="281BB1C9"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26. How many hours of sleep do experts suggest for kids?</w:t>
      </w:r>
    </w:p>
    <w:p w14:paraId="49802D95" w14:textId="77777777" w:rsidR="006A795C" w:rsidRPr="00C13AE5" w:rsidRDefault="00D3286B" w:rsidP="00631B08">
      <w:pPr>
        <w:spacing w:line="240" w:lineRule="atLeast"/>
        <w:ind w:left="720"/>
        <w:rPr>
          <w:rFonts w:cstheme="minorHAnsi"/>
          <w:color w:val="000000"/>
          <w:sz w:val="24"/>
          <w:szCs w:val="24"/>
        </w:rPr>
      </w:pPr>
      <w:r w:rsidRPr="00C13AE5">
        <w:rPr>
          <w:rFonts w:cstheme="minorHAnsi"/>
          <w:color w:val="000000"/>
          <w:sz w:val="24"/>
          <w:szCs w:val="24"/>
        </w:rPr>
        <w:t>A.</w:t>
      </w:r>
      <w:r w:rsidR="00196609" w:rsidRPr="00C13AE5">
        <w:rPr>
          <w:rFonts w:cstheme="minorHAnsi"/>
          <w:color w:val="000000"/>
          <w:sz w:val="24"/>
          <w:szCs w:val="24"/>
        </w:rPr>
        <w:t xml:space="preserve"> Ten</w:t>
      </w:r>
      <w:r w:rsidR="00196609" w:rsidRPr="00C13AE5">
        <w:rPr>
          <w:rFonts w:cstheme="minorHAnsi"/>
          <w:color w:val="000000"/>
          <w:sz w:val="24"/>
          <w:szCs w:val="24"/>
        </w:rPr>
        <w:tab/>
      </w:r>
      <w:r w:rsidR="00196609" w:rsidRPr="00C13AE5">
        <w:rPr>
          <w:rFonts w:cstheme="minorHAnsi"/>
          <w:color w:val="000000"/>
          <w:sz w:val="24"/>
          <w:szCs w:val="24"/>
        </w:rPr>
        <w:tab/>
        <w:t>B. About fifteen</w:t>
      </w:r>
      <w:r w:rsidR="00196609" w:rsidRPr="00C13AE5">
        <w:rPr>
          <w:rFonts w:cstheme="minorHAnsi"/>
          <w:color w:val="000000"/>
          <w:sz w:val="24"/>
          <w:szCs w:val="24"/>
        </w:rPr>
        <w:tab/>
      </w:r>
      <w:r w:rsidR="00196609" w:rsidRPr="00C13AE5">
        <w:rPr>
          <w:rFonts w:cstheme="minorHAnsi"/>
          <w:color w:val="000000"/>
          <w:sz w:val="24"/>
          <w:szCs w:val="24"/>
        </w:rPr>
        <w:tab/>
        <w:t>C. 1,</w:t>
      </w:r>
      <w:r w:rsidR="00631B08">
        <w:rPr>
          <w:rFonts w:cstheme="minorHAnsi"/>
          <w:color w:val="000000"/>
          <w:sz w:val="24"/>
          <w:szCs w:val="24"/>
        </w:rPr>
        <w:t>400</w:t>
      </w:r>
      <w:r w:rsidR="00631B08">
        <w:rPr>
          <w:rFonts w:cstheme="minorHAnsi"/>
          <w:color w:val="000000"/>
          <w:sz w:val="24"/>
          <w:szCs w:val="24"/>
        </w:rPr>
        <w:tab/>
        <w:t>D. 70</w:t>
      </w:r>
    </w:p>
    <w:p w14:paraId="5561847F"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27. According to the speaker, why is sleep important for the brain?</w:t>
      </w:r>
    </w:p>
    <w:p w14:paraId="1924CE09" w14:textId="77777777" w:rsidR="006A795C" w:rsidRPr="00C13AE5" w:rsidRDefault="006A795C" w:rsidP="0077381A">
      <w:pPr>
        <w:spacing w:line="240" w:lineRule="atLeast"/>
        <w:ind w:left="720"/>
        <w:rPr>
          <w:rFonts w:cstheme="minorHAnsi"/>
          <w:color w:val="000000"/>
          <w:sz w:val="24"/>
          <w:szCs w:val="24"/>
        </w:rPr>
      </w:pPr>
      <w:r w:rsidRPr="00C13AE5">
        <w:rPr>
          <w:rFonts w:cstheme="minorHAnsi"/>
          <w:color w:val="000000"/>
          <w:sz w:val="24"/>
          <w:szCs w:val="24"/>
        </w:rPr>
        <w:t>A. Sleep generates dreams so brain can relax.</w:t>
      </w:r>
    </w:p>
    <w:p w14:paraId="3400F734" w14:textId="77777777" w:rsidR="006A795C" w:rsidRPr="00C13AE5" w:rsidRDefault="00D3286B" w:rsidP="0077381A">
      <w:pPr>
        <w:spacing w:line="240" w:lineRule="atLeast"/>
        <w:ind w:left="720"/>
        <w:rPr>
          <w:rFonts w:cstheme="minorHAnsi"/>
          <w:color w:val="000000"/>
          <w:sz w:val="24"/>
          <w:szCs w:val="24"/>
        </w:rPr>
      </w:pPr>
      <w:r w:rsidRPr="00C13AE5">
        <w:rPr>
          <w:rFonts w:cstheme="minorHAnsi"/>
          <w:color w:val="000000"/>
          <w:sz w:val="24"/>
          <w:szCs w:val="24"/>
        </w:rPr>
        <w:t>B.</w:t>
      </w:r>
      <w:r w:rsidR="006A795C" w:rsidRPr="00C13AE5">
        <w:rPr>
          <w:rFonts w:cstheme="minorHAnsi"/>
          <w:color w:val="000000"/>
          <w:sz w:val="24"/>
          <w:szCs w:val="24"/>
        </w:rPr>
        <w:t xml:space="preserve"> Brain can rest in a sleep.</w:t>
      </w:r>
    </w:p>
    <w:p w14:paraId="241847C1" w14:textId="77777777" w:rsidR="006A795C" w:rsidRPr="00C13AE5" w:rsidRDefault="006A795C" w:rsidP="0077381A">
      <w:pPr>
        <w:spacing w:line="240" w:lineRule="atLeast"/>
        <w:ind w:left="720"/>
        <w:rPr>
          <w:rFonts w:cstheme="minorHAnsi"/>
          <w:color w:val="000000"/>
          <w:sz w:val="24"/>
          <w:szCs w:val="24"/>
        </w:rPr>
      </w:pPr>
      <w:r w:rsidRPr="00C13AE5">
        <w:rPr>
          <w:rFonts w:cstheme="minorHAnsi"/>
          <w:color w:val="000000"/>
          <w:sz w:val="24"/>
          <w:szCs w:val="24"/>
        </w:rPr>
        <w:t>C. Sleep can save energy for the brain.</w:t>
      </w:r>
    </w:p>
    <w:p w14:paraId="528583FD" w14:textId="77777777" w:rsidR="006A795C" w:rsidRPr="00C13AE5" w:rsidRDefault="006A795C" w:rsidP="00631B08">
      <w:pPr>
        <w:spacing w:line="240" w:lineRule="atLeast"/>
        <w:ind w:left="720"/>
        <w:rPr>
          <w:rFonts w:cstheme="minorHAnsi"/>
          <w:color w:val="000000"/>
          <w:sz w:val="24"/>
          <w:szCs w:val="24"/>
        </w:rPr>
      </w:pPr>
      <w:r w:rsidRPr="00C13AE5">
        <w:rPr>
          <w:rFonts w:cstheme="minorHAnsi"/>
          <w:color w:val="000000"/>
          <w:sz w:val="24"/>
          <w:szCs w:val="24"/>
        </w:rPr>
        <w:t xml:space="preserve">D. Sleep improves </w:t>
      </w:r>
      <w:r w:rsidR="00631B08">
        <w:rPr>
          <w:rFonts w:cstheme="minorHAnsi"/>
          <w:color w:val="000000"/>
          <w:sz w:val="24"/>
          <w:szCs w:val="24"/>
        </w:rPr>
        <w:t>the effectiveness of the brain.</w:t>
      </w:r>
    </w:p>
    <w:p w14:paraId="672568AF"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28. Why don’t the students learn well when they are tired?</w:t>
      </w:r>
    </w:p>
    <w:p w14:paraId="212DF15F" w14:textId="77777777" w:rsidR="006A795C" w:rsidRPr="00C13AE5" w:rsidRDefault="006A795C" w:rsidP="0077381A">
      <w:pPr>
        <w:spacing w:line="240" w:lineRule="atLeast"/>
        <w:ind w:left="720"/>
        <w:rPr>
          <w:rFonts w:cstheme="minorHAnsi"/>
          <w:color w:val="000000"/>
          <w:sz w:val="24"/>
          <w:szCs w:val="24"/>
        </w:rPr>
      </w:pPr>
      <w:r w:rsidRPr="00C13AE5">
        <w:rPr>
          <w:rFonts w:cstheme="minorHAnsi"/>
          <w:color w:val="000000"/>
          <w:sz w:val="24"/>
          <w:szCs w:val="24"/>
        </w:rPr>
        <w:t>A. They can’t finish their homework.</w:t>
      </w:r>
      <w:r w:rsidRPr="00C13AE5">
        <w:rPr>
          <w:rFonts w:cstheme="minorHAnsi"/>
          <w:color w:val="000000"/>
          <w:sz w:val="24"/>
          <w:szCs w:val="24"/>
        </w:rPr>
        <w:tab/>
      </w:r>
      <w:r w:rsidRPr="00C13AE5">
        <w:rPr>
          <w:rFonts w:cstheme="minorHAnsi"/>
          <w:color w:val="000000"/>
          <w:sz w:val="24"/>
          <w:szCs w:val="24"/>
        </w:rPr>
        <w:tab/>
        <w:t>B. They can’t deal with troubles in class.</w:t>
      </w:r>
    </w:p>
    <w:p w14:paraId="7A917D49" w14:textId="77777777" w:rsidR="006A795C" w:rsidRPr="00C13AE5" w:rsidRDefault="006A795C" w:rsidP="00631B08">
      <w:pPr>
        <w:spacing w:line="240" w:lineRule="atLeast"/>
        <w:ind w:left="720"/>
        <w:rPr>
          <w:rFonts w:cstheme="minorHAnsi"/>
          <w:color w:val="000000"/>
          <w:sz w:val="24"/>
          <w:szCs w:val="24"/>
        </w:rPr>
      </w:pPr>
      <w:r w:rsidRPr="00C13AE5">
        <w:rPr>
          <w:rFonts w:cstheme="minorHAnsi"/>
          <w:color w:val="000000"/>
          <w:sz w:val="24"/>
          <w:szCs w:val="24"/>
        </w:rPr>
        <w:t>C. They get ve</w:t>
      </w:r>
      <w:r w:rsidR="00D3286B" w:rsidRPr="00C13AE5">
        <w:rPr>
          <w:rFonts w:cstheme="minorHAnsi"/>
          <w:color w:val="000000"/>
          <w:sz w:val="24"/>
          <w:szCs w:val="24"/>
        </w:rPr>
        <w:t>ry excited.</w:t>
      </w:r>
      <w:r w:rsidR="00D3286B" w:rsidRPr="00C13AE5">
        <w:rPr>
          <w:rFonts w:cstheme="minorHAnsi"/>
          <w:color w:val="000000"/>
          <w:sz w:val="24"/>
          <w:szCs w:val="24"/>
        </w:rPr>
        <w:tab/>
      </w:r>
      <w:r w:rsidR="00D3286B" w:rsidRPr="00C13AE5">
        <w:rPr>
          <w:rFonts w:cstheme="minorHAnsi"/>
          <w:color w:val="000000"/>
          <w:sz w:val="24"/>
          <w:szCs w:val="24"/>
        </w:rPr>
        <w:tab/>
      </w:r>
      <w:r w:rsidR="00D3286B" w:rsidRPr="00C13AE5">
        <w:rPr>
          <w:rFonts w:cstheme="minorHAnsi"/>
          <w:color w:val="000000"/>
          <w:sz w:val="24"/>
          <w:szCs w:val="24"/>
        </w:rPr>
        <w:tab/>
        <w:t>D.</w:t>
      </w:r>
      <w:r w:rsidRPr="00C13AE5">
        <w:rPr>
          <w:rFonts w:cstheme="minorHAnsi"/>
          <w:color w:val="000000"/>
          <w:sz w:val="24"/>
          <w:szCs w:val="24"/>
        </w:rPr>
        <w:t xml:space="preserve"> The</w:t>
      </w:r>
      <w:r w:rsidR="00631B08">
        <w:rPr>
          <w:rFonts w:cstheme="minorHAnsi"/>
          <w:color w:val="000000"/>
          <w:sz w:val="24"/>
          <w:szCs w:val="24"/>
        </w:rPr>
        <w:t>y can’t pay attention very well</w:t>
      </w:r>
    </w:p>
    <w:p w14:paraId="3A804711"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29. Which is NOT a reason for poor sleep?</w:t>
      </w:r>
    </w:p>
    <w:p w14:paraId="6633203B" w14:textId="77777777" w:rsidR="006A795C" w:rsidRPr="00C13AE5" w:rsidRDefault="00631B08" w:rsidP="0077381A">
      <w:pPr>
        <w:spacing w:line="240" w:lineRule="atLeast"/>
        <w:ind w:left="720"/>
        <w:rPr>
          <w:rFonts w:cstheme="minorHAnsi"/>
          <w:color w:val="000000"/>
          <w:sz w:val="24"/>
          <w:szCs w:val="24"/>
        </w:rPr>
      </w:pPr>
      <w:r>
        <w:rPr>
          <w:rFonts w:cstheme="minorHAnsi"/>
          <w:color w:val="000000"/>
          <w:sz w:val="24"/>
          <w:szCs w:val="24"/>
        </w:rPr>
        <w:t>A. drinking soda</w:t>
      </w:r>
      <w:r>
        <w:rPr>
          <w:rFonts w:cstheme="minorHAnsi"/>
          <w:color w:val="000000"/>
          <w:sz w:val="24"/>
          <w:szCs w:val="24"/>
        </w:rPr>
        <w:tab/>
      </w:r>
      <w:r>
        <w:rPr>
          <w:rFonts w:cstheme="minorHAnsi"/>
          <w:color w:val="000000"/>
          <w:sz w:val="24"/>
          <w:szCs w:val="24"/>
        </w:rPr>
        <w:tab/>
      </w:r>
      <w:r w:rsidR="006A795C" w:rsidRPr="00C13AE5">
        <w:rPr>
          <w:rFonts w:cstheme="minorHAnsi"/>
          <w:color w:val="000000"/>
          <w:sz w:val="24"/>
          <w:szCs w:val="24"/>
        </w:rPr>
        <w:t>B. playing computer games</w:t>
      </w:r>
    </w:p>
    <w:p w14:paraId="52685518" w14:textId="77777777" w:rsidR="006A795C" w:rsidRPr="00C13AE5" w:rsidRDefault="00D3286B" w:rsidP="00631B08">
      <w:pPr>
        <w:spacing w:line="240" w:lineRule="atLeast"/>
        <w:ind w:left="720"/>
        <w:rPr>
          <w:rFonts w:cstheme="minorHAnsi"/>
          <w:color w:val="000000"/>
          <w:sz w:val="24"/>
          <w:szCs w:val="24"/>
        </w:rPr>
      </w:pPr>
      <w:r w:rsidRPr="00C13AE5">
        <w:rPr>
          <w:rFonts w:cstheme="minorHAnsi"/>
          <w:color w:val="000000"/>
          <w:sz w:val="24"/>
          <w:szCs w:val="24"/>
        </w:rPr>
        <w:t>C. staying up late</w:t>
      </w:r>
      <w:r w:rsidRPr="00C13AE5">
        <w:rPr>
          <w:rFonts w:cstheme="minorHAnsi"/>
          <w:color w:val="000000"/>
          <w:sz w:val="24"/>
          <w:szCs w:val="24"/>
        </w:rPr>
        <w:tab/>
      </w:r>
      <w:r w:rsidRPr="00C13AE5">
        <w:rPr>
          <w:rFonts w:cstheme="minorHAnsi"/>
          <w:color w:val="000000"/>
          <w:sz w:val="24"/>
          <w:szCs w:val="24"/>
        </w:rPr>
        <w:tab/>
        <w:t>D.</w:t>
      </w:r>
      <w:r w:rsidR="006A795C" w:rsidRPr="00C13AE5">
        <w:rPr>
          <w:rFonts w:cstheme="minorHAnsi"/>
          <w:color w:val="000000"/>
          <w:sz w:val="24"/>
          <w:szCs w:val="24"/>
        </w:rPr>
        <w:t xml:space="preserve"> exercising before sleep</w:t>
      </w:r>
    </w:p>
    <w:p w14:paraId="07955582"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lastRenderedPageBreak/>
        <w:t>30. What should students try to do each night?</w:t>
      </w:r>
    </w:p>
    <w:p w14:paraId="06FE2343" w14:textId="77777777" w:rsidR="006A795C" w:rsidRPr="00C13AE5" w:rsidRDefault="006A795C" w:rsidP="0077381A">
      <w:pPr>
        <w:spacing w:line="240" w:lineRule="atLeast"/>
        <w:ind w:left="720"/>
        <w:rPr>
          <w:rFonts w:cstheme="minorHAnsi"/>
          <w:color w:val="000000"/>
          <w:sz w:val="24"/>
          <w:szCs w:val="24"/>
        </w:rPr>
      </w:pPr>
      <w:r w:rsidRPr="00C13AE5">
        <w:rPr>
          <w:rFonts w:cstheme="minorHAnsi"/>
          <w:color w:val="000000"/>
          <w:sz w:val="24"/>
          <w:szCs w:val="24"/>
        </w:rPr>
        <w:t xml:space="preserve">A. </w:t>
      </w:r>
      <w:r w:rsidR="00631B08">
        <w:rPr>
          <w:rFonts w:cstheme="minorHAnsi"/>
          <w:color w:val="000000"/>
          <w:sz w:val="24"/>
          <w:szCs w:val="24"/>
        </w:rPr>
        <w:t>Watch a scary movie</w:t>
      </w:r>
      <w:r w:rsidR="00631B08">
        <w:rPr>
          <w:rFonts w:cstheme="minorHAnsi"/>
          <w:color w:val="000000"/>
          <w:sz w:val="24"/>
          <w:szCs w:val="24"/>
        </w:rPr>
        <w:tab/>
      </w:r>
      <w:r w:rsidR="00631B08">
        <w:rPr>
          <w:rFonts w:cstheme="minorHAnsi"/>
          <w:color w:val="000000"/>
          <w:sz w:val="24"/>
          <w:szCs w:val="24"/>
        </w:rPr>
        <w:tab/>
      </w:r>
      <w:r w:rsidRPr="00C13AE5">
        <w:rPr>
          <w:rFonts w:cstheme="minorHAnsi"/>
          <w:color w:val="000000"/>
          <w:sz w:val="24"/>
          <w:szCs w:val="24"/>
        </w:rPr>
        <w:t>B. Drink some hot tea</w:t>
      </w:r>
    </w:p>
    <w:p w14:paraId="5E9B7C4F" w14:textId="77777777" w:rsidR="006A795C" w:rsidRPr="00C13AE5" w:rsidRDefault="00D3286B" w:rsidP="0077381A">
      <w:pPr>
        <w:spacing w:line="240" w:lineRule="atLeast"/>
        <w:ind w:left="720"/>
        <w:rPr>
          <w:rFonts w:cstheme="minorHAnsi"/>
          <w:color w:val="000000"/>
          <w:sz w:val="24"/>
          <w:szCs w:val="24"/>
        </w:rPr>
      </w:pPr>
      <w:r w:rsidRPr="00C13AE5">
        <w:rPr>
          <w:rFonts w:cstheme="minorHAnsi"/>
          <w:color w:val="000000"/>
          <w:sz w:val="24"/>
          <w:szCs w:val="24"/>
        </w:rPr>
        <w:t>C.</w:t>
      </w:r>
      <w:r w:rsidR="006A795C" w:rsidRPr="00C13AE5">
        <w:rPr>
          <w:rFonts w:cstheme="minorHAnsi"/>
          <w:color w:val="000000"/>
          <w:sz w:val="24"/>
          <w:szCs w:val="24"/>
        </w:rPr>
        <w:t xml:space="preserve"> Go to bed at a regular time</w:t>
      </w:r>
      <w:r w:rsidR="006A795C" w:rsidRPr="00C13AE5">
        <w:rPr>
          <w:rFonts w:cstheme="minorHAnsi"/>
          <w:color w:val="000000"/>
          <w:sz w:val="24"/>
          <w:szCs w:val="24"/>
        </w:rPr>
        <w:tab/>
      </w:r>
      <w:r w:rsidR="006A795C" w:rsidRPr="00C13AE5">
        <w:rPr>
          <w:rFonts w:cstheme="minorHAnsi"/>
          <w:color w:val="000000"/>
          <w:sz w:val="24"/>
          <w:szCs w:val="24"/>
        </w:rPr>
        <w:tab/>
        <w:t>D. relax with a TV show</w:t>
      </w:r>
    </w:p>
    <w:p w14:paraId="0DFCBAAB" w14:textId="77777777" w:rsidR="00284A81" w:rsidRPr="00C13AE5" w:rsidRDefault="00284A81" w:rsidP="0077381A">
      <w:pPr>
        <w:spacing w:line="240" w:lineRule="atLeast"/>
        <w:rPr>
          <w:rFonts w:cstheme="minorHAnsi"/>
          <w:b/>
          <w:color w:val="000000"/>
          <w:sz w:val="24"/>
          <w:szCs w:val="24"/>
        </w:rPr>
      </w:pPr>
    </w:p>
    <w:p w14:paraId="3391EF0A"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Talk/Lecture 3. Listen to a woman talking about northern lights.</w:t>
      </w:r>
    </w:p>
    <w:p w14:paraId="008C1FF7"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31. Which is NOT the shape of the northern lights?</w:t>
      </w:r>
    </w:p>
    <w:p w14:paraId="1AB2E53B" w14:textId="77777777" w:rsidR="006A795C" w:rsidRPr="00C13AE5" w:rsidRDefault="006A795C" w:rsidP="0077381A">
      <w:pPr>
        <w:spacing w:line="240" w:lineRule="atLeast"/>
        <w:ind w:left="720"/>
        <w:rPr>
          <w:rFonts w:cstheme="minorHAnsi"/>
          <w:color w:val="000000"/>
          <w:sz w:val="24"/>
          <w:szCs w:val="24"/>
        </w:rPr>
      </w:pPr>
      <w:r w:rsidRPr="00C13AE5">
        <w:rPr>
          <w:rFonts w:cstheme="minorHAnsi"/>
          <w:color w:val="000000"/>
          <w:sz w:val="24"/>
          <w:szCs w:val="24"/>
        </w:rPr>
        <w:t>A. a straight line</w:t>
      </w:r>
      <w:r w:rsidRPr="00C13AE5">
        <w:rPr>
          <w:rFonts w:cstheme="minorHAnsi"/>
          <w:color w:val="000000"/>
          <w:sz w:val="24"/>
          <w:szCs w:val="24"/>
        </w:rPr>
        <w:tab/>
        <w:t>B. a curved line</w:t>
      </w:r>
      <w:r w:rsidRPr="00C13AE5">
        <w:rPr>
          <w:rFonts w:cstheme="minorHAnsi"/>
          <w:color w:val="000000"/>
          <w:sz w:val="24"/>
          <w:szCs w:val="24"/>
        </w:rPr>
        <w:tab/>
      </w:r>
      <w:r w:rsidRPr="00C13AE5">
        <w:rPr>
          <w:rFonts w:cstheme="minorHAnsi"/>
          <w:color w:val="000000"/>
          <w:sz w:val="24"/>
          <w:szCs w:val="24"/>
        </w:rPr>
        <w:tab/>
      </w:r>
    </w:p>
    <w:p w14:paraId="5C10B923" w14:textId="77777777" w:rsidR="006A795C" w:rsidRPr="00C13AE5" w:rsidRDefault="006A795C" w:rsidP="00631B08">
      <w:pPr>
        <w:spacing w:line="240" w:lineRule="atLeast"/>
        <w:ind w:left="720"/>
        <w:rPr>
          <w:rFonts w:cstheme="minorHAnsi"/>
          <w:color w:val="000000"/>
          <w:sz w:val="24"/>
          <w:szCs w:val="24"/>
        </w:rPr>
      </w:pPr>
      <w:r w:rsidRPr="00C13AE5">
        <w:rPr>
          <w:rFonts w:cstheme="minorHAnsi"/>
          <w:color w:val="000000"/>
          <w:sz w:val="24"/>
          <w:szCs w:val="24"/>
        </w:rPr>
        <w:t>C. a round sh</w:t>
      </w:r>
      <w:r w:rsidR="00D3286B" w:rsidRPr="00C13AE5">
        <w:rPr>
          <w:rFonts w:cstheme="minorHAnsi"/>
          <w:color w:val="000000"/>
          <w:sz w:val="24"/>
          <w:szCs w:val="24"/>
        </w:rPr>
        <w:t>ape</w:t>
      </w:r>
      <w:r w:rsidR="00D3286B" w:rsidRPr="00C13AE5">
        <w:rPr>
          <w:rFonts w:cstheme="minorHAnsi"/>
          <w:color w:val="000000"/>
          <w:sz w:val="24"/>
          <w:szCs w:val="24"/>
        </w:rPr>
        <w:tab/>
        <w:t>D.</w:t>
      </w:r>
      <w:r w:rsidR="00631B08">
        <w:rPr>
          <w:rFonts w:cstheme="minorHAnsi"/>
          <w:color w:val="000000"/>
          <w:sz w:val="24"/>
          <w:szCs w:val="24"/>
        </w:rPr>
        <w:t xml:space="preserve"> an oval shape</w:t>
      </w:r>
    </w:p>
    <w:p w14:paraId="089B5B9B"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32. What does “</w:t>
      </w:r>
      <w:r w:rsidRPr="00C13AE5">
        <w:rPr>
          <w:rFonts w:cstheme="minorHAnsi"/>
          <w:b/>
          <w:i/>
          <w:color w:val="000000"/>
          <w:sz w:val="24"/>
          <w:szCs w:val="24"/>
        </w:rPr>
        <w:t>aurora borealis</w:t>
      </w:r>
      <w:r w:rsidRPr="00C13AE5">
        <w:rPr>
          <w:rFonts w:cstheme="minorHAnsi"/>
          <w:b/>
          <w:color w:val="000000"/>
          <w:sz w:val="24"/>
          <w:szCs w:val="24"/>
        </w:rPr>
        <w:t>” exactly mean?</w:t>
      </w:r>
    </w:p>
    <w:p w14:paraId="4B160A0C" w14:textId="77777777" w:rsidR="006A795C" w:rsidRPr="00C13AE5" w:rsidRDefault="00D3286B" w:rsidP="0077381A">
      <w:pPr>
        <w:spacing w:line="240" w:lineRule="atLeast"/>
        <w:ind w:left="720"/>
        <w:rPr>
          <w:rFonts w:cstheme="minorHAnsi"/>
          <w:color w:val="000000"/>
          <w:sz w:val="24"/>
          <w:szCs w:val="24"/>
        </w:rPr>
      </w:pPr>
      <w:r w:rsidRPr="00C13AE5">
        <w:rPr>
          <w:rFonts w:cstheme="minorHAnsi"/>
          <w:color w:val="000000"/>
          <w:sz w:val="24"/>
          <w:szCs w:val="24"/>
        </w:rPr>
        <w:t>A. northern lights</w:t>
      </w:r>
      <w:r w:rsidRPr="00C13AE5">
        <w:rPr>
          <w:rFonts w:cstheme="minorHAnsi"/>
          <w:color w:val="000000"/>
          <w:sz w:val="24"/>
          <w:szCs w:val="24"/>
        </w:rPr>
        <w:tab/>
      </w:r>
      <w:r w:rsidR="00631B08">
        <w:rPr>
          <w:rFonts w:cstheme="minorHAnsi"/>
          <w:color w:val="000000"/>
          <w:sz w:val="24"/>
          <w:szCs w:val="24"/>
        </w:rPr>
        <w:tab/>
      </w:r>
      <w:r w:rsidRPr="00C13AE5">
        <w:rPr>
          <w:rFonts w:cstheme="minorHAnsi"/>
          <w:color w:val="000000"/>
          <w:sz w:val="24"/>
          <w:szCs w:val="24"/>
        </w:rPr>
        <w:t>B.</w:t>
      </w:r>
      <w:r w:rsidR="006A795C" w:rsidRPr="00C13AE5">
        <w:rPr>
          <w:rFonts w:cstheme="minorHAnsi"/>
          <w:color w:val="000000"/>
          <w:sz w:val="24"/>
          <w:szCs w:val="24"/>
        </w:rPr>
        <w:t xml:space="preserve"> northern dawn</w:t>
      </w:r>
    </w:p>
    <w:p w14:paraId="278C45CD" w14:textId="77777777" w:rsidR="006A795C" w:rsidRPr="00C13AE5" w:rsidRDefault="006A795C" w:rsidP="00631B08">
      <w:pPr>
        <w:spacing w:line="240" w:lineRule="atLeast"/>
        <w:ind w:left="720"/>
        <w:rPr>
          <w:rFonts w:cstheme="minorHAnsi"/>
          <w:color w:val="000000"/>
          <w:sz w:val="24"/>
          <w:szCs w:val="24"/>
        </w:rPr>
      </w:pPr>
      <w:r w:rsidRPr="00C13AE5">
        <w:rPr>
          <w:rFonts w:cstheme="minorHAnsi"/>
          <w:color w:val="000000"/>
          <w:sz w:val="24"/>
          <w:szCs w:val="24"/>
        </w:rPr>
        <w:t>C. northe</w:t>
      </w:r>
      <w:r w:rsidR="00631B08">
        <w:rPr>
          <w:rFonts w:cstheme="minorHAnsi"/>
          <w:color w:val="000000"/>
          <w:sz w:val="24"/>
          <w:szCs w:val="24"/>
        </w:rPr>
        <w:t>rn sky</w:t>
      </w:r>
      <w:r w:rsidR="00631B08">
        <w:rPr>
          <w:rFonts w:cstheme="minorHAnsi"/>
          <w:color w:val="000000"/>
          <w:sz w:val="24"/>
          <w:szCs w:val="24"/>
        </w:rPr>
        <w:tab/>
      </w:r>
      <w:r w:rsidR="00631B08">
        <w:rPr>
          <w:rFonts w:cstheme="minorHAnsi"/>
          <w:color w:val="000000"/>
          <w:sz w:val="24"/>
          <w:szCs w:val="24"/>
        </w:rPr>
        <w:tab/>
        <w:t>D. early morning lights</w:t>
      </w:r>
    </w:p>
    <w:p w14:paraId="4B5EA256"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33. Where is the best place to see the northern lights?</w:t>
      </w:r>
    </w:p>
    <w:p w14:paraId="0886A76B" w14:textId="77777777" w:rsidR="006A795C" w:rsidRPr="00C13AE5" w:rsidRDefault="00D3286B" w:rsidP="0077381A">
      <w:pPr>
        <w:spacing w:line="240" w:lineRule="atLeast"/>
        <w:ind w:left="720"/>
        <w:rPr>
          <w:rFonts w:cstheme="minorHAnsi"/>
          <w:color w:val="000000"/>
          <w:sz w:val="24"/>
          <w:szCs w:val="24"/>
        </w:rPr>
      </w:pPr>
      <w:r w:rsidRPr="00C13AE5">
        <w:rPr>
          <w:rFonts w:cstheme="minorHAnsi"/>
          <w:color w:val="000000"/>
          <w:sz w:val="24"/>
          <w:szCs w:val="24"/>
        </w:rPr>
        <w:t>A.</w:t>
      </w:r>
      <w:r w:rsidR="006A795C" w:rsidRPr="00C13AE5">
        <w:rPr>
          <w:rFonts w:cstheme="minorHAnsi"/>
          <w:color w:val="000000"/>
          <w:sz w:val="24"/>
          <w:szCs w:val="24"/>
        </w:rPr>
        <w:t xml:space="preserve"> The northernmost point of Earth</w:t>
      </w:r>
    </w:p>
    <w:p w14:paraId="30D1761C" w14:textId="77777777" w:rsidR="006A795C" w:rsidRPr="00C13AE5" w:rsidRDefault="006A795C" w:rsidP="0077381A">
      <w:pPr>
        <w:spacing w:line="240" w:lineRule="atLeast"/>
        <w:ind w:left="720"/>
        <w:rPr>
          <w:rFonts w:cstheme="minorHAnsi"/>
          <w:color w:val="000000"/>
          <w:sz w:val="24"/>
          <w:szCs w:val="24"/>
        </w:rPr>
      </w:pPr>
      <w:r w:rsidRPr="00C13AE5">
        <w:rPr>
          <w:rFonts w:cstheme="minorHAnsi"/>
          <w:color w:val="000000"/>
          <w:sz w:val="24"/>
          <w:szCs w:val="24"/>
        </w:rPr>
        <w:t>B. The north of Poland</w:t>
      </w:r>
    </w:p>
    <w:p w14:paraId="6EACD986" w14:textId="77777777" w:rsidR="006A795C" w:rsidRPr="00C13AE5" w:rsidRDefault="006A795C" w:rsidP="0077381A">
      <w:pPr>
        <w:spacing w:line="240" w:lineRule="atLeast"/>
        <w:ind w:left="720"/>
        <w:rPr>
          <w:rFonts w:cstheme="minorHAnsi"/>
          <w:color w:val="000000"/>
          <w:sz w:val="24"/>
          <w:szCs w:val="24"/>
        </w:rPr>
      </w:pPr>
      <w:r w:rsidRPr="00C13AE5">
        <w:rPr>
          <w:rFonts w:cstheme="minorHAnsi"/>
          <w:color w:val="000000"/>
          <w:sz w:val="24"/>
          <w:szCs w:val="24"/>
        </w:rPr>
        <w:t>C. Anywhere in Scandinavian countries</w:t>
      </w:r>
    </w:p>
    <w:p w14:paraId="7821E336" w14:textId="77777777" w:rsidR="006A795C" w:rsidRPr="00C13AE5" w:rsidRDefault="00631B08" w:rsidP="00631B08">
      <w:pPr>
        <w:spacing w:line="240" w:lineRule="atLeast"/>
        <w:ind w:left="720"/>
        <w:rPr>
          <w:rFonts w:cstheme="minorHAnsi"/>
          <w:color w:val="000000"/>
          <w:sz w:val="24"/>
          <w:szCs w:val="24"/>
        </w:rPr>
      </w:pPr>
      <w:r>
        <w:rPr>
          <w:rFonts w:cstheme="minorHAnsi"/>
          <w:color w:val="000000"/>
          <w:sz w:val="24"/>
          <w:szCs w:val="24"/>
        </w:rPr>
        <w:t>D. Most parts of the world</w:t>
      </w:r>
    </w:p>
    <w:p w14:paraId="4716806F"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34. What is one of the stories developed by people before modern science?</w:t>
      </w:r>
    </w:p>
    <w:p w14:paraId="4549F8DE" w14:textId="77777777" w:rsidR="006A795C" w:rsidRPr="00C13AE5" w:rsidRDefault="00D3286B" w:rsidP="0077381A">
      <w:pPr>
        <w:spacing w:line="240" w:lineRule="atLeast"/>
        <w:ind w:left="720"/>
        <w:rPr>
          <w:rFonts w:cstheme="minorHAnsi"/>
          <w:color w:val="000000"/>
          <w:sz w:val="24"/>
          <w:szCs w:val="24"/>
        </w:rPr>
      </w:pPr>
      <w:r w:rsidRPr="00C13AE5">
        <w:rPr>
          <w:rFonts w:cstheme="minorHAnsi"/>
          <w:color w:val="000000"/>
          <w:sz w:val="24"/>
          <w:szCs w:val="24"/>
        </w:rPr>
        <w:t>A.</w:t>
      </w:r>
      <w:r w:rsidR="006A795C" w:rsidRPr="00C13AE5">
        <w:rPr>
          <w:rFonts w:cstheme="minorHAnsi"/>
          <w:color w:val="000000"/>
          <w:sz w:val="24"/>
          <w:szCs w:val="24"/>
        </w:rPr>
        <w:t xml:space="preserve"> The lights were caused by foxes.</w:t>
      </w:r>
    </w:p>
    <w:p w14:paraId="41DD2E9F" w14:textId="77777777" w:rsidR="006A795C" w:rsidRPr="00C13AE5" w:rsidRDefault="006A795C" w:rsidP="0077381A">
      <w:pPr>
        <w:spacing w:line="240" w:lineRule="atLeast"/>
        <w:ind w:left="720"/>
        <w:rPr>
          <w:rFonts w:cstheme="minorHAnsi"/>
          <w:color w:val="000000"/>
          <w:sz w:val="24"/>
          <w:szCs w:val="24"/>
        </w:rPr>
      </w:pPr>
      <w:r w:rsidRPr="00C13AE5">
        <w:rPr>
          <w:rFonts w:cstheme="minorHAnsi"/>
          <w:color w:val="000000"/>
          <w:sz w:val="24"/>
          <w:szCs w:val="24"/>
        </w:rPr>
        <w:t>B. The lights were the dance of animals.</w:t>
      </w:r>
    </w:p>
    <w:p w14:paraId="5D5258A9" w14:textId="77777777" w:rsidR="006A795C" w:rsidRPr="00C13AE5" w:rsidRDefault="006A795C" w:rsidP="0077381A">
      <w:pPr>
        <w:spacing w:line="240" w:lineRule="atLeast"/>
        <w:ind w:left="720"/>
        <w:rPr>
          <w:rFonts w:cstheme="minorHAnsi"/>
          <w:color w:val="000000"/>
          <w:sz w:val="24"/>
          <w:szCs w:val="24"/>
        </w:rPr>
      </w:pPr>
      <w:r w:rsidRPr="00C13AE5">
        <w:rPr>
          <w:rFonts w:cstheme="minorHAnsi"/>
          <w:color w:val="000000"/>
          <w:sz w:val="24"/>
          <w:szCs w:val="24"/>
        </w:rPr>
        <w:t>C. The lights appeared when people.</w:t>
      </w:r>
    </w:p>
    <w:p w14:paraId="3B202F80" w14:textId="77777777" w:rsidR="006A795C" w:rsidRPr="00C13AE5" w:rsidRDefault="006A795C" w:rsidP="00631B08">
      <w:pPr>
        <w:spacing w:line="240" w:lineRule="atLeast"/>
        <w:ind w:left="720"/>
        <w:rPr>
          <w:rFonts w:cstheme="minorHAnsi"/>
          <w:color w:val="000000"/>
          <w:sz w:val="24"/>
          <w:szCs w:val="24"/>
        </w:rPr>
      </w:pPr>
      <w:r w:rsidRPr="00C13AE5">
        <w:rPr>
          <w:rFonts w:cstheme="minorHAnsi"/>
          <w:color w:val="000000"/>
          <w:sz w:val="24"/>
          <w:szCs w:val="24"/>
        </w:rPr>
        <w:t>D. The lights ca</w:t>
      </w:r>
      <w:r w:rsidR="00631B08">
        <w:rPr>
          <w:rFonts w:cstheme="minorHAnsi"/>
          <w:color w:val="000000"/>
          <w:sz w:val="24"/>
          <w:szCs w:val="24"/>
        </w:rPr>
        <w:t>me from fires of northern gods.</w:t>
      </w:r>
    </w:p>
    <w:p w14:paraId="5CCB0EC0"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35. Which of the following is NOT mentioned in this talk?</w:t>
      </w:r>
    </w:p>
    <w:p w14:paraId="7501C000" w14:textId="77777777" w:rsidR="006A795C" w:rsidRPr="00C13AE5" w:rsidRDefault="006A795C" w:rsidP="0077381A">
      <w:pPr>
        <w:spacing w:line="240" w:lineRule="atLeast"/>
        <w:ind w:left="720"/>
        <w:rPr>
          <w:rFonts w:cstheme="minorHAnsi"/>
          <w:color w:val="000000"/>
          <w:sz w:val="24"/>
          <w:szCs w:val="24"/>
        </w:rPr>
      </w:pPr>
      <w:r w:rsidRPr="00C13AE5">
        <w:rPr>
          <w:rFonts w:cstheme="minorHAnsi"/>
          <w:color w:val="000000"/>
          <w:sz w:val="24"/>
          <w:szCs w:val="24"/>
        </w:rPr>
        <w:t>A. A description of the lights</w:t>
      </w:r>
    </w:p>
    <w:p w14:paraId="5F2FC18D" w14:textId="77777777" w:rsidR="006A795C" w:rsidRPr="00C13AE5" w:rsidRDefault="006A795C" w:rsidP="0077381A">
      <w:pPr>
        <w:spacing w:line="240" w:lineRule="atLeast"/>
        <w:ind w:left="720"/>
        <w:rPr>
          <w:rFonts w:cstheme="minorHAnsi"/>
          <w:color w:val="000000"/>
          <w:sz w:val="24"/>
          <w:szCs w:val="24"/>
        </w:rPr>
      </w:pPr>
      <w:r w:rsidRPr="00C13AE5">
        <w:rPr>
          <w:rFonts w:cstheme="minorHAnsi"/>
          <w:color w:val="000000"/>
          <w:sz w:val="24"/>
          <w:szCs w:val="24"/>
        </w:rPr>
        <w:t>B. The scientific explanation for the lights</w:t>
      </w:r>
    </w:p>
    <w:p w14:paraId="46211A4F" w14:textId="77777777" w:rsidR="006A795C" w:rsidRPr="00C13AE5" w:rsidRDefault="00D3286B" w:rsidP="0077381A">
      <w:pPr>
        <w:spacing w:line="240" w:lineRule="atLeast"/>
        <w:ind w:left="720"/>
        <w:rPr>
          <w:rFonts w:cstheme="minorHAnsi"/>
          <w:color w:val="000000"/>
          <w:sz w:val="24"/>
          <w:szCs w:val="24"/>
        </w:rPr>
      </w:pPr>
      <w:r w:rsidRPr="00C13AE5">
        <w:rPr>
          <w:rFonts w:cstheme="minorHAnsi"/>
          <w:color w:val="000000"/>
          <w:sz w:val="24"/>
          <w:szCs w:val="24"/>
        </w:rPr>
        <w:t>C.</w:t>
      </w:r>
      <w:r w:rsidR="006A795C" w:rsidRPr="00C13AE5">
        <w:rPr>
          <w:rFonts w:cstheme="minorHAnsi"/>
          <w:color w:val="000000"/>
          <w:sz w:val="24"/>
          <w:szCs w:val="24"/>
        </w:rPr>
        <w:t xml:space="preserve"> The discovery of the lights</w:t>
      </w:r>
    </w:p>
    <w:p w14:paraId="7EFB2B9A" w14:textId="77777777" w:rsidR="006A795C" w:rsidRPr="00C13AE5" w:rsidRDefault="006A795C" w:rsidP="0077381A">
      <w:pPr>
        <w:spacing w:line="240" w:lineRule="atLeast"/>
        <w:ind w:left="720"/>
        <w:rPr>
          <w:rFonts w:cstheme="minorHAnsi"/>
          <w:b/>
          <w:color w:val="000000"/>
          <w:sz w:val="24"/>
          <w:szCs w:val="24"/>
        </w:rPr>
      </w:pPr>
      <w:r w:rsidRPr="00C13AE5">
        <w:rPr>
          <w:rFonts w:cstheme="minorHAnsi"/>
          <w:color w:val="000000"/>
          <w:sz w:val="24"/>
          <w:szCs w:val="24"/>
        </w:rPr>
        <w:t>D. Beliefs about the lights</w:t>
      </w:r>
    </w:p>
    <w:p w14:paraId="04C4AA29" w14:textId="77777777" w:rsidR="006A795C" w:rsidRPr="00C13AE5" w:rsidRDefault="006A795C" w:rsidP="0077381A">
      <w:pPr>
        <w:spacing w:line="240" w:lineRule="atLeast"/>
        <w:rPr>
          <w:rFonts w:cstheme="minorHAnsi"/>
          <w:b/>
          <w:color w:val="000000"/>
          <w:sz w:val="24"/>
          <w:szCs w:val="24"/>
        </w:rPr>
      </w:pPr>
    </w:p>
    <w:p w14:paraId="07C09A13"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br w:type="page"/>
      </w:r>
    </w:p>
    <w:p w14:paraId="02E380B4"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lastRenderedPageBreak/>
        <w:t>B: READING</w:t>
      </w:r>
    </w:p>
    <w:p w14:paraId="6CCD3CE6" w14:textId="77777777" w:rsidR="006A795C" w:rsidRPr="00C13AE5" w:rsidRDefault="006A795C" w:rsidP="0077381A">
      <w:pPr>
        <w:spacing w:line="240" w:lineRule="atLeast"/>
        <w:jc w:val="center"/>
        <w:rPr>
          <w:rFonts w:cstheme="minorHAnsi"/>
          <w:b/>
          <w:sz w:val="24"/>
          <w:szCs w:val="24"/>
        </w:rPr>
      </w:pPr>
      <w:r w:rsidRPr="00C13AE5">
        <w:rPr>
          <w:rFonts w:cstheme="minorHAnsi"/>
          <w:b/>
          <w:sz w:val="24"/>
          <w:szCs w:val="24"/>
        </w:rPr>
        <w:t>Time permitted: 60 minutes</w:t>
      </w:r>
    </w:p>
    <w:p w14:paraId="18A636A6" w14:textId="77777777" w:rsidR="006A795C" w:rsidRPr="00C13AE5" w:rsidRDefault="006A795C" w:rsidP="0077381A">
      <w:pPr>
        <w:spacing w:line="240" w:lineRule="atLeast"/>
        <w:jc w:val="center"/>
        <w:rPr>
          <w:rFonts w:cstheme="minorHAnsi"/>
          <w:b/>
          <w:sz w:val="24"/>
          <w:szCs w:val="24"/>
        </w:rPr>
      </w:pPr>
      <w:r w:rsidRPr="00C13AE5">
        <w:rPr>
          <w:rFonts w:cstheme="minorHAnsi"/>
          <w:b/>
          <w:sz w:val="24"/>
          <w:szCs w:val="24"/>
        </w:rPr>
        <w:t>Number of questions: 40</w:t>
      </w:r>
    </w:p>
    <w:p w14:paraId="3B8B48DC" w14:textId="77777777" w:rsidR="006A795C" w:rsidRPr="00C13AE5" w:rsidRDefault="006A795C" w:rsidP="0077381A">
      <w:pPr>
        <w:spacing w:line="240" w:lineRule="atLeast"/>
        <w:jc w:val="center"/>
        <w:rPr>
          <w:rFonts w:cstheme="minorHAnsi"/>
          <w:b/>
          <w:sz w:val="24"/>
          <w:szCs w:val="24"/>
        </w:rPr>
      </w:pPr>
      <w:r w:rsidRPr="00C13AE5">
        <w:rPr>
          <w:rFonts w:cstheme="minorHAnsi"/>
          <w:b/>
          <w:sz w:val="24"/>
          <w:szCs w:val="24"/>
        </w:rPr>
        <w:t>_________________________________________________________________________</w:t>
      </w:r>
    </w:p>
    <w:p w14:paraId="6976EF7E" w14:textId="77777777" w:rsidR="006A795C" w:rsidRPr="00C13AE5" w:rsidRDefault="006A795C" w:rsidP="0077381A">
      <w:pPr>
        <w:spacing w:line="240" w:lineRule="atLeast"/>
        <w:jc w:val="both"/>
        <w:rPr>
          <w:rFonts w:cstheme="minorHAnsi"/>
          <w:i/>
          <w:sz w:val="24"/>
          <w:szCs w:val="24"/>
        </w:rPr>
      </w:pPr>
      <w:r w:rsidRPr="00C13AE5">
        <w:rPr>
          <w:rFonts w:cstheme="minorHAnsi"/>
          <w:b/>
          <w:sz w:val="24"/>
          <w:szCs w:val="24"/>
        </w:rPr>
        <w:t>Directions:</w:t>
      </w:r>
      <w:r w:rsidRPr="00C13AE5">
        <w:rPr>
          <w:rFonts w:cstheme="minorHAnsi"/>
          <w:sz w:val="24"/>
          <w:szCs w:val="24"/>
        </w:rPr>
        <w:t xml:space="preserve"> </w:t>
      </w:r>
      <w:r w:rsidRPr="00C13AE5">
        <w:rPr>
          <w:rFonts w:cstheme="minorHAnsi"/>
          <w:i/>
          <w:sz w:val="24"/>
          <w:szCs w:val="24"/>
        </w:rPr>
        <w:t xml:space="preserve">In this section you will read FOUR different passages. Each one is followed by 10 questions about it. For questions 1-40, you are to choose the best answer A, B, C or, to each question. Then, on your answer sheet, find the number of the question and fill in the space that corresponds to the letter of the answer you have chosen. Answer all questions following a passage on the basis of what is stated or implied in that passage. </w:t>
      </w:r>
    </w:p>
    <w:p w14:paraId="12CEB13B" w14:textId="77777777" w:rsidR="006A795C" w:rsidRPr="00C13AE5" w:rsidRDefault="006A795C" w:rsidP="0077381A">
      <w:pPr>
        <w:spacing w:line="240" w:lineRule="atLeast"/>
        <w:jc w:val="both"/>
        <w:rPr>
          <w:rFonts w:cstheme="minorHAnsi"/>
          <w:i/>
          <w:sz w:val="24"/>
          <w:szCs w:val="24"/>
        </w:rPr>
      </w:pPr>
      <w:r w:rsidRPr="00C13AE5">
        <w:rPr>
          <w:rFonts w:cstheme="minorHAnsi"/>
          <w:i/>
          <w:sz w:val="24"/>
          <w:szCs w:val="24"/>
        </w:rPr>
        <w:t>You have 60 minutes to answer all the questions, including the time to transfer your answers to the answer sheet.</w:t>
      </w:r>
    </w:p>
    <w:p w14:paraId="1E71F2F6" w14:textId="77777777" w:rsidR="006A795C" w:rsidRPr="00C13AE5" w:rsidRDefault="006A795C" w:rsidP="0077381A">
      <w:pPr>
        <w:spacing w:line="240" w:lineRule="atLeast"/>
        <w:jc w:val="both"/>
        <w:rPr>
          <w:rFonts w:cstheme="minorHAnsi"/>
          <w:b/>
          <w:sz w:val="24"/>
          <w:szCs w:val="24"/>
          <w:lang w:val="fr-FR"/>
        </w:rPr>
      </w:pPr>
      <w:r w:rsidRPr="00C13AE5">
        <w:rPr>
          <w:rFonts w:cstheme="minorHAnsi"/>
          <w:b/>
          <w:sz w:val="24"/>
          <w:szCs w:val="24"/>
          <w:lang w:val="fr-FR"/>
        </w:rPr>
        <w:t>PASSAGE 1 – Questions 1-10</w:t>
      </w:r>
    </w:p>
    <w:p w14:paraId="148288A2" w14:textId="77777777" w:rsidR="006A795C" w:rsidRPr="00C13AE5" w:rsidRDefault="006A795C" w:rsidP="0077381A">
      <w:pPr>
        <w:spacing w:after="0" w:line="240" w:lineRule="atLeast"/>
        <w:jc w:val="center"/>
        <w:rPr>
          <w:rFonts w:eastAsia="Times New Roman" w:cstheme="minorHAnsi"/>
          <w:b/>
          <w:bCs/>
          <w:sz w:val="24"/>
          <w:szCs w:val="24"/>
        </w:rPr>
      </w:pPr>
      <w:r w:rsidRPr="00C13AE5">
        <w:rPr>
          <w:rFonts w:eastAsia="Times New Roman" w:cstheme="minorHAnsi"/>
          <w:b/>
          <w:bCs/>
          <w:sz w:val="24"/>
          <w:szCs w:val="24"/>
        </w:rPr>
        <w:t>Doctors treat patients for free at clinic in Ha Noi</w:t>
      </w:r>
    </w:p>
    <w:tbl>
      <w:tblPr>
        <w:tblStyle w:val="TableGrid0"/>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578"/>
      </w:tblGrid>
      <w:tr w:rsidR="006A795C" w:rsidRPr="00C13AE5" w14:paraId="7FAB0727" w14:textId="77777777" w:rsidTr="00B112EA">
        <w:trPr>
          <w:trHeight w:val="4598"/>
        </w:trPr>
        <w:tc>
          <w:tcPr>
            <w:tcW w:w="679" w:type="dxa"/>
          </w:tcPr>
          <w:p w14:paraId="6EC06A58" w14:textId="77777777" w:rsidR="006A795C" w:rsidRPr="00C13AE5" w:rsidRDefault="006A795C" w:rsidP="0077381A">
            <w:pPr>
              <w:spacing w:line="240" w:lineRule="atLeast"/>
              <w:jc w:val="both"/>
              <w:rPr>
                <w:rFonts w:eastAsia="Times New Roman" w:cstheme="minorHAnsi"/>
                <w:i/>
                <w:sz w:val="24"/>
                <w:szCs w:val="24"/>
              </w:rPr>
            </w:pPr>
            <w:r w:rsidRPr="00C13AE5">
              <w:rPr>
                <w:rFonts w:eastAsia="Times New Roman" w:cstheme="minorHAnsi"/>
                <w:i/>
                <w:sz w:val="24"/>
                <w:szCs w:val="24"/>
              </w:rPr>
              <w:t>Line</w:t>
            </w:r>
          </w:p>
          <w:p w14:paraId="66BC9459" w14:textId="77777777" w:rsidR="006A795C" w:rsidRPr="00C13AE5" w:rsidRDefault="006A795C" w:rsidP="0077381A">
            <w:pPr>
              <w:spacing w:line="240" w:lineRule="atLeast"/>
              <w:jc w:val="both"/>
              <w:rPr>
                <w:rFonts w:eastAsia="Times New Roman" w:cstheme="minorHAnsi"/>
                <w:i/>
                <w:sz w:val="24"/>
                <w:szCs w:val="24"/>
              </w:rPr>
            </w:pPr>
          </w:p>
          <w:p w14:paraId="6B940733" w14:textId="77777777" w:rsidR="006A795C" w:rsidRPr="00C13AE5" w:rsidRDefault="006A795C" w:rsidP="0077381A">
            <w:pPr>
              <w:spacing w:line="240" w:lineRule="atLeast"/>
              <w:jc w:val="both"/>
              <w:rPr>
                <w:rFonts w:eastAsia="Times New Roman" w:cstheme="minorHAnsi"/>
                <w:i/>
                <w:sz w:val="24"/>
                <w:szCs w:val="24"/>
              </w:rPr>
            </w:pPr>
          </w:p>
          <w:p w14:paraId="28E52CCF" w14:textId="77777777" w:rsidR="006A795C" w:rsidRPr="00C13AE5" w:rsidRDefault="006A795C" w:rsidP="0077381A">
            <w:pPr>
              <w:spacing w:line="240" w:lineRule="atLeast"/>
              <w:jc w:val="both"/>
              <w:rPr>
                <w:rFonts w:eastAsia="Times New Roman" w:cstheme="minorHAnsi"/>
                <w:i/>
                <w:sz w:val="24"/>
                <w:szCs w:val="24"/>
              </w:rPr>
            </w:pPr>
          </w:p>
          <w:p w14:paraId="7AF4CFA5" w14:textId="77777777" w:rsidR="006A795C" w:rsidRPr="00C13AE5" w:rsidRDefault="006A795C" w:rsidP="0077381A">
            <w:pPr>
              <w:spacing w:line="240" w:lineRule="atLeast"/>
              <w:jc w:val="both"/>
              <w:rPr>
                <w:rFonts w:eastAsia="Times New Roman" w:cstheme="minorHAnsi"/>
                <w:i/>
                <w:sz w:val="24"/>
                <w:szCs w:val="24"/>
              </w:rPr>
            </w:pPr>
            <w:r w:rsidRPr="00C13AE5">
              <w:rPr>
                <w:rFonts w:eastAsia="Times New Roman" w:cstheme="minorHAnsi"/>
                <w:i/>
                <w:sz w:val="24"/>
                <w:szCs w:val="24"/>
              </w:rPr>
              <w:t xml:space="preserve">   5</w:t>
            </w:r>
          </w:p>
          <w:p w14:paraId="1CCEF3F7" w14:textId="77777777" w:rsidR="006A795C" w:rsidRPr="00C13AE5" w:rsidRDefault="006A795C" w:rsidP="0077381A">
            <w:pPr>
              <w:spacing w:line="240" w:lineRule="atLeast"/>
              <w:jc w:val="both"/>
              <w:rPr>
                <w:rFonts w:eastAsia="Times New Roman" w:cstheme="minorHAnsi"/>
                <w:i/>
                <w:sz w:val="24"/>
                <w:szCs w:val="24"/>
              </w:rPr>
            </w:pPr>
          </w:p>
          <w:p w14:paraId="4A720A7E" w14:textId="77777777" w:rsidR="006A795C" w:rsidRPr="00C13AE5" w:rsidRDefault="006A795C" w:rsidP="0077381A">
            <w:pPr>
              <w:spacing w:line="240" w:lineRule="atLeast"/>
              <w:jc w:val="both"/>
              <w:rPr>
                <w:rFonts w:eastAsia="Times New Roman" w:cstheme="minorHAnsi"/>
                <w:i/>
                <w:sz w:val="24"/>
                <w:szCs w:val="24"/>
              </w:rPr>
            </w:pPr>
          </w:p>
          <w:p w14:paraId="140973B8" w14:textId="77777777" w:rsidR="006A795C" w:rsidRPr="00C13AE5" w:rsidRDefault="006A795C" w:rsidP="0077381A">
            <w:pPr>
              <w:spacing w:line="240" w:lineRule="atLeast"/>
              <w:jc w:val="both"/>
              <w:rPr>
                <w:rFonts w:eastAsia="Times New Roman" w:cstheme="minorHAnsi"/>
                <w:i/>
                <w:sz w:val="24"/>
                <w:szCs w:val="24"/>
              </w:rPr>
            </w:pPr>
          </w:p>
          <w:p w14:paraId="49A91B8E" w14:textId="77777777" w:rsidR="006A795C" w:rsidRPr="00C13AE5" w:rsidRDefault="006A795C" w:rsidP="0077381A">
            <w:pPr>
              <w:spacing w:line="240" w:lineRule="atLeast"/>
              <w:jc w:val="both"/>
              <w:rPr>
                <w:rFonts w:eastAsia="Times New Roman" w:cstheme="minorHAnsi"/>
                <w:i/>
                <w:sz w:val="24"/>
                <w:szCs w:val="24"/>
              </w:rPr>
            </w:pPr>
          </w:p>
          <w:p w14:paraId="7792FBE3" w14:textId="77777777" w:rsidR="006A795C" w:rsidRPr="00C13AE5" w:rsidRDefault="006A795C" w:rsidP="0077381A">
            <w:pPr>
              <w:spacing w:line="240" w:lineRule="atLeast"/>
              <w:jc w:val="both"/>
              <w:rPr>
                <w:rFonts w:eastAsia="Times New Roman" w:cstheme="minorHAnsi"/>
                <w:i/>
                <w:sz w:val="24"/>
                <w:szCs w:val="24"/>
              </w:rPr>
            </w:pPr>
            <w:r w:rsidRPr="00C13AE5">
              <w:rPr>
                <w:rFonts w:eastAsia="Times New Roman" w:cstheme="minorHAnsi"/>
                <w:i/>
                <w:sz w:val="24"/>
                <w:szCs w:val="24"/>
              </w:rPr>
              <w:t>10</w:t>
            </w:r>
          </w:p>
          <w:p w14:paraId="5CD6237B" w14:textId="77777777" w:rsidR="006A795C" w:rsidRPr="00C13AE5" w:rsidRDefault="006A795C" w:rsidP="0077381A">
            <w:pPr>
              <w:spacing w:line="240" w:lineRule="atLeast"/>
              <w:jc w:val="both"/>
              <w:rPr>
                <w:rFonts w:eastAsia="Times New Roman" w:cstheme="minorHAnsi"/>
                <w:i/>
                <w:sz w:val="24"/>
                <w:szCs w:val="24"/>
              </w:rPr>
            </w:pPr>
          </w:p>
          <w:p w14:paraId="1E1C14CE" w14:textId="77777777" w:rsidR="006A795C" w:rsidRPr="00C13AE5" w:rsidRDefault="006A795C" w:rsidP="0077381A">
            <w:pPr>
              <w:spacing w:line="240" w:lineRule="atLeast"/>
              <w:jc w:val="both"/>
              <w:rPr>
                <w:rFonts w:eastAsia="Times New Roman" w:cstheme="minorHAnsi"/>
                <w:i/>
                <w:sz w:val="24"/>
                <w:szCs w:val="24"/>
              </w:rPr>
            </w:pPr>
          </w:p>
          <w:p w14:paraId="3656E4A0" w14:textId="77777777" w:rsidR="006A795C" w:rsidRPr="00C13AE5" w:rsidRDefault="006A795C" w:rsidP="0077381A">
            <w:pPr>
              <w:spacing w:line="240" w:lineRule="atLeast"/>
              <w:jc w:val="both"/>
              <w:rPr>
                <w:rFonts w:eastAsia="Times New Roman" w:cstheme="minorHAnsi"/>
                <w:i/>
                <w:sz w:val="24"/>
                <w:szCs w:val="24"/>
              </w:rPr>
            </w:pPr>
          </w:p>
          <w:p w14:paraId="3E8D9409" w14:textId="77777777" w:rsidR="006A795C" w:rsidRPr="00C13AE5" w:rsidRDefault="006A795C" w:rsidP="0077381A">
            <w:pPr>
              <w:spacing w:line="240" w:lineRule="atLeast"/>
              <w:jc w:val="both"/>
              <w:rPr>
                <w:rFonts w:eastAsia="Times New Roman" w:cstheme="minorHAnsi"/>
                <w:i/>
                <w:sz w:val="24"/>
                <w:szCs w:val="24"/>
              </w:rPr>
            </w:pPr>
          </w:p>
          <w:p w14:paraId="5874E2CD" w14:textId="77777777" w:rsidR="006A795C" w:rsidRPr="00C13AE5" w:rsidRDefault="006A795C" w:rsidP="0077381A">
            <w:pPr>
              <w:spacing w:line="240" w:lineRule="atLeast"/>
              <w:jc w:val="both"/>
              <w:rPr>
                <w:rFonts w:eastAsia="Times New Roman" w:cstheme="minorHAnsi"/>
                <w:i/>
                <w:sz w:val="24"/>
                <w:szCs w:val="24"/>
              </w:rPr>
            </w:pPr>
            <w:r w:rsidRPr="00C13AE5">
              <w:rPr>
                <w:rFonts w:eastAsia="Times New Roman" w:cstheme="minorHAnsi"/>
                <w:i/>
                <w:sz w:val="24"/>
                <w:szCs w:val="24"/>
              </w:rPr>
              <w:t>15</w:t>
            </w:r>
          </w:p>
          <w:p w14:paraId="172DC1E5" w14:textId="77777777" w:rsidR="006A795C" w:rsidRPr="00C13AE5" w:rsidRDefault="006A795C" w:rsidP="0077381A">
            <w:pPr>
              <w:spacing w:line="240" w:lineRule="atLeast"/>
              <w:jc w:val="both"/>
              <w:rPr>
                <w:rFonts w:eastAsia="Times New Roman" w:cstheme="minorHAnsi"/>
                <w:i/>
                <w:sz w:val="24"/>
                <w:szCs w:val="24"/>
              </w:rPr>
            </w:pPr>
          </w:p>
          <w:p w14:paraId="5174257D" w14:textId="77777777" w:rsidR="006A795C" w:rsidRPr="00C13AE5" w:rsidRDefault="006A795C" w:rsidP="0077381A">
            <w:pPr>
              <w:spacing w:line="240" w:lineRule="atLeast"/>
              <w:jc w:val="both"/>
              <w:rPr>
                <w:rFonts w:eastAsia="Times New Roman" w:cstheme="minorHAnsi"/>
                <w:i/>
                <w:sz w:val="24"/>
                <w:szCs w:val="24"/>
              </w:rPr>
            </w:pPr>
          </w:p>
          <w:p w14:paraId="6FCF0832" w14:textId="77777777" w:rsidR="006A795C" w:rsidRPr="00C13AE5" w:rsidRDefault="006A795C" w:rsidP="0077381A">
            <w:pPr>
              <w:spacing w:line="240" w:lineRule="atLeast"/>
              <w:jc w:val="both"/>
              <w:rPr>
                <w:rFonts w:eastAsia="Times New Roman" w:cstheme="minorHAnsi"/>
                <w:i/>
                <w:sz w:val="24"/>
                <w:szCs w:val="24"/>
              </w:rPr>
            </w:pPr>
          </w:p>
          <w:p w14:paraId="747A538E" w14:textId="77777777" w:rsidR="006A795C" w:rsidRPr="00C13AE5" w:rsidRDefault="006A795C" w:rsidP="0077381A">
            <w:pPr>
              <w:spacing w:line="240" w:lineRule="atLeast"/>
              <w:jc w:val="both"/>
              <w:rPr>
                <w:rFonts w:eastAsia="Times New Roman" w:cstheme="minorHAnsi"/>
                <w:i/>
                <w:sz w:val="24"/>
                <w:szCs w:val="24"/>
              </w:rPr>
            </w:pPr>
          </w:p>
          <w:p w14:paraId="13E47649" w14:textId="77777777" w:rsidR="006A795C" w:rsidRPr="00C13AE5" w:rsidRDefault="006A795C" w:rsidP="0077381A">
            <w:pPr>
              <w:spacing w:line="240" w:lineRule="atLeast"/>
              <w:jc w:val="both"/>
              <w:rPr>
                <w:rFonts w:eastAsia="Times New Roman" w:cstheme="minorHAnsi"/>
                <w:i/>
                <w:sz w:val="24"/>
                <w:szCs w:val="24"/>
              </w:rPr>
            </w:pPr>
            <w:r w:rsidRPr="00C13AE5">
              <w:rPr>
                <w:rFonts w:eastAsia="Times New Roman" w:cstheme="minorHAnsi"/>
                <w:i/>
                <w:sz w:val="24"/>
                <w:szCs w:val="24"/>
              </w:rPr>
              <w:t>20</w:t>
            </w:r>
          </w:p>
          <w:p w14:paraId="3E9A8033" w14:textId="77777777" w:rsidR="006A795C" w:rsidRPr="00C13AE5" w:rsidRDefault="006A795C" w:rsidP="0077381A">
            <w:pPr>
              <w:spacing w:line="240" w:lineRule="atLeast"/>
              <w:jc w:val="both"/>
              <w:rPr>
                <w:rFonts w:eastAsia="Times New Roman" w:cstheme="minorHAnsi"/>
                <w:i/>
                <w:sz w:val="24"/>
                <w:szCs w:val="24"/>
              </w:rPr>
            </w:pPr>
          </w:p>
          <w:p w14:paraId="4834E86A" w14:textId="77777777" w:rsidR="006A795C" w:rsidRPr="00C13AE5" w:rsidRDefault="006A795C" w:rsidP="0077381A">
            <w:pPr>
              <w:spacing w:line="240" w:lineRule="atLeast"/>
              <w:jc w:val="both"/>
              <w:rPr>
                <w:rFonts w:eastAsia="Times New Roman" w:cstheme="minorHAnsi"/>
                <w:i/>
                <w:sz w:val="24"/>
                <w:szCs w:val="24"/>
              </w:rPr>
            </w:pPr>
          </w:p>
          <w:p w14:paraId="30C4F3B7" w14:textId="77777777" w:rsidR="006A795C" w:rsidRPr="00C13AE5" w:rsidRDefault="006A795C" w:rsidP="0077381A">
            <w:pPr>
              <w:spacing w:line="240" w:lineRule="atLeast"/>
              <w:jc w:val="both"/>
              <w:rPr>
                <w:rFonts w:eastAsia="Times New Roman" w:cstheme="minorHAnsi"/>
                <w:i/>
                <w:sz w:val="24"/>
                <w:szCs w:val="24"/>
              </w:rPr>
            </w:pPr>
          </w:p>
          <w:p w14:paraId="0EC678B8" w14:textId="77777777" w:rsidR="006A795C" w:rsidRPr="00C13AE5" w:rsidRDefault="006A795C" w:rsidP="0077381A">
            <w:pPr>
              <w:spacing w:line="240" w:lineRule="atLeast"/>
              <w:jc w:val="both"/>
              <w:rPr>
                <w:rFonts w:eastAsia="Times New Roman" w:cstheme="minorHAnsi"/>
                <w:i/>
                <w:sz w:val="24"/>
                <w:szCs w:val="24"/>
              </w:rPr>
            </w:pPr>
          </w:p>
          <w:p w14:paraId="6F11D806" w14:textId="77777777" w:rsidR="006A795C" w:rsidRPr="00C13AE5" w:rsidRDefault="006A795C" w:rsidP="0077381A">
            <w:pPr>
              <w:spacing w:line="240" w:lineRule="atLeast"/>
              <w:jc w:val="both"/>
              <w:rPr>
                <w:rFonts w:eastAsia="Times New Roman" w:cstheme="minorHAnsi"/>
                <w:i/>
                <w:sz w:val="24"/>
                <w:szCs w:val="24"/>
              </w:rPr>
            </w:pPr>
            <w:r w:rsidRPr="00C13AE5">
              <w:rPr>
                <w:rFonts w:eastAsia="Times New Roman" w:cstheme="minorHAnsi"/>
                <w:i/>
                <w:sz w:val="24"/>
                <w:szCs w:val="24"/>
              </w:rPr>
              <w:t>25</w:t>
            </w:r>
          </w:p>
          <w:p w14:paraId="1A994C54" w14:textId="77777777" w:rsidR="006A795C" w:rsidRPr="00C13AE5" w:rsidRDefault="006A795C" w:rsidP="0077381A">
            <w:pPr>
              <w:spacing w:line="240" w:lineRule="atLeast"/>
              <w:jc w:val="both"/>
              <w:rPr>
                <w:rFonts w:eastAsia="Times New Roman" w:cstheme="minorHAnsi"/>
                <w:i/>
                <w:sz w:val="24"/>
                <w:szCs w:val="24"/>
              </w:rPr>
            </w:pPr>
          </w:p>
          <w:p w14:paraId="0611E698" w14:textId="77777777" w:rsidR="006A795C" w:rsidRPr="00C13AE5" w:rsidRDefault="006A795C" w:rsidP="0077381A">
            <w:pPr>
              <w:spacing w:line="240" w:lineRule="atLeast"/>
              <w:jc w:val="both"/>
              <w:rPr>
                <w:rFonts w:eastAsia="Times New Roman" w:cstheme="minorHAnsi"/>
                <w:i/>
                <w:sz w:val="24"/>
                <w:szCs w:val="24"/>
              </w:rPr>
            </w:pPr>
          </w:p>
          <w:p w14:paraId="77C811E8" w14:textId="77777777" w:rsidR="006A795C" w:rsidRPr="00C13AE5" w:rsidRDefault="006A795C" w:rsidP="0077381A">
            <w:pPr>
              <w:spacing w:line="240" w:lineRule="atLeast"/>
              <w:jc w:val="both"/>
              <w:rPr>
                <w:rFonts w:eastAsia="Times New Roman" w:cstheme="minorHAnsi"/>
                <w:i/>
                <w:sz w:val="24"/>
                <w:szCs w:val="24"/>
              </w:rPr>
            </w:pPr>
          </w:p>
          <w:p w14:paraId="5163F66E" w14:textId="77777777" w:rsidR="006A795C" w:rsidRPr="00C13AE5" w:rsidRDefault="006A795C" w:rsidP="0077381A">
            <w:pPr>
              <w:spacing w:line="240" w:lineRule="atLeast"/>
              <w:jc w:val="both"/>
              <w:rPr>
                <w:rFonts w:eastAsia="Times New Roman" w:cstheme="minorHAnsi"/>
                <w:i/>
                <w:sz w:val="24"/>
                <w:szCs w:val="24"/>
              </w:rPr>
            </w:pPr>
          </w:p>
          <w:p w14:paraId="02F1AB43" w14:textId="77777777" w:rsidR="006A795C" w:rsidRPr="00C13AE5" w:rsidRDefault="00631B08" w:rsidP="0077381A">
            <w:pPr>
              <w:spacing w:line="240" w:lineRule="atLeast"/>
              <w:jc w:val="both"/>
              <w:rPr>
                <w:rFonts w:eastAsia="Times New Roman" w:cstheme="minorHAnsi"/>
                <w:i/>
                <w:sz w:val="24"/>
                <w:szCs w:val="24"/>
              </w:rPr>
            </w:pPr>
            <w:r>
              <w:rPr>
                <w:rFonts w:eastAsia="Times New Roman" w:cstheme="minorHAnsi"/>
                <w:i/>
                <w:sz w:val="24"/>
                <w:szCs w:val="24"/>
              </w:rPr>
              <w:t>30</w:t>
            </w:r>
          </w:p>
        </w:tc>
        <w:tc>
          <w:tcPr>
            <w:tcW w:w="9067" w:type="dxa"/>
          </w:tcPr>
          <w:p w14:paraId="0C43DFE4" w14:textId="77777777" w:rsidR="006A795C" w:rsidRPr="00C13AE5" w:rsidRDefault="006A795C" w:rsidP="0077381A">
            <w:pPr>
              <w:spacing w:line="240" w:lineRule="atLeast"/>
              <w:ind w:firstLine="761"/>
              <w:jc w:val="both"/>
              <w:rPr>
                <w:rFonts w:eastAsia="Times New Roman" w:cstheme="minorHAnsi"/>
                <w:sz w:val="24"/>
                <w:szCs w:val="24"/>
              </w:rPr>
            </w:pPr>
            <w:r w:rsidRPr="00C13AE5">
              <w:rPr>
                <w:rFonts w:eastAsia="Times New Roman" w:cstheme="minorHAnsi"/>
                <w:sz w:val="24"/>
                <w:szCs w:val="24"/>
              </w:rPr>
              <w:lastRenderedPageBreak/>
              <w:t xml:space="preserve">For 20 years, Dang Thi Nhan, 67, has been waking up about 30 minutes earlier each day to bake cakes or prepare tea for two retired doctors in a clinic near her house in Ha Noi's Giap Bat Ward. That is all Nhan can offer as thanks to doctors who provide free health checks for herself, her paralysed husband and their 43-year-old disabled son. "If one day </w:t>
            </w:r>
            <w:r w:rsidRPr="00C13AE5">
              <w:rPr>
                <w:rFonts w:eastAsia="Times New Roman" w:cstheme="minorHAnsi"/>
                <w:b/>
                <w:sz w:val="24"/>
                <w:szCs w:val="24"/>
              </w:rPr>
              <w:t>they</w:t>
            </w:r>
            <w:r w:rsidRPr="00C13AE5">
              <w:rPr>
                <w:rFonts w:eastAsia="Times New Roman" w:cstheme="minorHAnsi"/>
                <w:sz w:val="24"/>
                <w:szCs w:val="24"/>
              </w:rPr>
              <w:t xml:space="preserve"> cannot take care of themselves and need some one to look after, I will do it voluntarily till the day they are gone," Nhan said.</w:t>
            </w:r>
          </w:p>
          <w:p w14:paraId="22F0EA4D" w14:textId="77777777" w:rsidR="006A795C" w:rsidRPr="00C13AE5" w:rsidRDefault="006A795C" w:rsidP="0077381A">
            <w:pPr>
              <w:spacing w:line="240" w:lineRule="atLeast"/>
              <w:jc w:val="both"/>
              <w:rPr>
                <w:rFonts w:eastAsia="Times New Roman" w:cstheme="minorHAnsi"/>
                <w:sz w:val="24"/>
                <w:szCs w:val="24"/>
              </w:rPr>
            </w:pPr>
            <w:r w:rsidRPr="00C13AE5">
              <w:rPr>
                <w:rFonts w:eastAsia="Times New Roman" w:cstheme="minorHAnsi"/>
                <w:sz w:val="24"/>
                <w:szCs w:val="24"/>
              </w:rPr>
              <w:tab/>
              <w:t xml:space="preserve">The small clinic, situated on Kim Dong Street, has become familiar to many people in Ha Noi. It was established in 1992 by Dr Truong Thi Hoi To, 84, a former principal of Nam Dinh Medical College, Le Thi Soc, 87, a retired nurse from Saint Paul Municipal Hospital, and Le Thanh Thuoc, the </w:t>
            </w:r>
            <w:r w:rsidRPr="00C13AE5">
              <w:rPr>
                <w:rFonts w:eastAsia="Times New Roman" w:cstheme="minorHAnsi"/>
                <w:b/>
                <w:sz w:val="24"/>
                <w:szCs w:val="24"/>
              </w:rPr>
              <w:t>late</w:t>
            </w:r>
            <w:r w:rsidRPr="00C13AE5">
              <w:rPr>
                <w:rFonts w:eastAsia="Times New Roman" w:cstheme="minorHAnsi"/>
                <w:sz w:val="24"/>
                <w:szCs w:val="24"/>
              </w:rPr>
              <w:t xml:space="preserve"> deputy director of the Viet Nam National Cancer Hospital, who died last year. The clinic used to open every Monday and Thursday. However, after doctor Thuoc died and due to the deteriorating health of the two other medics, the clinic now only opens on Monday mornings at 8 am. Patients not only receive health checks, but they also receive free medicine. </w:t>
            </w:r>
            <w:r w:rsidRPr="00C13AE5">
              <w:rPr>
                <w:rFonts w:cstheme="minorHAnsi"/>
                <w:b/>
                <w:sz w:val="24"/>
                <w:szCs w:val="24"/>
                <w:highlight w:val="darkGray"/>
              </w:rPr>
              <w:t>A</w:t>
            </w:r>
          </w:p>
          <w:p w14:paraId="0F59467C" w14:textId="77777777" w:rsidR="006A795C" w:rsidRPr="00C13AE5" w:rsidRDefault="006A795C" w:rsidP="0077381A">
            <w:pPr>
              <w:spacing w:line="240" w:lineRule="atLeast"/>
              <w:jc w:val="both"/>
              <w:rPr>
                <w:rFonts w:eastAsia="Times New Roman" w:cstheme="minorHAnsi"/>
                <w:sz w:val="24"/>
                <w:szCs w:val="24"/>
              </w:rPr>
            </w:pPr>
            <w:r w:rsidRPr="00C13AE5">
              <w:rPr>
                <w:rFonts w:eastAsia="Times New Roman" w:cstheme="minorHAnsi"/>
                <w:sz w:val="24"/>
                <w:szCs w:val="24"/>
              </w:rPr>
              <w:tab/>
              <w:t xml:space="preserve">Since 2014, the clinic has treated about 8,500 patients, according to Giap Bat ward's Red Cross Association. On </w:t>
            </w:r>
            <w:r w:rsidRPr="00C13AE5">
              <w:rPr>
                <w:rFonts w:eastAsia="Times New Roman" w:cstheme="minorHAnsi"/>
                <w:b/>
                <w:sz w:val="24"/>
                <w:szCs w:val="24"/>
              </w:rPr>
              <w:t>its</w:t>
            </w:r>
            <w:r w:rsidRPr="00C13AE5">
              <w:rPr>
                <w:rFonts w:eastAsia="Times New Roman" w:cstheme="minorHAnsi"/>
                <w:sz w:val="24"/>
                <w:szCs w:val="24"/>
              </w:rPr>
              <w:t xml:space="preserve"> first days, the clinic faced numerous difficulties due to lack of money. Mrs. To, founder of the clinic, had to spend her own pension and encourage her children and relatives to </w:t>
            </w:r>
            <w:r w:rsidRPr="00C13AE5">
              <w:rPr>
                <w:rFonts w:eastAsia="Times New Roman" w:cstheme="minorHAnsi"/>
                <w:b/>
                <w:sz w:val="24"/>
                <w:szCs w:val="24"/>
              </w:rPr>
              <w:t>donate</w:t>
            </w:r>
            <w:r w:rsidRPr="00C13AE5">
              <w:rPr>
                <w:rFonts w:eastAsia="Times New Roman" w:cstheme="minorHAnsi"/>
                <w:sz w:val="24"/>
                <w:szCs w:val="24"/>
              </w:rPr>
              <w:t xml:space="preserve"> money to purchase medical equipment and medicine. The clinic also had to relocate seven times as To and her co-workers could not afford high rents. Despite these difficulties, they never thought of giving up. "Being able to help my patients brings me unspeakable joy. This is also my life target. It warms my heart to see the happy faces of the patients," To said. </w:t>
            </w:r>
            <w:r w:rsidRPr="00C13AE5">
              <w:rPr>
                <w:rFonts w:cstheme="minorHAnsi"/>
                <w:b/>
                <w:sz w:val="24"/>
                <w:szCs w:val="24"/>
                <w:highlight w:val="darkGray"/>
              </w:rPr>
              <w:t>B</w:t>
            </w:r>
          </w:p>
          <w:p w14:paraId="6EF1C851" w14:textId="77777777" w:rsidR="006A795C" w:rsidRPr="00C13AE5" w:rsidRDefault="006A795C" w:rsidP="0077381A">
            <w:pPr>
              <w:spacing w:line="240" w:lineRule="atLeast"/>
              <w:jc w:val="both"/>
              <w:rPr>
                <w:rFonts w:eastAsia="Times New Roman" w:cstheme="minorHAnsi"/>
                <w:sz w:val="24"/>
                <w:szCs w:val="24"/>
              </w:rPr>
            </w:pPr>
            <w:r w:rsidRPr="00C13AE5">
              <w:rPr>
                <w:rFonts w:eastAsia="Times New Roman" w:cstheme="minorHAnsi"/>
                <w:sz w:val="24"/>
                <w:szCs w:val="24"/>
              </w:rPr>
              <w:tab/>
              <w:t xml:space="preserve">Tran Thi Toan, 64, a patient from Nam Dinh Province, now works as a servant in Ha Noi. She is grateful to doctor To and nurse Soc not just for the free treatment, but for their caring manner. Toan said: "They give me meticulous treatment and clear, detailed instruction as well as advise me on a healthy and happy lifestyle". Toan feels </w:t>
            </w:r>
            <w:r w:rsidRPr="00C13AE5">
              <w:rPr>
                <w:rFonts w:eastAsia="Times New Roman" w:cstheme="minorHAnsi"/>
                <w:sz w:val="24"/>
                <w:szCs w:val="24"/>
              </w:rPr>
              <w:lastRenderedPageBreak/>
              <w:t xml:space="preserve">shy about her job, so the doctors' care and compassionate attitude have become her inspiration in life. </w:t>
            </w:r>
            <w:r w:rsidRPr="00C13AE5">
              <w:rPr>
                <w:rFonts w:eastAsia="Times New Roman" w:cstheme="minorHAnsi"/>
                <w:b/>
                <w:sz w:val="24"/>
                <w:szCs w:val="24"/>
                <w:highlight w:val="darkGray"/>
              </w:rPr>
              <w:t>C</w:t>
            </w:r>
          </w:p>
          <w:p w14:paraId="4C9EB5A3" w14:textId="77777777" w:rsidR="006A795C" w:rsidRPr="00C13AE5" w:rsidRDefault="006A795C" w:rsidP="0077381A">
            <w:pPr>
              <w:spacing w:line="240" w:lineRule="atLeast"/>
              <w:jc w:val="both"/>
              <w:rPr>
                <w:rFonts w:eastAsia="Times New Roman" w:cstheme="minorHAnsi"/>
                <w:sz w:val="24"/>
                <w:szCs w:val="24"/>
              </w:rPr>
            </w:pPr>
            <w:r w:rsidRPr="00C13AE5">
              <w:rPr>
                <w:rFonts w:eastAsia="Times New Roman" w:cstheme="minorHAnsi"/>
                <w:sz w:val="24"/>
                <w:szCs w:val="24"/>
              </w:rPr>
              <w:tab/>
              <w:t xml:space="preserve">To the doctors, the most precious thing they receive from their patients is confidence in their skills, which can only be achieved through ethics and medical excellence. "The success of a doctor does not lies in how much money they earn, but how many people they help", Soc said. Sharing Soc's opinion, To said that "Medical practitioners should not consider their profession as a tool to get rich. They should not benefit from their patients' pain. Patients come first, not money." </w:t>
            </w:r>
            <w:r w:rsidRPr="00C13AE5">
              <w:rPr>
                <w:rFonts w:eastAsia="Times New Roman" w:cstheme="minorHAnsi"/>
                <w:b/>
                <w:sz w:val="24"/>
                <w:szCs w:val="24"/>
                <w:highlight w:val="darkGray"/>
              </w:rPr>
              <w:t>D</w:t>
            </w:r>
          </w:p>
        </w:tc>
      </w:tr>
      <w:tr w:rsidR="006A795C" w:rsidRPr="00C13AE5" w14:paraId="16CB512F" w14:textId="77777777" w:rsidTr="00B112EA">
        <w:tc>
          <w:tcPr>
            <w:tcW w:w="679" w:type="dxa"/>
          </w:tcPr>
          <w:p w14:paraId="5F3E544F" w14:textId="77777777" w:rsidR="006A795C" w:rsidRPr="00C13AE5" w:rsidRDefault="006A795C" w:rsidP="0077381A">
            <w:pPr>
              <w:spacing w:line="240" w:lineRule="atLeast"/>
              <w:jc w:val="both"/>
              <w:rPr>
                <w:rFonts w:eastAsia="Times New Roman" w:cstheme="minorHAnsi"/>
                <w:sz w:val="24"/>
                <w:szCs w:val="24"/>
              </w:rPr>
            </w:pPr>
          </w:p>
        </w:tc>
        <w:tc>
          <w:tcPr>
            <w:tcW w:w="9067" w:type="dxa"/>
          </w:tcPr>
          <w:p w14:paraId="75353F53" w14:textId="77777777" w:rsidR="006A795C" w:rsidRPr="00C13AE5" w:rsidRDefault="006A795C" w:rsidP="00631B08">
            <w:pPr>
              <w:spacing w:line="240" w:lineRule="atLeast"/>
              <w:jc w:val="both"/>
              <w:rPr>
                <w:rFonts w:eastAsia="Times New Roman" w:cstheme="minorHAnsi"/>
                <w:sz w:val="24"/>
                <w:szCs w:val="24"/>
              </w:rPr>
            </w:pPr>
          </w:p>
        </w:tc>
      </w:tr>
    </w:tbl>
    <w:p w14:paraId="10F63FA2" w14:textId="77777777" w:rsidR="006A795C" w:rsidRPr="00C13AE5" w:rsidRDefault="00631B08" w:rsidP="0077381A">
      <w:pPr>
        <w:spacing w:after="0" w:line="240" w:lineRule="atLeast"/>
        <w:rPr>
          <w:rFonts w:cstheme="minorHAnsi"/>
          <w:sz w:val="24"/>
          <w:szCs w:val="24"/>
        </w:rPr>
      </w:pPr>
      <w:r>
        <w:rPr>
          <w:rFonts w:cstheme="minorHAnsi"/>
          <w:sz w:val="24"/>
          <w:szCs w:val="24"/>
        </w:rPr>
        <w:t>1. H</w:t>
      </w:r>
      <w:r w:rsidR="006A795C" w:rsidRPr="00C13AE5">
        <w:rPr>
          <w:rFonts w:cstheme="minorHAnsi"/>
          <w:sz w:val="24"/>
          <w:szCs w:val="24"/>
        </w:rPr>
        <w:t>ow old was Dang Thi Nhan when she first started to bake cakes or prepare tea for the two doctors?</w:t>
      </w:r>
    </w:p>
    <w:p w14:paraId="51F3EF3C" w14:textId="77777777" w:rsidR="006A795C" w:rsidRPr="00C13AE5" w:rsidRDefault="006A795C" w:rsidP="0077381A">
      <w:pPr>
        <w:spacing w:after="0" w:line="240" w:lineRule="atLeast"/>
        <w:rPr>
          <w:rFonts w:cstheme="minorHAnsi"/>
          <w:sz w:val="24"/>
          <w:szCs w:val="24"/>
        </w:rPr>
      </w:pPr>
      <w:r w:rsidRPr="00C13AE5">
        <w:rPr>
          <w:rFonts w:cstheme="minorHAnsi"/>
          <w:sz w:val="24"/>
          <w:szCs w:val="24"/>
        </w:rPr>
        <w:tab/>
        <w:t xml:space="preserve">A. 20 </w:t>
      </w:r>
      <w:r w:rsidRPr="00C13AE5">
        <w:rPr>
          <w:rFonts w:cstheme="minorHAnsi"/>
          <w:sz w:val="24"/>
          <w:szCs w:val="24"/>
        </w:rPr>
        <w:tab/>
      </w:r>
      <w:r w:rsidRPr="00C13AE5">
        <w:rPr>
          <w:rFonts w:cstheme="minorHAnsi"/>
          <w:sz w:val="24"/>
          <w:szCs w:val="24"/>
        </w:rPr>
        <w:tab/>
        <w:t>B. 67</w:t>
      </w:r>
      <w:r w:rsidRPr="00C13AE5">
        <w:rPr>
          <w:rFonts w:cstheme="minorHAnsi"/>
          <w:sz w:val="24"/>
          <w:szCs w:val="24"/>
        </w:rPr>
        <w:tab/>
      </w:r>
      <w:r w:rsidRPr="00C13AE5">
        <w:rPr>
          <w:rFonts w:cstheme="minorHAnsi"/>
          <w:sz w:val="24"/>
          <w:szCs w:val="24"/>
        </w:rPr>
        <w:tab/>
        <w:t>C. 43</w:t>
      </w:r>
      <w:r w:rsidRPr="00C13AE5">
        <w:rPr>
          <w:rFonts w:cstheme="minorHAnsi"/>
          <w:sz w:val="24"/>
          <w:szCs w:val="24"/>
        </w:rPr>
        <w:tab/>
      </w:r>
      <w:r w:rsidRPr="00C13AE5">
        <w:rPr>
          <w:rFonts w:cstheme="minorHAnsi"/>
          <w:sz w:val="24"/>
          <w:szCs w:val="24"/>
        </w:rPr>
        <w:tab/>
        <w:t>D. 47</w:t>
      </w:r>
    </w:p>
    <w:p w14:paraId="162DB248" w14:textId="77777777" w:rsidR="006A795C" w:rsidRPr="00C13AE5" w:rsidRDefault="006A795C" w:rsidP="0077381A">
      <w:pPr>
        <w:spacing w:after="0" w:line="240" w:lineRule="atLeast"/>
        <w:rPr>
          <w:rFonts w:cstheme="minorHAnsi"/>
          <w:sz w:val="24"/>
          <w:szCs w:val="24"/>
        </w:rPr>
      </w:pPr>
    </w:p>
    <w:p w14:paraId="721D33B1" w14:textId="77777777" w:rsidR="006A795C" w:rsidRPr="00C13AE5" w:rsidRDefault="006A795C" w:rsidP="0077381A">
      <w:pPr>
        <w:spacing w:after="0" w:line="240" w:lineRule="atLeast"/>
        <w:rPr>
          <w:rFonts w:cstheme="minorHAnsi"/>
          <w:sz w:val="24"/>
          <w:szCs w:val="24"/>
        </w:rPr>
      </w:pPr>
      <w:r w:rsidRPr="00C13AE5">
        <w:rPr>
          <w:rFonts w:cstheme="minorHAnsi"/>
          <w:sz w:val="24"/>
          <w:szCs w:val="24"/>
        </w:rPr>
        <w:t>2. The word "</w:t>
      </w:r>
      <w:r w:rsidRPr="00C13AE5">
        <w:rPr>
          <w:rFonts w:cstheme="minorHAnsi"/>
          <w:b/>
          <w:sz w:val="24"/>
          <w:szCs w:val="24"/>
        </w:rPr>
        <w:t>they</w:t>
      </w:r>
      <w:r w:rsidRPr="00C13AE5">
        <w:rPr>
          <w:rFonts w:cstheme="minorHAnsi"/>
          <w:sz w:val="24"/>
          <w:szCs w:val="24"/>
        </w:rPr>
        <w:t>" in paragraph 1 refers to ……………</w:t>
      </w:r>
    </w:p>
    <w:p w14:paraId="65550EB3" w14:textId="77777777" w:rsidR="006A795C" w:rsidRPr="00C13AE5" w:rsidRDefault="006A795C" w:rsidP="0077381A">
      <w:pPr>
        <w:spacing w:after="0" w:line="240" w:lineRule="atLeast"/>
        <w:rPr>
          <w:rFonts w:cstheme="minorHAnsi"/>
          <w:sz w:val="24"/>
          <w:szCs w:val="24"/>
        </w:rPr>
      </w:pPr>
      <w:r w:rsidRPr="00C13AE5">
        <w:rPr>
          <w:rFonts w:cstheme="minorHAnsi"/>
          <w:sz w:val="24"/>
          <w:szCs w:val="24"/>
        </w:rPr>
        <w:tab/>
        <w:t>A. two doctors</w:t>
      </w:r>
      <w:r w:rsidRPr="00C13AE5">
        <w:rPr>
          <w:rFonts w:cstheme="minorHAnsi"/>
          <w:sz w:val="24"/>
          <w:szCs w:val="24"/>
        </w:rPr>
        <w:tab/>
      </w:r>
      <w:r w:rsidR="00D927C7" w:rsidRPr="00C13AE5">
        <w:rPr>
          <w:rFonts w:cstheme="minorHAnsi"/>
          <w:sz w:val="24"/>
          <w:szCs w:val="24"/>
        </w:rPr>
        <w:tab/>
        <w:t>B. husband and son</w:t>
      </w:r>
      <w:r w:rsidR="00D927C7" w:rsidRPr="00C13AE5">
        <w:rPr>
          <w:rFonts w:cstheme="minorHAnsi"/>
          <w:sz w:val="24"/>
          <w:szCs w:val="24"/>
        </w:rPr>
        <w:tab/>
      </w:r>
      <w:r w:rsidRPr="00C13AE5">
        <w:rPr>
          <w:rFonts w:cstheme="minorHAnsi"/>
          <w:sz w:val="24"/>
          <w:szCs w:val="24"/>
        </w:rPr>
        <w:t>C. health checks</w:t>
      </w:r>
      <w:r w:rsidRPr="00C13AE5">
        <w:rPr>
          <w:rFonts w:cstheme="minorHAnsi"/>
          <w:sz w:val="24"/>
          <w:szCs w:val="24"/>
        </w:rPr>
        <w:tab/>
      </w:r>
      <w:r w:rsidRPr="00C13AE5">
        <w:rPr>
          <w:rFonts w:cstheme="minorHAnsi"/>
          <w:sz w:val="24"/>
          <w:szCs w:val="24"/>
        </w:rPr>
        <w:tab/>
        <w:t>D. cakes</w:t>
      </w:r>
    </w:p>
    <w:p w14:paraId="0B21DD8B" w14:textId="77777777" w:rsidR="006A795C" w:rsidRPr="00C13AE5" w:rsidRDefault="006A795C" w:rsidP="0077381A">
      <w:pPr>
        <w:spacing w:after="0" w:line="240" w:lineRule="atLeast"/>
        <w:rPr>
          <w:rFonts w:cstheme="minorHAnsi"/>
          <w:sz w:val="24"/>
          <w:szCs w:val="24"/>
        </w:rPr>
      </w:pPr>
    </w:p>
    <w:p w14:paraId="2D3CE248" w14:textId="77777777" w:rsidR="006A795C" w:rsidRPr="00C13AE5" w:rsidRDefault="006A795C" w:rsidP="0077381A">
      <w:pPr>
        <w:spacing w:after="0" w:line="240" w:lineRule="atLeast"/>
        <w:rPr>
          <w:rFonts w:cstheme="minorHAnsi"/>
          <w:sz w:val="24"/>
          <w:szCs w:val="24"/>
        </w:rPr>
      </w:pPr>
      <w:r w:rsidRPr="00C13AE5">
        <w:rPr>
          <w:rFonts w:cstheme="minorHAnsi"/>
          <w:sz w:val="24"/>
          <w:szCs w:val="24"/>
        </w:rPr>
        <w:t>3. The word "</w:t>
      </w:r>
      <w:r w:rsidRPr="00C13AE5">
        <w:rPr>
          <w:rFonts w:cstheme="minorHAnsi"/>
          <w:b/>
          <w:sz w:val="24"/>
          <w:szCs w:val="24"/>
        </w:rPr>
        <w:t>late</w:t>
      </w:r>
      <w:r w:rsidRPr="00C13AE5">
        <w:rPr>
          <w:rFonts w:cstheme="minorHAnsi"/>
          <w:sz w:val="24"/>
          <w:szCs w:val="24"/>
        </w:rPr>
        <w:t>" in paragraph 2 is closest in meaning to ……………….</w:t>
      </w:r>
    </w:p>
    <w:p w14:paraId="13C1B442" w14:textId="77777777" w:rsidR="006A795C" w:rsidRPr="00C13AE5" w:rsidRDefault="006A795C" w:rsidP="0077381A">
      <w:pPr>
        <w:spacing w:after="0" w:line="240" w:lineRule="atLeast"/>
        <w:rPr>
          <w:rFonts w:cstheme="minorHAnsi"/>
          <w:sz w:val="24"/>
          <w:szCs w:val="24"/>
        </w:rPr>
      </w:pPr>
      <w:r w:rsidRPr="00C13AE5">
        <w:rPr>
          <w:rFonts w:cstheme="minorHAnsi"/>
          <w:sz w:val="24"/>
          <w:szCs w:val="24"/>
        </w:rPr>
        <w:tab/>
        <w:t>A. last-minute</w:t>
      </w:r>
      <w:r w:rsidRPr="00C13AE5">
        <w:rPr>
          <w:rFonts w:cstheme="minorHAnsi"/>
          <w:sz w:val="24"/>
          <w:szCs w:val="24"/>
        </w:rPr>
        <w:tab/>
      </w:r>
      <w:r w:rsidR="00F029B4" w:rsidRPr="00C13AE5">
        <w:rPr>
          <w:rFonts w:cstheme="minorHAnsi"/>
          <w:sz w:val="24"/>
          <w:szCs w:val="24"/>
        </w:rPr>
        <w:tab/>
        <w:t>B. behind</w:t>
      </w:r>
      <w:r w:rsidR="00F029B4" w:rsidRPr="00C13AE5">
        <w:rPr>
          <w:rFonts w:cstheme="minorHAnsi"/>
          <w:sz w:val="24"/>
          <w:szCs w:val="24"/>
        </w:rPr>
        <w:tab/>
      </w:r>
      <w:r w:rsidRPr="00C13AE5">
        <w:rPr>
          <w:rFonts w:cstheme="minorHAnsi"/>
          <w:sz w:val="24"/>
          <w:szCs w:val="24"/>
        </w:rPr>
        <w:t>C. delayed</w:t>
      </w:r>
      <w:r w:rsidRPr="00C13AE5">
        <w:rPr>
          <w:rFonts w:cstheme="minorHAnsi"/>
          <w:sz w:val="24"/>
          <w:szCs w:val="24"/>
        </w:rPr>
        <w:tab/>
      </w:r>
      <w:r w:rsidRPr="00C13AE5">
        <w:rPr>
          <w:rFonts w:cstheme="minorHAnsi"/>
          <w:sz w:val="24"/>
          <w:szCs w:val="24"/>
        </w:rPr>
        <w:tab/>
        <w:t>D. deceased</w:t>
      </w:r>
    </w:p>
    <w:p w14:paraId="092D0220" w14:textId="77777777" w:rsidR="006A795C" w:rsidRPr="00C13AE5" w:rsidRDefault="006A795C" w:rsidP="0077381A">
      <w:pPr>
        <w:spacing w:after="0" w:line="240" w:lineRule="atLeast"/>
        <w:rPr>
          <w:rFonts w:cstheme="minorHAnsi"/>
          <w:sz w:val="24"/>
          <w:szCs w:val="24"/>
        </w:rPr>
      </w:pPr>
    </w:p>
    <w:p w14:paraId="1EB7374E" w14:textId="77777777" w:rsidR="006A795C" w:rsidRPr="00C13AE5" w:rsidRDefault="006A795C" w:rsidP="0077381A">
      <w:pPr>
        <w:spacing w:after="0" w:line="240" w:lineRule="atLeast"/>
        <w:rPr>
          <w:rFonts w:cstheme="minorHAnsi"/>
          <w:sz w:val="24"/>
          <w:szCs w:val="24"/>
        </w:rPr>
      </w:pPr>
      <w:r w:rsidRPr="00C13AE5">
        <w:rPr>
          <w:rFonts w:cstheme="minorHAnsi"/>
          <w:sz w:val="24"/>
          <w:szCs w:val="24"/>
        </w:rPr>
        <w:t>4. The word "</w:t>
      </w:r>
      <w:r w:rsidRPr="00C13AE5">
        <w:rPr>
          <w:rFonts w:cstheme="minorHAnsi"/>
          <w:b/>
          <w:sz w:val="24"/>
          <w:szCs w:val="24"/>
        </w:rPr>
        <w:t>its</w:t>
      </w:r>
      <w:r w:rsidRPr="00C13AE5">
        <w:rPr>
          <w:rFonts w:cstheme="minorHAnsi"/>
          <w:sz w:val="24"/>
          <w:szCs w:val="24"/>
        </w:rPr>
        <w:t>" in paragraph 3 refers to ……………..</w:t>
      </w:r>
    </w:p>
    <w:p w14:paraId="75D16F38" w14:textId="77777777" w:rsidR="006A795C" w:rsidRPr="00C13AE5" w:rsidRDefault="00F029B4" w:rsidP="0077381A">
      <w:pPr>
        <w:spacing w:after="0" w:line="240" w:lineRule="atLeast"/>
        <w:rPr>
          <w:rFonts w:cstheme="minorHAnsi"/>
          <w:sz w:val="24"/>
          <w:szCs w:val="24"/>
        </w:rPr>
      </w:pPr>
      <w:r w:rsidRPr="00C13AE5">
        <w:rPr>
          <w:rFonts w:cstheme="minorHAnsi"/>
          <w:sz w:val="24"/>
          <w:szCs w:val="24"/>
        </w:rPr>
        <w:tab/>
        <w:t>A. Red Cross Association</w:t>
      </w:r>
      <w:r w:rsidRPr="00C13AE5">
        <w:rPr>
          <w:rFonts w:cstheme="minorHAnsi"/>
          <w:sz w:val="24"/>
          <w:szCs w:val="24"/>
        </w:rPr>
        <w:tab/>
      </w:r>
      <w:r w:rsidR="006A795C" w:rsidRPr="00C13AE5">
        <w:rPr>
          <w:rFonts w:cstheme="minorHAnsi"/>
          <w:sz w:val="24"/>
          <w:szCs w:val="24"/>
        </w:rPr>
        <w:t>B. the clinic</w:t>
      </w:r>
      <w:r w:rsidR="006A795C" w:rsidRPr="00C13AE5">
        <w:rPr>
          <w:rFonts w:cstheme="minorHAnsi"/>
          <w:sz w:val="24"/>
          <w:szCs w:val="24"/>
        </w:rPr>
        <w:tab/>
      </w:r>
      <w:r w:rsidR="006A795C" w:rsidRPr="00C13AE5">
        <w:rPr>
          <w:rFonts w:cstheme="minorHAnsi"/>
          <w:sz w:val="24"/>
          <w:szCs w:val="24"/>
        </w:rPr>
        <w:tab/>
        <w:t>C. medicine</w:t>
      </w:r>
      <w:r w:rsidR="006A795C" w:rsidRPr="00C13AE5">
        <w:rPr>
          <w:rFonts w:cstheme="minorHAnsi"/>
          <w:sz w:val="24"/>
          <w:szCs w:val="24"/>
        </w:rPr>
        <w:tab/>
        <w:t xml:space="preserve">D. pension </w:t>
      </w:r>
    </w:p>
    <w:p w14:paraId="7EA4A6E9" w14:textId="77777777" w:rsidR="006A795C" w:rsidRPr="00C13AE5" w:rsidRDefault="006A795C" w:rsidP="0077381A">
      <w:pPr>
        <w:spacing w:after="0" w:line="240" w:lineRule="atLeast"/>
        <w:rPr>
          <w:rFonts w:cstheme="minorHAnsi"/>
          <w:sz w:val="24"/>
          <w:szCs w:val="24"/>
        </w:rPr>
      </w:pPr>
    </w:p>
    <w:p w14:paraId="0DA42452" w14:textId="77777777" w:rsidR="006A795C" w:rsidRPr="00C13AE5" w:rsidRDefault="006A795C" w:rsidP="0077381A">
      <w:pPr>
        <w:spacing w:after="0" w:line="240" w:lineRule="atLeast"/>
        <w:rPr>
          <w:rFonts w:cstheme="minorHAnsi"/>
          <w:sz w:val="24"/>
          <w:szCs w:val="24"/>
        </w:rPr>
      </w:pPr>
      <w:r w:rsidRPr="00C13AE5">
        <w:rPr>
          <w:rFonts w:cstheme="minorHAnsi"/>
          <w:sz w:val="24"/>
          <w:szCs w:val="24"/>
        </w:rPr>
        <w:t>5. Who probably did not work in a hospital before retirement?</w:t>
      </w:r>
    </w:p>
    <w:p w14:paraId="6D121203" w14:textId="77777777" w:rsidR="006A795C" w:rsidRPr="00C13AE5" w:rsidRDefault="006A795C" w:rsidP="0077381A">
      <w:pPr>
        <w:spacing w:after="0" w:line="240" w:lineRule="atLeast"/>
        <w:rPr>
          <w:rFonts w:cstheme="minorHAnsi"/>
          <w:sz w:val="24"/>
          <w:szCs w:val="24"/>
        </w:rPr>
      </w:pPr>
      <w:r w:rsidRPr="00C13AE5">
        <w:rPr>
          <w:rFonts w:cstheme="minorHAnsi"/>
          <w:sz w:val="24"/>
          <w:szCs w:val="24"/>
        </w:rPr>
        <w:tab/>
        <w:t>A. Le Thi Soc</w:t>
      </w:r>
      <w:r w:rsidRPr="00C13AE5">
        <w:rPr>
          <w:rFonts w:cstheme="minorHAnsi"/>
          <w:sz w:val="24"/>
          <w:szCs w:val="24"/>
        </w:rPr>
        <w:tab/>
      </w:r>
      <w:r w:rsidRPr="00C13AE5">
        <w:rPr>
          <w:rFonts w:cstheme="minorHAnsi"/>
          <w:sz w:val="24"/>
          <w:szCs w:val="24"/>
        </w:rPr>
        <w:tab/>
        <w:t>B. Le Thanh Thuoc</w:t>
      </w:r>
    </w:p>
    <w:p w14:paraId="6949EE14" w14:textId="77777777" w:rsidR="006A795C" w:rsidRPr="00C13AE5" w:rsidRDefault="006A795C" w:rsidP="0077381A">
      <w:pPr>
        <w:spacing w:after="0" w:line="240" w:lineRule="atLeast"/>
        <w:rPr>
          <w:rFonts w:cstheme="minorHAnsi"/>
          <w:sz w:val="24"/>
          <w:szCs w:val="24"/>
        </w:rPr>
      </w:pPr>
      <w:r w:rsidRPr="00C13AE5">
        <w:rPr>
          <w:rFonts w:cstheme="minorHAnsi"/>
          <w:sz w:val="24"/>
          <w:szCs w:val="24"/>
        </w:rPr>
        <w:tab/>
        <w:t xml:space="preserve">C. Truong Thi Hoi To </w:t>
      </w:r>
      <w:r w:rsidRPr="00C13AE5">
        <w:rPr>
          <w:rFonts w:cstheme="minorHAnsi"/>
          <w:sz w:val="24"/>
          <w:szCs w:val="24"/>
        </w:rPr>
        <w:tab/>
        <w:t>D. All of them</w:t>
      </w:r>
    </w:p>
    <w:p w14:paraId="543F722C" w14:textId="77777777" w:rsidR="006A795C" w:rsidRPr="00C13AE5" w:rsidRDefault="006A795C" w:rsidP="0077381A">
      <w:pPr>
        <w:spacing w:after="0" w:line="240" w:lineRule="atLeast"/>
        <w:rPr>
          <w:rFonts w:cstheme="minorHAnsi"/>
          <w:sz w:val="24"/>
          <w:szCs w:val="24"/>
        </w:rPr>
      </w:pPr>
    </w:p>
    <w:p w14:paraId="210BD3F5" w14:textId="77777777" w:rsidR="006A795C" w:rsidRPr="00C13AE5" w:rsidRDefault="006A795C" w:rsidP="0077381A">
      <w:pPr>
        <w:spacing w:after="0" w:line="240" w:lineRule="atLeast"/>
        <w:rPr>
          <w:rFonts w:cstheme="minorHAnsi"/>
          <w:sz w:val="24"/>
          <w:szCs w:val="24"/>
        </w:rPr>
      </w:pPr>
      <w:r w:rsidRPr="00C13AE5">
        <w:rPr>
          <w:rFonts w:cstheme="minorHAnsi"/>
          <w:sz w:val="24"/>
          <w:szCs w:val="24"/>
        </w:rPr>
        <w:t>6. In which lines does the author mention about the bad health conditi</w:t>
      </w:r>
      <w:r w:rsidR="000800C5" w:rsidRPr="00C13AE5">
        <w:rPr>
          <w:rFonts w:cstheme="minorHAnsi"/>
          <w:sz w:val="24"/>
          <w:szCs w:val="24"/>
        </w:rPr>
        <w:t>on of the doctors at the clinic…..</w:t>
      </w:r>
    </w:p>
    <w:p w14:paraId="5DCF2CE7" w14:textId="77777777" w:rsidR="006A795C" w:rsidRPr="00C13AE5" w:rsidRDefault="006A795C" w:rsidP="0077381A">
      <w:pPr>
        <w:spacing w:after="0" w:line="240" w:lineRule="atLeast"/>
        <w:rPr>
          <w:rFonts w:cstheme="minorHAnsi"/>
          <w:sz w:val="24"/>
          <w:szCs w:val="24"/>
        </w:rPr>
      </w:pPr>
      <w:r w:rsidRPr="00C13AE5">
        <w:rPr>
          <w:rFonts w:cstheme="minorHAnsi"/>
          <w:sz w:val="24"/>
          <w:szCs w:val="24"/>
        </w:rPr>
        <w:tab/>
        <w:t>A. line 5</w:t>
      </w:r>
      <w:r w:rsidRPr="00C13AE5">
        <w:rPr>
          <w:rFonts w:cstheme="minorHAnsi"/>
          <w:sz w:val="24"/>
          <w:szCs w:val="24"/>
        </w:rPr>
        <w:tab/>
      </w:r>
      <w:r w:rsidRPr="00C13AE5">
        <w:rPr>
          <w:rFonts w:cstheme="minorHAnsi"/>
          <w:sz w:val="24"/>
          <w:szCs w:val="24"/>
        </w:rPr>
        <w:tab/>
        <w:t>B. line 13</w:t>
      </w:r>
      <w:r w:rsidRPr="00C13AE5">
        <w:rPr>
          <w:rFonts w:cstheme="minorHAnsi"/>
          <w:sz w:val="24"/>
          <w:szCs w:val="24"/>
        </w:rPr>
        <w:tab/>
        <w:t>C. line 23</w:t>
      </w:r>
      <w:r w:rsidRPr="00C13AE5">
        <w:rPr>
          <w:rFonts w:cstheme="minorHAnsi"/>
          <w:sz w:val="24"/>
          <w:szCs w:val="24"/>
        </w:rPr>
        <w:tab/>
        <w:t>D. line 28</w:t>
      </w:r>
    </w:p>
    <w:p w14:paraId="6FFA7E05" w14:textId="77777777" w:rsidR="006A795C" w:rsidRPr="00C13AE5" w:rsidRDefault="006A795C" w:rsidP="0077381A">
      <w:pPr>
        <w:spacing w:after="0" w:line="240" w:lineRule="atLeast"/>
        <w:rPr>
          <w:rFonts w:cstheme="minorHAnsi"/>
          <w:sz w:val="24"/>
          <w:szCs w:val="24"/>
        </w:rPr>
      </w:pPr>
    </w:p>
    <w:p w14:paraId="77C1796D" w14:textId="77777777" w:rsidR="006A795C" w:rsidRPr="00C13AE5" w:rsidRDefault="006A795C" w:rsidP="0077381A">
      <w:pPr>
        <w:spacing w:after="0" w:line="240" w:lineRule="atLeast"/>
        <w:rPr>
          <w:rFonts w:cstheme="minorHAnsi"/>
          <w:sz w:val="24"/>
          <w:szCs w:val="24"/>
        </w:rPr>
      </w:pPr>
      <w:r w:rsidRPr="00C13AE5">
        <w:rPr>
          <w:rFonts w:cstheme="minorHAnsi"/>
          <w:sz w:val="24"/>
          <w:szCs w:val="24"/>
        </w:rPr>
        <w:t>7. The word "</w:t>
      </w:r>
      <w:r w:rsidRPr="00C13AE5">
        <w:rPr>
          <w:rFonts w:cstheme="minorHAnsi"/>
          <w:b/>
          <w:sz w:val="24"/>
          <w:szCs w:val="24"/>
        </w:rPr>
        <w:t>donate</w:t>
      </w:r>
      <w:r w:rsidRPr="00C13AE5">
        <w:rPr>
          <w:rFonts w:cstheme="minorHAnsi"/>
          <w:sz w:val="24"/>
          <w:szCs w:val="24"/>
        </w:rPr>
        <w:t>" in paragraph 3 could be best replaced by …………….</w:t>
      </w:r>
    </w:p>
    <w:p w14:paraId="545C554A" w14:textId="77777777" w:rsidR="006A795C" w:rsidRPr="00C13AE5" w:rsidRDefault="006A795C" w:rsidP="0077381A">
      <w:pPr>
        <w:spacing w:after="0" w:line="240" w:lineRule="atLeast"/>
        <w:rPr>
          <w:rFonts w:cstheme="minorHAnsi"/>
          <w:sz w:val="24"/>
          <w:szCs w:val="24"/>
        </w:rPr>
      </w:pPr>
      <w:r w:rsidRPr="00C13AE5">
        <w:rPr>
          <w:rFonts w:cstheme="minorHAnsi"/>
          <w:sz w:val="24"/>
          <w:szCs w:val="24"/>
        </w:rPr>
        <w:tab/>
        <w:t>A. give</w:t>
      </w:r>
      <w:r w:rsidRPr="00C13AE5">
        <w:rPr>
          <w:rFonts w:cstheme="minorHAnsi"/>
          <w:sz w:val="24"/>
          <w:szCs w:val="24"/>
        </w:rPr>
        <w:tab/>
      </w:r>
      <w:r w:rsidRPr="00C13AE5">
        <w:rPr>
          <w:rFonts w:cstheme="minorHAnsi"/>
          <w:sz w:val="24"/>
          <w:szCs w:val="24"/>
        </w:rPr>
        <w:tab/>
        <w:t>B. take</w:t>
      </w:r>
      <w:r w:rsidRPr="00C13AE5">
        <w:rPr>
          <w:rFonts w:cstheme="minorHAnsi"/>
          <w:sz w:val="24"/>
          <w:szCs w:val="24"/>
        </w:rPr>
        <w:tab/>
      </w:r>
      <w:r w:rsidRPr="00C13AE5">
        <w:rPr>
          <w:rFonts w:cstheme="minorHAnsi"/>
          <w:sz w:val="24"/>
          <w:szCs w:val="24"/>
        </w:rPr>
        <w:tab/>
        <w:t>C. keep</w:t>
      </w:r>
      <w:r w:rsidRPr="00C13AE5">
        <w:rPr>
          <w:rFonts w:cstheme="minorHAnsi"/>
          <w:sz w:val="24"/>
          <w:szCs w:val="24"/>
        </w:rPr>
        <w:tab/>
      </w:r>
      <w:r w:rsidRPr="00C13AE5">
        <w:rPr>
          <w:rFonts w:cstheme="minorHAnsi"/>
          <w:sz w:val="24"/>
          <w:szCs w:val="24"/>
        </w:rPr>
        <w:tab/>
        <w:t>D. get</w:t>
      </w:r>
    </w:p>
    <w:p w14:paraId="7540DA1C" w14:textId="77777777" w:rsidR="006A795C" w:rsidRPr="00C13AE5" w:rsidRDefault="006A795C" w:rsidP="0077381A">
      <w:pPr>
        <w:spacing w:after="0" w:line="240" w:lineRule="atLeast"/>
        <w:rPr>
          <w:rFonts w:cstheme="minorHAnsi"/>
          <w:sz w:val="24"/>
          <w:szCs w:val="24"/>
        </w:rPr>
      </w:pPr>
    </w:p>
    <w:p w14:paraId="53FC6965" w14:textId="77777777" w:rsidR="006A795C" w:rsidRPr="00C13AE5" w:rsidRDefault="006A795C" w:rsidP="0077381A">
      <w:pPr>
        <w:spacing w:after="0" w:line="240" w:lineRule="atLeast"/>
        <w:rPr>
          <w:rFonts w:cstheme="minorHAnsi"/>
          <w:sz w:val="24"/>
          <w:szCs w:val="24"/>
        </w:rPr>
      </w:pPr>
      <w:r w:rsidRPr="00C13AE5">
        <w:rPr>
          <w:rFonts w:cstheme="minorHAnsi"/>
          <w:sz w:val="24"/>
          <w:szCs w:val="24"/>
        </w:rPr>
        <w:t>8. What has helped Mrs. Tran Thi Toan gain confidence in her life?</w:t>
      </w:r>
    </w:p>
    <w:p w14:paraId="15642009" w14:textId="77777777" w:rsidR="006A795C" w:rsidRPr="00C13AE5" w:rsidRDefault="006A795C" w:rsidP="0077381A">
      <w:pPr>
        <w:spacing w:after="0" w:line="240" w:lineRule="atLeast"/>
        <w:rPr>
          <w:rFonts w:cstheme="minorHAnsi"/>
          <w:sz w:val="24"/>
          <w:szCs w:val="24"/>
        </w:rPr>
      </w:pPr>
      <w:r w:rsidRPr="00C13AE5">
        <w:rPr>
          <w:rFonts w:cstheme="minorHAnsi"/>
          <w:sz w:val="24"/>
          <w:szCs w:val="24"/>
        </w:rPr>
        <w:tab/>
        <w:t>A. her job as a servant</w:t>
      </w:r>
    </w:p>
    <w:p w14:paraId="3D2DB2AA" w14:textId="77777777" w:rsidR="006A795C" w:rsidRPr="00C13AE5" w:rsidRDefault="006A795C" w:rsidP="0077381A">
      <w:pPr>
        <w:spacing w:after="0" w:line="240" w:lineRule="atLeast"/>
        <w:rPr>
          <w:rFonts w:cstheme="minorHAnsi"/>
          <w:sz w:val="24"/>
          <w:szCs w:val="24"/>
        </w:rPr>
      </w:pPr>
      <w:r w:rsidRPr="00C13AE5">
        <w:rPr>
          <w:rFonts w:cstheme="minorHAnsi"/>
          <w:sz w:val="24"/>
          <w:szCs w:val="24"/>
        </w:rPr>
        <w:tab/>
        <w:t>B. her gratitude to all doctors</w:t>
      </w:r>
    </w:p>
    <w:p w14:paraId="1D2C02D8" w14:textId="77777777" w:rsidR="006A795C" w:rsidRPr="00C13AE5" w:rsidRDefault="006A795C" w:rsidP="0077381A">
      <w:pPr>
        <w:spacing w:after="0" w:line="240" w:lineRule="atLeast"/>
        <w:rPr>
          <w:rFonts w:cstheme="minorHAnsi"/>
          <w:sz w:val="24"/>
          <w:szCs w:val="24"/>
        </w:rPr>
      </w:pPr>
      <w:r w:rsidRPr="00C13AE5">
        <w:rPr>
          <w:rFonts w:cstheme="minorHAnsi"/>
          <w:sz w:val="24"/>
          <w:szCs w:val="24"/>
        </w:rPr>
        <w:lastRenderedPageBreak/>
        <w:tab/>
        <w:t>C. her healthy and happy lifestyle</w:t>
      </w:r>
    </w:p>
    <w:p w14:paraId="3C75DF34" w14:textId="77777777" w:rsidR="006A795C" w:rsidRPr="00C13AE5" w:rsidRDefault="006A795C" w:rsidP="0077381A">
      <w:pPr>
        <w:spacing w:after="0" w:line="240" w:lineRule="atLeast"/>
        <w:rPr>
          <w:rFonts w:cstheme="minorHAnsi"/>
          <w:sz w:val="24"/>
          <w:szCs w:val="24"/>
        </w:rPr>
      </w:pPr>
      <w:r w:rsidRPr="00C13AE5">
        <w:rPr>
          <w:rFonts w:cstheme="minorHAnsi"/>
          <w:sz w:val="24"/>
          <w:szCs w:val="24"/>
        </w:rPr>
        <w:tab/>
        <w:t>D. doctors' caring manner and free treatment at clinic</w:t>
      </w:r>
    </w:p>
    <w:p w14:paraId="1100935A" w14:textId="77777777" w:rsidR="006A795C" w:rsidRPr="00C13AE5" w:rsidRDefault="006A795C" w:rsidP="0077381A">
      <w:pPr>
        <w:spacing w:after="0" w:line="240" w:lineRule="atLeast"/>
        <w:rPr>
          <w:rFonts w:cstheme="minorHAnsi"/>
          <w:sz w:val="24"/>
          <w:szCs w:val="24"/>
        </w:rPr>
      </w:pPr>
    </w:p>
    <w:p w14:paraId="5E21A5C8" w14:textId="77777777" w:rsidR="006A795C" w:rsidRPr="00C13AE5" w:rsidRDefault="006A795C" w:rsidP="0077381A">
      <w:pPr>
        <w:spacing w:after="0" w:line="240" w:lineRule="atLeast"/>
        <w:rPr>
          <w:rFonts w:cstheme="minorHAnsi"/>
          <w:sz w:val="24"/>
          <w:szCs w:val="24"/>
        </w:rPr>
      </w:pPr>
      <w:r w:rsidRPr="00C13AE5">
        <w:rPr>
          <w:rFonts w:cstheme="minorHAnsi"/>
          <w:sz w:val="24"/>
          <w:szCs w:val="24"/>
        </w:rPr>
        <w:t>9. In which space (marked A, B, C and D in the passage) will the following sentence fit?</w:t>
      </w:r>
    </w:p>
    <w:p w14:paraId="4BE1CB70" w14:textId="77777777" w:rsidR="006A795C" w:rsidRPr="00C13AE5" w:rsidRDefault="006A795C" w:rsidP="0077381A">
      <w:pPr>
        <w:spacing w:after="0" w:line="240" w:lineRule="atLeast"/>
        <w:rPr>
          <w:rFonts w:cstheme="minorHAnsi"/>
          <w:b/>
          <w:i/>
          <w:sz w:val="24"/>
          <w:szCs w:val="24"/>
        </w:rPr>
      </w:pPr>
      <w:r w:rsidRPr="00C13AE5">
        <w:rPr>
          <w:rFonts w:cstheme="minorHAnsi"/>
          <w:b/>
          <w:i/>
          <w:sz w:val="24"/>
          <w:szCs w:val="24"/>
        </w:rPr>
        <w:t>"They treat me as a close member of their family. There is no discrimination between the rich and the poor. Everyone is treated equally." She added.</w:t>
      </w:r>
    </w:p>
    <w:p w14:paraId="3046631A" w14:textId="77777777" w:rsidR="006A795C" w:rsidRPr="00C13AE5" w:rsidRDefault="006A795C" w:rsidP="0077381A">
      <w:pPr>
        <w:spacing w:after="0" w:line="240" w:lineRule="atLeast"/>
        <w:rPr>
          <w:rFonts w:cstheme="minorHAnsi"/>
          <w:sz w:val="24"/>
          <w:szCs w:val="24"/>
        </w:rPr>
      </w:pPr>
      <w:r w:rsidRPr="00C13AE5">
        <w:rPr>
          <w:rFonts w:cstheme="minorHAnsi"/>
          <w:sz w:val="24"/>
          <w:szCs w:val="24"/>
        </w:rPr>
        <w:tab/>
        <w:t>A. A</w:t>
      </w:r>
      <w:r w:rsidRPr="00C13AE5">
        <w:rPr>
          <w:rFonts w:cstheme="minorHAnsi"/>
          <w:sz w:val="24"/>
          <w:szCs w:val="24"/>
        </w:rPr>
        <w:tab/>
      </w:r>
      <w:r w:rsidRPr="00C13AE5">
        <w:rPr>
          <w:rFonts w:cstheme="minorHAnsi"/>
          <w:sz w:val="24"/>
          <w:szCs w:val="24"/>
        </w:rPr>
        <w:tab/>
        <w:t>B. B</w:t>
      </w:r>
      <w:r w:rsidRPr="00C13AE5">
        <w:rPr>
          <w:rFonts w:cstheme="minorHAnsi"/>
          <w:sz w:val="24"/>
          <w:szCs w:val="24"/>
        </w:rPr>
        <w:tab/>
      </w:r>
      <w:r w:rsidRPr="00C13AE5">
        <w:rPr>
          <w:rFonts w:cstheme="minorHAnsi"/>
          <w:sz w:val="24"/>
          <w:szCs w:val="24"/>
        </w:rPr>
        <w:tab/>
        <w:t>C. C</w:t>
      </w:r>
      <w:r w:rsidRPr="00C13AE5">
        <w:rPr>
          <w:rFonts w:cstheme="minorHAnsi"/>
          <w:sz w:val="24"/>
          <w:szCs w:val="24"/>
        </w:rPr>
        <w:tab/>
      </w:r>
      <w:r w:rsidRPr="00C13AE5">
        <w:rPr>
          <w:rFonts w:cstheme="minorHAnsi"/>
          <w:sz w:val="24"/>
          <w:szCs w:val="24"/>
        </w:rPr>
        <w:tab/>
        <w:t>D. D</w:t>
      </w:r>
    </w:p>
    <w:p w14:paraId="1754A700" w14:textId="77777777" w:rsidR="006A795C" w:rsidRPr="00C13AE5" w:rsidRDefault="006A795C" w:rsidP="0077381A">
      <w:pPr>
        <w:spacing w:after="0" w:line="240" w:lineRule="atLeast"/>
        <w:rPr>
          <w:rFonts w:cstheme="minorHAnsi"/>
          <w:sz w:val="24"/>
          <w:szCs w:val="24"/>
        </w:rPr>
      </w:pPr>
    </w:p>
    <w:p w14:paraId="25977A93" w14:textId="77777777" w:rsidR="006A795C" w:rsidRPr="00C13AE5" w:rsidRDefault="006A795C" w:rsidP="0077381A">
      <w:pPr>
        <w:spacing w:after="0" w:line="240" w:lineRule="atLeast"/>
        <w:rPr>
          <w:rFonts w:cstheme="minorHAnsi"/>
          <w:sz w:val="24"/>
          <w:szCs w:val="24"/>
        </w:rPr>
      </w:pPr>
      <w:r w:rsidRPr="00C13AE5">
        <w:rPr>
          <w:rFonts w:cstheme="minorHAnsi"/>
          <w:sz w:val="24"/>
          <w:szCs w:val="24"/>
        </w:rPr>
        <w:t xml:space="preserve">10. The last paragraph indicates Mrs. Soc's opinion that a doctor is successful if </w:t>
      </w:r>
      <w:r w:rsidR="00196609" w:rsidRPr="00C13AE5">
        <w:rPr>
          <w:rFonts w:cstheme="minorHAnsi"/>
          <w:sz w:val="24"/>
          <w:szCs w:val="24"/>
        </w:rPr>
        <w:t>….</w:t>
      </w:r>
    </w:p>
    <w:p w14:paraId="3F462F7F" w14:textId="77777777" w:rsidR="006A795C" w:rsidRPr="00C13AE5" w:rsidRDefault="006A795C" w:rsidP="0077381A">
      <w:pPr>
        <w:spacing w:after="0" w:line="240" w:lineRule="atLeast"/>
        <w:rPr>
          <w:rFonts w:cstheme="minorHAnsi"/>
          <w:sz w:val="24"/>
          <w:szCs w:val="24"/>
        </w:rPr>
      </w:pPr>
      <w:r w:rsidRPr="00C13AE5">
        <w:rPr>
          <w:rFonts w:cstheme="minorHAnsi"/>
          <w:sz w:val="24"/>
          <w:szCs w:val="24"/>
        </w:rPr>
        <w:tab/>
        <w:t>A. he/ she earns a lot of money</w:t>
      </w:r>
    </w:p>
    <w:p w14:paraId="0298E9AA" w14:textId="77777777" w:rsidR="006A795C" w:rsidRPr="00C13AE5" w:rsidRDefault="006A795C" w:rsidP="0077381A">
      <w:pPr>
        <w:spacing w:after="0" w:line="240" w:lineRule="atLeast"/>
        <w:rPr>
          <w:rFonts w:cstheme="minorHAnsi"/>
          <w:sz w:val="24"/>
          <w:szCs w:val="24"/>
        </w:rPr>
      </w:pPr>
      <w:r w:rsidRPr="00C13AE5">
        <w:rPr>
          <w:rFonts w:cstheme="minorHAnsi"/>
          <w:sz w:val="24"/>
          <w:szCs w:val="24"/>
        </w:rPr>
        <w:tab/>
        <w:t>B. he/ she is confident in his/her skills</w:t>
      </w:r>
    </w:p>
    <w:p w14:paraId="3F48E005" w14:textId="77777777" w:rsidR="006A795C" w:rsidRPr="00C13AE5" w:rsidRDefault="006A795C" w:rsidP="0077381A">
      <w:pPr>
        <w:spacing w:after="0" w:line="240" w:lineRule="atLeast"/>
        <w:rPr>
          <w:rFonts w:cstheme="minorHAnsi"/>
          <w:sz w:val="24"/>
          <w:szCs w:val="24"/>
        </w:rPr>
      </w:pPr>
      <w:r w:rsidRPr="00C13AE5">
        <w:rPr>
          <w:rFonts w:cstheme="minorHAnsi"/>
          <w:sz w:val="24"/>
          <w:szCs w:val="24"/>
        </w:rPr>
        <w:tab/>
        <w:t>C. he/ she helps a lot of patients</w:t>
      </w:r>
    </w:p>
    <w:p w14:paraId="69C701AC" w14:textId="77777777" w:rsidR="006A795C" w:rsidRPr="00C13AE5" w:rsidRDefault="006A795C" w:rsidP="0077381A">
      <w:pPr>
        <w:spacing w:after="0" w:line="240" w:lineRule="atLeast"/>
        <w:rPr>
          <w:rFonts w:cstheme="minorHAnsi"/>
          <w:sz w:val="24"/>
          <w:szCs w:val="24"/>
        </w:rPr>
      </w:pPr>
      <w:r w:rsidRPr="00C13AE5">
        <w:rPr>
          <w:rFonts w:cstheme="minorHAnsi"/>
          <w:sz w:val="24"/>
          <w:szCs w:val="24"/>
        </w:rPr>
        <w:tab/>
        <w:t>D. he/ she benefits from their patients' pain</w:t>
      </w:r>
    </w:p>
    <w:p w14:paraId="12981CDF" w14:textId="77777777" w:rsidR="006A795C" w:rsidRPr="00C13AE5" w:rsidRDefault="006A795C" w:rsidP="0077381A">
      <w:pPr>
        <w:spacing w:after="0" w:line="240" w:lineRule="atLeast"/>
        <w:rPr>
          <w:rFonts w:cstheme="minorHAnsi"/>
          <w:sz w:val="24"/>
          <w:szCs w:val="24"/>
        </w:rPr>
      </w:pPr>
    </w:p>
    <w:p w14:paraId="70985460" w14:textId="77777777" w:rsidR="006A795C" w:rsidRPr="00C13AE5" w:rsidRDefault="006A795C" w:rsidP="0077381A">
      <w:pPr>
        <w:spacing w:after="0" w:line="240" w:lineRule="atLeast"/>
        <w:rPr>
          <w:rFonts w:cstheme="minorHAnsi"/>
          <w:sz w:val="24"/>
          <w:szCs w:val="24"/>
        </w:rPr>
      </w:pPr>
      <w:r w:rsidRPr="00C13AE5">
        <w:rPr>
          <w:rFonts w:cstheme="minorHAnsi"/>
          <w:sz w:val="24"/>
          <w:szCs w:val="24"/>
        </w:rPr>
        <w:tab/>
      </w:r>
    </w:p>
    <w:p w14:paraId="1EE9DE03" w14:textId="77777777" w:rsidR="006A795C" w:rsidRPr="00C13AE5" w:rsidRDefault="006A795C" w:rsidP="00631B08">
      <w:pPr>
        <w:spacing w:line="240" w:lineRule="atLeast"/>
        <w:rPr>
          <w:rFonts w:cstheme="minorHAnsi"/>
          <w:b/>
          <w:sz w:val="24"/>
          <w:szCs w:val="24"/>
          <w:lang w:val="fr-FR"/>
        </w:rPr>
      </w:pPr>
      <w:r w:rsidRPr="00C13AE5">
        <w:rPr>
          <w:rFonts w:cstheme="minorHAnsi"/>
          <w:b/>
          <w:sz w:val="24"/>
          <w:szCs w:val="24"/>
          <w:lang w:val="fr-FR"/>
        </w:rPr>
        <w:t>PASSAGE 2 – Questions 11-20</w:t>
      </w:r>
    </w:p>
    <w:p w14:paraId="0CF6EBBD" w14:textId="77777777" w:rsidR="006A795C" w:rsidRPr="00C13AE5" w:rsidRDefault="006A795C" w:rsidP="0077381A">
      <w:pPr>
        <w:spacing w:after="0" w:line="240" w:lineRule="atLeast"/>
        <w:jc w:val="center"/>
        <w:rPr>
          <w:rFonts w:eastAsia="Times New Roman" w:cstheme="minorHAnsi"/>
          <w:b/>
          <w:bCs/>
          <w:sz w:val="24"/>
          <w:szCs w:val="24"/>
        </w:rPr>
      </w:pPr>
      <w:r w:rsidRPr="00C13AE5">
        <w:rPr>
          <w:rFonts w:eastAsia="Times New Roman" w:cstheme="minorHAnsi"/>
          <w:b/>
          <w:bCs/>
          <w:sz w:val="24"/>
          <w:szCs w:val="24"/>
        </w:rPr>
        <w:t>To Get a Job in Your 50s, Maintain Friendships in Your 40s.</w:t>
      </w:r>
    </w:p>
    <w:tbl>
      <w:tblPr>
        <w:tblStyle w:val="TableGrid0"/>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578"/>
      </w:tblGrid>
      <w:tr w:rsidR="006A795C" w:rsidRPr="00C13AE5" w14:paraId="6A07A604" w14:textId="77777777" w:rsidTr="00B112EA">
        <w:trPr>
          <w:trHeight w:val="269"/>
        </w:trPr>
        <w:tc>
          <w:tcPr>
            <w:tcW w:w="679" w:type="dxa"/>
          </w:tcPr>
          <w:p w14:paraId="77BE728C" w14:textId="77777777" w:rsidR="006A795C" w:rsidRPr="00C13AE5" w:rsidRDefault="006A795C" w:rsidP="0077381A">
            <w:pPr>
              <w:spacing w:line="240" w:lineRule="atLeast"/>
              <w:jc w:val="both"/>
              <w:rPr>
                <w:rFonts w:eastAsia="Times New Roman" w:cstheme="minorHAnsi"/>
                <w:i/>
                <w:sz w:val="24"/>
                <w:szCs w:val="24"/>
              </w:rPr>
            </w:pPr>
            <w:r w:rsidRPr="00C13AE5">
              <w:rPr>
                <w:rFonts w:eastAsia="Times New Roman" w:cstheme="minorHAnsi"/>
                <w:i/>
                <w:sz w:val="24"/>
                <w:szCs w:val="24"/>
              </w:rPr>
              <w:t>Line</w:t>
            </w:r>
          </w:p>
          <w:p w14:paraId="603D4A3C" w14:textId="77777777" w:rsidR="006A795C" w:rsidRPr="00C13AE5" w:rsidRDefault="006A795C" w:rsidP="0077381A">
            <w:pPr>
              <w:spacing w:line="240" w:lineRule="atLeast"/>
              <w:jc w:val="both"/>
              <w:rPr>
                <w:rFonts w:eastAsia="Times New Roman" w:cstheme="minorHAnsi"/>
                <w:i/>
                <w:sz w:val="24"/>
                <w:szCs w:val="24"/>
              </w:rPr>
            </w:pPr>
          </w:p>
          <w:p w14:paraId="2A55D6DC" w14:textId="77777777" w:rsidR="006A795C" w:rsidRPr="00C13AE5" w:rsidRDefault="006A795C" w:rsidP="0077381A">
            <w:pPr>
              <w:spacing w:line="240" w:lineRule="atLeast"/>
              <w:jc w:val="both"/>
              <w:rPr>
                <w:rFonts w:eastAsia="Times New Roman" w:cstheme="minorHAnsi"/>
                <w:i/>
                <w:sz w:val="24"/>
                <w:szCs w:val="24"/>
              </w:rPr>
            </w:pPr>
          </w:p>
          <w:p w14:paraId="3A208173" w14:textId="77777777" w:rsidR="006A795C" w:rsidRPr="00C13AE5" w:rsidRDefault="006A795C" w:rsidP="0077381A">
            <w:pPr>
              <w:spacing w:line="240" w:lineRule="atLeast"/>
              <w:jc w:val="both"/>
              <w:rPr>
                <w:rFonts w:eastAsia="Times New Roman" w:cstheme="minorHAnsi"/>
                <w:i/>
                <w:sz w:val="24"/>
                <w:szCs w:val="24"/>
              </w:rPr>
            </w:pPr>
          </w:p>
          <w:p w14:paraId="0C12F637" w14:textId="77777777" w:rsidR="006A795C" w:rsidRPr="00C13AE5" w:rsidRDefault="006A795C" w:rsidP="0077381A">
            <w:pPr>
              <w:spacing w:line="240" w:lineRule="atLeast"/>
              <w:jc w:val="both"/>
              <w:rPr>
                <w:rFonts w:eastAsia="Times New Roman" w:cstheme="minorHAnsi"/>
                <w:i/>
                <w:sz w:val="24"/>
                <w:szCs w:val="24"/>
              </w:rPr>
            </w:pPr>
            <w:r w:rsidRPr="00C13AE5">
              <w:rPr>
                <w:rFonts w:eastAsia="Times New Roman" w:cstheme="minorHAnsi"/>
                <w:i/>
                <w:sz w:val="24"/>
                <w:szCs w:val="24"/>
              </w:rPr>
              <w:t xml:space="preserve">   5</w:t>
            </w:r>
          </w:p>
          <w:p w14:paraId="4E7C62DD" w14:textId="77777777" w:rsidR="006A795C" w:rsidRPr="00C13AE5" w:rsidRDefault="006A795C" w:rsidP="0077381A">
            <w:pPr>
              <w:spacing w:line="240" w:lineRule="atLeast"/>
              <w:jc w:val="both"/>
              <w:rPr>
                <w:rFonts w:eastAsia="Times New Roman" w:cstheme="minorHAnsi"/>
                <w:i/>
                <w:sz w:val="24"/>
                <w:szCs w:val="24"/>
              </w:rPr>
            </w:pPr>
          </w:p>
          <w:p w14:paraId="14E98BAF" w14:textId="77777777" w:rsidR="006A795C" w:rsidRPr="00C13AE5" w:rsidRDefault="006A795C" w:rsidP="0077381A">
            <w:pPr>
              <w:spacing w:line="240" w:lineRule="atLeast"/>
              <w:jc w:val="both"/>
              <w:rPr>
                <w:rFonts w:eastAsia="Times New Roman" w:cstheme="minorHAnsi"/>
                <w:i/>
                <w:sz w:val="24"/>
                <w:szCs w:val="24"/>
              </w:rPr>
            </w:pPr>
          </w:p>
          <w:p w14:paraId="5EA0726B" w14:textId="77777777" w:rsidR="006A795C" w:rsidRPr="00C13AE5" w:rsidRDefault="006A795C" w:rsidP="0077381A">
            <w:pPr>
              <w:spacing w:line="240" w:lineRule="atLeast"/>
              <w:jc w:val="both"/>
              <w:rPr>
                <w:rFonts w:eastAsia="Times New Roman" w:cstheme="minorHAnsi"/>
                <w:i/>
                <w:sz w:val="24"/>
                <w:szCs w:val="24"/>
              </w:rPr>
            </w:pPr>
          </w:p>
          <w:p w14:paraId="4C525567" w14:textId="77777777" w:rsidR="006A795C" w:rsidRPr="00C13AE5" w:rsidRDefault="006A795C" w:rsidP="0077381A">
            <w:pPr>
              <w:spacing w:line="240" w:lineRule="atLeast"/>
              <w:jc w:val="both"/>
              <w:rPr>
                <w:rFonts w:eastAsia="Times New Roman" w:cstheme="minorHAnsi"/>
                <w:i/>
                <w:sz w:val="24"/>
                <w:szCs w:val="24"/>
              </w:rPr>
            </w:pPr>
          </w:p>
          <w:p w14:paraId="0DA324CA" w14:textId="77777777" w:rsidR="006A795C" w:rsidRPr="00C13AE5" w:rsidRDefault="006A795C" w:rsidP="0077381A">
            <w:pPr>
              <w:spacing w:line="240" w:lineRule="atLeast"/>
              <w:jc w:val="both"/>
              <w:rPr>
                <w:rFonts w:eastAsia="Times New Roman" w:cstheme="minorHAnsi"/>
                <w:i/>
                <w:sz w:val="24"/>
                <w:szCs w:val="24"/>
              </w:rPr>
            </w:pPr>
            <w:r w:rsidRPr="00C13AE5">
              <w:rPr>
                <w:rFonts w:eastAsia="Times New Roman" w:cstheme="minorHAnsi"/>
                <w:i/>
                <w:sz w:val="24"/>
                <w:szCs w:val="24"/>
              </w:rPr>
              <w:t>10</w:t>
            </w:r>
          </w:p>
          <w:p w14:paraId="46C72117" w14:textId="77777777" w:rsidR="006A795C" w:rsidRPr="00C13AE5" w:rsidRDefault="006A795C" w:rsidP="0077381A">
            <w:pPr>
              <w:spacing w:line="240" w:lineRule="atLeast"/>
              <w:jc w:val="both"/>
              <w:rPr>
                <w:rFonts w:eastAsia="Times New Roman" w:cstheme="minorHAnsi"/>
                <w:i/>
                <w:sz w:val="24"/>
                <w:szCs w:val="24"/>
              </w:rPr>
            </w:pPr>
          </w:p>
          <w:p w14:paraId="604D42AD" w14:textId="77777777" w:rsidR="006A795C" w:rsidRPr="00C13AE5" w:rsidRDefault="006A795C" w:rsidP="0077381A">
            <w:pPr>
              <w:spacing w:line="240" w:lineRule="atLeast"/>
              <w:jc w:val="both"/>
              <w:rPr>
                <w:rFonts w:eastAsia="Times New Roman" w:cstheme="minorHAnsi"/>
                <w:i/>
                <w:sz w:val="24"/>
                <w:szCs w:val="24"/>
              </w:rPr>
            </w:pPr>
          </w:p>
          <w:p w14:paraId="0F03C017" w14:textId="77777777" w:rsidR="006A795C" w:rsidRPr="00C13AE5" w:rsidRDefault="006A795C" w:rsidP="0077381A">
            <w:pPr>
              <w:spacing w:line="240" w:lineRule="atLeast"/>
              <w:jc w:val="both"/>
              <w:rPr>
                <w:rFonts w:eastAsia="Times New Roman" w:cstheme="minorHAnsi"/>
                <w:i/>
                <w:sz w:val="24"/>
                <w:szCs w:val="24"/>
              </w:rPr>
            </w:pPr>
          </w:p>
          <w:p w14:paraId="1DECF2A5" w14:textId="77777777" w:rsidR="006A795C" w:rsidRPr="00C13AE5" w:rsidRDefault="006A795C" w:rsidP="0077381A">
            <w:pPr>
              <w:spacing w:line="240" w:lineRule="atLeast"/>
              <w:jc w:val="both"/>
              <w:rPr>
                <w:rFonts w:eastAsia="Times New Roman" w:cstheme="minorHAnsi"/>
                <w:i/>
                <w:sz w:val="24"/>
                <w:szCs w:val="24"/>
              </w:rPr>
            </w:pPr>
          </w:p>
          <w:p w14:paraId="262577F0" w14:textId="77777777" w:rsidR="006A795C" w:rsidRPr="00C13AE5" w:rsidRDefault="006A795C" w:rsidP="0077381A">
            <w:pPr>
              <w:spacing w:line="240" w:lineRule="atLeast"/>
              <w:jc w:val="both"/>
              <w:rPr>
                <w:rFonts w:eastAsia="Times New Roman" w:cstheme="minorHAnsi"/>
                <w:i/>
                <w:sz w:val="24"/>
                <w:szCs w:val="24"/>
              </w:rPr>
            </w:pPr>
            <w:r w:rsidRPr="00C13AE5">
              <w:rPr>
                <w:rFonts w:eastAsia="Times New Roman" w:cstheme="minorHAnsi"/>
                <w:i/>
                <w:sz w:val="24"/>
                <w:szCs w:val="24"/>
              </w:rPr>
              <w:t>15</w:t>
            </w:r>
          </w:p>
          <w:p w14:paraId="0676FD6B" w14:textId="77777777" w:rsidR="006A795C" w:rsidRPr="00C13AE5" w:rsidRDefault="006A795C" w:rsidP="0077381A">
            <w:pPr>
              <w:spacing w:line="240" w:lineRule="atLeast"/>
              <w:jc w:val="both"/>
              <w:rPr>
                <w:rFonts w:eastAsia="Times New Roman" w:cstheme="minorHAnsi"/>
                <w:i/>
                <w:sz w:val="24"/>
                <w:szCs w:val="24"/>
              </w:rPr>
            </w:pPr>
          </w:p>
          <w:p w14:paraId="1DE4B370" w14:textId="77777777" w:rsidR="006A795C" w:rsidRPr="00C13AE5" w:rsidRDefault="006A795C" w:rsidP="0077381A">
            <w:pPr>
              <w:spacing w:line="240" w:lineRule="atLeast"/>
              <w:jc w:val="both"/>
              <w:rPr>
                <w:rFonts w:eastAsia="Times New Roman" w:cstheme="minorHAnsi"/>
                <w:i/>
                <w:sz w:val="24"/>
                <w:szCs w:val="24"/>
              </w:rPr>
            </w:pPr>
          </w:p>
          <w:p w14:paraId="69C480B0" w14:textId="77777777" w:rsidR="006A795C" w:rsidRPr="00C13AE5" w:rsidRDefault="006A795C" w:rsidP="0077381A">
            <w:pPr>
              <w:spacing w:line="240" w:lineRule="atLeast"/>
              <w:jc w:val="both"/>
              <w:rPr>
                <w:rFonts w:eastAsia="Times New Roman" w:cstheme="minorHAnsi"/>
                <w:i/>
                <w:sz w:val="24"/>
                <w:szCs w:val="24"/>
              </w:rPr>
            </w:pPr>
          </w:p>
          <w:p w14:paraId="3289D833" w14:textId="77777777" w:rsidR="006A795C" w:rsidRPr="00C13AE5" w:rsidRDefault="006A795C" w:rsidP="0077381A">
            <w:pPr>
              <w:spacing w:line="240" w:lineRule="atLeast"/>
              <w:jc w:val="both"/>
              <w:rPr>
                <w:rFonts w:eastAsia="Times New Roman" w:cstheme="minorHAnsi"/>
                <w:i/>
                <w:sz w:val="24"/>
                <w:szCs w:val="24"/>
              </w:rPr>
            </w:pPr>
          </w:p>
          <w:p w14:paraId="6D37E475" w14:textId="77777777" w:rsidR="006A795C" w:rsidRPr="00C13AE5" w:rsidRDefault="006A795C" w:rsidP="0077381A">
            <w:pPr>
              <w:spacing w:line="240" w:lineRule="atLeast"/>
              <w:jc w:val="both"/>
              <w:rPr>
                <w:rFonts w:eastAsia="Times New Roman" w:cstheme="minorHAnsi"/>
                <w:i/>
                <w:sz w:val="24"/>
                <w:szCs w:val="24"/>
              </w:rPr>
            </w:pPr>
            <w:r w:rsidRPr="00C13AE5">
              <w:rPr>
                <w:rFonts w:eastAsia="Times New Roman" w:cstheme="minorHAnsi"/>
                <w:i/>
                <w:sz w:val="24"/>
                <w:szCs w:val="24"/>
              </w:rPr>
              <w:t>20</w:t>
            </w:r>
          </w:p>
          <w:p w14:paraId="144444BB" w14:textId="77777777" w:rsidR="006A795C" w:rsidRPr="00C13AE5" w:rsidRDefault="006A795C" w:rsidP="0077381A">
            <w:pPr>
              <w:spacing w:line="240" w:lineRule="atLeast"/>
              <w:jc w:val="both"/>
              <w:rPr>
                <w:rFonts w:eastAsia="Times New Roman" w:cstheme="minorHAnsi"/>
                <w:i/>
                <w:sz w:val="24"/>
                <w:szCs w:val="24"/>
              </w:rPr>
            </w:pPr>
          </w:p>
          <w:p w14:paraId="1A0D86E3" w14:textId="77777777" w:rsidR="006A795C" w:rsidRPr="00C13AE5" w:rsidRDefault="006A795C" w:rsidP="0077381A">
            <w:pPr>
              <w:spacing w:line="240" w:lineRule="atLeast"/>
              <w:jc w:val="both"/>
              <w:rPr>
                <w:rFonts w:eastAsia="Times New Roman" w:cstheme="minorHAnsi"/>
                <w:i/>
                <w:sz w:val="24"/>
                <w:szCs w:val="24"/>
              </w:rPr>
            </w:pPr>
          </w:p>
          <w:p w14:paraId="13FC7AD9" w14:textId="77777777" w:rsidR="006A795C" w:rsidRPr="00C13AE5" w:rsidRDefault="006A795C" w:rsidP="0077381A">
            <w:pPr>
              <w:spacing w:line="240" w:lineRule="atLeast"/>
              <w:jc w:val="both"/>
              <w:rPr>
                <w:rFonts w:eastAsia="Times New Roman" w:cstheme="minorHAnsi"/>
                <w:i/>
                <w:sz w:val="24"/>
                <w:szCs w:val="24"/>
              </w:rPr>
            </w:pPr>
          </w:p>
          <w:p w14:paraId="58019C24" w14:textId="77777777" w:rsidR="006A795C" w:rsidRPr="00C13AE5" w:rsidRDefault="006A795C" w:rsidP="0077381A">
            <w:pPr>
              <w:spacing w:line="240" w:lineRule="atLeast"/>
              <w:jc w:val="both"/>
              <w:rPr>
                <w:rFonts w:eastAsia="Times New Roman" w:cstheme="minorHAnsi"/>
                <w:i/>
                <w:sz w:val="24"/>
                <w:szCs w:val="24"/>
              </w:rPr>
            </w:pPr>
          </w:p>
          <w:p w14:paraId="50CFEB97" w14:textId="77777777" w:rsidR="006A795C" w:rsidRPr="00C13AE5" w:rsidRDefault="006A795C" w:rsidP="0077381A">
            <w:pPr>
              <w:spacing w:line="240" w:lineRule="atLeast"/>
              <w:jc w:val="both"/>
              <w:rPr>
                <w:rFonts w:eastAsia="Times New Roman" w:cstheme="minorHAnsi"/>
                <w:i/>
                <w:sz w:val="24"/>
                <w:szCs w:val="24"/>
              </w:rPr>
            </w:pPr>
            <w:r w:rsidRPr="00C13AE5">
              <w:rPr>
                <w:rFonts w:eastAsia="Times New Roman" w:cstheme="minorHAnsi"/>
                <w:i/>
                <w:sz w:val="24"/>
                <w:szCs w:val="24"/>
              </w:rPr>
              <w:t>25</w:t>
            </w:r>
          </w:p>
          <w:p w14:paraId="538DE9E1" w14:textId="77777777" w:rsidR="006A795C" w:rsidRPr="00C13AE5" w:rsidRDefault="006A795C" w:rsidP="0077381A">
            <w:pPr>
              <w:spacing w:line="240" w:lineRule="atLeast"/>
              <w:jc w:val="both"/>
              <w:rPr>
                <w:rFonts w:eastAsia="Times New Roman" w:cstheme="minorHAnsi"/>
                <w:i/>
                <w:sz w:val="24"/>
                <w:szCs w:val="24"/>
              </w:rPr>
            </w:pPr>
          </w:p>
          <w:p w14:paraId="06523768" w14:textId="77777777" w:rsidR="006A795C" w:rsidRPr="00C13AE5" w:rsidRDefault="006A795C" w:rsidP="0077381A">
            <w:pPr>
              <w:spacing w:line="240" w:lineRule="atLeast"/>
              <w:jc w:val="both"/>
              <w:rPr>
                <w:rFonts w:eastAsia="Times New Roman" w:cstheme="minorHAnsi"/>
                <w:i/>
                <w:sz w:val="24"/>
                <w:szCs w:val="24"/>
              </w:rPr>
            </w:pPr>
          </w:p>
          <w:p w14:paraId="1B243C04" w14:textId="77777777" w:rsidR="006A795C" w:rsidRPr="00C13AE5" w:rsidRDefault="006A795C" w:rsidP="0077381A">
            <w:pPr>
              <w:spacing w:line="240" w:lineRule="atLeast"/>
              <w:jc w:val="both"/>
              <w:rPr>
                <w:rFonts w:eastAsia="Times New Roman" w:cstheme="minorHAnsi"/>
                <w:i/>
                <w:sz w:val="24"/>
                <w:szCs w:val="24"/>
              </w:rPr>
            </w:pPr>
          </w:p>
          <w:p w14:paraId="581F37E0" w14:textId="77777777" w:rsidR="006A795C" w:rsidRPr="00C13AE5" w:rsidRDefault="006A795C" w:rsidP="0077381A">
            <w:pPr>
              <w:spacing w:line="240" w:lineRule="atLeast"/>
              <w:jc w:val="both"/>
              <w:rPr>
                <w:rFonts w:eastAsia="Times New Roman" w:cstheme="minorHAnsi"/>
                <w:i/>
                <w:sz w:val="24"/>
                <w:szCs w:val="24"/>
              </w:rPr>
            </w:pPr>
          </w:p>
          <w:p w14:paraId="40AF5EB9" w14:textId="77777777" w:rsidR="006A795C" w:rsidRPr="00C13AE5" w:rsidRDefault="006A795C" w:rsidP="0077381A">
            <w:pPr>
              <w:spacing w:line="240" w:lineRule="atLeast"/>
              <w:jc w:val="both"/>
              <w:rPr>
                <w:rFonts w:eastAsia="Times New Roman" w:cstheme="minorHAnsi"/>
                <w:i/>
                <w:sz w:val="24"/>
                <w:szCs w:val="24"/>
              </w:rPr>
            </w:pPr>
            <w:r w:rsidRPr="00C13AE5">
              <w:rPr>
                <w:rFonts w:eastAsia="Times New Roman" w:cstheme="minorHAnsi"/>
                <w:i/>
                <w:sz w:val="24"/>
                <w:szCs w:val="24"/>
              </w:rPr>
              <w:t>30</w:t>
            </w:r>
          </w:p>
          <w:p w14:paraId="22D1AA96" w14:textId="77777777" w:rsidR="006A795C" w:rsidRPr="00C13AE5" w:rsidRDefault="006A795C" w:rsidP="0077381A">
            <w:pPr>
              <w:spacing w:line="240" w:lineRule="atLeast"/>
              <w:jc w:val="both"/>
              <w:rPr>
                <w:rFonts w:eastAsia="Times New Roman" w:cstheme="minorHAnsi"/>
                <w:i/>
                <w:sz w:val="24"/>
                <w:szCs w:val="24"/>
              </w:rPr>
            </w:pPr>
          </w:p>
          <w:p w14:paraId="608A0BFD" w14:textId="77777777" w:rsidR="006A795C" w:rsidRPr="00C13AE5" w:rsidRDefault="006A795C" w:rsidP="0077381A">
            <w:pPr>
              <w:spacing w:line="240" w:lineRule="atLeast"/>
              <w:jc w:val="both"/>
              <w:rPr>
                <w:rFonts w:eastAsia="Times New Roman" w:cstheme="minorHAnsi"/>
                <w:i/>
                <w:sz w:val="24"/>
                <w:szCs w:val="24"/>
              </w:rPr>
            </w:pPr>
          </w:p>
          <w:p w14:paraId="2AFADE66" w14:textId="77777777" w:rsidR="006A795C" w:rsidRPr="00C13AE5" w:rsidRDefault="006A795C" w:rsidP="0077381A">
            <w:pPr>
              <w:spacing w:line="240" w:lineRule="atLeast"/>
              <w:jc w:val="both"/>
              <w:rPr>
                <w:rFonts w:eastAsia="Times New Roman" w:cstheme="minorHAnsi"/>
                <w:i/>
                <w:sz w:val="24"/>
                <w:szCs w:val="24"/>
              </w:rPr>
            </w:pPr>
          </w:p>
          <w:p w14:paraId="7532C1B3" w14:textId="77777777" w:rsidR="006A795C" w:rsidRPr="00C13AE5" w:rsidRDefault="006A795C" w:rsidP="0077381A">
            <w:pPr>
              <w:spacing w:line="240" w:lineRule="atLeast"/>
              <w:jc w:val="both"/>
              <w:rPr>
                <w:rFonts w:eastAsia="Times New Roman" w:cstheme="minorHAnsi"/>
                <w:i/>
                <w:sz w:val="24"/>
                <w:szCs w:val="24"/>
              </w:rPr>
            </w:pPr>
          </w:p>
          <w:p w14:paraId="373DD748" w14:textId="77777777" w:rsidR="006A795C" w:rsidRPr="00C13AE5" w:rsidRDefault="006A795C" w:rsidP="0077381A">
            <w:pPr>
              <w:spacing w:line="240" w:lineRule="atLeast"/>
              <w:jc w:val="both"/>
              <w:rPr>
                <w:rFonts w:eastAsia="Times New Roman" w:cstheme="minorHAnsi"/>
                <w:i/>
                <w:sz w:val="24"/>
                <w:szCs w:val="24"/>
              </w:rPr>
            </w:pPr>
            <w:r w:rsidRPr="00C13AE5">
              <w:rPr>
                <w:rFonts w:eastAsia="Times New Roman" w:cstheme="minorHAnsi"/>
                <w:i/>
                <w:sz w:val="24"/>
                <w:szCs w:val="24"/>
              </w:rPr>
              <w:t>35</w:t>
            </w:r>
          </w:p>
        </w:tc>
        <w:tc>
          <w:tcPr>
            <w:tcW w:w="9067" w:type="dxa"/>
          </w:tcPr>
          <w:p w14:paraId="5A78A452" w14:textId="77777777" w:rsidR="006A795C" w:rsidRPr="00C13AE5" w:rsidRDefault="006A795C" w:rsidP="0077381A">
            <w:pPr>
              <w:spacing w:line="240" w:lineRule="atLeast"/>
              <w:ind w:firstLine="761"/>
              <w:jc w:val="both"/>
              <w:rPr>
                <w:rFonts w:eastAsia="Times New Roman" w:cstheme="minorHAnsi"/>
                <w:sz w:val="24"/>
                <w:szCs w:val="24"/>
              </w:rPr>
            </w:pPr>
            <w:r w:rsidRPr="00C13AE5">
              <w:rPr>
                <w:rFonts w:eastAsia="Times New Roman" w:cstheme="minorHAnsi"/>
                <w:sz w:val="24"/>
                <w:szCs w:val="24"/>
              </w:rPr>
              <w:lastRenderedPageBreak/>
              <w:t xml:space="preserve">We hear it all the time: People who are over 50 take longer to find jobs than younger people. Connie Wanberg, a professor at the Carlson School of Management at the University of Minnesota, had long heard </w:t>
            </w:r>
            <w:r w:rsidRPr="00C13AE5">
              <w:rPr>
                <w:rFonts w:eastAsia="Times New Roman" w:cstheme="minorHAnsi"/>
                <w:b/>
                <w:sz w:val="24"/>
                <w:szCs w:val="24"/>
              </w:rPr>
              <w:t>gloom-and-doom</w:t>
            </w:r>
            <w:r w:rsidRPr="00C13AE5">
              <w:rPr>
                <w:rFonts w:eastAsia="Times New Roman" w:cstheme="minorHAnsi"/>
                <w:sz w:val="24"/>
                <w:szCs w:val="24"/>
              </w:rPr>
              <w:t xml:space="preserve"> stories to that effect, but she wondered how strong the data was to support them.</w:t>
            </w:r>
          </w:p>
          <w:p w14:paraId="6144BC59" w14:textId="77777777" w:rsidR="006A795C" w:rsidRPr="00C13AE5" w:rsidRDefault="006A795C" w:rsidP="0077381A">
            <w:pPr>
              <w:spacing w:line="240" w:lineRule="atLeast"/>
              <w:ind w:firstLine="761"/>
              <w:jc w:val="both"/>
              <w:rPr>
                <w:rFonts w:eastAsia="Times New Roman" w:cstheme="minorHAnsi"/>
                <w:sz w:val="24"/>
                <w:szCs w:val="24"/>
              </w:rPr>
            </w:pPr>
            <w:r w:rsidRPr="00C13AE5">
              <w:rPr>
                <w:rFonts w:eastAsia="Times New Roman" w:cstheme="minorHAnsi"/>
                <w:sz w:val="24"/>
                <w:szCs w:val="24"/>
              </w:rPr>
              <w:t>Very, as it turned out. According to a study by Professor Wanberg and others, job seekers over 50 were unemployed 5.8 weeks longer than those from the ages of 30 to 49. That number rose to 10.6 weeks when the comparison group was from 20 to 29. Professor Wanberg and three other researchers — Darla J. Hamann, Ruth Kanfer and Zhen Zhang — arrived at those numbers by analyzing and synthesizing hundreds of studies by economists, sociologists and psychologists.</w:t>
            </w:r>
          </w:p>
          <w:p w14:paraId="24FA8504" w14:textId="77777777" w:rsidR="006A795C" w:rsidRPr="00C13AE5" w:rsidRDefault="006A795C" w:rsidP="0077381A">
            <w:pPr>
              <w:spacing w:line="240" w:lineRule="atLeast"/>
              <w:ind w:firstLine="761"/>
              <w:jc w:val="both"/>
              <w:rPr>
                <w:rFonts w:eastAsia="Times New Roman" w:cstheme="minorHAnsi"/>
                <w:sz w:val="24"/>
                <w:szCs w:val="24"/>
              </w:rPr>
            </w:pPr>
            <w:r w:rsidRPr="00C13AE5">
              <w:rPr>
                <w:rFonts w:eastAsia="Times New Roman" w:cstheme="minorHAnsi"/>
                <w:sz w:val="24"/>
                <w:szCs w:val="24"/>
              </w:rPr>
              <w:t>But it is important not to jump to conclusions about the cause, Professor Wanberg said. “It’s not very unusual for everybody to think that the reason for the difficulty in finding jobs at 50s is discrimination,” she said. That can sometimes be the case, but the reality is that the behavior required to find work does not play to many older people’s strengths. Once they become aware of this, they can act to compensate.</w:t>
            </w:r>
          </w:p>
          <w:p w14:paraId="39CDA665" w14:textId="77777777" w:rsidR="006A795C" w:rsidRPr="00C13AE5" w:rsidRDefault="006A795C" w:rsidP="0077381A">
            <w:pPr>
              <w:spacing w:line="240" w:lineRule="atLeast"/>
              <w:ind w:firstLine="761"/>
              <w:jc w:val="both"/>
              <w:rPr>
                <w:rFonts w:eastAsia="Times New Roman" w:cstheme="minorHAnsi"/>
                <w:sz w:val="24"/>
                <w:szCs w:val="24"/>
              </w:rPr>
            </w:pPr>
            <w:r w:rsidRPr="00C13AE5">
              <w:rPr>
                <w:rFonts w:eastAsia="Times New Roman" w:cstheme="minorHAnsi"/>
                <w:sz w:val="24"/>
                <w:szCs w:val="24"/>
              </w:rPr>
              <w:t xml:space="preserve">In </w:t>
            </w:r>
            <w:r w:rsidRPr="00C13AE5">
              <w:rPr>
                <w:rFonts w:eastAsia="Times New Roman" w:cstheme="minorHAnsi"/>
                <w:b/>
                <w:sz w:val="24"/>
                <w:szCs w:val="24"/>
              </w:rPr>
              <w:t>their</w:t>
            </w:r>
            <w:r w:rsidRPr="00C13AE5">
              <w:rPr>
                <w:rFonts w:eastAsia="Times New Roman" w:cstheme="minorHAnsi"/>
                <w:sz w:val="24"/>
                <w:szCs w:val="24"/>
              </w:rPr>
              <w:t xml:space="preserve"> study, the researchers found that older people on average had smaller social networks than younger people, Professor Wanberg said. This is not necessarily bad — as we age, many of us find that the quality of our relationships is more important than the quantity. But in the job search process, the number of connections we maintain in our professional and personal networks is often </w:t>
            </w:r>
            <w:r w:rsidRPr="00C13AE5">
              <w:rPr>
                <w:rFonts w:eastAsia="Times New Roman" w:cstheme="minorHAnsi"/>
                <w:b/>
                <w:sz w:val="24"/>
                <w:szCs w:val="24"/>
              </w:rPr>
              <w:t>critical</w:t>
            </w:r>
            <w:r w:rsidRPr="00C13AE5">
              <w:rPr>
                <w:rFonts w:eastAsia="Times New Roman" w:cstheme="minorHAnsi"/>
                <w:sz w:val="24"/>
                <w:szCs w:val="24"/>
              </w:rPr>
              <w:t>.</w:t>
            </w:r>
          </w:p>
          <w:p w14:paraId="21755685" w14:textId="77777777" w:rsidR="006A795C" w:rsidRPr="00C13AE5" w:rsidRDefault="006A795C" w:rsidP="0077381A">
            <w:pPr>
              <w:spacing w:line="240" w:lineRule="atLeast"/>
              <w:ind w:firstLine="761"/>
              <w:jc w:val="both"/>
              <w:rPr>
                <w:rFonts w:eastAsia="Times New Roman" w:cstheme="minorHAnsi"/>
                <w:sz w:val="24"/>
                <w:szCs w:val="24"/>
              </w:rPr>
            </w:pPr>
            <w:r w:rsidRPr="00C13AE5">
              <w:rPr>
                <w:rFonts w:eastAsia="Times New Roman" w:cstheme="minorHAnsi"/>
                <w:sz w:val="24"/>
                <w:szCs w:val="24"/>
              </w:rPr>
              <w:t>As people age, they also tend to stay in the same job longer, consistent with a pattern of wanting to put down roots. During that time, the skills people have learned and the job search strategies they once used may become outdated — especially as technology evolves ever more quickly.</w:t>
            </w:r>
          </w:p>
          <w:p w14:paraId="2D850063" w14:textId="77777777" w:rsidR="006A795C" w:rsidRPr="00C13AE5" w:rsidRDefault="006A795C" w:rsidP="0077381A">
            <w:pPr>
              <w:spacing w:line="240" w:lineRule="atLeast"/>
              <w:ind w:firstLine="761"/>
              <w:jc w:val="both"/>
              <w:rPr>
                <w:rFonts w:eastAsia="Times New Roman" w:cstheme="minorHAnsi"/>
                <w:sz w:val="24"/>
                <w:szCs w:val="24"/>
              </w:rPr>
            </w:pPr>
            <w:r w:rsidRPr="00C13AE5">
              <w:rPr>
                <w:rFonts w:eastAsia="Times New Roman" w:cstheme="minorHAnsi"/>
                <w:sz w:val="24"/>
                <w:szCs w:val="24"/>
              </w:rPr>
              <w:t xml:space="preserve">The cure for </w:t>
            </w:r>
            <w:r w:rsidRPr="00C13AE5">
              <w:rPr>
                <w:rFonts w:eastAsia="Times New Roman" w:cstheme="minorHAnsi"/>
                <w:b/>
                <w:sz w:val="24"/>
                <w:szCs w:val="24"/>
              </w:rPr>
              <w:t>these</w:t>
            </w:r>
            <w:r w:rsidRPr="00C13AE5">
              <w:rPr>
                <w:rFonts w:eastAsia="Times New Roman" w:cstheme="minorHAnsi"/>
                <w:sz w:val="24"/>
                <w:szCs w:val="24"/>
              </w:rPr>
              <w:t xml:space="preserve"> </w:t>
            </w:r>
            <w:r w:rsidRPr="00C13AE5">
              <w:rPr>
                <w:rFonts w:eastAsia="Times New Roman" w:cstheme="minorHAnsi"/>
                <w:b/>
                <w:sz w:val="24"/>
                <w:szCs w:val="24"/>
              </w:rPr>
              <w:t>drawbacks</w:t>
            </w:r>
            <w:r w:rsidRPr="00C13AE5">
              <w:rPr>
                <w:rFonts w:eastAsia="Times New Roman" w:cstheme="minorHAnsi"/>
                <w:sz w:val="24"/>
                <w:szCs w:val="24"/>
              </w:rPr>
              <w:t xml:space="preserve"> is fairly straightforward. Once you hit your early 40s, even if you are not looking for a job, work to learn new skills and stretch yourself, </w:t>
            </w:r>
            <w:r w:rsidRPr="00C13AE5">
              <w:rPr>
                <w:rFonts w:eastAsia="Times New Roman" w:cstheme="minorHAnsi"/>
                <w:sz w:val="24"/>
                <w:szCs w:val="24"/>
              </w:rPr>
              <w:lastRenderedPageBreak/>
              <w:t>Professor Wanberg said. Also, keep your networks strong by staying in touch with former colleagues and classmates, along with current co-workers and clients whom you don’t see regularly, she said.</w:t>
            </w:r>
          </w:p>
          <w:p w14:paraId="626CA829" w14:textId="77777777" w:rsidR="006A795C" w:rsidRPr="00C13AE5" w:rsidRDefault="006A795C" w:rsidP="0077381A">
            <w:pPr>
              <w:spacing w:line="240" w:lineRule="atLeast"/>
              <w:ind w:firstLine="761"/>
              <w:jc w:val="both"/>
              <w:rPr>
                <w:rFonts w:eastAsia="Times New Roman" w:cstheme="minorHAnsi"/>
                <w:sz w:val="24"/>
                <w:szCs w:val="24"/>
              </w:rPr>
            </w:pPr>
            <w:r w:rsidRPr="00C13AE5">
              <w:rPr>
                <w:rFonts w:eastAsia="Times New Roman" w:cstheme="minorHAnsi"/>
                <w:sz w:val="24"/>
                <w:szCs w:val="24"/>
              </w:rPr>
              <w:t>Finding a job after 50 doesn’t have to be as discouraging as it is often portrayed to be, Professor Wanberg said. Just recognize that some of the obstacles you face are inherent to the aging process, she said. She stressed that her findings reflected only averages and that individual behavior varies greatly. Certainly, many older people maintain wide social circles and often learn skills. But in general, older job seekers must take more steps to find employment than younger ones, she said.</w:t>
            </w:r>
          </w:p>
          <w:p w14:paraId="7D7C10B2" w14:textId="77777777" w:rsidR="006A795C" w:rsidRPr="00C13AE5" w:rsidRDefault="006A795C" w:rsidP="0077381A">
            <w:pPr>
              <w:spacing w:line="240" w:lineRule="atLeast"/>
              <w:ind w:firstLine="761"/>
              <w:jc w:val="both"/>
              <w:rPr>
                <w:rFonts w:eastAsia="Times New Roman" w:cstheme="minorHAnsi"/>
                <w:sz w:val="24"/>
                <w:szCs w:val="24"/>
              </w:rPr>
            </w:pPr>
            <w:r w:rsidRPr="00C13AE5">
              <w:rPr>
                <w:rFonts w:eastAsia="Times New Roman" w:cstheme="minorHAnsi"/>
                <w:sz w:val="24"/>
                <w:szCs w:val="24"/>
              </w:rPr>
              <w:t>Once older workers do find a new employer, they can use their knowledge, wisdom and emotional intelligence — qualities that older people often possess in abundance — to thrive in their new positions.</w:t>
            </w:r>
          </w:p>
          <w:p w14:paraId="1B997AC5" w14:textId="77777777" w:rsidR="006A795C" w:rsidRPr="00C13AE5" w:rsidRDefault="006A795C" w:rsidP="0077381A">
            <w:pPr>
              <w:spacing w:line="240" w:lineRule="atLeast"/>
              <w:ind w:firstLine="761"/>
              <w:jc w:val="both"/>
              <w:rPr>
                <w:rFonts w:eastAsia="Times New Roman" w:cstheme="minorHAnsi"/>
                <w:sz w:val="24"/>
                <w:szCs w:val="24"/>
              </w:rPr>
            </w:pPr>
          </w:p>
        </w:tc>
      </w:tr>
    </w:tbl>
    <w:p w14:paraId="4278C81C" w14:textId="77777777" w:rsidR="006A795C" w:rsidRPr="00C13AE5" w:rsidRDefault="006A795C" w:rsidP="0077381A">
      <w:pPr>
        <w:spacing w:after="0" w:line="240" w:lineRule="atLeast"/>
        <w:jc w:val="both"/>
        <w:rPr>
          <w:rFonts w:eastAsia="Times New Roman" w:cstheme="minorHAnsi"/>
          <w:sz w:val="24"/>
          <w:szCs w:val="24"/>
        </w:rPr>
      </w:pPr>
      <w:r w:rsidRPr="00C13AE5">
        <w:rPr>
          <w:rFonts w:eastAsia="Times New Roman" w:cstheme="minorHAnsi"/>
          <w:sz w:val="24"/>
          <w:szCs w:val="24"/>
        </w:rPr>
        <w:lastRenderedPageBreak/>
        <w:t>11. The word "</w:t>
      </w:r>
      <w:r w:rsidRPr="00C13AE5">
        <w:rPr>
          <w:rFonts w:eastAsia="Times New Roman" w:cstheme="minorHAnsi"/>
          <w:b/>
          <w:sz w:val="24"/>
          <w:szCs w:val="24"/>
        </w:rPr>
        <w:t>gloom-and-doom</w:t>
      </w:r>
      <w:r w:rsidRPr="00C13AE5">
        <w:rPr>
          <w:rFonts w:eastAsia="Times New Roman" w:cstheme="minorHAnsi"/>
          <w:sz w:val="24"/>
          <w:szCs w:val="24"/>
        </w:rPr>
        <w:t>" in the first paragraph could be best replaced by …………….</w:t>
      </w:r>
    </w:p>
    <w:p w14:paraId="2EA1C027" w14:textId="77777777" w:rsidR="006A795C" w:rsidRPr="00C13AE5" w:rsidRDefault="006A795C" w:rsidP="0077381A">
      <w:pPr>
        <w:spacing w:after="0" w:line="240" w:lineRule="atLeast"/>
        <w:jc w:val="both"/>
        <w:rPr>
          <w:rFonts w:eastAsia="Times New Roman" w:cstheme="minorHAnsi"/>
          <w:sz w:val="24"/>
          <w:szCs w:val="24"/>
        </w:rPr>
      </w:pPr>
      <w:r w:rsidRPr="00C13AE5">
        <w:rPr>
          <w:rFonts w:eastAsia="Times New Roman" w:cstheme="minorHAnsi"/>
          <w:sz w:val="24"/>
          <w:szCs w:val="24"/>
        </w:rPr>
        <w:tab/>
        <w:t>A. hopeless</w:t>
      </w:r>
      <w:r w:rsidRPr="00C13AE5">
        <w:rPr>
          <w:rFonts w:eastAsia="Times New Roman" w:cstheme="minorHAnsi"/>
          <w:sz w:val="24"/>
          <w:szCs w:val="24"/>
        </w:rPr>
        <w:tab/>
      </w:r>
      <w:r w:rsidRPr="00C13AE5">
        <w:rPr>
          <w:rFonts w:eastAsia="Times New Roman" w:cstheme="minorHAnsi"/>
          <w:sz w:val="24"/>
          <w:szCs w:val="24"/>
        </w:rPr>
        <w:tab/>
        <w:t>B. interesting</w:t>
      </w:r>
      <w:r w:rsidRPr="00C13AE5">
        <w:rPr>
          <w:rFonts w:eastAsia="Times New Roman" w:cstheme="minorHAnsi"/>
          <w:sz w:val="24"/>
          <w:szCs w:val="24"/>
        </w:rPr>
        <w:tab/>
      </w:r>
      <w:r w:rsidRPr="00C13AE5">
        <w:rPr>
          <w:rFonts w:eastAsia="Times New Roman" w:cstheme="minorHAnsi"/>
          <w:sz w:val="24"/>
          <w:szCs w:val="24"/>
        </w:rPr>
        <w:tab/>
        <w:t>C. cheerful</w:t>
      </w:r>
      <w:r w:rsidRPr="00C13AE5">
        <w:rPr>
          <w:rFonts w:eastAsia="Times New Roman" w:cstheme="minorHAnsi"/>
          <w:sz w:val="24"/>
          <w:szCs w:val="24"/>
        </w:rPr>
        <w:tab/>
      </w:r>
      <w:r w:rsidRPr="00C13AE5">
        <w:rPr>
          <w:rFonts w:eastAsia="Times New Roman" w:cstheme="minorHAnsi"/>
          <w:sz w:val="24"/>
          <w:szCs w:val="24"/>
        </w:rPr>
        <w:tab/>
        <w:t>D. strange</w:t>
      </w:r>
    </w:p>
    <w:p w14:paraId="0E5553D0" w14:textId="77777777" w:rsidR="006A795C" w:rsidRPr="00C13AE5" w:rsidRDefault="006A795C" w:rsidP="0077381A">
      <w:pPr>
        <w:spacing w:after="0" w:line="240" w:lineRule="atLeast"/>
        <w:jc w:val="both"/>
        <w:rPr>
          <w:rFonts w:eastAsia="Times New Roman" w:cstheme="minorHAnsi"/>
          <w:sz w:val="24"/>
          <w:szCs w:val="24"/>
        </w:rPr>
      </w:pPr>
    </w:p>
    <w:p w14:paraId="7A7D1C83" w14:textId="77777777" w:rsidR="006A795C" w:rsidRPr="00C13AE5" w:rsidRDefault="006A795C" w:rsidP="0077381A">
      <w:pPr>
        <w:spacing w:after="0" w:line="240" w:lineRule="atLeast"/>
        <w:jc w:val="both"/>
        <w:rPr>
          <w:rFonts w:eastAsia="Times New Roman" w:cstheme="minorHAnsi"/>
          <w:sz w:val="24"/>
          <w:szCs w:val="24"/>
        </w:rPr>
      </w:pPr>
      <w:r w:rsidRPr="00C13AE5">
        <w:rPr>
          <w:rFonts w:eastAsia="Times New Roman" w:cstheme="minorHAnsi"/>
          <w:sz w:val="24"/>
          <w:szCs w:val="24"/>
        </w:rPr>
        <w:t>12. According to the study, which age group has the least unemployed time?</w:t>
      </w:r>
    </w:p>
    <w:p w14:paraId="2CBBD882" w14:textId="77777777" w:rsidR="006A795C" w:rsidRPr="00C13AE5" w:rsidRDefault="006A795C" w:rsidP="0077381A">
      <w:pPr>
        <w:spacing w:after="0" w:line="240" w:lineRule="atLeast"/>
        <w:jc w:val="both"/>
        <w:rPr>
          <w:rFonts w:eastAsia="Times New Roman" w:cstheme="minorHAnsi"/>
          <w:sz w:val="24"/>
          <w:szCs w:val="24"/>
        </w:rPr>
      </w:pPr>
      <w:r w:rsidRPr="00C13AE5">
        <w:rPr>
          <w:rFonts w:eastAsia="Times New Roman" w:cstheme="minorHAnsi"/>
          <w:sz w:val="24"/>
          <w:szCs w:val="24"/>
        </w:rPr>
        <w:tab/>
        <w:t>A. less than 20</w:t>
      </w:r>
      <w:r w:rsidRPr="00C13AE5">
        <w:rPr>
          <w:rFonts w:eastAsia="Times New Roman" w:cstheme="minorHAnsi"/>
          <w:sz w:val="24"/>
          <w:szCs w:val="24"/>
        </w:rPr>
        <w:tab/>
      </w:r>
      <w:r w:rsidRPr="00C13AE5">
        <w:rPr>
          <w:rFonts w:eastAsia="Times New Roman" w:cstheme="minorHAnsi"/>
          <w:sz w:val="24"/>
          <w:szCs w:val="24"/>
        </w:rPr>
        <w:tab/>
        <w:t xml:space="preserve">B. from 20 to 29 </w:t>
      </w:r>
      <w:r w:rsidRPr="00C13AE5">
        <w:rPr>
          <w:rFonts w:eastAsia="Times New Roman" w:cstheme="minorHAnsi"/>
          <w:sz w:val="24"/>
          <w:szCs w:val="24"/>
        </w:rPr>
        <w:tab/>
        <w:t xml:space="preserve">C. from 30 to 49 </w:t>
      </w:r>
      <w:r w:rsidRPr="00C13AE5">
        <w:rPr>
          <w:rFonts w:eastAsia="Times New Roman" w:cstheme="minorHAnsi"/>
          <w:sz w:val="24"/>
          <w:szCs w:val="24"/>
        </w:rPr>
        <w:tab/>
        <w:t xml:space="preserve">D. over 50 </w:t>
      </w:r>
    </w:p>
    <w:p w14:paraId="3D6DC413" w14:textId="77777777" w:rsidR="006A795C" w:rsidRPr="00C13AE5" w:rsidRDefault="006A795C" w:rsidP="0077381A">
      <w:pPr>
        <w:spacing w:after="0" w:line="240" w:lineRule="atLeast"/>
        <w:jc w:val="both"/>
        <w:rPr>
          <w:rFonts w:eastAsia="Times New Roman" w:cstheme="minorHAnsi"/>
          <w:sz w:val="24"/>
          <w:szCs w:val="24"/>
        </w:rPr>
      </w:pPr>
    </w:p>
    <w:p w14:paraId="3707E65E" w14:textId="77777777" w:rsidR="006A795C" w:rsidRPr="00C13AE5" w:rsidRDefault="006A795C" w:rsidP="0077381A">
      <w:pPr>
        <w:spacing w:after="0" w:line="240" w:lineRule="atLeast"/>
        <w:jc w:val="both"/>
        <w:rPr>
          <w:rFonts w:eastAsia="Times New Roman" w:cstheme="minorHAnsi"/>
          <w:sz w:val="24"/>
          <w:szCs w:val="24"/>
        </w:rPr>
      </w:pPr>
      <w:r w:rsidRPr="00C13AE5">
        <w:rPr>
          <w:rFonts w:eastAsia="Times New Roman" w:cstheme="minorHAnsi"/>
          <w:sz w:val="24"/>
          <w:szCs w:val="24"/>
        </w:rPr>
        <w:t xml:space="preserve">13. In the third paragraph, what best paraphrases the sentence </w:t>
      </w:r>
      <w:r w:rsidRPr="00C13AE5">
        <w:rPr>
          <w:rFonts w:eastAsia="Times New Roman" w:cstheme="minorHAnsi"/>
          <w:b/>
          <w:sz w:val="24"/>
          <w:szCs w:val="24"/>
        </w:rPr>
        <w:t>“It’s not very unusual for everybody to think that the reason for the difficulty in finding jobs at 50s is discrimination</w:t>
      </w:r>
      <w:r w:rsidRPr="00C13AE5">
        <w:rPr>
          <w:rFonts w:eastAsia="Times New Roman" w:cstheme="minorHAnsi"/>
          <w:sz w:val="24"/>
          <w:szCs w:val="24"/>
        </w:rPr>
        <w:t>"?</w:t>
      </w:r>
    </w:p>
    <w:p w14:paraId="451D7958" w14:textId="77777777" w:rsidR="006A795C" w:rsidRPr="00C13AE5" w:rsidRDefault="006A795C" w:rsidP="0077381A">
      <w:pPr>
        <w:spacing w:after="0" w:line="240" w:lineRule="atLeast"/>
        <w:jc w:val="both"/>
        <w:rPr>
          <w:rFonts w:eastAsia="Times New Roman" w:cstheme="minorHAnsi"/>
          <w:sz w:val="24"/>
          <w:szCs w:val="24"/>
        </w:rPr>
      </w:pPr>
      <w:r w:rsidRPr="00C13AE5">
        <w:rPr>
          <w:rFonts w:eastAsia="Times New Roman" w:cstheme="minorHAnsi"/>
          <w:sz w:val="24"/>
          <w:szCs w:val="24"/>
        </w:rPr>
        <w:t xml:space="preserve">    A. People do not usually think about the cause of discrimination in finding jobs at 50s.</w:t>
      </w:r>
    </w:p>
    <w:p w14:paraId="16C4EC9A" w14:textId="77777777" w:rsidR="006A795C" w:rsidRPr="00C13AE5" w:rsidRDefault="006A795C" w:rsidP="0077381A">
      <w:pPr>
        <w:spacing w:after="0" w:line="240" w:lineRule="atLeast"/>
        <w:jc w:val="both"/>
        <w:rPr>
          <w:rFonts w:eastAsia="Times New Roman" w:cstheme="minorHAnsi"/>
          <w:sz w:val="24"/>
          <w:szCs w:val="24"/>
        </w:rPr>
      </w:pPr>
      <w:r w:rsidRPr="00C13AE5">
        <w:rPr>
          <w:rFonts w:eastAsia="Times New Roman" w:cstheme="minorHAnsi"/>
          <w:sz w:val="24"/>
          <w:szCs w:val="24"/>
        </w:rPr>
        <w:t xml:space="preserve">    B. People do not usually think that discrimination is the reason for the difficulty at 50s.</w:t>
      </w:r>
    </w:p>
    <w:p w14:paraId="1BB59C4D" w14:textId="77777777" w:rsidR="006A795C" w:rsidRPr="00C13AE5" w:rsidRDefault="006A795C" w:rsidP="0077381A">
      <w:pPr>
        <w:spacing w:after="0" w:line="240" w:lineRule="atLeast"/>
        <w:jc w:val="both"/>
        <w:rPr>
          <w:rFonts w:eastAsia="Times New Roman" w:cstheme="minorHAnsi"/>
          <w:sz w:val="24"/>
          <w:szCs w:val="24"/>
        </w:rPr>
      </w:pPr>
      <w:r w:rsidRPr="00C13AE5">
        <w:rPr>
          <w:rFonts w:eastAsia="Times New Roman" w:cstheme="minorHAnsi"/>
          <w:sz w:val="24"/>
          <w:szCs w:val="24"/>
        </w:rPr>
        <w:t xml:space="preserve">   C. People commonly believe that finding jobs at 50s causes discrimination.</w:t>
      </w:r>
    </w:p>
    <w:p w14:paraId="2139ECF9" w14:textId="77777777" w:rsidR="006A795C" w:rsidRPr="00C13AE5" w:rsidRDefault="006A795C" w:rsidP="0077381A">
      <w:pPr>
        <w:spacing w:after="0" w:line="240" w:lineRule="atLeast"/>
        <w:jc w:val="both"/>
        <w:rPr>
          <w:rFonts w:eastAsia="Times New Roman" w:cstheme="minorHAnsi"/>
          <w:sz w:val="24"/>
          <w:szCs w:val="24"/>
        </w:rPr>
      </w:pPr>
      <w:r w:rsidRPr="00C13AE5">
        <w:rPr>
          <w:rFonts w:eastAsia="Times New Roman" w:cstheme="minorHAnsi"/>
          <w:sz w:val="24"/>
          <w:szCs w:val="24"/>
        </w:rPr>
        <w:t xml:space="preserve">   D. People commonly believe that discrimination makes finding jobs at 50s difficult.</w:t>
      </w:r>
    </w:p>
    <w:p w14:paraId="4644CC5F" w14:textId="77777777" w:rsidR="00284A81" w:rsidRPr="00C13AE5" w:rsidRDefault="00284A81" w:rsidP="0077381A">
      <w:pPr>
        <w:spacing w:after="0" w:line="240" w:lineRule="atLeast"/>
        <w:jc w:val="both"/>
        <w:rPr>
          <w:rFonts w:eastAsia="Times New Roman" w:cstheme="minorHAnsi"/>
          <w:sz w:val="24"/>
          <w:szCs w:val="24"/>
        </w:rPr>
      </w:pPr>
    </w:p>
    <w:p w14:paraId="58613007" w14:textId="77777777" w:rsidR="006A795C" w:rsidRPr="00C13AE5" w:rsidRDefault="006A795C" w:rsidP="0077381A">
      <w:pPr>
        <w:spacing w:after="0" w:line="240" w:lineRule="atLeast"/>
        <w:jc w:val="both"/>
        <w:rPr>
          <w:rFonts w:eastAsia="Times New Roman" w:cstheme="minorHAnsi"/>
          <w:sz w:val="24"/>
          <w:szCs w:val="24"/>
        </w:rPr>
      </w:pPr>
      <w:r w:rsidRPr="00C13AE5">
        <w:rPr>
          <w:rFonts w:eastAsia="Times New Roman" w:cstheme="minorHAnsi"/>
          <w:sz w:val="24"/>
          <w:szCs w:val="24"/>
        </w:rPr>
        <w:t>14. The word "</w:t>
      </w:r>
      <w:r w:rsidRPr="00C13AE5">
        <w:rPr>
          <w:rFonts w:eastAsia="Times New Roman" w:cstheme="minorHAnsi"/>
          <w:b/>
          <w:sz w:val="24"/>
          <w:szCs w:val="24"/>
        </w:rPr>
        <w:t>their</w:t>
      </w:r>
      <w:r w:rsidRPr="00C13AE5">
        <w:rPr>
          <w:rFonts w:eastAsia="Times New Roman" w:cstheme="minorHAnsi"/>
          <w:sz w:val="24"/>
          <w:szCs w:val="24"/>
        </w:rPr>
        <w:t>" in paragraph 4 refers to …………….</w:t>
      </w:r>
    </w:p>
    <w:p w14:paraId="237C5C61" w14:textId="77777777" w:rsidR="006A795C" w:rsidRPr="00C13AE5" w:rsidRDefault="006A795C" w:rsidP="0077381A">
      <w:pPr>
        <w:spacing w:after="0" w:line="240" w:lineRule="atLeast"/>
        <w:jc w:val="both"/>
        <w:rPr>
          <w:rFonts w:eastAsia="Times New Roman" w:cstheme="minorHAnsi"/>
          <w:sz w:val="24"/>
          <w:szCs w:val="24"/>
        </w:rPr>
      </w:pPr>
      <w:r w:rsidRPr="00C13AE5">
        <w:rPr>
          <w:rFonts w:eastAsia="Times New Roman" w:cstheme="minorHAnsi"/>
          <w:sz w:val="24"/>
          <w:szCs w:val="24"/>
        </w:rPr>
        <w:tab/>
        <w:t>A. the researchers</w:t>
      </w:r>
      <w:r w:rsidRPr="00C13AE5">
        <w:rPr>
          <w:rFonts w:eastAsia="Times New Roman" w:cstheme="minorHAnsi"/>
          <w:sz w:val="24"/>
          <w:szCs w:val="24"/>
        </w:rPr>
        <w:tab/>
      </w:r>
      <w:r w:rsidRPr="00C13AE5">
        <w:rPr>
          <w:rFonts w:eastAsia="Times New Roman" w:cstheme="minorHAnsi"/>
          <w:sz w:val="24"/>
          <w:szCs w:val="24"/>
        </w:rPr>
        <w:tab/>
        <w:t xml:space="preserve">B. older people </w:t>
      </w:r>
    </w:p>
    <w:p w14:paraId="74F0B4ED" w14:textId="77777777" w:rsidR="006A795C" w:rsidRPr="00C13AE5" w:rsidRDefault="006A795C" w:rsidP="0077381A">
      <w:pPr>
        <w:spacing w:after="0" w:line="240" w:lineRule="atLeast"/>
        <w:jc w:val="both"/>
        <w:rPr>
          <w:rFonts w:eastAsia="Times New Roman" w:cstheme="minorHAnsi"/>
          <w:sz w:val="24"/>
          <w:szCs w:val="24"/>
        </w:rPr>
      </w:pPr>
      <w:r w:rsidRPr="00C13AE5">
        <w:rPr>
          <w:rFonts w:eastAsia="Times New Roman" w:cstheme="minorHAnsi"/>
          <w:sz w:val="24"/>
          <w:szCs w:val="24"/>
        </w:rPr>
        <w:tab/>
        <w:t xml:space="preserve">C. social networks </w:t>
      </w:r>
      <w:r w:rsidRPr="00C13AE5">
        <w:rPr>
          <w:rFonts w:eastAsia="Times New Roman" w:cstheme="minorHAnsi"/>
          <w:sz w:val="24"/>
          <w:szCs w:val="24"/>
        </w:rPr>
        <w:tab/>
      </w:r>
      <w:r w:rsidRPr="00C13AE5">
        <w:rPr>
          <w:rFonts w:eastAsia="Times New Roman" w:cstheme="minorHAnsi"/>
          <w:sz w:val="24"/>
          <w:szCs w:val="24"/>
        </w:rPr>
        <w:tab/>
        <w:t>D. younger people</w:t>
      </w:r>
    </w:p>
    <w:p w14:paraId="5159D112" w14:textId="77777777" w:rsidR="006A795C" w:rsidRPr="00C13AE5" w:rsidRDefault="006A795C" w:rsidP="0077381A">
      <w:pPr>
        <w:spacing w:after="0" w:line="240" w:lineRule="atLeast"/>
        <w:jc w:val="both"/>
        <w:rPr>
          <w:rFonts w:eastAsia="Times New Roman" w:cstheme="minorHAnsi"/>
          <w:sz w:val="24"/>
          <w:szCs w:val="24"/>
        </w:rPr>
      </w:pPr>
    </w:p>
    <w:p w14:paraId="7DB68BCF" w14:textId="77777777" w:rsidR="006A795C" w:rsidRPr="00C13AE5" w:rsidRDefault="006A795C" w:rsidP="0077381A">
      <w:pPr>
        <w:spacing w:after="0" w:line="240" w:lineRule="atLeast"/>
        <w:jc w:val="both"/>
        <w:rPr>
          <w:rFonts w:eastAsia="Times New Roman" w:cstheme="minorHAnsi"/>
          <w:sz w:val="24"/>
          <w:szCs w:val="24"/>
        </w:rPr>
      </w:pPr>
      <w:r w:rsidRPr="00C13AE5">
        <w:rPr>
          <w:rFonts w:eastAsia="Times New Roman" w:cstheme="minorHAnsi"/>
          <w:sz w:val="24"/>
          <w:szCs w:val="24"/>
        </w:rPr>
        <w:t>15. The word "</w:t>
      </w:r>
      <w:r w:rsidRPr="00C13AE5">
        <w:rPr>
          <w:rFonts w:eastAsia="Times New Roman" w:cstheme="minorHAnsi"/>
          <w:b/>
          <w:sz w:val="24"/>
          <w:szCs w:val="24"/>
        </w:rPr>
        <w:t>critical</w:t>
      </w:r>
      <w:r w:rsidRPr="00C13AE5">
        <w:rPr>
          <w:rFonts w:eastAsia="Times New Roman" w:cstheme="minorHAnsi"/>
          <w:sz w:val="24"/>
          <w:szCs w:val="24"/>
        </w:rPr>
        <w:t>" in paragraph 4 could be best replaced by …………..</w:t>
      </w:r>
    </w:p>
    <w:p w14:paraId="5F1E7018" w14:textId="77777777" w:rsidR="006A795C" w:rsidRPr="00C13AE5" w:rsidRDefault="006A795C" w:rsidP="0077381A">
      <w:pPr>
        <w:spacing w:after="0" w:line="240" w:lineRule="atLeast"/>
        <w:jc w:val="both"/>
        <w:rPr>
          <w:rFonts w:eastAsia="Times New Roman" w:cstheme="minorHAnsi"/>
          <w:sz w:val="24"/>
          <w:szCs w:val="24"/>
        </w:rPr>
      </w:pPr>
      <w:r w:rsidRPr="00C13AE5">
        <w:rPr>
          <w:rFonts w:eastAsia="Times New Roman" w:cstheme="minorHAnsi"/>
          <w:sz w:val="24"/>
          <w:szCs w:val="24"/>
        </w:rPr>
        <w:tab/>
        <w:t>A. huge</w:t>
      </w:r>
      <w:r w:rsidRPr="00C13AE5">
        <w:rPr>
          <w:rFonts w:eastAsia="Times New Roman" w:cstheme="minorHAnsi"/>
          <w:sz w:val="24"/>
          <w:szCs w:val="24"/>
        </w:rPr>
        <w:tab/>
      </w:r>
      <w:r w:rsidRPr="00C13AE5">
        <w:rPr>
          <w:rFonts w:eastAsia="Times New Roman" w:cstheme="minorHAnsi"/>
          <w:sz w:val="24"/>
          <w:szCs w:val="24"/>
        </w:rPr>
        <w:tab/>
        <w:t>B. demanding</w:t>
      </w:r>
      <w:r w:rsidRPr="00C13AE5">
        <w:rPr>
          <w:rFonts w:eastAsia="Times New Roman" w:cstheme="minorHAnsi"/>
          <w:sz w:val="24"/>
          <w:szCs w:val="24"/>
        </w:rPr>
        <w:tab/>
      </w:r>
      <w:r w:rsidRPr="00C13AE5">
        <w:rPr>
          <w:rFonts w:eastAsia="Times New Roman" w:cstheme="minorHAnsi"/>
          <w:sz w:val="24"/>
          <w:szCs w:val="24"/>
        </w:rPr>
        <w:tab/>
        <w:t>C. trivial</w:t>
      </w:r>
      <w:r w:rsidRPr="00C13AE5">
        <w:rPr>
          <w:rFonts w:eastAsia="Times New Roman" w:cstheme="minorHAnsi"/>
          <w:sz w:val="24"/>
          <w:szCs w:val="24"/>
        </w:rPr>
        <w:tab/>
        <w:t>D. important</w:t>
      </w:r>
    </w:p>
    <w:p w14:paraId="2DBF3823" w14:textId="77777777" w:rsidR="006A795C" w:rsidRPr="00C13AE5" w:rsidRDefault="006A795C" w:rsidP="0077381A">
      <w:pPr>
        <w:spacing w:after="0" w:line="240" w:lineRule="atLeast"/>
        <w:jc w:val="both"/>
        <w:rPr>
          <w:rFonts w:eastAsia="Times New Roman" w:cstheme="minorHAnsi"/>
          <w:sz w:val="24"/>
          <w:szCs w:val="24"/>
        </w:rPr>
      </w:pPr>
    </w:p>
    <w:p w14:paraId="1BD97461" w14:textId="77777777" w:rsidR="006A795C" w:rsidRPr="00C13AE5" w:rsidRDefault="006A795C" w:rsidP="0077381A">
      <w:pPr>
        <w:spacing w:after="0" w:line="240" w:lineRule="atLeast"/>
        <w:jc w:val="both"/>
        <w:rPr>
          <w:rFonts w:eastAsia="Times New Roman" w:cstheme="minorHAnsi"/>
          <w:sz w:val="24"/>
          <w:szCs w:val="24"/>
        </w:rPr>
      </w:pPr>
      <w:r w:rsidRPr="00C13AE5">
        <w:rPr>
          <w:rFonts w:eastAsia="Times New Roman" w:cstheme="minorHAnsi"/>
          <w:sz w:val="24"/>
          <w:szCs w:val="24"/>
        </w:rPr>
        <w:t>16. What advice does Professor Wanberg give to over 50 year-old job seekers when they are still at early 40s?</w:t>
      </w:r>
    </w:p>
    <w:p w14:paraId="005262AB" w14:textId="77777777" w:rsidR="006A795C" w:rsidRPr="00C13AE5" w:rsidRDefault="006A795C" w:rsidP="0077381A">
      <w:pPr>
        <w:spacing w:after="0" w:line="240" w:lineRule="atLeast"/>
        <w:jc w:val="both"/>
        <w:rPr>
          <w:rFonts w:eastAsia="Times New Roman" w:cstheme="minorHAnsi"/>
          <w:sz w:val="24"/>
          <w:szCs w:val="24"/>
        </w:rPr>
      </w:pPr>
      <w:r w:rsidRPr="00C13AE5">
        <w:rPr>
          <w:rFonts w:eastAsia="Times New Roman" w:cstheme="minorHAnsi"/>
          <w:sz w:val="24"/>
          <w:szCs w:val="24"/>
        </w:rPr>
        <w:tab/>
        <w:t>A. maintaining small but strong social networks</w:t>
      </w:r>
    </w:p>
    <w:p w14:paraId="739FDAC9" w14:textId="77777777" w:rsidR="006A795C" w:rsidRPr="00C13AE5" w:rsidRDefault="006A795C" w:rsidP="0077381A">
      <w:pPr>
        <w:spacing w:after="0" w:line="240" w:lineRule="atLeast"/>
        <w:jc w:val="both"/>
        <w:rPr>
          <w:rFonts w:eastAsia="Times New Roman" w:cstheme="minorHAnsi"/>
          <w:sz w:val="24"/>
          <w:szCs w:val="24"/>
        </w:rPr>
      </w:pPr>
      <w:r w:rsidRPr="00C13AE5">
        <w:rPr>
          <w:rFonts w:eastAsia="Times New Roman" w:cstheme="minorHAnsi"/>
          <w:sz w:val="24"/>
          <w:szCs w:val="24"/>
        </w:rPr>
        <w:tab/>
        <w:t>B. becoming aware of their strengths</w:t>
      </w:r>
    </w:p>
    <w:p w14:paraId="569958B7" w14:textId="77777777" w:rsidR="006A795C" w:rsidRPr="00C13AE5" w:rsidRDefault="006A795C" w:rsidP="0077381A">
      <w:pPr>
        <w:spacing w:after="0" w:line="240" w:lineRule="atLeast"/>
        <w:jc w:val="both"/>
        <w:rPr>
          <w:rFonts w:eastAsia="Times New Roman" w:cstheme="minorHAnsi"/>
          <w:sz w:val="24"/>
          <w:szCs w:val="24"/>
        </w:rPr>
      </w:pPr>
      <w:r w:rsidRPr="00C13AE5">
        <w:rPr>
          <w:rFonts w:eastAsia="Times New Roman" w:cstheme="minorHAnsi"/>
          <w:sz w:val="24"/>
          <w:szCs w:val="24"/>
        </w:rPr>
        <w:tab/>
        <w:t>C. learning new skills and keeping wide social circles</w:t>
      </w:r>
    </w:p>
    <w:p w14:paraId="53ED4AE8" w14:textId="77777777" w:rsidR="006A795C" w:rsidRPr="00C13AE5" w:rsidRDefault="006A795C" w:rsidP="0077381A">
      <w:pPr>
        <w:spacing w:after="0" w:line="240" w:lineRule="atLeast"/>
        <w:jc w:val="both"/>
        <w:rPr>
          <w:rFonts w:eastAsia="Times New Roman" w:cstheme="minorHAnsi"/>
          <w:sz w:val="24"/>
          <w:szCs w:val="24"/>
        </w:rPr>
      </w:pPr>
      <w:r w:rsidRPr="00C13AE5">
        <w:rPr>
          <w:rFonts w:eastAsia="Times New Roman" w:cstheme="minorHAnsi"/>
          <w:sz w:val="24"/>
          <w:szCs w:val="24"/>
        </w:rPr>
        <w:tab/>
        <w:t>D. staying in the same job longer.</w:t>
      </w:r>
    </w:p>
    <w:p w14:paraId="515F8BBC" w14:textId="77777777" w:rsidR="006A795C" w:rsidRPr="00C13AE5" w:rsidRDefault="006A795C" w:rsidP="0077381A">
      <w:pPr>
        <w:spacing w:after="0" w:line="240" w:lineRule="atLeast"/>
        <w:jc w:val="both"/>
        <w:rPr>
          <w:rFonts w:eastAsia="Times New Roman" w:cstheme="minorHAnsi"/>
          <w:sz w:val="24"/>
          <w:szCs w:val="24"/>
        </w:rPr>
      </w:pPr>
    </w:p>
    <w:p w14:paraId="598082E3" w14:textId="77777777" w:rsidR="006A795C" w:rsidRPr="00C13AE5" w:rsidRDefault="006A795C" w:rsidP="0077381A">
      <w:pPr>
        <w:spacing w:after="0" w:line="240" w:lineRule="atLeast"/>
        <w:jc w:val="both"/>
        <w:rPr>
          <w:rFonts w:eastAsia="Times New Roman" w:cstheme="minorHAnsi"/>
          <w:sz w:val="24"/>
          <w:szCs w:val="24"/>
        </w:rPr>
      </w:pPr>
      <w:r w:rsidRPr="00C13AE5">
        <w:rPr>
          <w:rFonts w:eastAsia="Times New Roman" w:cstheme="minorHAnsi"/>
          <w:sz w:val="24"/>
          <w:szCs w:val="24"/>
        </w:rPr>
        <w:t>17. The word "</w:t>
      </w:r>
      <w:r w:rsidRPr="00C13AE5">
        <w:rPr>
          <w:rFonts w:eastAsia="Times New Roman" w:cstheme="minorHAnsi"/>
          <w:b/>
          <w:sz w:val="24"/>
          <w:szCs w:val="24"/>
        </w:rPr>
        <w:t>these drawbacks</w:t>
      </w:r>
      <w:r w:rsidRPr="00C13AE5">
        <w:rPr>
          <w:rFonts w:eastAsia="Times New Roman" w:cstheme="minorHAnsi"/>
          <w:sz w:val="24"/>
          <w:szCs w:val="24"/>
        </w:rPr>
        <w:t>" in paragraph 6 refers to ………….</w:t>
      </w:r>
    </w:p>
    <w:p w14:paraId="322A2545" w14:textId="77777777" w:rsidR="006A795C" w:rsidRPr="00C13AE5" w:rsidRDefault="006A795C" w:rsidP="0077381A">
      <w:pPr>
        <w:spacing w:after="0" w:line="240" w:lineRule="atLeast"/>
        <w:jc w:val="both"/>
        <w:rPr>
          <w:rFonts w:eastAsia="Times New Roman" w:cstheme="minorHAnsi"/>
          <w:sz w:val="24"/>
          <w:szCs w:val="24"/>
        </w:rPr>
      </w:pPr>
      <w:r w:rsidRPr="00C13AE5">
        <w:rPr>
          <w:rFonts w:eastAsia="Times New Roman" w:cstheme="minorHAnsi"/>
          <w:sz w:val="24"/>
          <w:szCs w:val="24"/>
        </w:rPr>
        <w:tab/>
        <w:t>A. outdated skills and job search strategies</w:t>
      </w:r>
    </w:p>
    <w:p w14:paraId="15E483A3" w14:textId="77777777" w:rsidR="006A795C" w:rsidRPr="00C13AE5" w:rsidRDefault="006A795C" w:rsidP="0077381A">
      <w:pPr>
        <w:spacing w:after="0" w:line="240" w:lineRule="atLeast"/>
        <w:jc w:val="both"/>
        <w:rPr>
          <w:rFonts w:eastAsia="Times New Roman" w:cstheme="minorHAnsi"/>
          <w:sz w:val="24"/>
          <w:szCs w:val="24"/>
        </w:rPr>
      </w:pPr>
      <w:r w:rsidRPr="00C13AE5">
        <w:rPr>
          <w:rFonts w:eastAsia="Times New Roman" w:cstheme="minorHAnsi"/>
          <w:sz w:val="24"/>
          <w:szCs w:val="24"/>
        </w:rPr>
        <w:tab/>
        <w:t>B. small numbers of connection networks</w:t>
      </w:r>
    </w:p>
    <w:p w14:paraId="7A9AC733" w14:textId="77777777" w:rsidR="006A795C" w:rsidRPr="00C13AE5" w:rsidRDefault="006A795C" w:rsidP="0077381A">
      <w:pPr>
        <w:spacing w:after="0" w:line="240" w:lineRule="atLeast"/>
        <w:jc w:val="both"/>
        <w:rPr>
          <w:rFonts w:eastAsia="Times New Roman" w:cstheme="minorHAnsi"/>
          <w:sz w:val="24"/>
          <w:szCs w:val="24"/>
        </w:rPr>
      </w:pPr>
      <w:r w:rsidRPr="00C13AE5">
        <w:rPr>
          <w:rFonts w:eastAsia="Times New Roman" w:cstheme="minorHAnsi"/>
          <w:sz w:val="24"/>
          <w:szCs w:val="24"/>
        </w:rPr>
        <w:tab/>
        <w:t>C. lost social circles with co-workers and clients</w:t>
      </w:r>
    </w:p>
    <w:p w14:paraId="1ED8D834" w14:textId="77777777" w:rsidR="006A795C" w:rsidRPr="00C13AE5" w:rsidRDefault="006A795C" w:rsidP="0077381A">
      <w:pPr>
        <w:spacing w:after="0" w:line="240" w:lineRule="atLeast"/>
        <w:jc w:val="both"/>
        <w:rPr>
          <w:rFonts w:eastAsia="Times New Roman" w:cstheme="minorHAnsi"/>
          <w:sz w:val="24"/>
          <w:szCs w:val="24"/>
        </w:rPr>
      </w:pPr>
      <w:r w:rsidRPr="00C13AE5">
        <w:rPr>
          <w:rFonts w:eastAsia="Times New Roman" w:cstheme="minorHAnsi"/>
          <w:sz w:val="24"/>
          <w:szCs w:val="24"/>
        </w:rPr>
        <w:lastRenderedPageBreak/>
        <w:tab/>
        <w:t>D. low quality and small quantity of relationships</w:t>
      </w:r>
    </w:p>
    <w:p w14:paraId="7FEB1349" w14:textId="77777777" w:rsidR="006A795C" w:rsidRPr="00C13AE5" w:rsidRDefault="006A795C" w:rsidP="0077381A">
      <w:pPr>
        <w:spacing w:after="0" w:line="240" w:lineRule="atLeast"/>
        <w:jc w:val="both"/>
        <w:rPr>
          <w:rFonts w:eastAsia="Times New Roman" w:cstheme="minorHAnsi"/>
          <w:sz w:val="24"/>
          <w:szCs w:val="24"/>
        </w:rPr>
      </w:pPr>
    </w:p>
    <w:p w14:paraId="784FD3E6" w14:textId="77777777" w:rsidR="006A795C" w:rsidRPr="00C13AE5" w:rsidRDefault="006A795C" w:rsidP="0077381A">
      <w:pPr>
        <w:spacing w:after="0" w:line="240" w:lineRule="atLeast"/>
        <w:jc w:val="both"/>
        <w:rPr>
          <w:rFonts w:eastAsia="Times New Roman" w:cstheme="minorHAnsi"/>
          <w:sz w:val="24"/>
          <w:szCs w:val="24"/>
        </w:rPr>
      </w:pPr>
      <w:r w:rsidRPr="00C13AE5">
        <w:rPr>
          <w:rFonts w:eastAsia="Times New Roman" w:cstheme="minorHAnsi"/>
          <w:sz w:val="24"/>
          <w:szCs w:val="24"/>
        </w:rPr>
        <w:t>18. What of the following statements is not true according to the passage?</w:t>
      </w:r>
    </w:p>
    <w:p w14:paraId="29810C7A" w14:textId="77777777" w:rsidR="006A795C" w:rsidRPr="00C13AE5" w:rsidRDefault="006A795C" w:rsidP="0077381A">
      <w:pPr>
        <w:spacing w:after="0" w:line="240" w:lineRule="atLeast"/>
        <w:jc w:val="both"/>
        <w:rPr>
          <w:rFonts w:eastAsia="Times New Roman" w:cstheme="minorHAnsi"/>
          <w:sz w:val="24"/>
          <w:szCs w:val="24"/>
        </w:rPr>
      </w:pPr>
      <w:r w:rsidRPr="00C13AE5">
        <w:rPr>
          <w:rFonts w:eastAsia="Times New Roman" w:cstheme="minorHAnsi"/>
          <w:sz w:val="24"/>
          <w:szCs w:val="24"/>
        </w:rPr>
        <w:tab/>
        <w:t>A. Finding a job after 50 is not at all hopeless</w:t>
      </w:r>
      <w:r w:rsidRPr="00C13AE5">
        <w:rPr>
          <w:rFonts w:eastAsia="Times New Roman" w:cstheme="minorHAnsi"/>
          <w:sz w:val="24"/>
          <w:szCs w:val="24"/>
        </w:rPr>
        <w:tab/>
      </w:r>
    </w:p>
    <w:p w14:paraId="56C869C7" w14:textId="77777777" w:rsidR="006A795C" w:rsidRPr="00C13AE5" w:rsidRDefault="006A795C" w:rsidP="0077381A">
      <w:pPr>
        <w:spacing w:after="0" w:line="240" w:lineRule="atLeast"/>
        <w:jc w:val="both"/>
        <w:rPr>
          <w:rFonts w:eastAsia="Times New Roman" w:cstheme="minorHAnsi"/>
          <w:sz w:val="24"/>
          <w:szCs w:val="24"/>
        </w:rPr>
      </w:pPr>
      <w:r w:rsidRPr="00C13AE5">
        <w:rPr>
          <w:rFonts w:eastAsia="Times New Roman" w:cstheme="minorHAnsi"/>
          <w:sz w:val="24"/>
          <w:szCs w:val="24"/>
        </w:rPr>
        <w:tab/>
        <w:t>B. Older people hardly learn new skills and maintain wide social networks</w:t>
      </w:r>
    </w:p>
    <w:p w14:paraId="618EDFBE" w14:textId="77777777" w:rsidR="006A795C" w:rsidRPr="00C13AE5" w:rsidRDefault="006A795C" w:rsidP="0077381A">
      <w:pPr>
        <w:spacing w:after="0" w:line="240" w:lineRule="atLeast"/>
        <w:jc w:val="both"/>
        <w:rPr>
          <w:rFonts w:eastAsia="Times New Roman" w:cstheme="minorHAnsi"/>
          <w:sz w:val="24"/>
          <w:szCs w:val="24"/>
        </w:rPr>
      </w:pPr>
      <w:r w:rsidRPr="00C13AE5">
        <w:rPr>
          <w:rFonts w:eastAsia="Times New Roman" w:cstheme="minorHAnsi"/>
          <w:sz w:val="24"/>
          <w:szCs w:val="24"/>
        </w:rPr>
        <w:tab/>
        <w:t>C. Older people often have many good qualities</w:t>
      </w:r>
    </w:p>
    <w:p w14:paraId="412A5DCE" w14:textId="77777777" w:rsidR="006A795C" w:rsidRPr="00C13AE5" w:rsidRDefault="006A795C" w:rsidP="0077381A">
      <w:pPr>
        <w:spacing w:after="0" w:line="240" w:lineRule="atLeast"/>
        <w:jc w:val="both"/>
        <w:rPr>
          <w:rFonts w:eastAsia="Times New Roman" w:cstheme="minorHAnsi"/>
          <w:sz w:val="24"/>
          <w:szCs w:val="24"/>
        </w:rPr>
      </w:pPr>
      <w:r w:rsidRPr="00C13AE5">
        <w:rPr>
          <w:rFonts w:eastAsia="Times New Roman" w:cstheme="minorHAnsi"/>
          <w:sz w:val="24"/>
          <w:szCs w:val="24"/>
        </w:rPr>
        <w:tab/>
        <w:t>D. Findings of the study does not hold true for all older people.</w:t>
      </w:r>
    </w:p>
    <w:p w14:paraId="115D8340" w14:textId="77777777" w:rsidR="006A795C" w:rsidRPr="00C13AE5" w:rsidRDefault="006A795C" w:rsidP="0077381A">
      <w:pPr>
        <w:spacing w:after="0" w:line="240" w:lineRule="atLeast"/>
        <w:jc w:val="both"/>
        <w:rPr>
          <w:rFonts w:eastAsia="Times New Roman" w:cstheme="minorHAnsi"/>
          <w:sz w:val="24"/>
          <w:szCs w:val="24"/>
        </w:rPr>
      </w:pPr>
    </w:p>
    <w:p w14:paraId="4B80F8CE" w14:textId="77777777" w:rsidR="006A795C" w:rsidRPr="00C13AE5" w:rsidRDefault="006A795C" w:rsidP="0077381A">
      <w:pPr>
        <w:spacing w:after="0" w:line="240" w:lineRule="atLeast"/>
        <w:jc w:val="both"/>
        <w:rPr>
          <w:rFonts w:eastAsia="Times New Roman" w:cstheme="minorHAnsi"/>
          <w:i/>
          <w:sz w:val="24"/>
          <w:szCs w:val="24"/>
        </w:rPr>
      </w:pPr>
      <w:r w:rsidRPr="00C13AE5">
        <w:rPr>
          <w:rFonts w:eastAsia="Times New Roman" w:cstheme="minorHAnsi"/>
          <w:sz w:val="24"/>
          <w:szCs w:val="24"/>
        </w:rPr>
        <w:t>19. Which of the following would best describe Professor Wanberg's attitude towards finding a job after 50?</w:t>
      </w:r>
    </w:p>
    <w:p w14:paraId="2DD5C669" w14:textId="77777777" w:rsidR="006A795C" w:rsidRPr="00C13AE5" w:rsidRDefault="006A795C" w:rsidP="0077381A">
      <w:pPr>
        <w:spacing w:after="0" w:line="240" w:lineRule="atLeast"/>
        <w:jc w:val="both"/>
        <w:rPr>
          <w:rFonts w:eastAsia="Times New Roman" w:cstheme="minorHAnsi"/>
          <w:sz w:val="24"/>
          <w:szCs w:val="24"/>
        </w:rPr>
      </w:pPr>
      <w:r w:rsidRPr="00C13AE5">
        <w:rPr>
          <w:rFonts w:eastAsia="Times New Roman" w:cstheme="minorHAnsi"/>
          <w:sz w:val="24"/>
          <w:szCs w:val="24"/>
        </w:rPr>
        <w:tab/>
        <w:t>A. hopeless</w:t>
      </w:r>
      <w:r w:rsidRPr="00C13AE5">
        <w:rPr>
          <w:rFonts w:eastAsia="Times New Roman" w:cstheme="minorHAnsi"/>
          <w:sz w:val="24"/>
          <w:szCs w:val="24"/>
        </w:rPr>
        <w:tab/>
      </w:r>
      <w:r w:rsidRPr="00C13AE5">
        <w:rPr>
          <w:rFonts w:eastAsia="Times New Roman" w:cstheme="minorHAnsi"/>
          <w:sz w:val="24"/>
          <w:szCs w:val="24"/>
        </w:rPr>
        <w:tab/>
        <w:t>B. frustrated</w:t>
      </w:r>
      <w:r w:rsidRPr="00C13AE5">
        <w:rPr>
          <w:rFonts w:eastAsia="Times New Roman" w:cstheme="minorHAnsi"/>
          <w:sz w:val="24"/>
          <w:szCs w:val="24"/>
        </w:rPr>
        <w:tab/>
      </w:r>
      <w:r w:rsidRPr="00C13AE5">
        <w:rPr>
          <w:rFonts w:eastAsia="Times New Roman" w:cstheme="minorHAnsi"/>
          <w:sz w:val="24"/>
          <w:szCs w:val="24"/>
        </w:rPr>
        <w:tab/>
        <w:t>C. optimistic</w:t>
      </w:r>
      <w:r w:rsidRPr="00C13AE5">
        <w:rPr>
          <w:rFonts w:eastAsia="Times New Roman" w:cstheme="minorHAnsi"/>
          <w:sz w:val="24"/>
          <w:szCs w:val="24"/>
        </w:rPr>
        <w:tab/>
      </w:r>
      <w:r w:rsidRPr="00C13AE5">
        <w:rPr>
          <w:rFonts w:eastAsia="Times New Roman" w:cstheme="minorHAnsi"/>
          <w:sz w:val="24"/>
          <w:szCs w:val="24"/>
        </w:rPr>
        <w:tab/>
        <w:t>D. discouraging</w:t>
      </w:r>
    </w:p>
    <w:p w14:paraId="7D29803C" w14:textId="77777777" w:rsidR="006A795C" w:rsidRPr="00C13AE5" w:rsidRDefault="006A795C" w:rsidP="0077381A">
      <w:pPr>
        <w:spacing w:after="0" w:line="240" w:lineRule="atLeast"/>
        <w:jc w:val="both"/>
        <w:rPr>
          <w:rFonts w:eastAsia="Times New Roman" w:cstheme="minorHAnsi"/>
          <w:sz w:val="24"/>
          <w:szCs w:val="24"/>
        </w:rPr>
      </w:pPr>
    </w:p>
    <w:p w14:paraId="3C2972B0" w14:textId="77777777" w:rsidR="006A795C" w:rsidRPr="00C13AE5" w:rsidRDefault="006A795C" w:rsidP="0077381A">
      <w:pPr>
        <w:spacing w:after="0" w:line="240" w:lineRule="atLeast"/>
        <w:jc w:val="both"/>
        <w:rPr>
          <w:rFonts w:eastAsia="Times New Roman" w:cstheme="minorHAnsi"/>
          <w:sz w:val="24"/>
          <w:szCs w:val="24"/>
        </w:rPr>
      </w:pPr>
      <w:r w:rsidRPr="00C13AE5">
        <w:rPr>
          <w:rFonts w:eastAsia="Times New Roman" w:cstheme="minorHAnsi"/>
          <w:sz w:val="24"/>
          <w:szCs w:val="24"/>
        </w:rPr>
        <w:t xml:space="preserve">20. What is the purpose of this passage? </w:t>
      </w:r>
    </w:p>
    <w:p w14:paraId="1D218B34" w14:textId="77777777" w:rsidR="006A795C" w:rsidRPr="00C13AE5" w:rsidRDefault="006A795C" w:rsidP="0077381A">
      <w:pPr>
        <w:spacing w:after="0" w:line="240" w:lineRule="atLeast"/>
        <w:jc w:val="both"/>
        <w:rPr>
          <w:rFonts w:eastAsia="Times New Roman" w:cstheme="minorHAnsi"/>
          <w:sz w:val="24"/>
          <w:szCs w:val="24"/>
        </w:rPr>
      </w:pPr>
      <w:r w:rsidRPr="00C13AE5">
        <w:rPr>
          <w:rFonts w:eastAsia="Times New Roman" w:cstheme="minorHAnsi"/>
          <w:sz w:val="24"/>
          <w:szCs w:val="24"/>
        </w:rPr>
        <w:tab/>
        <w:t>A. To report the difficulties of finding jobs at 50s.</w:t>
      </w:r>
    </w:p>
    <w:p w14:paraId="2AE60563" w14:textId="77777777" w:rsidR="006A795C" w:rsidRPr="00C13AE5" w:rsidRDefault="006A795C" w:rsidP="0077381A">
      <w:pPr>
        <w:spacing w:after="0" w:line="240" w:lineRule="atLeast"/>
        <w:jc w:val="both"/>
        <w:rPr>
          <w:rFonts w:eastAsia="Times New Roman" w:cstheme="minorHAnsi"/>
          <w:sz w:val="24"/>
          <w:szCs w:val="24"/>
        </w:rPr>
      </w:pPr>
      <w:r w:rsidRPr="00C13AE5">
        <w:rPr>
          <w:rFonts w:eastAsia="Times New Roman" w:cstheme="minorHAnsi"/>
          <w:sz w:val="24"/>
          <w:szCs w:val="24"/>
        </w:rPr>
        <w:tab/>
        <w:t>B. To discuss the advantages and disadvantages of 50 year-old job seekers.</w:t>
      </w:r>
    </w:p>
    <w:p w14:paraId="556962FB" w14:textId="77777777" w:rsidR="006A795C" w:rsidRPr="00C13AE5" w:rsidRDefault="006A795C" w:rsidP="0077381A">
      <w:pPr>
        <w:spacing w:after="0" w:line="240" w:lineRule="atLeast"/>
        <w:ind w:firstLine="720"/>
        <w:jc w:val="both"/>
        <w:rPr>
          <w:rFonts w:eastAsia="Times New Roman" w:cstheme="minorHAnsi"/>
          <w:sz w:val="24"/>
          <w:szCs w:val="24"/>
        </w:rPr>
      </w:pPr>
      <w:r w:rsidRPr="00C13AE5">
        <w:rPr>
          <w:rFonts w:eastAsia="Times New Roman" w:cstheme="minorHAnsi"/>
          <w:sz w:val="24"/>
          <w:szCs w:val="24"/>
        </w:rPr>
        <w:t>C. To warn people against skipping jobs at later ages.</w:t>
      </w:r>
    </w:p>
    <w:p w14:paraId="470723FB" w14:textId="77777777" w:rsidR="006A795C" w:rsidRPr="00C13AE5" w:rsidRDefault="006A795C" w:rsidP="0077381A">
      <w:pPr>
        <w:spacing w:after="0" w:line="240" w:lineRule="atLeast"/>
        <w:ind w:left="720"/>
        <w:jc w:val="both"/>
        <w:rPr>
          <w:rFonts w:eastAsia="Times New Roman" w:cstheme="minorHAnsi"/>
          <w:sz w:val="24"/>
          <w:szCs w:val="24"/>
        </w:rPr>
      </w:pPr>
      <w:r w:rsidRPr="00C13AE5">
        <w:rPr>
          <w:rFonts w:eastAsia="Times New Roman" w:cstheme="minorHAnsi"/>
          <w:sz w:val="24"/>
          <w:szCs w:val="24"/>
        </w:rPr>
        <w:t>D. To raise awareness on the importance of maintaining social conn</w:t>
      </w:r>
      <w:r w:rsidR="000800C5" w:rsidRPr="00C13AE5">
        <w:rPr>
          <w:rFonts w:eastAsia="Times New Roman" w:cstheme="minorHAnsi"/>
          <w:sz w:val="24"/>
          <w:szCs w:val="24"/>
        </w:rPr>
        <w:t xml:space="preserve">ections and learning new skills </w:t>
      </w:r>
      <w:r w:rsidRPr="00C13AE5">
        <w:rPr>
          <w:rFonts w:eastAsia="Times New Roman" w:cstheme="minorHAnsi"/>
          <w:sz w:val="24"/>
          <w:szCs w:val="24"/>
        </w:rPr>
        <w:t>at early stages.</w:t>
      </w:r>
    </w:p>
    <w:p w14:paraId="77FC2421" w14:textId="77777777" w:rsidR="006A795C" w:rsidRPr="00C13AE5" w:rsidRDefault="006A795C" w:rsidP="0077381A">
      <w:pPr>
        <w:spacing w:line="240" w:lineRule="atLeast"/>
        <w:jc w:val="both"/>
        <w:rPr>
          <w:rFonts w:cstheme="minorHAnsi"/>
          <w:b/>
          <w:sz w:val="24"/>
          <w:szCs w:val="24"/>
          <w:lang w:val="fr-FR"/>
        </w:rPr>
      </w:pPr>
    </w:p>
    <w:p w14:paraId="1F02FEED" w14:textId="77777777" w:rsidR="006A795C" w:rsidRPr="00C13AE5" w:rsidRDefault="006A795C" w:rsidP="0077381A">
      <w:pPr>
        <w:spacing w:line="240" w:lineRule="atLeast"/>
        <w:jc w:val="both"/>
        <w:rPr>
          <w:rFonts w:cstheme="minorHAnsi"/>
          <w:b/>
          <w:sz w:val="24"/>
          <w:szCs w:val="24"/>
          <w:lang w:val="fr-FR"/>
        </w:rPr>
      </w:pPr>
    </w:p>
    <w:p w14:paraId="50FA842B" w14:textId="77777777" w:rsidR="006A795C" w:rsidRPr="00C13AE5" w:rsidRDefault="006A795C" w:rsidP="0077381A">
      <w:pPr>
        <w:spacing w:line="240" w:lineRule="atLeast"/>
        <w:jc w:val="both"/>
        <w:rPr>
          <w:rFonts w:cstheme="minorHAnsi"/>
          <w:b/>
          <w:sz w:val="24"/>
          <w:szCs w:val="24"/>
          <w:lang w:val="fr-FR"/>
        </w:rPr>
      </w:pPr>
    </w:p>
    <w:p w14:paraId="35AD36B2" w14:textId="77777777" w:rsidR="006A795C" w:rsidRPr="00C13AE5" w:rsidRDefault="006A795C" w:rsidP="0077381A">
      <w:pPr>
        <w:spacing w:line="240" w:lineRule="atLeast"/>
        <w:jc w:val="both"/>
        <w:rPr>
          <w:rFonts w:cstheme="minorHAnsi"/>
          <w:b/>
          <w:sz w:val="24"/>
          <w:szCs w:val="24"/>
          <w:lang w:val="fr-FR"/>
        </w:rPr>
      </w:pPr>
    </w:p>
    <w:p w14:paraId="511812AB" w14:textId="77777777" w:rsidR="006A795C" w:rsidRPr="00C13AE5" w:rsidRDefault="006A795C" w:rsidP="0077381A">
      <w:pPr>
        <w:spacing w:line="240" w:lineRule="atLeast"/>
        <w:jc w:val="both"/>
        <w:rPr>
          <w:rFonts w:cstheme="minorHAnsi"/>
          <w:b/>
          <w:sz w:val="24"/>
          <w:szCs w:val="24"/>
          <w:lang w:val="fr-FR"/>
        </w:rPr>
      </w:pPr>
    </w:p>
    <w:p w14:paraId="23911951" w14:textId="77777777" w:rsidR="006A795C" w:rsidRPr="00C13AE5" w:rsidRDefault="006A795C" w:rsidP="0077381A">
      <w:pPr>
        <w:spacing w:line="240" w:lineRule="atLeast"/>
        <w:rPr>
          <w:rFonts w:cstheme="minorHAnsi"/>
          <w:b/>
          <w:sz w:val="24"/>
          <w:szCs w:val="24"/>
          <w:lang w:val="fr-FR"/>
        </w:rPr>
      </w:pPr>
      <w:r w:rsidRPr="00C13AE5">
        <w:rPr>
          <w:rFonts w:cstheme="minorHAnsi"/>
          <w:b/>
          <w:sz w:val="24"/>
          <w:szCs w:val="24"/>
          <w:lang w:val="fr-FR"/>
        </w:rPr>
        <w:t>PASSAGE 3 – Questions 21-30</w:t>
      </w:r>
    </w:p>
    <w:tbl>
      <w:tblPr>
        <w:tblStyle w:val="TableGrid0"/>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685"/>
      </w:tblGrid>
      <w:tr w:rsidR="006A795C" w:rsidRPr="00C13AE5" w14:paraId="75D7D105" w14:textId="77777777" w:rsidTr="00B112EA">
        <w:trPr>
          <w:trHeight w:val="3959"/>
        </w:trPr>
        <w:tc>
          <w:tcPr>
            <w:tcW w:w="679" w:type="dxa"/>
          </w:tcPr>
          <w:p w14:paraId="1085012F" w14:textId="77777777" w:rsidR="006A795C" w:rsidRPr="00C13AE5" w:rsidRDefault="006A795C" w:rsidP="0077381A">
            <w:pPr>
              <w:spacing w:line="240" w:lineRule="atLeast"/>
              <w:jc w:val="both"/>
              <w:rPr>
                <w:rFonts w:eastAsia="Times New Roman" w:cstheme="minorHAnsi"/>
                <w:i/>
                <w:sz w:val="24"/>
                <w:szCs w:val="24"/>
              </w:rPr>
            </w:pPr>
            <w:r w:rsidRPr="00C13AE5">
              <w:rPr>
                <w:rFonts w:eastAsia="Times New Roman" w:cstheme="minorHAnsi"/>
                <w:i/>
                <w:sz w:val="24"/>
                <w:szCs w:val="24"/>
              </w:rPr>
              <w:t>Line</w:t>
            </w:r>
          </w:p>
          <w:p w14:paraId="598B29DC" w14:textId="77777777" w:rsidR="006A795C" w:rsidRPr="00C13AE5" w:rsidRDefault="006A795C" w:rsidP="0077381A">
            <w:pPr>
              <w:spacing w:line="240" w:lineRule="atLeast"/>
              <w:jc w:val="both"/>
              <w:rPr>
                <w:rFonts w:eastAsia="Times New Roman" w:cstheme="minorHAnsi"/>
                <w:i/>
                <w:sz w:val="24"/>
                <w:szCs w:val="24"/>
              </w:rPr>
            </w:pPr>
          </w:p>
          <w:p w14:paraId="4AD1C931" w14:textId="77777777" w:rsidR="006A795C" w:rsidRPr="00C13AE5" w:rsidRDefault="006A795C" w:rsidP="0077381A">
            <w:pPr>
              <w:spacing w:line="240" w:lineRule="atLeast"/>
              <w:jc w:val="both"/>
              <w:rPr>
                <w:rFonts w:eastAsia="Times New Roman" w:cstheme="minorHAnsi"/>
                <w:i/>
                <w:sz w:val="24"/>
                <w:szCs w:val="24"/>
              </w:rPr>
            </w:pPr>
          </w:p>
          <w:p w14:paraId="6D2048B2" w14:textId="77777777" w:rsidR="006A795C" w:rsidRPr="00C13AE5" w:rsidRDefault="006A795C" w:rsidP="0077381A">
            <w:pPr>
              <w:spacing w:line="240" w:lineRule="atLeast"/>
              <w:jc w:val="both"/>
              <w:rPr>
                <w:rFonts w:eastAsia="Times New Roman" w:cstheme="minorHAnsi"/>
                <w:i/>
                <w:sz w:val="24"/>
                <w:szCs w:val="24"/>
              </w:rPr>
            </w:pPr>
          </w:p>
          <w:p w14:paraId="0A91C416" w14:textId="77777777" w:rsidR="006A795C" w:rsidRPr="00C13AE5" w:rsidRDefault="006A795C" w:rsidP="0077381A">
            <w:pPr>
              <w:spacing w:line="240" w:lineRule="atLeast"/>
              <w:jc w:val="both"/>
              <w:rPr>
                <w:rFonts w:eastAsia="Times New Roman" w:cstheme="minorHAnsi"/>
                <w:i/>
                <w:sz w:val="24"/>
                <w:szCs w:val="24"/>
              </w:rPr>
            </w:pPr>
          </w:p>
          <w:p w14:paraId="151C375E" w14:textId="77777777" w:rsidR="006A795C" w:rsidRPr="00C13AE5" w:rsidRDefault="006A795C" w:rsidP="0077381A">
            <w:pPr>
              <w:spacing w:line="240" w:lineRule="atLeast"/>
              <w:jc w:val="both"/>
              <w:rPr>
                <w:rFonts w:eastAsia="Times New Roman" w:cstheme="minorHAnsi"/>
                <w:i/>
                <w:sz w:val="24"/>
                <w:szCs w:val="24"/>
              </w:rPr>
            </w:pPr>
            <w:r w:rsidRPr="00C13AE5">
              <w:rPr>
                <w:rFonts w:eastAsia="Times New Roman" w:cstheme="minorHAnsi"/>
                <w:i/>
                <w:sz w:val="24"/>
                <w:szCs w:val="24"/>
              </w:rPr>
              <w:t xml:space="preserve">   5</w:t>
            </w:r>
          </w:p>
          <w:p w14:paraId="7684CD8A" w14:textId="77777777" w:rsidR="006A795C" w:rsidRPr="00C13AE5" w:rsidRDefault="006A795C" w:rsidP="0077381A">
            <w:pPr>
              <w:spacing w:line="240" w:lineRule="atLeast"/>
              <w:jc w:val="both"/>
              <w:rPr>
                <w:rFonts w:eastAsia="Times New Roman" w:cstheme="minorHAnsi"/>
                <w:i/>
                <w:sz w:val="24"/>
                <w:szCs w:val="24"/>
              </w:rPr>
            </w:pPr>
          </w:p>
          <w:p w14:paraId="5FCE1068" w14:textId="77777777" w:rsidR="006A795C" w:rsidRPr="00C13AE5" w:rsidRDefault="006A795C" w:rsidP="0077381A">
            <w:pPr>
              <w:spacing w:line="240" w:lineRule="atLeast"/>
              <w:jc w:val="both"/>
              <w:rPr>
                <w:rFonts w:eastAsia="Times New Roman" w:cstheme="minorHAnsi"/>
                <w:i/>
                <w:sz w:val="24"/>
                <w:szCs w:val="24"/>
              </w:rPr>
            </w:pPr>
          </w:p>
          <w:p w14:paraId="7F58478F" w14:textId="77777777" w:rsidR="006A795C" w:rsidRPr="00C13AE5" w:rsidRDefault="006A795C" w:rsidP="0077381A">
            <w:pPr>
              <w:spacing w:line="240" w:lineRule="atLeast"/>
              <w:jc w:val="both"/>
              <w:rPr>
                <w:rFonts w:eastAsia="Times New Roman" w:cstheme="minorHAnsi"/>
                <w:i/>
                <w:sz w:val="24"/>
                <w:szCs w:val="24"/>
              </w:rPr>
            </w:pPr>
          </w:p>
          <w:p w14:paraId="78BE3AB9" w14:textId="77777777" w:rsidR="006A795C" w:rsidRPr="00C13AE5" w:rsidRDefault="006A795C" w:rsidP="0077381A">
            <w:pPr>
              <w:spacing w:line="240" w:lineRule="atLeast"/>
              <w:jc w:val="both"/>
              <w:rPr>
                <w:rFonts w:eastAsia="Times New Roman" w:cstheme="minorHAnsi"/>
                <w:i/>
                <w:sz w:val="24"/>
                <w:szCs w:val="24"/>
              </w:rPr>
            </w:pPr>
          </w:p>
          <w:p w14:paraId="34DFBC20" w14:textId="77777777" w:rsidR="006A795C" w:rsidRPr="00C13AE5" w:rsidRDefault="006A795C" w:rsidP="0077381A">
            <w:pPr>
              <w:spacing w:line="240" w:lineRule="atLeast"/>
              <w:jc w:val="both"/>
              <w:rPr>
                <w:rFonts w:eastAsia="Times New Roman" w:cstheme="minorHAnsi"/>
                <w:i/>
                <w:sz w:val="24"/>
                <w:szCs w:val="24"/>
              </w:rPr>
            </w:pPr>
            <w:r w:rsidRPr="00C13AE5">
              <w:rPr>
                <w:rFonts w:eastAsia="Times New Roman" w:cstheme="minorHAnsi"/>
                <w:i/>
                <w:sz w:val="24"/>
                <w:szCs w:val="24"/>
              </w:rPr>
              <w:t>10</w:t>
            </w:r>
          </w:p>
          <w:p w14:paraId="0640E747" w14:textId="77777777" w:rsidR="006A795C" w:rsidRPr="00C13AE5" w:rsidRDefault="006A795C" w:rsidP="0077381A">
            <w:pPr>
              <w:spacing w:line="240" w:lineRule="atLeast"/>
              <w:jc w:val="both"/>
              <w:rPr>
                <w:rFonts w:eastAsia="Times New Roman" w:cstheme="minorHAnsi"/>
                <w:i/>
                <w:sz w:val="24"/>
                <w:szCs w:val="24"/>
              </w:rPr>
            </w:pPr>
          </w:p>
          <w:p w14:paraId="02F5457F" w14:textId="77777777" w:rsidR="006A795C" w:rsidRPr="00C13AE5" w:rsidRDefault="006A795C" w:rsidP="0077381A">
            <w:pPr>
              <w:spacing w:line="240" w:lineRule="atLeast"/>
              <w:jc w:val="both"/>
              <w:rPr>
                <w:rFonts w:eastAsia="Times New Roman" w:cstheme="minorHAnsi"/>
                <w:i/>
                <w:sz w:val="24"/>
                <w:szCs w:val="24"/>
              </w:rPr>
            </w:pPr>
          </w:p>
          <w:p w14:paraId="1677BD2E" w14:textId="77777777" w:rsidR="006A795C" w:rsidRPr="00C13AE5" w:rsidRDefault="006A795C" w:rsidP="0077381A">
            <w:pPr>
              <w:spacing w:line="240" w:lineRule="atLeast"/>
              <w:jc w:val="both"/>
              <w:rPr>
                <w:rFonts w:eastAsia="Times New Roman" w:cstheme="minorHAnsi"/>
                <w:i/>
                <w:sz w:val="24"/>
                <w:szCs w:val="24"/>
              </w:rPr>
            </w:pPr>
          </w:p>
          <w:p w14:paraId="0AA14F5B" w14:textId="77777777" w:rsidR="006A795C" w:rsidRPr="00C13AE5" w:rsidRDefault="006A795C" w:rsidP="0077381A">
            <w:pPr>
              <w:spacing w:line="240" w:lineRule="atLeast"/>
              <w:jc w:val="both"/>
              <w:rPr>
                <w:rFonts w:eastAsia="Times New Roman" w:cstheme="minorHAnsi"/>
                <w:i/>
                <w:sz w:val="24"/>
                <w:szCs w:val="24"/>
              </w:rPr>
            </w:pPr>
          </w:p>
          <w:p w14:paraId="696DFEAB" w14:textId="77777777" w:rsidR="006A795C" w:rsidRPr="00C13AE5" w:rsidRDefault="006A795C" w:rsidP="0077381A">
            <w:pPr>
              <w:spacing w:line="240" w:lineRule="atLeast"/>
              <w:jc w:val="both"/>
              <w:rPr>
                <w:rFonts w:eastAsia="Times New Roman" w:cstheme="minorHAnsi"/>
                <w:i/>
                <w:sz w:val="24"/>
                <w:szCs w:val="24"/>
              </w:rPr>
            </w:pPr>
            <w:r w:rsidRPr="00C13AE5">
              <w:rPr>
                <w:rFonts w:eastAsia="Times New Roman" w:cstheme="minorHAnsi"/>
                <w:i/>
                <w:sz w:val="24"/>
                <w:szCs w:val="24"/>
              </w:rPr>
              <w:t>15</w:t>
            </w:r>
          </w:p>
          <w:p w14:paraId="3BCFD132" w14:textId="77777777" w:rsidR="006A795C" w:rsidRPr="00C13AE5" w:rsidRDefault="006A795C" w:rsidP="0077381A">
            <w:pPr>
              <w:spacing w:line="240" w:lineRule="atLeast"/>
              <w:jc w:val="both"/>
              <w:rPr>
                <w:rFonts w:eastAsia="Times New Roman" w:cstheme="minorHAnsi"/>
                <w:i/>
                <w:sz w:val="24"/>
                <w:szCs w:val="24"/>
              </w:rPr>
            </w:pPr>
          </w:p>
          <w:p w14:paraId="2E99344C" w14:textId="77777777" w:rsidR="006A795C" w:rsidRPr="00C13AE5" w:rsidRDefault="006A795C" w:rsidP="0077381A">
            <w:pPr>
              <w:spacing w:line="240" w:lineRule="atLeast"/>
              <w:jc w:val="both"/>
              <w:rPr>
                <w:rFonts w:eastAsia="Times New Roman" w:cstheme="minorHAnsi"/>
                <w:i/>
                <w:sz w:val="24"/>
                <w:szCs w:val="24"/>
              </w:rPr>
            </w:pPr>
          </w:p>
          <w:p w14:paraId="467805E0" w14:textId="77777777" w:rsidR="006A795C" w:rsidRPr="00C13AE5" w:rsidRDefault="006A795C" w:rsidP="0077381A">
            <w:pPr>
              <w:spacing w:line="240" w:lineRule="atLeast"/>
              <w:jc w:val="both"/>
              <w:rPr>
                <w:rFonts w:eastAsia="Times New Roman" w:cstheme="minorHAnsi"/>
                <w:i/>
                <w:sz w:val="24"/>
                <w:szCs w:val="24"/>
              </w:rPr>
            </w:pPr>
          </w:p>
          <w:p w14:paraId="05863A0C" w14:textId="77777777" w:rsidR="006A795C" w:rsidRPr="00C13AE5" w:rsidRDefault="006A795C" w:rsidP="0077381A">
            <w:pPr>
              <w:spacing w:line="240" w:lineRule="atLeast"/>
              <w:jc w:val="both"/>
              <w:rPr>
                <w:rFonts w:eastAsia="Times New Roman" w:cstheme="minorHAnsi"/>
                <w:i/>
                <w:sz w:val="24"/>
                <w:szCs w:val="24"/>
              </w:rPr>
            </w:pPr>
          </w:p>
          <w:p w14:paraId="096D7F68" w14:textId="77777777" w:rsidR="006A795C" w:rsidRPr="00C13AE5" w:rsidRDefault="006A795C" w:rsidP="0077381A">
            <w:pPr>
              <w:spacing w:line="240" w:lineRule="atLeast"/>
              <w:jc w:val="both"/>
              <w:rPr>
                <w:rFonts w:eastAsia="Times New Roman" w:cstheme="minorHAnsi"/>
                <w:i/>
                <w:sz w:val="24"/>
                <w:szCs w:val="24"/>
              </w:rPr>
            </w:pPr>
            <w:r w:rsidRPr="00C13AE5">
              <w:rPr>
                <w:rFonts w:eastAsia="Times New Roman" w:cstheme="minorHAnsi"/>
                <w:i/>
                <w:sz w:val="24"/>
                <w:szCs w:val="24"/>
              </w:rPr>
              <w:t>20</w:t>
            </w:r>
          </w:p>
          <w:p w14:paraId="48BD703A" w14:textId="77777777" w:rsidR="006A795C" w:rsidRPr="00C13AE5" w:rsidRDefault="006A795C" w:rsidP="0077381A">
            <w:pPr>
              <w:spacing w:line="240" w:lineRule="atLeast"/>
              <w:jc w:val="both"/>
              <w:rPr>
                <w:rFonts w:eastAsia="Times New Roman" w:cstheme="minorHAnsi"/>
                <w:i/>
                <w:sz w:val="24"/>
                <w:szCs w:val="24"/>
              </w:rPr>
            </w:pPr>
          </w:p>
          <w:p w14:paraId="26874ACC" w14:textId="77777777" w:rsidR="006A795C" w:rsidRPr="00C13AE5" w:rsidRDefault="006A795C" w:rsidP="0077381A">
            <w:pPr>
              <w:spacing w:line="240" w:lineRule="atLeast"/>
              <w:jc w:val="both"/>
              <w:rPr>
                <w:rFonts w:eastAsia="Times New Roman" w:cstheme="minorHAnsi"/>
                <w:i/>
                <w:sz w:val="24"/>
                <w:szCs w:val="24"/>
              </w:rPr>
            </w:pPr>
          </w:p>
          <w:p w14:paraId="2F4D32E7" w14:textId="77777777" w:rsidR="006A795C" w:rsidRPr="00C13AE5" w:rsidRDefault="006A795C" w:rsidP="0077381A">
            <w:pPr>
              <w:spacing w:line="240" w:lineRule="atLeast"/>
              <w:jc w:val="both"/>
              <w:rPr>
                <w:rFonts w:eastAsia="Times New Roman" w:cstheme="minorHAnsi"/>
                <w:i/>
                <w:sz w:val="24"/>
                <w:szCs w:val="24"/>
              </w:rPr>
            </w:pPr>
          </w:p>
          <w:p w14:paraId="3FA683A3" w14:textId="77777777" w:rsidR="006A795C" w:rsidRPr="00C13AE5" w:rsidRDefault="006A795C" w:rsidP="0077381A">
            <w:pPr>
              <w:spacing w:line="240" w:lineRule="atLeast"/>
              <w:jc w:val="both"/>
              <w:rPr>
                <w:rFonts w:eastAsia="Times New Roman" w:cstheme="minorHAnsi"/>
                <w:i/>
                <w:sz w:val="24"/>
                <w:szCs w:val="24"/>
              </w:rPr>
            </w:pPr>
          </w:p>
          <w:p w14:paraId="7214D522" w14:textId="77777777" w:rsidR="006A795C" w:rsidRPr="00C13AE5" w:rsidRDefault="006A795C" w:rsidP="0077381A">
            <w:pPr>
              <w:spacing w:line="240" w:lineRule="atLeast"/>
              <w:jc w:val="both"/>
              <w:rPr>
                <w:rFonts w:eastAsia="Times New Roman" w:cstheme="minorHAnsi"/>
                <w:i/>
                <w:sz w:val="24"/>
                <w:szCs w:val="24"/>
              </w:rPr>
            </w:pPr>
            <w:r w:rsidRPr="00C13AE5">
              <w:rPr>
                <w:rFonts w:eastAsia="Times New Roman" w:cstheme="minorHAnsi"/>
                <w:i/>
                <w:sz w:val="24"/>
                <w:szCs w:val="24"/>
              </w:rPr>
              <w:t>25</w:t>
            </w:r>
          </w:p>
          <w:p w14:paraId="24418026" w14:textId="77777777" w:rsidR="006A795C" w:rsidRPr="00C13AE5" w:rsidRDefault="006A795C" w:rsidP="0077381A">
            <w:pPr>
              <w:spacing w:line="240" w:lineRule="atLeast"/>
              <w:jc w:val="both"/>
              <w:rPr>
                <w:rFonts w:eastAsia="Times New Roman" w:cstheme="minorHAnsi"/>
                <w:i/>
                <w:sz w:val="24"/>
                <w:szCs w:val="24"/>
              </w:rPr>
            </w:pPr>
          </w:p>
          <w:p w14:paraId="7FDE02F3" w14:textId="77777777" w:rsidR="006A795C" w:rsidRPr="00C13AE5" w:rsidRDefault="006A795C" w:rsidP="0077381A">
            <w:pPr>
              <w:spacing w:line="240" w:lineRule="atLeast"/>
              <w:jc w:val="both"/>
              <w:rPr>
                <w:rFonts w:eastAsia="Times New Roman" w:cstheme="minorHAnsi"/>
                <w:i/>
                <w:sz w:val="24"/>
                <w:szCs w:val="24"/>
              </w:rPr>
            </w:pPr>
          </w:p>
          <w:p w14:paraId="0324199E" w14:textId="77777777" w:rsidR="006A795C" w:rsidRPr="00C13AE5" w:rsidRDefault="006A795C" w:rsidP="0077381A">
            <w:pPr>
              <w:spacing w:line="240" w:lineRule="atLeast"/>
              <w:jc w:val="both"/>
              <w:rPr>
                <w:rFonts w:eastAsia="Times New Roman" w:cstheme="minorHAnsi"/>
                <w:i/>
                <w:sz w:val="24"/>
                <w:szCs w:val="24"/>
              </w:rPr>
            </w:pPr>
          </w:p>
          <w:p w14:paraId="1AF78743" w14:textId="77777777" w:rsidR="006A795C" w:rsidRPr="00C13AE5" w:rsidRDefault="006A795C" w:rsidP="0077381A">
            <w:pPr>
              <w:spacing w:line="240" w:lineRule="atLeast"/>
              <w:jc w:val="both"/>
              <w:rPr>
                <w:rFonts w:eastAsia="Times New Roman" w:cstheme="minorHAnsi"/>
                <w:i/>
                <w:sz w:val="24"/>
                <w:szCs w:val="24"/>
              </w:rPr>
            </w:pPr>
          </w:p>
          <w:p w14:paraId="250CC60C" w14:textId="77777777" w:rsidR="006A795C" w:rsidRPr="00C13AE5" w:rsidRDefault="006A795C" w:rsidP="0077381A">
            <w:pPr>
              <w:spacing w:line="240" w:lineRule="atLeast"/>
              <w:jc w:val="both"/>
              <w:rPr>
                <w:rFonts w:eastAsia="Times New Roman" w:cstheme="minorHAnsi"/>
                <w:i/>
                <w:sz w:val="24"/>
                <w:szCs w:val="24"/>
              </w:rPr>
            </w:pPr>
            <w:r w:rsidRPr="00C13AE5">
              <w:rPr>
                <w:rFonts w:eastAsia="Times New Roman" w:cstheme="minorHAnsi"/>
                <w:i/>
                <w:sz w:val="24"/>
                <w:szCs w:val="24"/>
              </w:rPr>
              <w:t>30</w:t>
            </w:r>
          </w:p>
          <w:p w14:paraId="76168762" w14:textId="77777777" w:rsidR="006A795C" w:rsidRPr="00C13AE5" w:rsidRDefault="006A795C" w:rsidP="0077381A">
            <w:pPr>
              <w:spacing w:line="240" w:lineRule="atLeast"/>
              <w:jc w:val="both"/>
              <w:rPr>
                <w:rFonts w:eastAsia="Times New Roman" w:cstheme="minorHAnsi"/>
                <w:i/>
                <w:sz w:val="24"/>
                <w:szCs w:val="24"/>
              </w:rPr>
            </w:pPr>
          </w:p>
          <w:p w14:paraId="5954B050" w14:textId="77777777" w:rsidR="006A795C" w:rsidRPr="00C13AE5" w:rsidRDefault="006A795C" w:rsidP="0077381A">
            <w:pPr>
              <w:spacing w:line="240" w:lineRule="atLeast"/>
              <w:jc w:val="both"/>
              <w:rPr>
                <w:rFonts w:eastAsia="Times New Roman" w:cstheme="minorHAnsi"/>
                <w:i/>
                <w:sz w:val="24"/>
                <w:szCs w:val="24"/>
              </w:rPr>
            </w:pPr>
          </w:p>
          <w:p w14:paraId="20FCD4B1" w14:textId="77777777" w:rsidR="006A795C" w:rsidRPr="00C13AE5" w:rsidRDefault="006A795C" w:rsidP="0077381A">
            <w:pPr>
              <w:spacing w:line="240" w:lineRule="atLeast"/>
              <w:jc w:val="both"/>
              <w:rPr>
                <w:rFonts w:eastAsia="Times New Roman" w:cstheme="minorHAnsi"/>
                <w:i/>
                <w:sz w:val="24"/>
                <w:szCs w:val="24"/>
              </w:rPr>
            </w:pPr>
          </w:p>
        </w:tc>
        <w:tc>
          <w:tcPr>
            <w:tcW w:w="9067" w:type="dxa"/>
          </w:tcPr>
          <w:p w14:paraId="1E7845CC" w14:textId="77777777" w:rsidR="006A795C" w:rsidRPr="00C13AE5" w:rsidRDefault="006A795C" w:rsidP="0077381A">
            <w:pPr>
              <w:pStyle w:val="NormalWeb"/>
              <w:spacing w:before="0" w:beforeAutospacing="0" w:after="0" w:afterAutospacing="0" w:line="240" w:lineRule="atLeast"/>
              <w:jc w:val="center"/>
              <w:rPr>
                <w:rFonts w:asciiTheme="minorHAnsi" w:hAnsiTheme="minorHAnsi" w:cstheme="minorHAnsi"/>
                <w:b/>
              </w:rPr>
            </w:pPr>
            <w:r w:rsidRPr="00C13AE5">
              <w:rPr>
                <w:rFonts w:asciiTheme="minorHAnsi" w:hAnsiTheme="minorHAnsi" w:cstheme="minorHAnsi"/>
              </w:rPr>
              <w:lastRenderedPageBreak/>
              <w:tab/>
            </w:r>
            <w:r w:rsidRPr="00C13AE5">
              <w:rPr>
                <w:rFonts w:asciiTheme="minorHAnsi" w:hAnsiTheme="minorHAnsi" w:cstheme="minorHAnsi"/>
                <w:b/>
              </w:rPr>
              <w:t>MARY'S FIRST JOB</w:t>
            </w:r>
          </w:p>
          <w:p w14:paraId="071A5F21" w14:textId="77777777" w:rsidR="006A795C" w:rsidRPr="00C13AE5" w:rsidRDefault="006A795C" w:rsidP="0077381A">
            <w:pPr>
              <w:pStyle w:val="NormalWeb"/>
              <w:spacing w:before="0" w:beforeAutospacing="0" w:after="0" w:afterAutospacing="0" w:line="240" w:lineRule="atLeast"/>
              <w:jc w:val="both"/>
              <w:rPr>
                <w:rFonts w:asciiTheme="minorHAnsi" w:hAnsiTheme="minorHAnsi" w:cstheme="minorHAnsi"/>
              </w:rPr>
            </w:pPr>
            <w:r w:rsidRPr="00C13AE5">
              <w:rPr>
                <w:rFonts w:asciiTheme="minorHAnsi" w:hAnsiTheme="minorHAnsi" w:cstheme="minorHAnsi"/>
              </w:rPr>
              <w:tab/>
              <w:t xml:space="preserve">When I was just fifteen, my father purchased an old hostel in the country where we lived and decided to turn </w:t>
            </w:r>
            <w:r w:rsidRPr="00C13AE5">
              <w:rPr>
                <w:rFonts w:asciiTheme="minorHAnsi" w:hAnsiTheme="minorHAnsi" w:cstheme="minorHAnsi"/>
                <w:b/>
              </w:rPr>
              <w:t>it</w:t>
            </w:r>
            <w:r w:rsidRPr="00C13AE5">
              <w:rPr>
                <w:rFonts w:asciiTheme="minorHAnsi" w:hAnsiTheme="minorHAnsi" w:cstheme="minorHAnsi"/>
              </w:rPr>
              <w:t xml:space="preserve"> into a luxury hotel. At the early stages of the hotel, he experimented with everything. None of us had ever worked in a hotel before, but my dad had a vision of what guests wanted. His standards were extremely high and he believed that to reach those standards the most important thing was work. </w:t>
            </w:r>
          </w:p>
          <w:p w14:paraId="19C03B6C" w14:textId="77777777" w:rsidR="006A795C" w:rsidRPr="00C13AE5" w:rsidRDefault="006A795C" w:rsidP="0077381A">
            <w:pPr>
              <w:pStyle w:val="NormalWeb"/>
              <w:spacing w:before="0" w:beforeAutospacing="0" w:after="0" w:afterAutospacing="0" w:line="240" w:lineRule="atLeast"/>
              <w:ind w:firstLine="743"/>
              <w:jc w:val="both"/>
              <w:rPr>
                <w:rFonts w:asciiTheme="minorHAnsi" w:hAnsiTheme="minorHAnsi" w:cstheme="minorHAnsi"/>
              </w:rPr>
            </w:pPr>
            <w:r w:rsidRPr="00C13AE5">
              <w:rPr>
                <w:rFonts w:asciiTheme="minorHAnsi" w:hAnsiTheme="minorHAnsi" w:cstheme="minorHAnsi"/>
              </w:rPr>
              <w:t xml:space="preserve">For a month that summer I worked as a waitress at breakfast and dinner. As part of the job I had to lay the tables in the dining room beforehand and clean up afterwards. This gave me the middle of the day free for studying because my school report predictably had not lived up to my father’s high expectations. </w:t>
            </w:r>
          </w:p>
          <w:p w14:paraId="7EB46E2E" w14:textId="77777777" w:rsidR="006A795C" w:rsidRPr="00C13AE5" w:rsidRDefault="006A795C" w:rsidP="0077381A">
            <w:pPr>
              <w:pStyle w:val="NormalWeb"/>
              <w:spacing w:before="0" w:beforeAutospacing="0" w:after="0" w:afterAutospacing="0" w:line="240" w:lineRule="atLeast"/>
              <w:rPr>
                <w:rFonts w:asciiTheme="minorHAnsi" w:hAnsiTheme="minorHAnsi" w:cstheme="minorHAnsi"/>
              </w:rPr>
            </w:pPr>
            <w:r w:rsidRPr="00C13AE5">
              <w:rPr>
                <w:rFonts w:asciiTheme="minorHAnsi" w:hAnsiTheme="minorHAnsi" w:cstheme="minorHAnsi"/>
              </w:rPr>
              <w:tab/>
              <w:t xml:space="preserve">Like all the other waitresses, I was equipped with a neat uniform and told to treat the guests as though they were special visitors in my own home. Although I felt more like a stranger in theirs, I did not express my feelings. Instead I concentrated on doing the job as well as, if not better than, the older girls. </w:t>
            </w:r>
          </w:p>
          <w:p w14:paraId="6AF3D3A5" w14:textId="77777777" w:rsidR="006A795C" w:rsidRPr="00C13AE5" w:rsidRDefault="006A795C" w:rsidP="0077381A">
            <w:pPr>
              <w:pStyle w:val="NormalWeb"/>
              <w:spacing w:before="0" w:beforeAutospacing="0" w:after="0" w:afterAutospacing="0" w:line="240" w:lineRule="atLeast"/>
              <w:rPr>
                <w:rFonts w:asciiTheme="minorHAnsi" w:hAnsiTheme="minorHAnsi" w:cstheme="minorHAnsi"/>
              </w:rPr>
            </w:pPr>
            <w:r w:rsidRPr="00C13AE5">
              <w:rPr>
                <w:rFonts w:asciiTheme="minorHAnsi" w:hAnsiTheme="minorHAnsi" w:cstheme="minorHAnsi"/>
              </w:rPr>
              <w:tab/>
              <w:t xml:space="preserve">In the kitchen I learned how to deal with Gordon, the chef, who I found rather </w:t>
            </w:r>
            <w:r w:rsidRPr="00C13AE5">
              <w:rPr>
                <w:rFonts w:asciiTheme="minorHAnsi" w:hAnsiTheme="minorHAnsi" w:cstheme="minorHAnsi"/>
                <w:b/>
              </w:rPr>
              <w:t>daunting</w:t>
            </w:r>
            <w:r w:rsidRPr="00C13AE5">
              <w:rPr>
                <w:rFonts w:asciiTheme="minorHAnsi" w:hAnsiTheme="minorHAnsi" w:cstheme="minorHAnsi"/>
              </w:rPr>
              <w:t xml:space="preserve">. He had an impressive chef's hat and a terrifying ability to lose his temper </w:t>
            </w:r>
            <w:r w:rsidRPr="00C13AE5">
              <w:rPr>
                <w:rFonts w:asciiTheme="minorHAnsi" w:hAnsiTheme="minorHAnsi" w:cstheme="minorHAnsi"/>
              </w:rPr>
              <w:lastRenderedPageBreak/>
              <w:t xml:space="preserve">and get violent for no clear reason. I avoided close contact with him and always grabbed the dishes he gave me with a cold look on my face. Then, as I walked from the kitchen to the dining room, my cold expression used to change into a charming smile. </w:t>
            </w:r>
            <w:r w:rsidRPr="00C13AE5">
              <w:rPr>
                <w:rFonts w:asciiTheme="minorHAnsi" w:hAnsiTheme="minorHAnsi" w:cstheme="minorHAnsi"/>
              </w:rPr>
              <w:br/>
            </w:r>
            <w:r w:rsidRPr="00C13AE5">
              <w:rPr>
                <w:rFonts w:asciiTheme="minorHAnsi" w:hAnsiTheme="minorHAnsi" w:cstheme="minorHAnsi"/>
              </w:rPr>
              <w:tab/>
              <w:t xml:space="preserve">I found waiting at breakfast was more enjoyable than at dinner. The guests came wandering into the dining room from seven-thirty onwards, staring with pleasure at the view of the sea and the islands through the dining room window. I always made sure that everyone got their order quickly and I enjoyed getting on well with the people at each table. </w:t>
            </w:r>
          </w:p>
          <w:p w14:paraId="270B4160" w14:textId="77777777" w:rsidR="006A795C" w:rsidRPr="00C13AE5" w:rsidRDefault="006A795C" w:rsidP="0077381A">
            <w:pPr>
              <w:pStyle w:val="NormalWeb"/>
              <w:spacing w:before="0" w:beforeAutospacing="0" w:after="0" w:afterAutospacing="0" w:line="240" w:lineRule="atLeast"/>
              <w:rPr>
                <w:rFonts w:asciiTheme="minorHAnsi" w:hAnsiTheme="minorHAnsi" w:cstheme="minorHAnsi"/>
              </w:rPr>
            </w:pPr>
            <w:r w:rsidRPr="00C13AE5">
              <w:rPr>
                <w:rFonts w:asciiTheme="minorHAnsi" w:hAnsiTheme="minorHAnsi" w:cstheme="minorHAnsi"/>
              </w:rPr>
              <w:tab/>
              <w:t xml:space="preserve">In the evenings it was funny how differently people behaved; they talked with louder, less friendly voices, and did not always return my smile. However, </w:t>
            </w:r>
            <w:r w:rsidRPr="00C13AE5">
              <w:rPr>
                <w:rFonts w:asciiTheme="minorHAnsi" w:hAnsiTheme="minorHAnsi" w:cstheme="minorHAnsi"/>
              </w:rPr>
              <w:br/>
              <w:t xml:space="preserve">that all changed when Dad created a special role for me which improved my status considerably. </w:t>
            </w:r>
            <w:r w:rsidRPr="00C13AE5">
              <w:rPr>
                <w:rFonts w:asciiTheme="minorHAnsi" w:hAnsiTheme="minorHAnsi" w:cstheme="minorHAnsi"/>
              </w:rPr>
              <w:br/>
            </w:r>
            <w:r w:rsidRPr="00C13AE5">
              <w:rPr>
                <w:rFonts w:asciiTheme="minorHAnsi" w:hAnsiTheme="minorHAnsi" w:cstheme="minorHAnsi"/>
              </w:rPr>
              <w:tab/>
              <w:t>I started by making simple cakes for guests’ picnics and soon progressed to more elaborate cakes for afternoon teas. I found that recipes were easy to follow and it was amusing to improvise. This led to a nightly event known as Mary’s Sweet Trolley. I used to enter the dining room every evening pushing a trolley carrying an extraordinary collection of puddings, cakes and other desserts. Most of them were of my own invention, I had cooked them all myself, and some were undeniably strange.</w:t>
            </w:r>
          </w:p>
        </w:tc>
      </w:tr>
    </w:tbl>
    <w:p w14:paraId="737AA227" w14:textId="77777777" w:rsidR="006A795C" w:rsidRPr="00C13AE5" w:rsidRDefault="006A795C" w:rsidP="0077381A">
      <w:pPr>
        <w:spacing w:after="0" w:line="240" w:lineRule="atLeast"/>
        <w:jc w:val="both"/>
        <w:rPr>
          <w:rFonts w:cstheme="minorHAnsi"/>
          <w:sz w:val="24"/>
          <w:szCs w:val="24"/>
        </w:rPr>
      </w:pPr>
      <w:r w:rsidRPr="00C13AE5">
        <w:rPr>
          <w:rFonts w:cstheme="minorHAnsi"/>
          <w:sz w:val="24"/>
          <w:szCs w:val="24"/>
        </w:rPr>
        <w:lastRenderedPageBreak/>
        <w:t>21. The word "</w:t>
      </w:r>
      <w:r w:rsidRPr="00C13AE5">
        <w:rPr>
          <w:rFonts w:cstheme="minorHAnsi"/>
          <w:b/>
          <w:i/>
          <w:iCs/>
          <w:sz w:val="24"/>
          <w:szCs w:val="24"/>
        </w:rPr>
        <w:t>it</w:t>
      </w:r>
      <w:r w:rsidRPr="00C13AE5">
        <w:rPr>
          <w:rFonts w:cstheme="minorHAnsi"/>
          <w:sz w:val="24"/>
          <w:szCs w:val="24"/>
        </w:rPr>
        <w:t>" in line 2 refers to ……………..</w:t>
      </w:r>
    </w:p>
    <w:p w14:paraId="42AB9D64" w14:textId="77777777" w:rsidR="006A795C" w:rsidRPr="00C13AE5" w:rsidRDefault="006A795C" w:rsidP="0077381A">
      <w:pPr>
        <w:spacing w:after="0" w:line="240" w:lineRule="atLeast"/>
        <w:jc w:val="both"/>
        <w:rPr>
          <w:rFonts w:cstheme="minorHAnsi"/>
          <w:sz w:val="24"/>
          <w:szCs w:val="24"/>
        </w:rPr>
      </w:pPr>
      <w:r w:rsidRPr="00C13AE5">
        <w:rPr>
          <w:rFonts w:cstheme="minorHAnsi"/>
          <w:sz w:val="24"/>
          <w:szCs w:val="24"/>
        </w:rPr>
        <w:tab/>
        <w:t>A. an old hostel</w:t>
      </w:r>
      <w:r w:rsidRPr="00C13AE5">
        <w:rPr>
          <w:rFonts w:cstheme="minorHAnsi"/>
          <w:sz w:val="24"/>
          <w:szCs w:val="24"/>
        </w:rPr>
        <w:tab/>
      </w:r>
      <w:r w:rsidRPr="00C13AE5">
        <w:rPr>
          <w:rFonts w:cstheme="minorHAnsi"/>
          <w:sz w:val="24"/>
          <w:szCs w:val="24"/>
        </w:rPr>
        <w:tab/>
      </w:r>
      <w:r w:rsidRPr="00C13AE5">
        <w:rPr>
          <w:rFonts w:cstheme="minorHAnsi"/>
          <w:sz w:val="24"/>
          <w:szCs w:val="24"/>
        </w:rPr>
        <w:tab/>
        <w:t>B. the country</w:t>
      </w:r>
    </w:p>
    <w:p w14:paraId="4CC1DC78" w14:textId="77777777" w:rsidR="006A795C" w:rsidRPr="00C13AE5" w:rsidRDefault="006A795C" w:rsidP="0077381A">
      <w:pPr>
        <w:spacing w:after="0" w:line="240" w:lineRule="atLeast"/>
        <w:jc w:val="both"/>
        <w:rPr>
          <w:rFonts w:cstheme="minorHAnsi"/>
          <w:sz w:val="24"/>
          <w:szCs w:val="24"/>
        </w:rPr>
      </w:pPr>
      <w:r w:rsidRPr="00C13AE5">
        <w:rPr>
          <w:rFonts w:cstheme="minorHAnsi"/>
          <w:sz w:val="24"/>
          <w:szCs w:val="24"/>
        </w:rPr>
        <w:tab/>
        <w:t>C. a luxury hotel</w:t>
      </w:r>
      <w:r w:rsidRPr="00C13AE5">
        <w:rPr>
          <w:rFonts w:cstheme="minorHAnsi"/>
          <w:sz w:val="24"/>
          <w:szCs w:val="24"/>
        </w:rPr>
        <w:tab/>
      </w:r>
      <w:r w:rsidRPr="00C13AE5">
        <w:rPr>
          <w:rFonts w:cstheme="minorHAnsi"/>
          <w:sz w:val="24"/>
          <w:szCs w:val="24"/>
        </w:rPr>
        <w:tab/>
      </w:r>
      <w:r w:rsidR="00631B08">
        <w:rPr>
          <w:rFonts w:cstheme="minorHAnsi"/>
          <w:sz w:val="24"/>
          <w:szCs w:val="24"/>
        </w:rPr>
        <w:tab/>
        <w:t>D</w:t>
      </w:r>
      <w:r w:rsidRPr="00C13AE5">
        <w:rPr>
          <w:rFonts w:cstheme="minorHAnsi"/>
          <w:sz w:val="24"/>
          <w:szCs w:val="24"/>
        </w:rPr>
        <w:t>. Mary's first job</w:t>
      </w:r>
    </w:p>
    <w:p w14:paraId="4433CAF3" w14:textId="77777777" w:rsidR="006A795C" w:rsidRPr="00C13AE5" w:rsidRDefault="006A795C" w:rsidP="0077381A">
      <w:pPr>
        <w:spacing w:after="0" w:line="240" w:lineRule="atLeast"/>
        <w:jc w:val="both"/>
        <w:rPr>
          <w:rFonts w:cstheme="minorHAnsi"/>
          <w:sz w:val="24"/>
          <w:szCs w:val="24"/>
        </w:rPr>
      </w:pPr>
    </w:p>
    <w:p w14:paraId="11FDA093" w14:textId="77777777" w:rsidR="006A795C" w:rsidRPr="00C13AE5" w:rsidRDefault="006A795C" w:rsidP="0077381A">
      <w:pPr>
        <w:spacing w:after="0" w:line="240" w:lineRule="atLeast"/>
        <w:jc w:val="both"/>
        <w:rPr>
          <w:rFonts w:cstheme="minorHAnsi"/>
          <w:sz w:val="24"/>
          <w:szCs w:val="24"/>
        </w:rPr>
      </w:pPr>
      <w:r w:rsidRPr="00C13AE5">
        <w:rPr>
          <w:rFonts w:cstheme="minorHAnsi"/>
          <w:sz w:val="24"/>
          <w:szCs w:val="24"/>
        </w:rPr>
        <w:t xml:space="preserve">22. What did the people working at the hotel have in common? </w:t>
      </w:r>
    </w:p>
    <w:p w14:paraId="4A05E824" w14:textId="77777777" w:rsidR="006A795C" w:rsidRPr="00C13AE5" w:rsidRDefault="006A795C" w:rsidP="0077381A">
      <w:pPr>
        <w:spacing w:after="0" w:line="240" w:lineRule="atLeast"/>
        <w:jc w:val="both"/>
        <w:rPr>
          <w:rFonts w:cstheme="minorHAnsi"/>
          <w:sz w:val="24"/>
          <w:szCs w:val="24"/>
        </w:rPr>
      </w:pPr>
      <w:r w:rsidRPr="00C13AE5">
        <w:rPr>
          <w:rFonts w:cstheme="minorHAnsi"/>
          <w:sz w:val="24"/>
          <w:szCs w:val="24"/>
        </w:rPr>
        <w:tab/>
        <w:t>A. They knew what the guests expected.</w:t>
      </w:r>
      <w:r w:rsidRPr="00C13AE5">
        <w:rPr>
          <w:rFonts w:cstheme="minorHAnsi"/>
          <w:sz w:val="24"/>
          <w:szCs w:val="24"/>
        </w:rPr>
        <w:tab/>
      </w:r>
      <w:r w:rsidRPr="00C13AE5">
        <w:rPr>
          <w:rFonts w:cstheme="minorHAnsi"/>
          <w:sz w:val="24"/>
          <w:szCs w:val="24"/>
        </w:rPr>
        <w:tab/>
        <w:t xml:space="preserve">B. They shared all the jobs. </w:t>
      </w:r>
    </w:p>
    <w:p w14:paraId="5FA78485" w14:textId="77777777" w:rsidR="006A795C" w:rsidRPr="00C13AE5" w:rsidRDefault="006A795C" w:rsidP="0077381A">
      <w:pPr>
        <w:spacing w:after="0" w:line="240" w:lineRule="atLeast"/>
        <w:jc w:val="both"/>
        <w:rPr>
          <w:rFonts w:cstheme="minorHAnsi"/>
          <w:sz w:val="24"/>
          <w:szCs w:val="24"/>
        </w:rPr>
      </w:pPr>
      <w:r w:rsidRPr="00C13AE5">
        <w:rPr>
          <w:rFonts w:cstheme="minorHAnsi"/>
          <w:sz w:val="24"/>
          <w:szCs w:val="24"/>
        </w:rPr>
        <w:tab/>
        <w:t xml:space="preserve">C. They lacked experience. </w:t>
      </w:r>
      <w:r w:rsidRPr="00C13AE5">
        <w:rPr>
          <w:rFonts w:cstheme="minorHAnsi"/>
          <w:sz w:val="24"/>
          <w:szCs w:val="24"/>
        </w:rPr>
        <w:tab/>
      </w:r>
      <w:r w:rsidRPr="00C13AE5">
        <w:rPr>
          <w:rFonts w:cstheme="minorHAnsi"/>
          <w:sz w:val="24"/>
          <w:szCs w:val="24"/>
        </w:rPr>
        <w:tab/>
      </w:r>
      <w:r w:rsidRPr="00C13AE5">
        <w:rPr>
          <w:rFonts w:cstheme="minorHAnsi"/>
          <w:sz w:val="24"/>
          <w:szCs w:val="24"/>
        </w:rPr>
        <w:tab/>
      </w:r>
      <w:r w:rsidR="00631B08">
        <w:rPr>
          <w:rFonts w:cstheme="minorHAnsi"/>
          <w:sz w:val="24"/>
          <w:szCs w:val="24"/>
        </w:rPr>
        <w:tab/>
      </w:r>
      <w:r w:rsidRPr="00C13AE5">
        <w:rPr>
          <w:rFonts w:cstheme="minorHAnsi"/>
          <w:sz w:val="24"/>
          <w:szCs w:val="24"/>
        </w:rPr>
        <w:t xml:space="preserve">D. They enjoyed the work. </w:t>
      </w:r>
    </w:p>
    <w:p w14:paraId="3893BB2F" w14:textId="77777777" w:rsidR="006A795C" w:rsidRPr="00C13AE5" w:rsidRDefault="006A795C" w:rsidP="0077381A">
      <w:pPr>
        <w:spacing w:after="0" w:line="240" w:lineRule="atLeast"/>
        <w:jc w:val="both"/>
        <w:rPr>
          <w:rFonts w:cstheme="minorHAnsi"/>
          <w:sz w:val="24"/>
          <w:szCs w:val="24"/>
        </w:rPr>
      </w:pPr>
    </w:p>
    <w:p w14:paraId="1680BDE3" w14:textId="77777777" w:rsidR="006A795C" w:rsidRPr="00C13AE5" w:rsidRDefault="006A795C" w:rsidP="0077381A">
      <w:pPr>
        <w:spacing w:after="0" w:line="240" w:lineRule="atLeast"/>
        <w:jc w:val="both"/>
        <w:rPr>
          <w:rFonts w:cstheme="minorHAnsi"/>
          <w:sz w:val="24"/>
          <w:szCs w:val="24"/>
        </w:rPr>
      </w:pPr>
      <w:r w:rsidRPr="00C13AE5">
        <w:rPr>
          <w:rFonts w:cstheme="minorHAnsi"/>
          <w:sz w:val="24"/>
          <w:szCs w:val="24"/>
        </w:rPr>
        <w:t>23. Mary's working day was organized in order to give her …………….</w:t>
      </w:r>
    </w:p>
    <w:p w14:paraId="64016FB3" w14:textId="77777777" w:rsidR="006A795C" w:rsidRPr="00C13AE5" w:rsidRDefault="006A795C" w:rsidP="0077381A">
      <w:pPr>
        <w:spacing w:after="0" w:line="240" w:lineRule="atLeast"/>
        <w:jc w:val="both"/>
        <w:rPr>
          <w:rFonts w:cstheme="minorHAnsi"/>
          <w:sz w:val="24"/>
          <w:szCs w:val="24"/>
        </w:rPr>
      </w:pPr>
      <w:r w:rsidRPr="00C13AE5">
        <w:rPr>
          <w:rFonts w:cstheme="minorHAnsi"/>
          <w:sz w:val="24"/>
          <w:szCs w:val="24"/>
        </w:rPr>
        <w:tab/>
        <w:t xml:space="preserve">A. time for her school work. </w:t>
      </w:r>
      <w:r w:rsidRPr="00C13AE5">
        <w:rPr>
          <w:rFonts w:cstheme="minorHAnsi"/>
          <w:sz w:val="24"/>
          <w:szCs w:val="24"/>
        </w:rPr>
        <w:tab/>
        <w:t xml:space="preserve">B. working experience. </w:t>
      </w:r>
    </w:p>
    <w:p w14:paraId="262715BF" w14:textId="77777777" w:rsidR="006A795C" w:rsidRPr="00C13AE5" w:rsidRDefault="006A795C" w:rsidP="0077381A">
      <w:pPr>
        <w:spacing w:after="0" w:line="240" w:lineRule="atLeast"/>
        <w:jc w:val="both"/>
        <w:rPr>
          <w:rFonts w:cstheme="minorHAnsi"/>
          <w:sz w:val="24"/>
          <w:szCs w:val="24"/>
        </w:rPr>
      </w:pPr>
      <w:r w:rsidRPr="00C13AE5">
        <w:rPr>
          <w:rFonts w:cstheme="minorHAnsi"/>
          <w:sz w:val="24"/>
          <w:szCs w:val="24"/>
        </w:rPr>
        <w:tab/>
        <w:t xml:space="preserve">C. time at midday to relax. </w:t>
      </w:r>
      <w:r w:rsidRPr="00C13AE5">
        <w:rPr>
          <w:rFonts w:cstheme="minorHAnsi"/>
          <w:sz w:val="24"/>
          <w:szCs w:val="24"/>
        </w:rPr>
        <w:tab/>
        <w:t xml:space="preserve">D. time to have lunch with her fat her. </w:t>
      </w:r>
    </w:p>
    <w:p w14:paraId="447A138F" w14:textId="77777777" w:rsidR="006A795C" w:rsidRPr="00C13AE5" w:rsidRDefault="006A795C" w:rsidP="0077381A">
      <w:pPr>
        <w:spacing w:after="0" w:line="240" w:lineRule="atLeast"/>
        <w:jc w:val="both"/>
        <w:rPr>
          <w:rFonts w:cstheme="minorHAnsi"/>
          <w:sz w:val="24"/>
          <w:szCs w:val="24"/>
        </w:rPr>
      </w:pPr>
    </w:p>
    <w:p w14:paraId="1A4D2041" w14:textId="77777777" w:rsidR="006A795C" w:rsidRPr="00C13AE5" w:rsidRDefault="006A795C" w:rsidP="0077381A">
      <w:pPr>
        <w:spacing w:after="0" w:line="240" w:lineRule="atLeast"/>
        <w:jc w:val="both"/>
        <w:rPr>
          <w:rFonts w:cstheme="minorHAnsi"/>
          <w:b/>
          <w:i/>
          <w:iCs/>
          <w:sz w:val="24"/>
          <w:szCs w:val="24"/>
        </w:rPr>
      </w:pPr>
      <w:r w:rsidRPr="00C13AE5">
        <w:rPr>
          <w:rFonts w:cstheme="minorHAnsi"/>
          <w:sz w:val="24"/>
          <w:szCs w:val="24"/>
        </w:rPr>
        <w:t>24. In the second paragraph, what best paraphrases the sentence "</w:t>
      </w:r>
      <w:r w:rsidRPr="00C13AE5">
        <w:rPr>
          <w:rFonts w:cstheme="minorHAnsi"/>
          <w:b/>
          <w:i/>
          <w:iCs/>
          <w:sz w:val="24"/>
          <w:szCs w:val="24"/>
        </w:rPr>
        <w:t>my school report predictably had not lived up to my father’s high expectations"</w:t>
      </w:r>
    </w:p>
    <w:p w14:paraId="1BDB2625" w14:textId="77777777" w:rsidR="006A795C" w:rsidRPr="00C13AE5" w:rsidRDefault="006A795C" w:rsidP="0077381A">
      <w:pPr>
        <w:spacing w:after="0" w:line="240" w:lineRule="atLeast"/>
        <w:jc w:val="both"/>
        <w:rPr>
          <w:rFonts w:cstheme="minorHAnsi"/>
          <w:sz w:val="24"/>
          <w:szCs w:val="24"/>
        </w:rPr>
      </w:pPr>
      <w:r w:rsidRPr="00C13AE5">
        <w:rPr>
          <w:rFonts w:cstheme="minorHAnsi"/>
          <w:sz w:val="24"/>
          <w:szCs w:val="24"/>
        </w:rPr>
        <w:tab/>
        <w:t xml:space="preserve">A. The school made a report about my expectations to my father. </w:t>
      </w:r>
    </w:p>
    <w:p w14:paraId="41532CB0" w14:textId="77777777" w:rsidR="006A795C" w:rsidRPr="00C13AE5" w:rsidRDefault="006A795C" w:rsidP="0077381A">
      <w:pPr>
        <w:spacing w:after="0" w:line="240" w:lineRule="atLeast"/>
        <w:jc w:val="both"/>
        <w:rPr>
          <w:rFonts w:cstheme="minorHAnsi"/>
          <w:sz w:val="24"/>
          <w:szCs w:val="24"/>
        </w:rPr>
      </w:pPr>
      <w:r w:rsidRPr="00C13AE5">
        <w:rPr>
          <w:rFonts w:cstheme="minorHAnsi"/>
          <w:sz w:val="24"/>
          <w:szCs w:val="24"/>
        </w:rPr>
        <w:tab/>
        <w:t xml:space="preserve">B. My father has not satisfied with my results at school. </w:t>
      </w:r>
    </w:p>
    <w:p w14:paraId="2EE62E36" w14:textId="77777777" w:rsidR="006A795C" w:rsidRPr="00C13AE5" w:rsidRDefault="006A795C" w:rsidP="0077381A">
      <w:pPr>
        <w:spacing w:after="0" w:line="240" w:lineRule="atLeast"/>
        <w:jc w:val="both"/>
        <w:rPr>
          <w:rFonts w:cstheme="minorHAnsi"/>
          <w:sz w:val="24"/>
          <w:szCs w:val="24"/>
        </w:rPr>
      </w:pPr>
      <w:r w:rsidRPr="00C13AE5">
        <w:rPr>
          <w:rFonts w:cstheme="minorHAnsi"/>
          <w:sz w:val="24"/>
          <w:szCs w:val="24"/>
        </w:rPr>
        <w:tab/>
        <w:t xml:space="preserve">C. The report from school is highly predictable to my father. </w:t>
      </w:r>
    </w:p>
    <w:p w14:paraId="4F879207" w14:textId="77777777" w:rsidR="006A795C" w:rsidRPr="00C13AE5" w:rsidRDefault="006A795C" w:rsidP="0077381A">
      <w:pPr>
        <w:spacing w:after="0" w:line="240" w:lineRule="atLeast"/>
        <w:jc w:val="both"/>
        <w:rPr>
          <w:rFonts w:cstheme="minorHAnsi"/>
          <w:sz w:val="24"/>
          <w:szCs w:val="24"/>
        </w:rPr>
      </w:pPr>
      <w:r w:rsidRPr="00C13AE5">
        <w:rPr>
          <w:rFonts w:cstheme="minorHAnsi"/>
          <w:sz w:val="24"/>
          <w:szCs w:val="24"/>
        </w:rPr>
        <w:tab/>
        <w:t>D. My father expects to receive the school report soon.</w:t>
      </w:r>
    </w:p>
    <w:p w14:paraId="1EF9EA2A" w14:textId="77777777" w:rsidR="006A795C" w:rsidRPr="00C13AE5" w:rsidRDefault="006A795C" w:rsidP="0077381A">
      <w:pPr>
        <w:spacing w:after="0" w:line="240" w:lineRule="atLeast"/>
        <w:jc w:val="both"/>
        <w:rPr>
          <w:rFonts w:cstheme="minorHAnsi"/>
          <w:sz w:val="24"/>
          <w:szCs w:val="24"/>
        </w:rPr>
      </w:pPr>
    </w:p>
    <w:p w14:paraId="74991C01" w14:textId="77777777" w:rsidR="006A795C" w:rsidRPr="00C13AE5" w:rsidRDefault="006A795C" w:rsidP="0077381A">
      <w:pPr>
        <w:spacing w:after="0" w:line="240" w:lineRule="atLeast"/>
        <w:jc w:val="both"/>
        <w:rPr>
          <w:rFonts w:cstheme="minorHAnsi"/>
          <w:sz w:val="24"/>
          <w:szCs w:val="24"/>
        </w:rPr>
      </w:pPr>
      <w:r w:rsidRPr="00C13AE5">
        <w:rPr>
          <w:rFonts w:cstheme="minorHAnsi"/>
          <w:sz w:val="24"/>
          <w:szCs w:val="24"/>
        </w:rPr>
        <w:t>25. What does the writer mean by "</w:t>
      </w:r>
      <w:r w:rsidRPr="00C13AE5">
        <w:rPr>
          <w:rFonts w:cstheme="minorHAnsi"/>
          <w:b/>
          <w:i/>
          <w:iCs/>
          <w:sz w:val="24"/>
          <w:szCs w:val="24"/>
        </w:rPr>
        <w:t>daunting</w:t>
      </w:r>
      <w:r w:rsidRPr="00C13AE5">
        <w:rPr>
          <w:rFonts w:cstheme="minorHAnsi"/>
          <w:i/>
          <w:iCs/>
          <w:sz w:val="24"/>
          <w:szCs w:val="24"/>
        </w:rPr>
        <w:t xml:space="preserve">" </w:t>
      </w:r>
      <w:r w:rsidRPr="00C13AE5">
        <w:rPr>
          <w:rFonts w:cstheme="minorHAnsi"/>
          <w:sz w:val="24"/>
          <w:szCs w:val="24"/>
        </w:rPr>
        <w:t xml:space="preserve">in line 16? </w:t>
      </w:r>
    </w:p>
    <w:p w14:paraId="30D44EE5" w14:textId="77777777" w:rsidR="006A795C" w:rsidRPr="00C13AE5" w:rsidRDefault="006A795C" w:rsidP="0077381A">
      <w:pPr>
        <w:spacing w:after="0" w:line="240" w:lineRule="atLeast"/>
        <w:jc w:val="both"/>
        <w:rPr>
          <w:rFonts w:cstheme="minorHAnsi"/>
          <w:sz w:val="24"/>
          <w:szCs w:val="24"/>
        </w:rPr>
      </w:pPr>
      <w:r w:rsidRPr="00C13AE5">
        <w:rPr>
          <w:rFonts w:cstheme="minorHAnsi"/>
          <w:sz w:val="24"/>
          <w:szCs w:val="24"/>
        </w:rPr>
        <w:tab/>
        <w:t xml:space="preserve">A. disgusting </w:t>
      </w:r>
      <w:r w:rsidRPr="00C13AE5">
        <w:rPr>
          <w:rFonts w:cstheme="minorHAnsi"/>
          <w:sz w:val="24"/>
          <w:szCs w:val="24"/>
        </w:rPr>
        <w:tab/>
      </w:r>
      <w:r w:rsidR="00631B08">
        <w:rPr>
          <w:rFonts w:cstheme="minorHAnsi"/>
          <w:sz w:val="24"/>
          <w:szCs w:val="24"/>
        </w:rPr>
        <w:tab/>
      </w:r>
      <w:r w:rsidRPr="00C13AE5">
        <w:rPr>
          <w:rFonts w:cstheme="minorHAnsi"/>
          <w:sz w:val="24"/>
          <w:szCs w:val="24"/>
        </w:rPr>
        <w:t xml:space="preserve">B. frightening </w:t>
      </w:r>
      <w:r w:rsidRPr="00C13AE5">
        <w:rPr>
          <w:rFonts w:cstheme="minorHAnsi"/>
          <w:sz w:val="24"/>
          <w:szCs w:val="24"/>
        </w:rPr>
        <w:tab/>
      </w:r>
      <w:r w:rsidR="00631B08">
        <w:rPr>
          <w:rFonts w:cstheme="minorHAnsi"/>
          <w:sz w:val="24"/>
          <w:szCs w:val="24"/>
        </w:rPr>
        <w:tab/>
      </w:r>
      <w:r w:rsidRPr="00C13AE5">
        <w:rPr>
          <w:rFonts w:cstheme="minorHAnsi"/>
          <w:bCs/>
          <w:sz w:val="24"/>
          <w:szCs w:val="24"/>
        </w:rPr>
        <w:t xml:space="preserve">C. </w:t>
      </w:r>
      <w:r w:rsidRPr="00C13AE5">
        <w:rPr>
          <w:rFonts w:cstheme="minorHAnsi"/>
          <w:sz w:val="24"/>
          <w:szCs w:val="24"/>
        </w:rPr>
        <w:t xml:space="preserve">interesting </w:t>
      </w:r>
      <w:r w:rsidRPr="00C13AE5">
        <w:rPr>
          <w:rFonts w:cstheme="minorHAnsi"/>
          <w:sz w:val="24"/>
          <w:szCs w:val="24"/>
        </w:rPr>
        <w:tab/>
      </w:r>
      <w:r w:rsidR="00631B08">
        <w:rPr>
          <w:rFonts w:cstheme="minorHAnsi"/>
          <w:sz w:val="24"/>
          <w:szCs w:val="24"/>
        </w:rPr>
        <w:tab/>
      </w:r>
      <w:r w:rsidRPr="00C13AE5">
        <w:rPr>
          <w:rFonts w:cstheme="minorHAnsi"/>
          <w:sz w:val="24"/>
          <w:szCs w:val="24"/>
        </w:rPr>
        <w:t xml:space="preserve">D. strange </w:t>
      </w:r>
    </w:p>
    <w:p w14:paraId="5BE37CD5" w14:textId="77777777" w:rsidR="006A795C" w:rsidRPr="00C13AE5" w:rsidRDefault="006A795C" w:rsidP="0077381A">
      <w:pPr>
        <w:spacing w:after="0" w:line="240" w:lineRule="atLeast"/>
        <w:jc w:val="both"/>
        <w:rPr>
          <w:rFonts w:cstheme="minorHAnsi"/>
          <w:sz w:val="24"/>
          <w:szCs w:val="24"/>
        </w:rPr>
      </w:pPr>
    </w:p>
    <w:p w14:paraId="4138E8D2" w14:textId="77777777" w:rsidR="006A795C" w:rsidRPr="00C13AE5" w:rsidRDefault="006A795C" w:rsidP="0077381A">
      <w:pPr>
        <w:spacing w:after="0" w:line="240" w:lineRule="atLeast"/>
        <w:jc w:val="both"/>
        <w:rPr>
          <w:rFonts w:cstheme="minorHAnsi"/>
          <w:sz w:val="24"/>
          <w:szCs w:val="24"/>
        </w:rPr>
      </w:pPr>
      <w:r w:rsidRPr="00C13AE5">
        <w:rPr>
          <w:rFonts w:cstheme="minorHAnsi"/>
          <w:sz w:val="24"/>
          <w:szCs w:val="24"/>
        </w:rPr>
        <w:t xml:space="preserve">26. What did Mary do while she walked from the kitchen to the dining room? </w:t>
      </w:r>
    </w:p>
    <w:p w14:paraId="3F489A47" w14:textId="77777777" w:rsidR="006A795C" w:rsidRPr="00C13AE5" w:rsidRDefault="006A795C" w:rsidP="0077381A">
      <w:pPr>
        <w:spacing w:after="0" w:line="240" w:lineRule="atLeast"/>
        <w:jc w:val="both"/>
        <w:rPr>
          <w:rFonts w:cstheme="minorHAnsi"/>
          <w:sz w:val="24"/>
          <w:szCs w:val="24"/>
        </w:rPr>
      </w:pPr>
      <w:r w:rsidRPr="00C13AE5">
        <w:rPr>
          <w:rFonts w:cstheme="minorHAnsi"/>
          <w:sz w:val="24"/>
          <w:szCs w:val="24"/>
        </w:rPr>
        <w:tab/>
        <w:t xml:space="preserve">A. She smiled at Gordon in a friendly way. </w:t>
      </w:r>
    </w:p>
    <w:p w14:paraId="5F537566" w14:textId="77777777" w:rsidR="006A795C" w:rsidRPr="00C13AE5" w:rsidRDefault="006A795C" w:rsidP="0077381A">
      <w:pPr>
        <w:spacing w:after="0" w:line="240" w:lineRule="atLeast"/>
        <w:jc w:val="both"/>
        <w:rPr>
          <w:rFonts w:cstheme="minorHAnsi"/>
          <w:sz w:val="24"/>
          <w:szCs w:val="24"/>
        </w:rPr>
      </w:pPr>
      <w:r w:rsidRPr="00C13AE5">
        <w:rPr>
          <w:rFonts w:cstheme="minorHAnsi"/>
          <w:sz w:val="24"/>
          <w:szCs w:val="24"/>
        </w:rPr>
        <w:tab/>
        <w:t xml:space="preserve">B. She avoided touching Gordon. </w:t>
      </w:r>
    </w:p>
    <w:p w14:paraId="1FCBC191" w14:textId="77777777" w:rsidR="006A795C" w:rsidRPr="00C13AE5" w:rsidRDefault="006A795C" w:rsidP="0077381A">
      <w:pPr>
        <w:spacing w:after="0" w:line="240" w:lineRule="atLeast"/>
        <w:jc w:val="both"/>
        <w:rPr>
          <w:rFonts w:cstheme="minorHAnsi"/>
          <w:sz w:val="24"/>
          <w:szCs w:val="24"/>
        </w:rPr>
      </w:pPr>
      <w:r w:rsidRPr="00C13AE5">
        <w:rPr>
          <w:rFonts w:cstheme="minorHAnsi"/>
          <w:sz w:val="24"/>
          <w:szCs w:val="24"/>
        </w:rPr>
        <w:tab/>
        <w:t xml:space="preserve">C. She checked the food Gordon gave her. </w:t>
      </w:r>
    </w:p>
    <w:p w14:paraId="66CDA6A6" w14:textId="77777777" w:rsidR="006A795C" w:rsidRPr="00C13AE5" w:rsidRDefault="006A795C" w:rsidP="0077381A">
      <w:pPr>
        <w:spacing w:after="0" w:line="240" w:lineRule="atLeast"/>
        <w:jc w:val="both"/>
        <w:rPr>
          <w:rFonts w:cstheme="minorHAnsi"/>
          <w:sz w:val="24"/>
          <w:szCs w:val="24"/>
        </w:rPr>
      </w:pPr>
      <w:r w:rsidRPr="00C13AE5">
        <w:rPr>
          <w:rFonts w:cstheme="minorHAnsi"/>
          <w:sz w:val="24"/>
          <w:szCs w:val="24"/>
        </w:rPr>
        <w:lastRenderedPageBreak/>
        <w:tab/>
        <w:t xml:space="preserve">D. She started to look more friendly. </w:t>
      </w:r>
    </w:p>
    <w:p w14:paraId="7A7F1960" w14:textId="77777777" w:rsidR="006A795C" w:rsidRPr="00C13AE5" w:rsidRDefault="006A795C" w:rsidP="0077381A">
      <w:pPr>
        <w:spacing w:after="0" w:line="240" w:lineRule="atLeast"/>
        <w:jc w:val="both"/>
        <w:rPr>
          <w:rFonts w:cstheme="minorHAnsi"/>
          <w:sz w:val="24"/>
          <w:szCs w:val="24"/>
        </w:rPr>
      </w:pPr>
    </w:p>
    <w:p w14:paraId="78FD675D" w14:textId="77777777" w:rsidR="006A795C" w:rsidRPr="00C13AE5" w:rsidRDefault="006A795C" w:rsidP="0077381A">
      <w:pPr>
        <w:spacing w:after="0" w:line="240" w:lineRule="atLeast"/>
        <w:jc w:val="both"/>
        <w:rPr>
          <w:rFonts w:cstheme="minorHAnsi"/>
          <w:sz w:val="24"/>
          <w:szCs w:val="24"/>
        </w:rPr>
      </w:pPr>
      <w:r w:rsidRPr="00C13AE5">
        <w:rPr>
          <w:rFonts w:cstheme="minorHAnsi"/>
          <w:sz w:val="24"/>
          <w:szCs w:val="24"/>
        </w:rPr>
        <w:t xml:space="preserve">27. Why did Mary enjoy serving breakfasts more than dinners? </w:t>
      </w:r>
    </w:p>
    <w:p w14:paraId="2C7365C7" w14:textId="77777777" w:rsidR="006A795C" w:rsidRPr="00C13AE5" w:rsidRDefault="006A795C" w:rsidP="0077381A">
      <w:pPr>
        <w:spacing w:after="0" w:line="240" w:lineRule="atLeast"/>
        <w:jc w:val="both"/>
        <w:rPr>
          <w:rFonts w:cstheme="minorHAnsi"/>
          <w:sz w:val="24"/>
          <w:szCs w:val="24"/>
        </w:rPr>
      </w:pPr>
      <w:r w:rsidRPr="00C13AE5">
        <w:rPr>
          <w:rFonts w:cstheme="minorHAnsi"/>
          <w:sz w:val="24"/>
          <w:szCs w:val="24"/>
        </w:rPr>
        <w:tab/>
        <w:t xml:space="preserve">A. She enjoyed the view from the dining room while working. </w:t>
      </w:r>
    </w:p>
    <w:p w14:paraId="62145B08" w14:textId="77777777" w:rsidR="006A795C" w:rsidRPr="00C13AE5" w:rsidRDefault="006A795C" w:rsidP="0077381A">
      <w:pPr>
        <w:spacing w:after="0" w:line="240" w:lineRule="atLeast"/>
        <w:jc w:val="both"/>
        <w:rPr>
          <w:rFonts w:cstheme="minorHAnsi"/>
          <w:sz w:val="24"/>
          <w:szCs w:val="24"/>
        </w:rPr>
      </w:pPr>
      <w:r w:rsidRPr="00C13AE5">
        <w:rPr>
          <w:rFonts w:cstheme="minorHAnsi"/>
          <w:sz w:val="24"/>
          <w:szCs w:val="24"/>
        </w:rPr>
        <w:tab/>
        <w:t xml:space="preserve">B. She had a better relationship with the guests. </w:t>
      </w:r>
    </w:p>
    <w:p w14:paraId="41F536A5" w14:textId="77777777" w:rsidR="006A795C" w:rsidRPr="00C13AE5" w:rsidRDefault="006A795C" w:rsidP="0077381A">
      <w:pPr>
        <w:spacing w:after="0" w:line="240" w:lineRule="atLeast"/>
        <w:jc w:val="both"/>
        <w:rPr>
          <w:rFonts w:cstheme="minorHAnsi"/>
          <w:sz w:val="24"/>
          <w:szCs w:val="24"/>
        </w:rPr>
      </w:pPr>
      <w:r w:rsidRPr="00C13AE5">
        <w:rPr>
          <w:rFonts w:cstheme="minorHAnsi"/>
          <w:bCs/>
          <w:sz w:val="24"/>
          <w:szCs w:val="24"/>
        </w:rPr>
        <w:tab/>
        <w:t xml:space="preserve">C. </w:t>
      </w:r>
      <w:r w:rsidRPr="00C13AE5">
        <w:rPr>
          <w:rFonts w:cstheme="minorHAnsi"/>
          <w:sz w:val="24"/>
          <w:szCs w:val="24"/>
        </w:rPr>
        <w:t xml:space="preserve">The guests were more punctual than at dinner. </w:t>
      </w:r>
    </w:p>
    <w:p w14:paraId="773E31A1" w14:textId="77777777" w:rsidR="006A795C" w:rsidRPr="00C13AE5" w:rsidRDefault="006A795C" w:rsidP="0077381A">
      <w:pPr>
        <w:spacing w:after="0" w:line="240" w:lineRule="atLeast"/>
        <w:jc w:val="both"/>
        <w:rPr>
          <w:rFonts w:cstheme="minorHAnsi"/>
          <w:sz w:val="24"/>
          <w:szCs w:val="24"/>
        </w:rPr>
      </w:pPr>
      <w:r w:rsidRPr="00C13AE5">
        <w:rPr>
          <w:rFonts w:cstheme="minorHAnsi"/>
          <w:sz w:val="24"/>
          <w:szCs w:val="24"/>
        </w:rPr>
        <w:tab/>
        <w:t xml:space="preserve">D. She worked more efficiently at breakfast. </w:t>
      </w:r>
    </w:p>
    <w:p w14:paraId="2802D797" w14:textId="77777777" w:rsidR="006A795C" w:rsidRPr="00C13AE5" w:rsidRDefault="006A795C" w:rsidP="0077381A">
      <w:pPr>
        <w:spacing w:after="0" w:line="240" w:lineRule="atLeast"/>
        <w:jc w:val="both"/>
        <w:rPr>
          <w:rFonts w:cstheme="minorHAnsi"/>
          <w:sz w:val="24"/>
          <w:szCs w:val="24"/>
        </w:rPr>
      </w:pPr>
    </w:p>
    <w:p w14:paraId="10157721" w14:textId="77777777" w:rsidR="006A795C" w:rsidRPr="00C13AE5" w:rsidRDefault="006A795C" w:rsidP="0077381A">
      <w:pPr>
        <w:spacing w:after="0" w:line="240" w:lineRule="atLeast"/>
        <w:jc w:val="both"/>
        <w:rPr>
          <w:rFonts w:cstheme="minorHAnsi"/>
          <w:sz w:val="24"/>
          <w:szCs w:val="24"/>
        </w:rPr>
      </w:pPr>
      <w:r w:rsidRPr="00C13AE5">
        <w:rPr>
          <w:rFonts w:cstheme="minorHAnsi"/>
          <w:sz w:val="24"/>
          <w:szCs w:val="24"/>
        </w:rPr>
        <w:t xml:space="preserve">28. How did Mary’s father improve her position in the hotel? </w:t>
      </w:r>
    </w:p>
    <w:p w14:paraId="2287D41A" w14:textId="77777777" w:rsidR="006A795C" w:rsidRPr="00C13AE5" w:rsidRDefault="006A795C" w:rsidP="0077381A">
      <w:pPr>
        <w:spacing w:after="0" w:line="240" w:lineRule="atLeast"/>
        <w:jc w:val="both"/>
        <w:rPr>
          <w:rFonts w:cstheme="minorHAnsi"/>
          <w:sz w:val="24"/>
          <w:szCs w:val="24"/>
        </w:rPr>
      </w:pPr>
      <w:r w:rsidRPr="00C13AE5">
        <w:rPr>
          <w:rFonts w:cstheme="minorHAnsi"/>
          <w:sz w:val="24"/>
          <w:szCs w:val="24"/>
        </w:rPr>
        <w:tab/>
        <w:t xml:space="preserve">A. He put her in charge of the restaurant. </w:t>
      </w:r>
    </w:p>
    <w:p w14:paraId="4FE0BC3E" w14:textId="77777777" w:rsidR="006A795C" w:rsidRPr="00C13AE5" w:rsidRDefault="006A795C" w:rsidP="0077381A">
      <w:pPr>
        <w:spacing w:after="0" w:line="240" w:lineRule="atLeast"/>
        <w:jc w:val="both"/>
        <w:rPr>
          <w:rFonts w:cstheme="minorHAnsi"/>
          <w:sz w:val="24"/>
          <w:szCs w:val="24"/>
        </w:rPr>
      </w:pPr>
      <w:r w:rsidRPr="00C13AE5">
        <w:rPr>
          <w:rFonts w:cstheme="minorHAnsi"/>
          <w:sz w:val="24"/>
          <w:szCs w:val="24"/>
        </w:rPr>
        <w:tab/>
        <w:t xml:space="preserve">B. He asked her to provide entertainment for the guests. </w:t>
      </w:r>
    </w:p>
    <w:p w14:paraId="7BA26558" w14:textId="77777777" w:rsidR="006A795C" w:rsidRPr="00C13AE5" w:rsidRDefault="006A795C" w:rsidP="0077381A">
      <w:pPr>
        <w:spacing w:after="0" w:line="240" w:lineRule="atLeast"/>
        <w:jc w:val="both"/>
        <w:rPr>
          <w:rFonts w:cstheme="minorHAnsi"/>
          <w:sz w:val="24"/>
          <w:szCs w:val="24"/>
        </w:rPr>
      </w:pPr>
      <w:r w:rsidRPr="00C13AE5">
        <w:rPr>
          <w:rFonts w:cstheme="minorHAnsi"/>
          <w:sz w:val="24"/>
          <w:szCs w:val="24"/>
        </w:rPr>
        <w:tab/>
        <w:t xml:space="preserve">C. He made her responsible for part of dinner. </w:t>
      </w:r>
    </w:p>
    <w:p w14:paraId="2016E478" w14:textId="77777777" w:rsidR="006A795C" w:rsidRPr="00C13AE5" w:rsidRDefault="006A795C" w:rsidP="0077381A">
      <w:pPr>
        <w:spacing w:after="0" w:line="240" w:lineRule="atLeast"/>
        <w:jc w:val="both"/>
        <w:rPr>
          <w:rFonts w:cstheme="minorHAnsi"/>
          <w:sz w:val="24"/>
          <w:szCs w:val="24"/>
        </w:rPr>
      </w:pPr>
      <w:r w:rsidRPr="00C13AE5">
        <w:rPr>
          <w:rFonts w:cstheme="minorHAnsi"/>
          <w:sz w:val="24"/>
          <w:szCs w:val="24"/>
        </w:rPr>
        <w:tab/>
        <w:t xml:space="preserve">D. He gave her a special uniform. </w:t>
      </w:r>
    </w:p>
    <w:p w14:paraId="2947A10B" w14:textId="77777777" w:rsidR="006A795C" w:rsidRPr="00C13AE5" w:rsidRDefault="006A795C" w:rsidP="0077381A">
      <w:pPr>
        <w:spacing w:after="0" w:line="240" w:lineRule="atLeast"/>
        <w:jc w:val="both"/>
        <w:rPr>
          <w:rFonts w:cstheme="minorHAnsi"/>
          <w:sz w:val="24"/>
          <w:szCs w:val="24"/>
        </w:rPr>
      </w:pPr>
    </w:p>
    <w:p w14:paraId="3BF9E77B" w14:textId="77777777" w:rsidR="006A795C" w:rsidRPr="00C13AE5" w:rsidRDefault="006A795C" w:rsidP="0077381A">
      <w:pPr>
        <w:spacing w:after="0" w:line="240" w:lineRule="atLeast"/>
        <w:jc w:val="both"/>
        <w:rPr>
          <w:rFonts w:cstheme="minorHAnsi"/>
          <w:sz w:val="24"/>
          <w:szCs w:val="24"/>
        </w:rPr>
      </w:pPr>
      <w:r w:rsidRPr="00C13AE5">
        <w:rPr>
          <w:rFonts w:cstheme="minorHAnsi"/>
          <w:sz w:val="24"/>
          <w:szCs w:val="24"/>
        </w:rPr>
        <w:t xml:space="preserve">29. What was special about the food on Mary’s Sweet Trolley? </w:t>
      </w:r>
    </w:p>
    <w:p w14:paraId="7D323445" w14:textId="77777777" w:rsidR="006A795C" w:rsidRPr="00C13AE5" w:rsidRDefault="006A795C" w:rsidP="0077381A">
      <w:pPr>
        <w:spacing w:after="0" w:line="240" w:lineRule="atLeast"/>
        <w:jc w:val="both"/>
        <w:rPr>
          <w:rFonts w:cstheme="minorHAnsi"/>
          <w:sz w:val="24"/>
          <w:szCs w:val="24"/>
        </w:rPr>
      </w:pPr>
      <w:r w:rsidRPr="00C13AE5">
        <w:rPr>
          <w:rFonts w:cstheme="minorHAnsi"/>
          <w:sz w:val="24"/>
          <w:szCs w:val="24"/>
        </w:rPr>
        <w:tab/>
        <w:t xml:space="preserve">A. Mary made it following traditional recipes. </w:t>
      </w:r>
    </w:p>
    <w:p w14:paraId="0A0C2C10" w14:textId="77777777" w:rsidR="006A795C" w:rsidRPr="00C13AE5" w:rsidRDefault="006A795C" w:rsidP="0077381A">
      <w:pPr>
        <w:spacing w:after="0" w:line="240" w:lineRule="atLeast"/>
        <w:jc w:val="both"/>
        <w:rPr>
          <w:rFonts w:cstheme="minorHAnsi"/>
          <w:sz w:val="24"/>
          <w:szCs w:val="24"/>
        </w:rPr>
      </w:pPr>
      <w:r w:rsidRPr="00C13AE5">
        <w:rPr>
          <w:rFonts w:cstheme="minorHAnsi"/>
          <w:sz w:val="24"/>
          <w:szCs w:val="24"/>
        </w:rPr>
        <w:tab/>
        <w:t xml:space="preserve">B. Mary made the same food for picnics. </w:t>
      </w:r>
    </w:p>
    <w:p w14:paraId="100311FF" w14:textId="77777777" w:rsidR="006A795C" w:rsidRPr="00C13AE5" w:rsidRDefault="006A795C" w:rsidP="0077381A">
      <w:pPr>
        <w:spacing w:after="0" w:line="240" w:lineRule="atLeast"/>
        <w:jc w:val="both"/>
        <w:rPr>
          <w:rFonts w:cstheme="minorHAnsi"/>
          <w:sz w:val="24"/>
          <w:szCs w:val="24"/>
        </w:rPr>
      </w:pPr>
      <w:r w:rsidRPr="00C13AE5">
        <w:rPr>
          <w:rFonts w:cstheme="minorHAnsi"/>
          <w:bCs/>
          <w:sz w:val="24"/>
          <w:szCs w:val="24"/>
        </w:rPr>
        <w:tab/>
        <w:t xml:space="preserve">C. </w:t>
      </w:r>
      <w:r w:rsidRPr="00C13AE5">
        <w:rPr>
          <w:rFonts w:cstheme="minorHAnsi"/>
          <w:sz w:val="24"/>
          <w:szCs w:val="24"/>
        </w:rPr>
        <w:t xml:space="preserve">Mary and Gordon made it together. </w:t>
      </w:r>
    </w:p>
    <w:p w14:paraId="60D60F3E" w14:textId="77777777" w:rsidR="006A795C" w:rsidRPr="00C13AE5" w:rsidRDefault="006A795C" w:rsidP="0077381A">
      <w:pPr>
        <w:spacing w:after="0" w:line="240" w:lineRule="atLeast"/>
        <w:jc w:val="both"/>
        <w:rPr>
          <w:rFonts w:cstheme="minorHAnsi"/>
          <w:sz w:val="24"/>
          <w:szCs w:val="24"/>
        </w:rPr>
      </w:pPr>
      <w:r w:rsidRPr="00C13AE5">
        <w:rPr>
          <w:rFonts w:cstheme="minorHAnsi"/>
          <w:sz w:val="24"/>
          <w:szCs w:val="24"/>
        </w:rPr>
        <w:tab/>
        <w:t xml:space="preserve">D. Mary made most of it without following recipes. </w:t>
      </w:r>
    </w:p>
    <w:p w14:paraId="0F13B2CA" w14:textId="77777777" w:rsidR="006A795C" w:rsidRPr="00C13AE5" w:rsidRDefault="006A795C" w:rsidP="0077381A">
      <w:pPr>
        <w:spacing w:after="0" w:line="240" w:lineRule="atLeast"/>
        <w:jc w:val="both"/>
        <w:rPr>
          <w:rFonts w:cstheme="minorHAnsi"/>
          <w:sz w:val="24"/>
          <w:szCs w:val="24"/>
        </w:rPr>
      </w:pPr>
    </w:p>
    <w:p w14:paraId="01BEAD21" w14:textId="77777777" w:rsidR="006A795C" w:rsidRPr="00C13AE5" w:rsidRDefault="006A795C" w:rsidP="0077381A">
      <w:pPr>
        <w:spacing w:after="0" w:line="240" w:lineRule="atLeast"/>
        <w:jc w:val="both"/>
        <w:rPr>
          <w:rFonts w:cstheme="minorHAnsi"/>
          <w:sz w:val="24"/>
          <w:szCs w:val="24"/>
        </w:rPr>
      </w:pPr>
      <w:r w:rsidRPr="00C13AE5">
        <w:rPr>
          <w:rFonts w:cstheme="minorHAnsi"/>
          <w:sz w:val="24"/>
          <w:szCs w:val="24"/>
        </w:rPr>
        <w:t xml:space="preserve">30. What impression does Mary give of her job throughout the passage? </w:t>
      </w:r>
    </w:p>
    <w:p w14:paraId="0B0471E1" w14:textId="77777777" w:rsidR="006A795C" w:rsidRPr="00C13AE5" w:rsidRDefault="006A795C" w:rsidP="0077381A">
      <w:pPr>
        <w:spacing w:after="0" w:line="240" w:lineRule="atLeast"/>
        <w:jc w:val="both"/>
        <w:rPr>
          <w:rFonts w:cstheme="minorHAnsi"/>
          <w:sz w:val="24"/>
          <w:szCs w:val="24"/>
        </w:rPr>
      </w:pPr>
      <w:r w:rsidRPr="00C13AE5">
        <w:rPr>
          <w:rFonts w:cstheme="minorHAnsi"/>
          <w:sz w:val="24"/>
          <w:szCs w:val="24"/>
        </w:rPr>
        <w:tab/>
        <w:t xml:space="preserve">A. It brought her closer to her father. </w:t>
      </w:r>
      <w:r w:rsidRPr="00C13AE5">
        <w:rPr>
          <w:rFonts w:cstheme="minorHAnsi"/>
          <w:sz w:val="24"/>
          <w:szCs w:val="24"/>
        </w:rPr>
        <w:tab/>
        <w:t xml:space="preserve">B. It was sometimes uncomfortable. </w:t>
      </w:r>
    </w:p>
    <w:p w14:paraId="449182A2" w14:textId="77777777" w:rsidR="006A795C" w:rsidRPr="00C13AE5" w:rsidRDefault="006A795C" w:rsidP="0077381A">
      <w:pPr>
        <w:spacing w:after="0" w:line="240" w:lineRule="atLeast"/>
        <w:jc w:val="both"/>
        <w:rPr>
          <w:rFonts w:cstheme="minorHAnsi"/>
          <w:sz w:val="24"/>
          <w:szCs w:val="24"/>
        </w:rPr>
      </w:pPr>
      <w:r w:rsidRPr="00C13AE5">
        <w:rPr>
          <w:rFonts w:cstheme="minorHAnsi"/>
          <w:bCs/>
          <w:sz w:val="24"/>
          <w:szCs w:val="24"/>
        </w:rPr>
        <w:tab/>
        <w:t xml:space="preserve">C. </w:t>
      </w:r>
      <w:r w:rsidRPr="00C13AE5">
        <w:rPr>
          <w:rFonts w:cstheme="minorHAnsi"/>
          <w:sz w:val="24"/>
          <w:szCs w:val="24"/>
        </w:rPr>
        <w:t xml:space="preserve">It was always enjoyable. </w:t>
      </w:r>
      <w:r w:rsidRPr="00C13AE5">
        <w:rPr>
          <w:rFonts w:cstheme="minorHAnsi"/>
          <w:sz w:val="24"/>
          <w:szCs w:val="24"/>
        </w:rPr>
        <w:tab/>
      </w:r>
      <w:r w:rsidRPr="00C13AE5">
        <w:rPr>
          <w:rFonts w:cstheme="minorHAnsi"/>
          <w:sz w:val="24"/>
          <w:szCs w:val="24"/>
        </w:rPr>
        <w:tab/>
      </w:r>
      <w:r w:rsidR="00631B08">
        <w:rPr>
          <w:rFonts w:cstheme="minorHAnsi"/>
          <w:sz w:val="24"/>
          <w:szCs w:val="24"/>
        </w:rPr>
        <w:tab/>
      </w:r>
      <w:r w:rsidRPr="00C13AE5">
        <w:rPr>
          <w:rFonts w:cstheme="minorHAnsi"/>
          <w:sz w:val="24"/>
          <w:szCs w:val="24"/>
        </w:rPr>
        <w:t xml:space="preserve">D. It was quite easy to do. </w:t>
      </w:r>
    </w:p>
    <w:p w14:paraId="1D4D4CAC" w14:textId="77777777" w:rsidR="006A795C" w:rsidRPr="00C13AE5" w:rsidRDefault="006A795C" w:rsidP="0077381A">
      <w:pPr>
        <w:spacing w:after="0" w:line="240" w:lineRule="atLeast"/>
        <w:jc w:val="both"/>
        <w:rPr>
          <w:rFonts w:cstheme="minorHAnsi"/>
          <w:b/>
          <w:sz w:val="24"/>
          <w:szCs w:val="24"/>
          <w:lang w:val="fr-FR"/>
        </w:rPr>
      </w:pPr>
    </w:p>
    <w:p w14:paraId="39832625" w14:textId="77777777" w:rsidR="006A795C" w:rsidRPr="00C13AE5" w:rsidRDefault="006A795C" w:rsidP="0077381A">
      <w:pPr>
        <w:spacing w:line="240" w:lineRule="atLeast"/>
        <w:rPr>
          <w:rFonts w:cstheme="minorHAnsi"/>
          <w:b/>
          <w:sz w:val="24"/>
          <w:szCs w:val="24"/>
          <w:lang w:val="fr-FR"/>
        </w:rPr>
      </w:pPr>
      <w:r w:rsidRPr="00C13AE5">
        <w:rPr>
          <w:rFonts w:cstheme="minorHAnsi"/>
          <w:b/>
          <w:sz w:val="24"/>
          <w:szCs w:val="24"/>
          <w:lang w:val="fr-FR"/>
        </w:rPr>
        <w:br w:type="page"/>
      </w:r>
    </w:p>
    <w:p w14:paraId="775B341A" w14:textId="77777777" w:rsidR="006A795C" w:rsidRPr="00C13AE5" w:rsidRDefault="006A795C" w:rsidP="0077381A">
      <w:pPr>
        <w:spacing w:line="240" w:lineRule="atLeast"/>
        <w:jc w:val="both"/>
        <w:rPr>
          <w:rFonts w:cstheme="minorHAnsi"/>
          <w:b/>
          <w:sz w:val="24"/>
          <w:szCs w:val="24"/>
          <w:lang w:val="fr-FR"/>
        </w:rPr>
      </w:pPr>
      <w:r w:rsidRPr="00C13AE5">
        <w:rPr>
          <w:rFonts w:cstheme="minorHAnsi"/>
          <w:b/>
          <w:sz w:val="24"/>
          <w:szCs w:val="24"/>
          <w:lang w:val="fr-FR"/>
        </w:rPr>
        <w:lastRenderedPageBreak/>
        <w:t>PASSAGE 4 – Questions 31-40</w:t>
      </w:r>
    </w:p>
    <w:tbl>
      <w:tblPr>
        <w:tblStyle w:val="TableGrid0"/>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578"/>
      </w:tblGrid>
      <w:tr w:rsidR="006A795C" w:rsidRPr="00C13AE5" w14:paraId="744DDDC6" w14:textId="77777777" w:rsidTr="00B112EA">
        <w:trPr>
          <w:trHeight w:val="3959"/>
        </w:trPr>
        <w:tc>
          <w:tcPr>
            <w:tcW w:w="679" w:type="dxa"/>
          </w:tcPr>
          <w:p w14:paraId="00EAC169" w14:textId="77777777" w:rsidR="006A795C" w:rsidRPr="00C13AE5" w:rsidRDefault="006A795C" w:rsidP="0077381A">
            <w:pPr>
              <w:spacing w:line="240" w:lineRule="atLeast"/>
              <w:jc w:val="both"/>
              <w:rPr>
                <w:rFonts w:eastAsia="Times New Roman" w:cstheme="minorHAnsi"/>
                <w:i/>
                <w:sz w:val="24"/>
                <w:szCs w:val="24"/>
              </w:rPr>
            </w:pPr>
            <w:r w:rsidRPr="00C13AE5">
              <w:rPr>
                <w:rFonts w:eastAsia="Times New Roman" w:cstheme="minorHAnsi"/>
                <w:i/>
                <w:sz w:val="24"/>
                <w:szCs w:val="24"/>
              </w:rPr>
              <w:t>Line</w:t>
            </w:r>
          </w:p>
          <w:p w14:paraId="490A8547" w14:textId="77777777" w:rsidR="006A795C" w:rsidRPr="00C13AE5" w:rsidRDefault="006A795C" w:rsidP="0077381A">
            <w:pPr>
              <w:spacing w:line="240" w:lineRule="atLeast"/>
              <w:jc w:val="both"/>
              <w:rPr>
                <w:rFonts w:eastAsia="Times New Roman" w:cstheme="minorHAnsi"/>
                <w:i/>
                <w:sz w:val="24"/>
                <w:szCs w:val="24"/>
              </w:rPr>
            </w:pPr>
          </w:p>
          <w:p w14:paraId="33A7CE1C" w14:textId="77777777" w:rsidR="006A795C" w:rsidRPr="00C13AE5" w:rsidRDefault="006A795C" w:rsidP="0077381A">
            <w:pPr>
              <w:spacing w:line="240" w:lineRule="atLeast"/>
              <w:jc w:val="both"/>
              <w:rPr>
                <w:rFonts w:eastAsia="Times New Roman" w:cstheme="minorHAnsi"/>
                <w:i/>
                <w:sz w:val="24"/>
                <w:szCs w:val="24"/>
              </w:rPr>
            </w:pPr>
          </w:p>
          <w:p w14:paraId="479ADAE4" w14:textId="77777777" w:rsidR="006A795C" w:rsidRPr="00C13AE5" w:rsidRDefault="006A795C" w:rsidP="0077381A">
            <w:pPr>
              <w:spacing w:line="240" w:lineRule="atLeast"/>
              <w:jc w:val="both"/>
              <w:rPr>
                <w:rFonts w:eastAsia="Times New Roman" w:cstheme="minorHAnsi"/>
                <w:i/>
                <w:sz w:val="24"/>
                <w:szCs w:val="24"/>
              </w:rPr>
            </w:pPr>
          </w:p>
          <w:p w14:paraId="1ACC4B0D" w14:textId="77777777" w:rsidR="006A795C" w:rsidRPr="00C13AE5" w:rsidRDefault="006A795C" w:rsidP="0077381A">
            <w:pPr>
              <w:spacing w:line="240" w:lineRule="atLeast"/>
              <w:jc w:val="both"/>
              <w:rPr>
                <w:rFonts w:eastAsia="Times New Roman" w:cstheme="minorHAnsi"/>
                <w:i/>
                <w:sz w:val="24"/>
                <w:szCs w:val="24"/>
              </w:rPr>
            </w:pPr>
            <w:r w:rsidRPr="00C13AE5">
              <w:rPr>
                <w:rFonts w:eastAsia="Times New Roman" w:cstheme="minorHAnsi"/>
                <w:i/>
                <w:sz w:val="24"/>
                <w:szCs w:val="24"/>
              </w:rPr>
              <w:t xml:space="preserve">   5</w:t>
            </w:r>
          </w:p>
          <w:p w14:paraId="2A67EC9E" w14:textId="77777777" w:rsidR="006A795C" w:rsidRPr="00C13AE5" w:rsidRDefault="006A795C" w:rsidP="0077381A">
            <w:pPr>
              <w:spacing w:line="240" w:lineRule="atLeast"/>
              <w:jc w:val="both"/>
              <w:rPr>
                <w:rFonts w:eastAsia="Times New Roman" w:cstheme="minorHAnsi"/>
                <w:i/>
                <w:sz w:val="24"/>
                <w:szCs w:val="24"/>
              </w:rPr>
            </w:pPr>
          </w:p>
          <w:p w14:paraId="6FED3A65" w14:textId="77777777" w:rsidR="006A795C" w:rsidRPr="00C13AE5" w:rsidRDefault="006A795C" w:rsidP="0077381A">
            <w:pPr>
              <w:spacing w:line="240" w:lineRule="atLeast"/>
              <w:jc w:val="both"/>
              <w:rPr>
                <w:rFonts w:eastAsia="Times New Roman" w:cstheme="minorHAnsi"/>
                <w:i/>
                <w:sz w:val="24"/>
                <w:szCs w:val="24"/>
              </w:rPr>
            </w:pPr>
          </w:p>
          <w:p w14:paraId="7AE61C17" w14:textId="77777777" w:rsidR="006A795C" w:rsidRPr="00C13AE5" w:rsidRDefault="006A795C" w:rsidP="0077381A">
            <w:pPr>
              <w:spacing w:line="240" w:lineRule="atLeast"/>
              <w:jc w:val="both"/>
              <w:rPr>
                <w:rFonts w:eastAsia="Times New Roman" w:cstheme="minorHAnsi"/>
                <w:i/>
                <w:sz w:val="24"/>
                <w:szCs w:val="24"/>
              </w:rPr>
            </w:pPr>
          </w:p>
          <w:p w14:paraId="68D091AB" w14:textId="77777777" w:rsidR="006A795C" w:rsidRPr="00C13AE5" w:rsidRDefault="006A795C" w:rsidP="0077381A">
            <w:pPr>
              <w:spacing w:line="240" w:lineRule="atLeast"/>
              <w:jc w:val="both"/>
              <w:rPr>
                <w:rFonts w:eastAsia="Times New Roman" w:cstheme="minorHAnsi"/>
                <w:i/>
                <w:sz w:val="24"/>
                <w:szCs w:val="24"/>
              </w:rPr>
            </w:pPr>
          </w:p>
          <w:p w14:paraId="24713BF1" w14:textId="77777777" w:rsidR="006A795C" w:rsidRPr="00C13AE5" w:rsidRDefault="006A795C" w:rsidP="0077381A">
            <w:pPr>
              <w:spacing w:line="240" w:lineRule="atLeast"/>
              <w:jc w:val="both"/>
              <w:rPr>
                <w:rFonts w:eastAsia="Times New Roman" w:cstheme="minorHAnsi"/>
                <w:i/>
                <w:sz w:val="24"/>
                <w:szCs w:val="24"/>
              </w:rPr>
            </w:pPr>
            <w:r w:rsidRPr="00C13AE5">
              <w:rPr>
                <w:rFonts w:eastAsia="Times New Roman" w:cstheme="minorHAnsi"/>
                <w:i/>
                <w:sz w:val="24"/>
                <w:szCs w:val="24"/>
              </w:rPr>
              <w:t>10</w:t>
            </w:r>
          </w:p>
          <w:p w14:paraId="271558D4" w14:textId="77777777" w:rsidR="006A795C" w:rsidRPr="00C13AE5" w:rsidRDefault="006A795C" w:rsidP="0077381A">
            <w:pPr>
              <w:spacing w:line="240" w:lineRule="atLeast"/>
              <w:jc w:val="both"/>
              <w:rPr>
                <w:rFonts w:eastAsia="Times New Roman" w:cstheme="minorHAnsi"/>
                <w:i/>
                <w:sz w:val="24"/>
                <w:szCs w:val="24"/>
              </w:rPr>
            </w:pPr>
          </w:p>
          <w:p w14:paraId="78FD9368" w14:textId="77777777" w:rsidR="006A795C" w:rsidRPr="00C13AE5" w:rsidRDefault="006A795C" w:rsidP="0077381A">
            <w:pPr>
              <w:spacing w:line="240" w:lineRule="atLeast"/>
              <w:jc w:val="both"/>
              <w:rPr>
                <w:rFonts w:eastAsia="Times New Roman" w:cstheme="minorHAnsi"/>
                <w:i/>
                <w:sz w:val="24"/>
                <w:szCs w:val="24"/>
              </w:rPr>
            </w:pPr>
          </w:p>
          <w:p w14:paraId="330CE72E" w14:textId="77777777" w:rsidR="006A795C" w:rsidRPr="00C13AE5" w:rsidRDefault="006A795C" w:rsidP="0077381A">
            <w:pPr>
              <w:spacing w:line="240" w:lineRule="atLeast"/>
              <w:jc w:val="both"/>
              <w:rPr>
                <w:rFonts w:eastAsia="Times New Roman" w:cstheme="minorHAnsi"/>
                <w:i/>
                <w:sz w:val="24"/>
                <w:szCs w:val="24"/>
              </w:rPr>
            </w:pPr>
          </w:p>
          <w:p w14:paraId="110DA6DB" w14:textId="77777777" w:rsidR="006A795C" w:rsidRPr="00C13AE5" w:rsidRDefault="006A795C" w:rsidP="0077381A">
            <w:pPr>
              <w:spacing w:line="240" w:lineRule="atLeast"/>
              <w:jc w:val="both"/>
              <w:rPr>
                <w:rFonts w:eastAsia="Times New Roman" w:cstheme="minorHAnsi"/>
                <w:i/>
                <w:sz w:val="24"/>
                <w:szCs w:val="24"/>
              </w:rPr>
            </w:pPr>
          </w:p>
          <w:p w14:paraId="53C6DC8D" w14:textId="77777777" w:rsidR="006A795C" w:rsidRPr="00C13AE5" w:rsidRDefault="006A795C" w:rsidP="0077381A">
            <w:pPr>
              <w:spacing w:line="240" w:lineRule="atLeast"/>
              <w:jc w:val="both"/>
              <w:rPr>
                <w:rFonts w:eastAsia="Times New Roman" w:cstheme="minorHAnsi"/>
                <w:i/>
                <w:sz w:val="24"/>
                <w:szCs w:val="24"/>
              </w:rPr>
            </w:pPr>
            <w:r w:rsidRPr="00C13AE5">
              <w:rPr>
                <w:rFonts w:eastAsia="Times New Roman" w:cstheme="minorHAnsi"/>
                <w:i/>
                <w:sz w:val="24"/>
                <w:szCs w:val="24"/>
              </w:rPr>
              <w:t>15</w:t>
            </w:r>
          </w:p>
          <w:p w14:paraId="0F07E185" w14:textId="77777777" w:rsidR="006A795C" w:rsidRPr="00C13AE5" w:rsidRDefault="006A795C" w:rsidP="0077381A">
            <w:pPr>
              <w:spacing w:line="240" w:lineRule="atLeast"/>
              <w:jc w:val="both"/>
              <w:rPr>
                <w:rFonts w:eastAsia="Times New Roman" w:cstheme="minorHAnsi"/>
                <w:i/>
                <w:sz w:val="24"/>
                <w:szCs w:val="24"/>
              </w:rPr>
            </w:pPr>
          </w:p>
          <w:p w14:paraId="3C636C0E" w14:textId="77777777" w:rsidR="006A795C" w:rsidRPr="00C13AE5" w:rsidRDefault="006A795C" w:rsidP="0077381A">
            <w:pPr>
              <w:spacing w:line="240" w:lineRule="atLeast"/>
              <w:jc w:val="both"/>
              <w:rPr>
                <w:rFonts w:eastAsia="Times New Roman" w:cstheme="minorHAnsi"/>
                <w:i/>
                <w:sz w:val="24"/>
                <w:szCs w:val="24"/>
              </w:rPr>
            </w:pPr>
          </w:p>
          <w:p w14:paraId="4D352C87" w14:textId="77777777" w:rsidR="006A795C" w:rsidRPr="00C13AE5" w:rsidRDefault="006A795C" w:rsidP="0077381A">
            <w:pPr>
              <w:spacing w:line="240" w:lineRule="atLeast"/>
              <w:jc w:val="both"/>
              <w:rPr>
                <w:rFonts w:eastAsia="Times New Roman" w:cstheme="minorHAnsi"/>
                <w:i/>
                <w:sz w:val="24"/>
                <w:szCs w:val="24"/>
              </w:rPr>
            </w:pPr>
          </w:p>
          <w:p w14:paraId="0BFA0FE9" w14:textId="77777777" w:rsidR="006A795C" w:rsidRPr="00C13AE5" w:rsidRDefault="006A795C" w:rsidP="0077381A">
            <w:pPr>
              <w:spacing w:line="240" w:lineRule="atLeast"/>
              <w:jc w:val="both"/>
              <w:rPr>
                <w:rFonts w:eastAsia="Times New Roman" w:cstheme="minorHAnsi"/>
                <w:i/>
                <w:sz w:val="24"/>
                <w:szCs w:val="24"/>
              </w:rPr>
            </w:pPr>
          </w:p>
          <w:p w14:paraId="13412175" w14:textId="77777777" w:rsidR="006A795C" w:rsidRPr="00C13AE5" w:rsidRDefault="006A795C" w:rsidP="0077381A">
            <w:pPr>
              <w:spacing w:line="240" w:lineRule="atLeast"/>
              <w:jc w:val="both"/>
              <w:rPr>
                <w:rFonts w:eastAsia="Times New Roman" w:cstheme="minorHAnsi"/>
                <w:i/>
                <w:sz w:val="24"/>
                <w:szCs w:val="24"/>
              </w:rPr>
            </w:pPr>
            <w:r w:rsidRPr="00C13AE5">
              <w:rPr>
                <w:rFonts w:eastAsia="Times New Roman" w:cstheme="minorHAnsi"/>
                <w:i/>
                <w:sz w:val="24"/>
                <w:szCs w:val="24"/>
              </w:rPr>
              <w:t>20</w:t>
            </w:r>
          </w:p>
          <w:p w14:paraId="44AD47BE" w14:textId="77777777" w:rsidR="006A795C" w:rsidRPr="00C13AE5" w:rsidRDefault="006A795C" w:rsidP="0077381A">
            <w:pPr>
              <w:spacing w:line="240" w:lineRule="atLeast"/>
              <w:jc w:val="both"/>
              <w:rPr>
                <w:rFonts w:eastAsia="Times New Roman" w:cstheme="minorHAnsi"/>
                <w:i/>
                <w:sz w:val="24"/>
                <w:szCs w:val="24"/>
              </w:rPr>
            </w:pPr>
          </w:p>
          <w:p w14:paraId="46A60D61" w14:textId="77777777" w:rsidR="006A795C" w:rsidRPr="00C13AE5" w:rsidRDefault="006A795C" w:rsidP="0077381A">
            <w:pPr>
              <w:spacing w:line="240" w:lineRule="atLeast"/>
              <w:jc w:val="both"/>
              <w:rPr>
                <w:rFonts w:eastAsia="Times New Roman" w:cstheme="minorHAnsi"/>
                <w:i/>
                <w:sz w:val="24"/>
                <w:szCs w:val="24"/>
              </w:rPr>
            </w:pPr>
          </w:p>
          <w:p w14:paraId="6B5C1568" w14:textId="77777777" w:rsidR="006A795C" w:rsidRPr="00C13AE5" w:rsidRDefault="006A795C" w:rsidP="0077381A">
            <w:pPr>
              <w:spacing w:line="240" w:lineRule="atLeast"/>
              <w:jc w:val="both"/>
              <w:rPr>
                <w:rFonts w:eastAsia="Times New Roman" w:cstheme="minorHAnsi"/>
                <w:i/>
                <w:sz w:val="24"/>
                <w:szCs w:val="24"/>
              </w:rPr>
            </w:pPr>
          </w:p>
          <w:p w14:paraId="46AE2873" w14:textId="77777777" w:rsidR="006A795C" w:rsidRPr="00C13AE5" w:rsidRDefault="006A795C" w:rsidP="0077381A">
            <w:pPr>
              <w:spacing w:line="240" w:lineRule="atLeast"/>
              <w:jc w:val="both"/>
              <w:rPr>
                <w:rFonts w:eastAsia="Times New Roman" w:cstheme="minorHAnsi"/>
                <w:i/>
                <w:sz w:val="24"/>
                <w:szCs w:val="24"/>
              </w:rPr>
            </w:pPr>
          </w:p>
          <w:p w14:paraId="22528C63" w14:textId="77777777" w:rsidR="006A795C" w:rsidRPr="00C13AE5" w:rsidRDefault="006A795C" w:rsidP="0077381A">
            <w:pPr>
              <w:spacing w:line="240" w:lineRule="atLeast"/>
              <w:jc w:val="both"/>
              <w:rPr>
                <w:rFonts w:eastAsia="Times New Roman" w:cstheme="minorHAnsi"/>
                <w:i/>
                <w:sz w:val="24"/>
                <w:szCs w:val="24"/>
              </w:rPr>
            </w:pPr>
            <w:r w:rsidRPr="00C13AE5">
              <w:rPr>
                <w:rFonts w:eastAsia="Times New Roman" w:cstheme="minorHAnsi"/>
                <w:i/>
                <w:sz w:val="24"/>
                <w:szCs w:val="24"/>
              </w:rPr>
              <w:t>25</w:t>
            </w:r>
          </w:p>
          <w:p w14:paraId="53E065D0" w14:textId="77777777" w:rsidR="006A795C" w:rsidRPr="00C13AE5" w:rsidRDefault="006A795C" w:rsidP="0077381A">
            <w:pPr>
              <w:spacing w:line="240" w:lineRule="atLeast"/>
              <w:jc w:val="both"/>
              <w:rPr>
                <w:rFonts w:eastAsia="Times New Roman" w:cstheme="minorHAnsi"/>
                <w:i/>
                <w:sz w:val="24"/>
                <w:szCs w:val="24"/>
              </w:rPr>
            </w:pPr>
          </w:p>
          <w:p w14:paraId="62AED113" w14:textId="77777777" w:rsidR="006A795C" w:rsidRPr="00C13AE5" w:rsidRDefault="006A795C" w:rsidP="0077381A">
            <w:pPr>
              <w:spacing w:line="240" w:lineRule="atLeast"/>
              <w:jc w:val="both"/>
              <w:rPr>
                <w:rFonts w:eastAsia="Times New Roman" w:cstheme="minorHAnsi"/>
                <w:i/>
                <w:sz w:val="24"/>
                <w:szCs w:val="24"/>
              </w:rPr>
            </w:pPr>
          </w:p>
          <w:p w14:paraId="6797B10C" w14:textId="77777777" w:rsidR="006A795C" w:rsidRPr="00C13AE5" w:rsidRDefault="006A795C" w:rsidP="0077381A">
            <w:pPr>
              <w:spacing w:line="240" w:lineRule="atLeast"/>
              <w:jc w:val="both"/>
              <w:rPr>
                <w:rFonts w:eastAsia="Times New Roman" w:cstheme="minorHAnsi"/>
                <w:i/>
                <w:sz w:val="24"/>
                <w:szCs w:val="24"/>
              </w:rPr>
            </w:pPr>
          </w:p>
        </w:tc>
        <w:tc>
          <w:tcPr>
            <w:tcW w:w="9067" w:type="dxa"/>
          </w:tcPr>
          <w:p w14:paraId="41700FD2" w14:textId="77777777" w:rsidR="006A795C" w:rsidRPr="00C13AE5" w:rsidRDefault="006A795C" w:rsidP="0077381A">
            <w:pPr>
              <w:pStyle w:val="NormalWeb"/>
              <w:spacing w:before="0" w:beforeAutospacing="0" w:after="0" w:afterAutospacing="0" w:line="240" w:lineRule="atLeast"/>
              <w:rPr>
                <w:rFonts w:asciiTheme="minorHAnsi" w:hAnsiTheme="minorHAnsi" w:cstheme="minorHAnsi"/>
              </w:rPr>
            </w:pPr>
            <w:r w:rsidRPr="00C13AE5">
              <w:rPr>
                <w:rFonts w:asciiTheme="minorHAnsi" w:hAnsiTheme="minorHAnsi" w:cstheme="minorHAnsi"/>
              </w:rPr>
              <w:tab/>
              <w:t>Potash (the old name for potassium carbonate) is one of the two alkalis (the other being soda, sodium carbonate) that were used from remote antiquity in the making of glass, and from the early Middle Ages in the making of soap: the former being the product of heating a mixture of alkali and sand, the latter a product of alkali and vegetable oil. Their importance in the communities of colonial North America need hardly be stressed.</w:t>
            </w:r>
          </w:p>
          <w:p w14:paraId="031BCBCD" w14:textId="77777777" w:rsidR="006A795C" w:rsidRPr="00C13AE5" w:rsidRDefault="006A795C" w:rsidP="0077381A">
            <w:pPr>
              <w:spacing w:line="240" w:lineRule="atLeast"/>
              <w:rPr>
                <w:rFonts w:cstheme="minorHAnsi"/>
                <w:sz w:val="24"/>
                <w:szCs w:val="24"/>
              </w:rPr>
            </w:pPr>
            <w:r w:rsidRPr="00C13AE5">
              <w:rPr>
                <w:rFonts w:cstheme="minorHAnsi"/>
                <w:sz w:val="24"/>
                <w:szCs w:val="24"/>
              </w:rPr>
              <w:tab/>
              <w:t>Potash and soda are not interchangeable for all purposes, but for glass-or soap-making either would do. Soda was obtained largely from the ashes of certain Mediterranean sea plants, potash from those of inland vegetation. Hence potash was more familiar to the early European settlers of the North American continent.</w:t>
            </w:r>
            <w:r w:rsidRPr="00C13AE5">
              <w:rPr>
                <w:rFonts w:cstheme="minorHAnsi"/>
                <w:sz w:val="24"/>
                <w:szCs w:val="24"/>
              </w:rPr>
              <w:br/>
            </w:r>
            <w:r w:rsidRPr="00C13AE5">
              <w:rPr>
                <w:rFonts w:cstheme="minorHAnsi"/>
                <w:sz w:val="24"/>
                <w:szCs w:val="24"/>
              </w:rPr>
              <w:tab/>
              <w:t>The settlement at Jamestown in Virginia was in many ways a microcosm of the economy of colonial North America, and potash was one of its first concerns. It was required for the glassworks, the first factory in the British colonies, and was produced in sufficient quantity to permit the inclusion of potash in the first cargo shipped out of Jamestown. The second ship to arrive in the settlement from England included among its passengers experts in potash making.</w:t>
            </w:r>
          </w:p>
          <w:p w14:paraId="5C662926" w14:textId="77777777" w:rsidR="006A795C" w:rsidRPr="00C13AE5" w:rsidRDefault="006A795C" w:rsidP="0077381A">
            <w:pPr>
              <w:spacing w:line="240" w:lineRule="atLeast"/>
              <w:jc w:val="both"/>
              <w:rPr>
                <w:rFonts w:cstheme="minorHAnsi"/>
                <w:sz w:val="24"/>
                <w:szCs w:val="24"/>
              </w:rPr>
            </w:pPr>
            <w:r w:rsidRPr="00C13AE5">
              <w:rPr>
                <w:rFonts w:cstheme="minorHAnsi"/>
                <w:sz w:val="24"/>
                <w:szCs w:val="24"/>
              </w:rPr>
              <w:tab/>
              <w:t>The method of making potash was simple enough. Logs was piled up and burned in the open, and the ashes collected. The ashes were placed in a barrel with holes in the bottom, and water was poured over them. The solution draining from the barrel was boiled down in iron kettles. The resulting mass was further heated to fuse the mass into what was called potash.</w:t>
            </w:r>
          </w:p>
          <w:p w14:paraId="5645810E" w14:textId="77777777" w:rsidR="006A795C" w:rsidRPr="00C13AE5" w:rsidRDefault="006A795C" w:rsidP="0077381A">
            <w:pPr>
              <w:spacing w:line="240" w:lineRule="atLeast"/>
              <w:jc w:val="both"/>
              <w:rPr>
                <w:rFonts w:cstheme="minorHAnsi"/>
                <w:sz w:val="24"/>
                <w:szCs w:val="24"/>
              </w:rPr>
            </w:pPr>
            <w:r w:rsidRPr="00C13AE5">
              <w:rPr>
                <w:rFonts w:cstheme="minorHAnsi"/>
                <w:sz w:val="24"/>
                <w:szCs w:val="24"/>
              </w:rPr>
              <w:tab/>
              <w:t>In North America, potash making quickly became an adjunct to the clearing of land for agriculture, for it was estimated that as much as half the cost of clearing land could be recovered by the sale of potash. Some potash was exported from Maine and New Hampshire in the seventeenth century, but the market turned out to be mainly domestic, consisting mostly of shipments from the northern to the southern colonies. For despite the beginning of the trade at Jamestown and such encouragements as a series of acts to encourage the making of potash, beginning in 1707 in South Carolina, the softwoods in the South proved to be poor sources of the substance.</w:t>
            </w:r>
          </w:p>
          <w:p w14:paraId="4374D64B" w14:textId="77777777" w:rsidR="006A795C" w:rsidRPr="00C13AE5" w:rsidRDefault="006A795C" w:rsidP="0077381A">
            <w:pPr>
              <w:pStyle w:val="NormalWeb"/>
              <w:spacing w:before="0" w:beforeAutospacing="0" w:after="0" w:afterAutospacing="0" w:line="240" w:lineRule="atLeast"/>
              <w:jc w:val="both"/>
              <w:rPr>
                <w:rFonts w:asciiTheme="minorHAnsi" w:hAnsiTheme="minorHAnsi" w:cstheme="minorHAnsi"/>
              </w:rPr>
            </w:pPr>
          </w:p>
        </w:tc>
      </w:tr>
    </w:tbl>
    <w:p w14:paraId="6A41EFA9" w14:textId="77777777" w:rsidR="006A795C" w:rsidRPr="00C13AE5" w:rsidRDefault="006A795C" w:rsidP="0077381A">
      <w:pPr>
        <w:spacing w:line="240" w:lineRule="atLeast"/>
        <w:rPr>
          <w:rFonts w:cstheme="minorHAnsi"/>
          <w:sz w:val="24"/>
          <w:szCs w:val="24"/>
        </w:rPr>
      </w:pPr>
      <w:r w:rsidRPr="00C13AE5">
        <w:rPr>
          <w:rFonts w:cstheme="minorHAnsi"/>
          <w:sz w:val="24"/>
          <w:szCs w:val="24"/>
        </w:rPr>
        <w:t>31. What aspect of potash does the passage mainly discuss?</w:t>
      </w:r>
      <w:r w:rsidRPr="00C13AE5">
        <w:rPr>
          <w:rFonts w:cstheme="minorHAnsi"/>
          <w:sz w:val="24"/>
          <w:szCs w:val="24"/>
        </w:rPr>
        <w:br/>
      </w:r>
      <w:r w:rsidRPr="00C13AE5">
        <w:rPr>
          <w:rFonts w:cstheme="minorHAnsi"/>
          <w:sz w:val="24"/>
          <w:szCs w:val="24"/>
        </w:rPr>
        <w:tab/>
        <w:t>A. How it was made</w:t>
      </w:r>
      <w:r w:rsidRPr="00C13AE5">
        <w:rPr>
          <w:rFonts w:cstheme="minorHAnsi"/>
          <w:sz w:val="24"/>
          <w:szCs w:val="24"/>
        </w:rPr>
        <w:br/>
      </w:r>
      <w:r w:rsidRPr="00C13AE5">
        <w:rPr>
          <w:rFonts w:cstheme="minorHAnsi"/>
          <w:sz w:val="24"/>
          <w:szCs w:val="24"/>
        </w:rPr>
        <w:tab/>
        <w:t>B. Its value as a product for export</w:t>
      </w:r>
      <w:r w:rsidRPr="00C13AE5">
        <w:rPr>
          <w:rFonts w:cstheme="minorHAnsi"/>
          <w:sz w:val="24"/>
          <w:szCs w:val="24"/>
        </w:rPr>
        <w:br/>
      </w:r>
      <w:r w:rsidRPr="00C13AE5">
        <w:rPr>
          <w:rFonts w:cstheme="minorHAnsi"/>
          <w:sz w:val="24"/>
          <w:szCs w:val="24"/>
        </w:rPr>
        <w:tab/>
        <w:t>C. How it differs from other alkalis</w:t>
      </w:r>
      <w:r w:rsidRPr="00C13AE5">
        <w:rPr>
          <w:rFonts w:cstheme="minorHAnsi"/>
          <w:sz w:val="24"/>
          <w:szCs w:val="24"/>
        </w:rPr>
        <w:br/>
      </w:r>
      <w:r w:rsidRPr="00C13AE5">
        <w:rPr>
          <w:rFonts w:cstheme="minorHAnsi"/>
          <w:sz w:val="24"/>
          <w:szCs w:val="24"/>
        </w:rPr>
        <w:tab/>
        <w:t>D.  Its impor</w:t>
      </w:r>
      <w:r w:rsidR="00631B08">
        <w:rPr>
          <w:rFonts w:cstheme="minorHAnsi"/>
          <w:sz w:val="24"/>
          <w:szCs w:val="24"/>
        </w:rPr>
        <w:t>tance in colonial North America</w:t>
      </w:r>
    </w:p>
    <w:p w14:paraId="7E94149C" w14:textId="77777777" w:rsidR="006A795C" w:rsidRPr="00C13AE5" w:rsidRDefault="006A795C" w:rsidP="0077381A">
      <w:pPr>
        <w:spacing w:line="240" w:lineRule="atLeast"/>
        <w:rPr>
          <w:rFonts w:cstheme="minorHAnsi"/>
          <w:sz w:val="24"/>
          <w:szCs w:val="24"/>
        </w:rPr>
      </w:pPr>
      <w:r w:rsidRPr="00C13AE5">
        <w:rPr>
          <w:rFonts w:cstheme="minorHAnsi"/>
          <w:sz w:val="24"/>
          <w:szCs w:val="24"/>
        </w:rPr>
        <w:t>32. All of the following statements are true of both potash and soda EXCEPT ……………</w:t>
      </w:r>
      <w:r w:rsidRPr="00C13AE5">
        <w:rPr>
          <w:rFonts w:cstheme="minorHAnsi"/>
          <w:sz w:val="24"/>
          <w:szCs w:val="24"/>
        </w:rPr>
        <w:br/>
      </w:r>
      <w:r w:rsidRPr="00C13AE5">
        <w:rPr>
          <w:rFonts w:cstheme="minorHAnsi"/>
          <w:sz w:val="24"/>
          <w:szCs w:val="24"/>
        </w:rPr>
        <w:tab/>
        <w:t>A. They are alkalis.</w:t>
      </w:r>
      <w:r w:rsidRPr="00C13AE5">
        <w:rPr>
          <w:rFonts w:cstheme="minorHAnsi"/>
          <w:sz w:val="24"/>
          <w:szCs w:val="24"/>
        </w:rPr>
        <w:br/>
      </w:r>
      <w:r w:rsidRPr="00C13AE5">
        <w:rPr>
          <w:rFonts w:cstheme="minorHAnsi"/>
          <w:sz w:val="24"/>
          <w:szCs w:val="24"/>
        </w:rPr>
        <w:tab/>
        <w:t>B. They are made from sea plants.</w:t>
      </w:r>
      <w:r w:rsidRPr="00C13AE5">
        <w:rPr>
          <w:rFonts w:cstheme="minorHAnsi"/>
          <w:sz w:val="24"/>
          <w:szCs w:val="24"/>
        </w:rPr>
        <w:br/>
      </w:r>
      <w:r w:rsidRPr="00C13AE5">
        <w:rPr>
          <w:rFonts w:cstheme="minorHAnsi"/>
          <w:sz w:val="24"/>
          <w:szCs w:val="24"/>
        </w:rPr>
        <w:tab/>
        <w:t>C. They are used in making soap.</w:t>
      </w:r>
      <w:r w:rsidRPr="00C13AE5">
        <w:rPr>
          <w:rFonts w:cstheme="minorHAnsi"/>
          <w:sz w:val="24"/>
          <w:szCs w:val="24"/>
        </w:rPr>
        <w:br/>
      </w:r>
      <w:r w:rsidRPr="00C13AE5">
        <w:rPr>
          <w:rFonts w:cstheme="minorHAnsi"/>
          <w:sz w:val="24"/>
          <w:szCs w:val="24"/>
        </w:rPr>
        <w:tab/>
        <w:t>D. They are used in making glass.</w:t>
      </w:r>
    </w:p>
    <w:p w14:paraId="11E7AC4C" w14:textId="77777777" w:rsidR="006A795C" w:rsidRPr="00C13AE5" w:rsidRDefault="006A795C" w:rsidP="0077381A">
      <w:pPr>
        <w:spacing w:line="240" w:lineRule="atLeast"/>
        <w:rPr>
          <w:rFonts w:cstheme="minorHAnsi"/>
          <w:sz w:val="24"/>
          <w:szCs w:val="24"/>
        </w:rPr>
      </w:pPr>
    </w:p>
    <w:p w14:paraId="7FC98A64" w14:textId="77777777" w:rsidR="006A795C" w:rsidRPr="00C13AE5" w:rsidRDefault="006A795C" w:rsidP="0077381A">
      <w:pPr>
        <w:spacing w:line="240" w:lineRule="atLeast"/>
        <w:rPr>
          <w:rFonts w:cstheme="minorHAnsi"/>
          <w:sz w:val="24"/>
          <w:szCs w:val="24"/>
        </w:rPr>
      </w:pPr>
      <w:r w:rsidRPr="00C13AE5">
        <w:rPr>
          <w:rFonts w:cstheme="minorHAnsi"/>
          <w:sz w:val="24"/>
          <w:szCs w:val="24"/>
        </w:rPr>
        <w:lastRenderedPageBreak/>
        <w:t>33. They phrase "</w:t>
      </w:r>
      <w:r w:rsidRPr="00C13AE5">
        <w:rPr>
          <w:rFonts w:cstheme="minorHAnsi"/>
          <w:b/>
          <w:sz w:val="24"/>
          <w:szCs w:val="24"/>
        </w:rPr>
        <w:t>the</w:t>
      </w:r>
      <w:r w:rsidRPr="00C13AE5">
        <w:rPr>
          <w:rFonts w:cstheme="minorHAnsi"/>
          <w:sz w:val="24"/>
          <w:szCs w:val="24"/>
        </w:rPr>
        <w:t xml:space="preserve"> </w:t>
      </w:r>
      <w:r w:rsidRPr="00C13AE5">
        <w:rPr>
          <w:rFonts w:cstheme="minorHAnsi"/>
          <w:b/>
          <w:sz w:val="24"/>
          <w:szCs w:val="24"/>
        </w:rPr>
        <w:t>latter</w:t>
      </w:r>
      <w:r w:rsidRPr="00C13AE5">
        <w:rPr>
          <w:rFonts w:cstheme="minorHAnsi"/>
          <w:sz w:val="24"/>
          <w:szCs w:val="24"/>
        </w:rPr>
        <w:t>" in paragraph 1 refers to ……………….</w:t>
      </w:r>
      <w:r w:rsidRPr="00C13AE5">
        <w:rPr>
          <w:rFonts w:cstheme="minorHAnsi"/>
          <w:sz w:val="24"/>
          <w:szCs w:val="24"/>
        </w:rPr>
        <w:br/>
      </w:r>
      <w:r w:rsidRPr="00C13AE5">
        <w:rPr>
          <w:rFonts w:cstheme="minorHAnsi"/>
          <w:sz w:val="24"/>
          <w:szCs w:val="24"/>
        </w:rPr>
        <w:tab/>
        <w:t>A. alk</w:t>
      </w:r>
      <w:r w:rsidR="00631B08">
        <w:rPr>
          <w:rFonts w:cstheme="minorHAnsi"/>
          <w:sz w:val="24"/>
          <w:szCs w:val="24"/>
        </w:rPr>
        <w:t>ali</w:t>
      </w:r>
      <w:r w:rsidR="00631B08">
        <w:rPr>
          <w:rFonts w:cstheme="minorHAnsi"/>
          <w:sz w:val="24"/>
          <w:szCs w:val="24"/>
        </w:rPr>
        <w:tab/>
      </w:r>
      <w:r w:rsidR="00631B08">
        <w:rPr>
          <w:rFonts w:cstheme="minorHAnsi"/>
          <w:sz w:val="24"/>
          <w:szCs w:val="24"/>
        </w:rPr>
        <w:tab/>
        <w:t>B. glass</w:t>
      </w:r>
      <w:r w:rsidR="00631B08">
        <w:rPr>
          <w:rFonts w:cstheme="minorHAnsi"/>
          <w:sz w:val="24"/>
          <w:szCs w:val="24"/>
        </w:rPr>
        <w:tab/>
      </w:r>
      <w:r w:rsidR="00631B08">
        <w:rPr>
          <w:rFonts w:cstheme="minorHAnsi"/>
          <w:sz w:val="24"/>
          <w:szCs w:val="24"/>
        </w:rPr>
        <w:tab/>
        <w:t>C. sand</w:t>
      </w:r>
      <w:r w:rsidR="00631B08">
        <w:rPr>
          <w:rFonts w:cstheme="minorHAnsi"/>
          <w:sz w:val="24"/>
          <w:szCs w:val="24"/>
        </w:rPr>
        <w:tab/>
      </w:r>
      <w:r w:rsidR="00631B08">
        <w:rPr>
          <w:rFonts w:cstheme="minorHAnsi"/>
          <w:sz w:val="24"/>
          <w:szCs w:val="24"/>
        </w:rPr>
        <w:tab/>
        <w:t>D. soap</w:t>
      </w:r>
    </w:p>
    <w:p w14:paraId="71CF13AA" w14:textId="77777777" w:rsidR="006A795C" w:rsidRPr="00C13AE5" w:rsidRDefault="006A795C" w:rsidP="0077381A">
      <w:pPr>
        <w:spacing w:line="240" w:lineRule="atLeast"/>
        <w:rPr>
          <w:rFonts w:cstheme="minorHAnsi"/>
          <w:sz w:val="24"/>
          <w:szCs w:val="24"/>
        </w:rPr>
      </w:pPr>
      <w:r w:rsidRPr="00C13AE5">
        <w:rPr>
          <w:rFonts w:cstheme="minorHAnsi"/>
          <w:sz w:val="24"/>
          <w:szCs w:val="24"/>
        </w:rPr>
        <w:t>34. The word "</w:t>
      </w:r>
      <w:r w:rsidRPr="00C13AE5">
        <w:rPr>
          <w:rFonts w:cstheme="minorHAnsi"/>
          <w:b/>
          <w:sz w:val="24"/>
          <w:szCs w:val="24"/>
        </w:rPr>
        <w:t>stressed</w:t>
      </w:r>
      <w:r w:rsidRPr="00C13AE5">
        <w:rPr>
          <w:rFonts w:cstheme="minorHAnsi"/>
          <w:sz w:val="24"/>
          <w:szCs w:val="24"/>
        </w:rPr>
        <w:t>" in paragraph 1 could be best replaced by …………………..</w:t>
      </w:r>
      <w:r w:rsidRPr="00C13AE5">
        <w:rPr>
          <w:rFonts w:cstheme="minorHAnsi"/>
          <w:sz w:val="24"/>
          <w:szCs w:val="24"/>
        </w:rPr>
        <w:br/>
      </w:r>
      <w:r w:rsidRPr="00C13AE5">
        <w:rPr>
          <w:rFonts w:cstheme="minorHAnsi"/>
          <w:sz w:val="24"/>
          <w:szCs w:val="24"/>
        </w:rPr>
        <w:tab/>
        <w:t>A. defined</w:t>
      </w:r>
      <w:r w:rsidRPr="00C13AE5">
        <w:rPr>
          <w:rFonts w:cstheme="minorHAnsi"/>
          <w:sz w:val="24"/>
          <w:szCs w:val="24"/>
        </w:rPr>
        <w:tab/>
      </w:r>
      <w:r w:rsidRPr="00C13AE5">
        <w:rPr>
          <w:rFonts w:cstheme="minorHAnsi"/>
          <w:sz w:val="24"/>
          <w:szCs w:val="24"/>
        </w:rPr>
        <w:tab/>
        <w:t>B</w:t>
      </w:r>
      <w:r w:rsidRPr="00C13AE5">
        <w:rPr>
          <w:rFonts w:cstheme="minorHAnsi"/>
          <w:b/>
          <w:sz w:val="24"/>
          <w:szCs w:val="24"/>
        </w:rPr>
        <w:t>.</w:t>
      </w:r>
      <w:r w:rsidRPr="00C13AE5">
        <w:rPr>
          <w:rFonts w:cstheme="minorHAnsi"/>
          <w:sz w:val="24"/>
          <w:szCs w:val="24"/>
        </w:rPr>
        <w:t xml:space="preserve"> emphasized</w:t>
      </w:r>
      <w:r w:rsidRPr="00C13AE5">
        <w:rPr>
          <w:rFonts w:cstheme="minorHAnsi"/>
          <w:sz w:val="24"/>
          <w:szCs w:val="24"/>
        </w:rPr>
        <w:tab/>
      </w:r>
      <w:r w:rsidR="000800C5" w:rsidRPr="00C13AE5">
        <w:rPr>
          <w:rFonts w:cstheme="minorHAnsi"/>
          <w:sz w:val="24"/>
          <w:szCs w:val="24"/>
        </w:rPr>
        <w:tab/>
      </w:r>
      <w:r w:rsidR="00631B08">
        <w:rPr>
          <w:rFonts w:cstheme="minorHAnsi"/>
          <w:sz w:val="24"/>
          <w:szCs w:val="24"/>
        </w:rPr>
        <w:t>C. adjusted</w:t>
      </w:r>
      <w:r w:rsidR="00631B08">
        <w:rPr>
          <w:rFonts w:cstheme="minorHAnsi"/>
          <w:sz w:val="24"/>
          <w:szCs w:val="24"/>
        </w:rPr>
        <w:tab/>
      </w:r>
      <w:r w:rsidR="00631B08">
        <w:rPr>
          <w:rFonts w:cstheme="minorHAnsi"/>
          <w:sz w:val="24"/>
          <w:szCs w:val="24"/>
        </w:rPr>
        <w:tab/>
        <w:t>D. mentioned</w:t>
      </w:r>
    </w:p>
    <w:p w14:paraId="30324BFB" w14:textId="77777777" w:rsidR="00284A81" w:rsidRPr="00C13AE5" w:rsidRDefault="006A795C" w:rsidP="0077381A">
      <w:pPr>
        <w:spacing w:line="240" w:lineRule="atLeast"/>
        <w:rPr>
          <w:rFonts w:cstheme="minorHAnsi"/>
          <w:sz w:val="24"/>
          <w:szCs w:val="24"/>
        </w:rPr>
      </w:pPr>
      <w:r w:rsidRPr="00C13AE5">
        <w:rPr>
          <w:rFonts w:cstheme="minorHAnsi"/>
          <w:sz w:val="24"/>
          <w:szCs w:val="24"/>
        </w:rPr>
        <w:t>35. The word "</w:t>
      </w:r>
      <w:r w:rsidRPr="00C13AE5">
        <w:rPr>
          <w:rFonts w:cstheme="minorHAnsi"/>
          <w:b/>
          <w:sz w:val="24"/>
          <w:szCs w:val="24"/>
        </w:rPr>
        <w:t>interchangeable</w:t>
      </w:r>
      <w:r w:rsidRPr="00C13AE5">
        <w:rPr>
          <w:rFonts w:cstheme="minorHAnsi"/>
          <w:sz w:val="24"/>
          <w:szCs w:val="24"/>
        </w:rPr>
        <w:t>" in paragraph 2 is closest in meaning to …..</w:t>
      </w:r>
      <w:r w:rsidRPr="00C13AE5">
        <w:rPr>
          <w:rFonts w:cstheme="minorHAnsi"/>
          <w:sz w:val="24"/>
          <w:szCs w:val="24"/>
        </w:rPr>
        <w:br/>
      </w:r>
      <w:r w:rsidRPr="00C13AE5">
        <w:rPr>
          <w:rFonts w:cstheme="minorHAnsi"/>
          <w:sz w:val="24"/>
          <w:szCs w:val="24"/>
        </w:rPr>
        <w:tab/>
        <w:t>A. convenient</w:t>
      </w:r>
      <w:r w:rsidRPr="00C13AE5">
        <w:rPr>
          <w:rFonts w:cstheme="minorHAnsi"/>
          <w:sz w:val="24"/>
          <w:szCs w:val="24"/>
        </w:rPr>
        <w:tab/>
        <w:t>B. identifiable</w:t>
      </w:r>
      <w:r w:rsidRPr="00C13AE5">
        <w:rPr>
          <w:rFonts w:cstheme="minorHAnsi"/>
          <w:sz w:val="24"/>
          <w:szCs w:val="24"/>
        </w:rPr>
        <w:tab/>
        <w:t>C. equivalent</w:t>
      </w:r>
      <w:r w:rsidRPr="00C13AE5">
        <w:rPr>
          <w:rFonts w:cstheme="minorHAnsi"/>
          <w:sz w:val="24"/>
          <w:szCs w:val="24"/>
        </w:rPr>
        <w:tab/>
      </w:r>
      <w:r w:rsidRPr="00C13AE5">
        <w:rPr>
          <w:rFonts w:cstheme="minorHAnsi"/>
          <w:sz w:val="24"/>
          <w:szCs w:val="24"/>
        </w:rPr>
        <w:tab/>
        <w:t>D. adva</w:t>
      </w:r>
      <w:r w:rsidR="00631B08">
        <w:rPr>
          <w:rFonts w:cstheme="minorHAnsi"/>
          <w:sz w:val="24"/>
          <w:szCs w:val="24"/>
        </w:rPr>
        <w:t>ntageous</w:t>
      </w:r>
    </w:p>
    <w:p w14:paraId="1499B354" w14:textId="77777777" w:rsidR="006A795C" w:rsidRPr="00C13AE5" w:rsidRDefault="006A795C" w:rsidP="0077381A">
      <w:pPr>
        <w:spacing w:line="240" w:lineRule="atLeast"/>
        <w:rPr>
          <w:rFonts w:cstheme="minorHAnsi"/>
          <w:sz w:val="24"/>
          <w:szCs w:val="24"/>
        </w:rPr>
      </w:pPr>
      <w:r w:rsidRPr="00C13AE5">
        <w:rPr>
          <w:rFonts w:cstheme="minorHAnsi"/>
          <w:sz w:val="24"/>
          <w:szCs w:val="24"/>
        </w:rPr>
        <w:t>36. It can be inferred from the passage that potash was more common than soda in colonial North America because ……..</w:t>
      </w:r>
      <w:r w:rsidRPr="00C13AE5">
        <w:rPr>
          <w:rFonts w:cstheme="minorHAnsi"/>
          <w:sz w:val="24"/>
          <w:szCs w:val="24"/>
        </w:rPr>
        <w:br/>
      </w:r>
      <w:r w:rsidRPr="00C13AE5">
        <w:rPr>
          <w:rFonts w:cstheme="minorHAnsi"/>
          <w:sz w:val="24"/>
          <w:szCs w:val="24"/>
        </w:rPr>
        <w:tab/>
        <w:t>A. the materials needed for making soda were not readily available</w:t>
      </w:r>
      <w:r w:rsidRPr="00C13AE5">
        <w:rPr>
          <w:rFonts w:cstheme="minorHAnsi"/>
          <w:sz w:val="24"/>
          <w:szCs w:val="24"/>
        </w:rPr>
        <w:br/>
      </w:r>
      <w:r w:rsidRPr="00C13AE5">
        <w:rPr>
          <w:rFonts w:cstheme="minorHAnsi"/>
          <w:sz w:val="24"/>
          <w:szCs w:val="24"/>
        </w:rPr>
        <w:tab/>
        <w:t>B. making potash required less time than making soda</w:t>
      </w:r>
      <w:r w:rsidRPr="00C13AE5">
        <w:rPr>
          <w:rFonts w:cstheme="minorHAnsi"/>
          <w:sz w:val="24"/>
          <w:szCs w:val="24"/>
        </w:rPr>
        <w:br/>
      </w:r>
      <w:r w:rsidRPr="00C13AE5">
        <w:rPr>
          <w:rFonts w:cstheme="minorHAnsi"/>
          <w:sz w:val="24"/>
          <w:szCs w:val="24"/>
        </w:rPr>
        <w:tab/>
        <w:t>C. potash was better than soda for making glass and soap</w:t>
      </w:r>
      <w:r w:rsidRPr="00C13AE5">
        <w:rPr>
          <w:rFonts w:cstheme="minorHAnsi"/>
          <w:sz w:val="24"/>
          <w:szCs w:val="24"/>
        </w:rPr>
        <w:br/>
      </w:r>
      <w:r w:rsidRPr="00C13AE5">
        <w:rPr>
          <w:rFonts w:cstheme="minorHAnsi"/>
          <w:sz w:val="24"/>
          <w:szCs w:val="24"/>
        </w:rPr>
        <w:tab/>
        <w:t>D. the colonial glassworks f</w:t>
      </w:r>
      <w:r w:rsidR="00631B08">
        <w:rPr>
          <w:rFonts w:cstheme="minorHAnsi"/>
          <w:sz w:val="24"/>
          <w:szCs w:val="24"/>
        </w:rPr>
        <w:t>ound soda more difficult to use</w:t>
      </w:r>
    </w:p>
    <w:p w14:paraId="67815A81" w14:textId="77777777" w:rsidR="006A795C" w:rsidRPr="00C13AE5" w:rsidRDefault="006A795C" w:rsidP="0077381A">
      <w:pPr>
        <w:spacing w:line="240" w:lineRule="atLeast"/>
        <w:rPr>
          <w:rFonts w:cstheme="minorHAnsi"/>
          <w:sz w:val="24"/>
          <w:szCs w:val="24"/>
        </w:rPr>
      </w:pPr>
      <w:r w:rsidRPr="00C13AE5">
        <w:rPr>
          <w:rFonts w:cstheme="minorHAnsi"/>
          <w:sz w:val="24"/>
          <w:szCs w:val="24"/>
        </w:rPr>
        <w:t>37. According to paragraph 4, all of the following were needed for making potash EXCEPT ……</w:t>
      </w:r>
      <w:r w:rsidRPr="00C13AE5">
        <w:rPr>
          <w:rFonts w:cstheme="minorHAnsi"/>
          <w:sz w:val="24"/>
          <w:szCs w:val="24"/>
        </w:rPr>
        <w:br/>
      </w:r>
      <w:r w:rsidRPr="00C13AE5">
        <w:rPr>
          <w:rFonts w:cstheme="minorHAnsi"/>
          <w:sz w:val="24"/>
          <w:szCs w:val="24"/>
        </w:rPr>
        <w:tab/>
        <w:t xml:space="preserve">A. </w:t>
      </w:r>
      <w:r w:rsidR="00631B08">
        <w:rPr>
          <w:rFonts w:cstheme="minorHAnsi"/>
          <w:sz w:val="24"/>
          <w:szCs w:val="24"/>
        </w:rPr>
        <w:t>wood</w:t>
      </w:r>
      <w:r w:rsidR="00631B08">
        <w:rPr>
          <w:rFonts w:cstheme="minorHAnsi"/>
          <w:sz w:val="24"/>
          <w:szCs w:val="24"/>
        </w:rPr>
        <w:tab/>
        <w:t>B. fire</w:t>
      </w:r>
      <w:r w:rsidR="00631B08">
        <w:rPr>
          <w:rFonts w:cstheme="minorHAnsi"/>
          <w:sz w:val="24"/>
          <w:szCs w:val="24"/>
        </w:rPr>
        <w:tab/>
      </w:r>
      <w:r w:rsidR="00631B08">
        <w:rPr>
          <w:rFonts w:cstheme="minorHAnsi"/>
          <w:sz w:val="24"/>
          <w:szCs w:val="24"/>
        </w:rPr>
        <w:tab/>
        <w:t>C. sand</w:t>
      </w:r>
      <w:r w:rsidR="00631B08">
        <w:rPr>
          <w:rFonts w:cstheme="minorHAnsi"/>
          <w:sz w:val="24"/>
          <w:szCs w:val="24"/>
        </w:rPr>
        <w:tab/>
      </w:r>
      <w:r w:rsidR="00631B08">
        <w:rPr>
          <w:rFonts w:cstheme="minorHAnsi"/>
          <w:sz w:val="24"/>
          <w:szCs w:val="24"/>
        </w:rPr>
        <w:tab/>
        <w:t>D. water</w:t>
      </w:r>
    </w:p>
    <w:p w14:paraId="687A0185" w14:textId="77777777" w:rsidR="006A795C" w:rsidRPr="00C13AE5" w:rsidRDefault="006A795C" w:rsidP="0077381A">
      <w:pPr>
        <w:spacing w:line="240" w:lineRule="atLeast"/>
        <w:rPr>
          <w:rFonts w:cstheme="minorHAnsi"/>
          <w:sz w:val="24"/>
          <w:szCs w:val="24"/>
        </w:rPr>
      </w:pPr>
      <w:r w:rsidRPr="00C13AE5">
        <w:rPr>
          <w:rFonts w:cstheme="minorHAnsi"/>
          <w:sz w:val="24"/>
          <w:szCs w:val="24"/>
        </w:rPr>
        <w:t>38. The word "</w:t>
      </w:r>
      <w:r w:rsidRPr="00C13AE5">
        <w:rPr>
          <w:rFonts w:cstheme="minorHAnsi"/>
          <w:b/>
          <w:sz w:val="24"/>
          <w:szCs w:val="24"/>
        </w:rPr>
        <w:t>adjunct</w:t>
      </w:r>
      <w:r w:rsidRPr="00C13AE5">
        <w:rPr>
          <w:rFonts w:cstheme="minorHAnsi"/>
          <w:sz w:val="24"/>
          <w:szCs w:val="24"/>
        </w:rPr>
        <w:t>" in paragraph 5 is closest in meaning to ……</w:t>
      </w:r>
      <w:r w:rsidRPr="00C13AE5">
        <w:rPr>
          <w:rFonts w:cstheme="minorHAnsi"/>
          <w:sz w:val="24"/>
          <w:szCs w:val="24"/>
        </w:rPr>
        <w:br/>
      </w:r>
      <w:r w:rsidRPr="00C13AE5">
        <w:rPr>
          <w:rFonts w:cstheme="minorHAnsi"/>
          <w:sz w:val="24"/>
          <w:szCs w:val="24"/>
        </w:rPr>
        <w:tab/>
        <w:t>A. addition</w:t>
      </w:r>
      <w:r w:rsidRPr="00C13AE5">
        <w:rPr>
          <w:rFonts w:cstheme="minorHAnsi"/>
          <w:sz w:val="24"/>
          <w:szCs w:val="24"/>
        </w:rPr>
        <w:tab/>
      </w:r>
      <w:r w:rsidRPr="00C13AE5">
        <w:rPr>
          <w:rFonts w:cstheme="minorHAnsi"/>
          <w:sz w:val="24"/>
          <w:szCs w:val="24"/>
        </w:rPr>
        <w:tab/>
        <w:t>B. ans</w:t>
      </w:r>
      <w:r w:rsidR="00631B08">
        <w:rPr>
          <w:rFonts w:cstheme="minorHAnsi"/>
          <w:sz w:val="24"/>
          <w:szCs w:val="24"/>
        </w:rPr>
        <w:t>wer</w:t>
      </w:r>
      <w:r w:rsidR="00631B08">
        <w:rPr>
          <w:rFonts w:cstheme="minorHAnsi"/>
          <w:sz w:val="24"/>
          <w:szCs w:val="24"/>
        </w:rPr>
        <w:tab/>
      </w:r>
      <w:r w:rsidR="00631B08">
        <w:rPr>
          <w:rFonts w:cstheme="minorHAnsi"/>
          <w:sz w:val="24"/>
          <w:szCs w:val="24"/>
        </w:rPr>
        <w:tab/>
        <w:t>C. problem</w:t>
      </w:r>
      <w:r w:rsidR="00631B08">
        <w:rPr>
          <w:rFonts w:cstheme="minorHAnsi"/>
          <w:sz w:val="24"/>
          <w:szCs w:val="24"/>
        </w:rPr>
        <w:tab/>
      </w:r>
      <w:r w:rsidR="00631B08">
        <w:rPr>
          <w:rFonts w:cstheme="minorHAnsi"/>
          <w:sz w:val="24"/>
          <w:szCs w:val="24"/>
        </w:rPr>
        <w:tab/>
        <w:t>D. possibility</w:t>
      </w:r>
    </w:p>
    <w:p w14:paraId="2B99326B" w14:textId="77777777" w:rsidR="006A795C" w:rsidRPr="00C13AE5" w:rsidRDefault="006A795C" w:rsidP="0077381A">
      <w:pPr>
        <w:spacing w:line="240" w:lineRule="atLeast"/>
        <w:rPr>
          <w:rFonts w:cstheme="minorHAnsi"/>
          <w:sz w:val="24"/>
          <w:szCs w:val="24"/>
        </w:rPr>
      </w:pPr>
      <w:r w:rsidRPr="00C13AE5">
        <w:rPr>
          <w:rFonts w:cstheme="minorHAnsi"/>
          <w:sz w:val="24"/>
          <w:szCs w:val="24"/>
        </w:rPr>
        <w:t>39. According to the passage, a major benefit of making potash was that …….</w:t>
      </w:r>
      <w:r w:rsidRPr="00C13AE5">
        <w:rPr>
          <w:rFonts w:cstheme="minorHAnsi"/>
          <w:sz w:val="24"/>
          <w:szCs w:val="24"/>
        </w:rPr>
        <w:br/>
      </w:r>
      <w:r w:rsidRPr="00C13AE5">
        <w:rPr>
          <w:rFonts w:cstheme="minorHAnsi"/>
          <w:sz w:val="24"/>
          <w:szCs w:val="24"/>
        </w:rPr>
        <w:tab/>
        <w:t>A. it could be exported to Europe in exchange for other goods</w:t>
      </w:r>
      <w:r w:rsidRPr="00C13AE5">
        <w:rPr>
          <w:rFonts w:cstheme="minorHAnsi"/>
          <w:sz w:val="24"/>
          <w:szCs w:val="24"/>
        </w:rPr>
        <w:br/>
      </w:r>
      <w:r w:rsidRPr="00C13AE5">
        <w:rPr>
          <w:rFonts w:cstheme="minorHAnsi"/>
          <w:sz w:val="24"/>
          <w:szCs w:val="24"/>
        </w:rPr>
        <w:tab/>
        <w:t>B. it helped finance the creation of farms</w:t>
      </w:r>
      <w:r w:rsidRPr="00C13AE5">
        <w:rPr>
          <w:rFonts w:cstheme="minorHAnsi"/>
          <w:sz w:val="24"/>
          <w:szCs w:val="24"/>
        </w:rPr>
        <w:br/>
      </w:r>
      <w:r w:rsidRPr="00C13AE5">
        <w:rPr>
          <w:rFonts w:cstheme="minorHAnsi"/>
          <w:sz w:val="24"/>
          <w:szCs w:val="24"/>
        </w:rPr>
        <w:tab/>
        <w:t>C. it could be made with a variety of materials</w:t>
      </w:r>
      <w:r w:rsidRPr="00C13AE5">
        <w:rPr>
          <w:rFonts w:cstheme="minorHAnsi"/>
          <w:sz w:val="24"/>
          <w:szCs w:val="24"/>
        </w:rPr>
        <w:br/>
      </w:r>
      <w:r w:rsidRPr="00C13AE5">
        <w:rPr>
          <w:rFonts w:cstheme="minorHAnsi"/>
          <w:sz w:val="24"/>
          <w:szCs w:val="24"/>
        </w:rPr>
        <w:tab/>
        <w:t>D. stimulated the develop</w:t>
      </w:r>
      <w:r w:rsidR="00631B08">
        <w:rPr>
          <w:rFonts w:cstheme="minorHAnsi"/>
          <w:sz w:val="24"/>
          <w:szCs w:val="24"/>
        </w:rPr>
        <w:t>ment of new ways of glassmaking</w:t>
      </w:r>
    </w:p>
    <w:p w14:paraId="2F300A50" w14:textId="77777777" w:rsidR="006A795C" w:rsidRPr="00C13AE5" w:rsidRDefault="006A795C" w:rsidP="0077381A">
      <w:pPr>
        <w:spacing w:line="240" w:lineRule="atLeast"/>
        <w:rPr>
          <w:rFonts w:cstheme="minorHAnsi"/>
          <w:sz w:val="24"/>
          <w:szCs w:val="24"/>
        </w:rPr>
      </w:pPr>
      <w:r w:rsidRPr="00C13AE5">
        <w:rPr>
          <w:rFonts w:cstheme="minorHAnsi"/>
          <w:sz w:val="24"/>
          <w:szCs w:val="24"/>
        </w:rPr>
        <w:t>40. According to paragraph 5, the softwoods in the South posed which of the following problems for southern settles?</w:t>
      </w:r>
      <w:r w:rsidRPr="00C13AE5">
        <w:rPr>
          <w:rFonts w:cstheme="minorHAnsi"/>
          <w:sz w:val="24"/>
          <w:szCs w:val="24"/>
        </w:rPr>
        <w:br/>
      </w:r>
      <w:r w:rsidRPr="00C13AE5">
        <w:rPr>
          <w:rFonts w:cstheme="minorHAnsi"/>
          <w:sz w:val="24"/>
          <w:szCs w:val="24"/>
        </w:rPr>
        <w:tab/>
        <w:t>A. The softwoods were not very plentiful.</w:t>
      </w:r>
      <w:r w:rsidRPr="00C13AE5">
        <w:rPr>
          <w:rFonts w:cstheme="minorHAnsi"/>
          <w:sz w:val="24"/>
          <w:szCs w:val="24"/>
        </w:rPr>
        <w:br/>
      </w:r>
      <w:r w:rsidRPr="00C13AE5">
        <w:rPr>
          <w:rFonts w:cstheme="minorHAnsi"/>
          <w:sz w:val="24"/>
          <w:szCs w:val="24"/>
        </w:rPr>
        <w:tab/>
        <w:t>B. The softwoods could not be used to build houses.</w:t>
      </w:r>
      <w:r w:rsidRPr="00C13AE5">
        <w:rPr>
          <w:rFonts w:cstheme="minorHAnsi"/>
          <w:sz w:val="24"/>
          <w:szCs w:val="24"/>
        </w:rPr>
        <w:br/>
      </w:r>
      <w:r w:rsidRPr="00C13AE5">
        <w:rPr>
          <w:rFonts w:cstheme="minorHAnsi"/>
          <w:sz w:val="24"/>
          <w:szCs w:val="24"/>
        </w:rPr>
        <w:tab/>
        <w:t>C. The softwoods were not very marketable.</w:t>
      </w:r>
      <w:r w:rsidRPr="00C13AE5">
        <w:rPr>
          <w:rFonts w:cstheme="minorHAnsi"/>
          <w:sz w:val="24"/>
          <w:szCs w:val="24"/>
        </w:rPr>
        <w:br/>
      </w:r>
      <w:r w:rsidRPr="00C13AE5">
        <w:rPr>
          <w:rFonts w:cstheme="minorHAnsi"/>
          <w:sz w:val="24"/>
          <w:szCs w:val="24"/>
        </w:rPr>
        <w:tab/>
        <w:t>D. The softwoods were not very useful for making potash.</w:t>
      </w:r>
    </w:p>
    <w:p w14:paraId="610877ED" w14:textId="77777777" w:rsidR="006A795C" w:rsidRPr="00C13AE5" w:rsidRDefault="006A795C" w:rsidP="0077381A">
      <w:pPr>
        <w:spacing w:line="240" w:lineRule="atLeast"/>
        <w:rPr>
          <w:rFonts w:cstheme="minorHAnsi"/>
          <w:sz w:val="24"/>
          <w:szCs w:val="24"/>
          <w:lang w:val="fr-FR"/>
        </w:rPr>
      </w:pPr>
    </w:p>
    <w:p w14:paraId="1CEDA946" w14:textId="77777777" w:rsidR="00E16E7C" w:rsidRPr="00C13AE5" w:rsidRDefault="00E16E7C" w:rsidP="0077381A">
      <w:pPr>
        <w:spacing w:line="240" w:lineRule="atLeast"/>
        <w:rPr>
          <w:rFonts w:cstheme="minorHAnsi"/>
          <w:b/>
          <w:color w:val="000000"/>
          <w:sz w:val="24"/>
          <w:szCs w:val="24"/>
        </w:rPr>
      </w:pPr>
      <w:r w:rsidRPr="00C13AE5">
        <w:rPr>
          <w:rFonts w:cstheme="minorHAnsi"/>
          <w:b/>
          <w:color w:val="000000"/>
          <w:sz w:val="24"/>
          <w:szCs w:val="24"/>
        </w:rPr>
        <w:br w:type="page"/>
      </w:r>
    </w:p>
    <w:p w14:paraId="6483A4AA" w14:textId="77777777" w:rsidR="006A795C" w:rsidRPr="00C13AE5" w:rsidRDefault="00E16E7C" w:rsidP="0077381A">
      <w:pPr>
        <w:spacing w:line="240" w:lineRule="atLeast"/>
        <w:rPr>
          <w:rFonts w:cstheme="minorHAnsi"/>
          <w:b/>
          <w:color w:val="000000"/>
          <w:sz w:val="24"/>
          <w:szCs w:val="24"/>
        </w:rPr>
      </w:pPr>
      <w:r w:rsidRPr="00C13AE5">
        <w:rPr>
          <w:rFonts w:cstheme="minorHAnsi"/>
          <w:b/>
          <w:color w:val="000000"/>
          <w:sz w:val="24"/>
          <w:szCs w:val="24"/>
        </w:rPr>
        <w:lastRenderedPageBreak/>
        <w:t>C: WRITING</w:t>
      </w:r>
      <w:r w:rsidR="00284A81" w:rsidRPr="00C13AE5">
        <w:rPr>
          <w:rFonts w:cstheme="minorHAnsi"/>
          <w:b/>
          <w:color w:val="000000"/>
          <w:sz w:val="24"/>
          <w:szCs w:val="24"/>
        </w:rPr>
        <w:t xml:space="preserve"> (Time allowed: 60 minutes)</w:t>
      </w:r>
    </w:p>
    <w:p w14:paraId="2950FD7A" w14:textId="77777777" w:rsidR="00284A81" w:rsidRPr="00C13AE5" w:rsidRDefault="00284A81" w:rsidP="0077381A">
      <w:pPr>
        <w:spacing w:after="144" w:line="240" w:lineRule="atLeast"/>
        <w:ind w:left="-5" w:right="-15" w:hanging="10"/>
        <w:rPr>
          <w:rFonts w:eastAsia="Times New Roman" w:cstheme="minorHAnsi"/>
          <w:b/>
          <w:color w:val="000000"/>
          <w:sz w:val="24"/>
          <w:szCs w:val="24"/>
        </w:rPr>
      </w:pPr>
    </w:p>
    <w:p w14:paraId="2319047E" w14:textId="77777777" w:rsidR="00E16E7C" w:rsidRPr="00C13AE5" w:rsidRDefault="001E19B1" w:rsidP="0077381A">
      <w:pPr>
        <w:spacing w:after="144" w:line="240" w:lineRule="atLeast"/>
        <w:ind w:left="-5" w:right="-15" w:hanging="10"/>
        <w:rPr>
          <w:rFonts w:eastAsia="Times New Roman" w:cstheme="minorHAnsi"/>
          <w:color w:val="000000"/>
          <w:sz w:val="24"/>
          <w:szCs w:val="24"/>
        </w:rPr>
      </w:pPr>
      <w:r w:rsidRPr="00C13AE5">
        <w:rPr>
          <w:rFonts w:eastAsia="Times New Roman" w:cstheme="minorHAnsi"/>
          <w:b/>
          <w:color w:val="000000"/>
          <w:sz w:val="24"/>
          <w:szCs w:val="24"/>
        </w:rPr>
        <w:t>TASK 1</w:t>
      </w:r>
    </w:p>
    <w:p w14:paraId="11CE2114" w14:textId="77777777" w:rsidR="00E16E7C" w:rsidRPr="00C13AE5" w:rsidRDefault="00E16E7C" w:rsidP="0077381A">
      <w:pPr>
        <w:spacing w:after="144" w:line="240" w:lineRule="atLeast"/>
        <w:ind w:left="-5" w:hanging="10"/>
        <w:jc w:val="both"/>
        <w:rPr>
          <w:rFonts w:eastAsia="Times New Roman" w:cstheme="minorHAnsi"/>
          <w:color w:val="000000"/>
          <w:sz w:val="24"/>
          <w:szCs w:val="24"/>
        </w:rPr>
      </w:pPr>
      <w:r w:rsidRPr="00C13AE5">
        <w:rPr>
          <w:rFonts w:eastAsia="Times New Roman" w:cstheme="minorHAnsi"/>
          <w:color w:val="000000"/>
          <w:sz w:val="24"/>
          <w:szCs w:val="24"/>
        </w:rPr>
        <w:t>You should spend about 20 minutes on this task.</w:t>
      </w:r>
    </w:p>
    <w:p w14:paraId="2BD7C4CC" w14:textId="77777777" w:rsidR="00354A2F" w:rsidRPr="00C13AE5" w:rsidRDefault="00354A2F" w:rsidP="0077381A">
      <w:pPr>
        <w:spacing w:after="144" w:line="240" w:lineRule="atLeast"/>
        <w:ind w:left="-5" w:hanging="10"/>
        <w:jc w:val="both"/>
        <w:rPr>
          <w:rFonts w:eastAsia="Times New Roman" w:cstheme="minorHAnsi"/>
          <w:color w:val="000000"/>
          <w:sz w:val="24"/>
          <w:szCs w:val="24"/>
        </w:rPr>
      </w:pPr>
    </w:p>
    <w:p w14:paraId="0FA5995C" w14:textId="77777777" w:rsidR="00E16E7C" w:rsidRPr="00C13AE5" w:rsidRDefault="0020338B" w:rsidP="0077381A">
      <w:pPr>
        <w:spacing w:after="144" w:line="240" w:lineRule="atLeast"/>
        <w:ind w:left="-5" w:right="-15" w:hanging="10"/>
        <w:rPr>
          <w:rFonts w:eastAsia="Times New Roman" w:cstheme="minorHAnsi"/>
          <w:b/>
          <w:color w:val="000000"/>
          <w:sz w:val="24"/>
          <w:szCs w:val="24"/>
        </w:rPr>
      </w:pPr>
      <w:r w:rsidRPr="00C13AE5">
        <w:rPr>
          <w:rFonts w:eastAsia="Times New Roman" w:cstheme="minorHAnsi"/>
          <w:b/>
          <w:color w:val="000000"/>
          <w:sz w:val="24"/>
          <w:szCs w:val="24"/>
        </w:rPr>
        <w:t>Your friend Jane has written you a letter. Part of it says</w:t>
      </w:r>
    </w:p>
    <w:p w14:paraId="5EF90A54" w14:textId="77777777" w:rsidR="0020338B" w:rsidRPr="00C13AE5" w:rsidRDefault="0020338B" w:rsidP="0077381A">
      <w:pPr>
        <w:spacing w:after="144" w:line="240" w:lineRule="atLeast"/>
        <w:ind w:left="-5" w:right="-15" w:hanging="10"/>
        <w:rPr>
          <w:rFonts w:eastAsia="Times New Roman" w:cstheme="minorHAnsi"/>
          <w:b/>
          <w:color w:val="000000"/>
          <w:sz w:val="24"/>
          <w:szCs w:val="24"/>
        </w:rPr>
      </w:pPr>
      <w:r w:rsidRPr="00C13AE5">
        <w:rPr>
          <w:rFonts w:eastAsia="Times New Roman" w:cstheme="minorHAnsi"/>
          <w:b/>
          <w:color w:val="000000"/>
          <w:sz w:val="24"/>
          <w:szCs w:val="24"/>
        </w:rPr>
        <w:t>“What’s your favorite day of the week? I’d love to hear all about it”</w:t>
      </w:r>
    </w:p>
    <w:p w14:paraId="130E234B" w14:textId="77777777" w:rsidR="0020338B" w:rsidRPr="00C13AE5" w:rsidRDefault="0020338B" w:rsidP="0077381A">
      <w:pPr>
        <w:spacing w:line="240" w:lineRule="atLeast"/>
        <w:rPr>
          <w:rFonts w:cstheme="minorHAnsi"/>
          <w:sz w:val="24"/>
          <w:szCs w:val="24"/>
        </w:rPr>
      </w:pPr>
    </w:p>
    <w:p w14:paraId="206CA181" w14:textId="77777777" w:rsidR="0020338B" w:rsidRPr="00C13AE5" w:rsidRDefault="0020338B" w:rsidP="0077381A">
      <w:pPr>
        <w:spacing w:line="240" w:lineRule="atLeast"/>
        <w:rPr>
          <w:rFonts w:cstheme="minorHAnsi"/>
          <w:sz w:val="24"/>
          <w:szCs w:val="24"/>
        </w:rPr>
      </w:pPr>
      <w:r w:rsidRPr="00C13AE5">
        <w:rPr>
          <w:rFonts w:cstheme="minorHAnsi"/>
          <w:sz w:val="24"/>
          <w:szCs w:val="24"/>
        </w:rPr>
        <w:t xml:space="preserve">Write an email responding to your friend. You should write at least 120 words. </w:t>
      </w:r>
      <w:r w:rsidR="00841363" w:rsidRPr="00C13AE5">
        <w:rPr>
          <w:rFonts w:cstheme="minorHAnsi"/>
          <w:sz w:val="24"/>
          <w:szCs w:val="24"/>
        </w:rPr>
        <w:t>Your response will be evaluated in terms of Task fulfillment, Organization, Vocabulary and Grammar.</w:t>
      </w:r>
    </w:p>
    <w:p w14:paraId="027CA09E" w14:textId="77777777" w:rsidR="0020338B" w:rsidRPr="00C13AE5" w:rsidRDefault="0020338B" w:rsidP="0077381A">
      <w:pPr>
        <w:spacing w:after="144" w:line="240" w:lineRule="atLeast"/>
        <w:ind w:left="-5" w:right="-15" w:hanging="10"/>
        <w:rPr>
          <w:rFonts w:eastAsia="Times New Roman" w:cstheme="minorHAnsi"/>
          <w:b/>
          <w:color w:val="000000"/>
          <w:sz w:val="24"/>
          <w:szCs w:val="24"/>
        </w:rPr>
      </w:pPr>
    </w:p>
    <w:p w14:paraId="022A7D35" w14:textId="77777777" w:rsidR="00E16E7C" w:rsidRPr="00C13AE5" w:rsidRDefault="00E16E7C" w:rsidP="0077381A">
      <w:pPr>
        <w:spacing w:after="144" w:line="240" w:lineRule="atLeast"/>
        <w:ind w:left="-5" w:right="-15" w:hanging="10"/>
        <w:rPr>
          <w:rFonts w:eastAsia="Times New Roman" w:cstheme="minorHAnsi"/>
          <w:b/>
          <w:color w:val="000000"/>
          <w:sz w:val="24"/>
          <w:szCs w:val="24"/>
        </w:rPr>
      </w:pPr>
    </w:p>
    <w:p w14:paraId="33120963" w14:textId="77777777" w:rsidR="000E12A3" w:rsidRPr="00C13AE5" w:rsidRDefault="001E19B1" w:rsidP="0077381A">
      <w:pPr>
        <w:spacing w:line="240" w:lineRule="atLeast"/>
        <w:rPr>
          <w:rFonts w:cstheme="minorHAnsi"/>
          <w:b/>
          <w:sz w:val="24"/>
          <w:szCs w:val="24"/>
        </w:rPr>
      </w:pPr>
      <w:r w:rsidRPr="00C13AE5">
        <w:rPr>
          <w:rFonts w:cstheme="minorHAnsi"/>
          <w:b/>
          <w:sz w:val="24"/>
          <w:szCs w:val="24"/>
        </w:rPr>
        <w:t>TASK 2</w:t>
      </w:r>
    </w:p>
    <w:p w14:paraId="55FEEF1B" w14:textId="77777777" w:rsidR="000E12A3" w:rsidRPr="00C13AE5" w:rsidRDefault="000E12A3" w:rsidP="0077381A">
      <w:pPr>
        <w:spacing w:line="240" w:lineRule="atLeast"/>
        <w:rPr>
          <w:rFonts w:cstheme="minorHAnsi"/>
          <w:sz w:val="24"/>
          <w:szCs w:val="24"/>
        </w:rPr>
      </w:pPr>
      <w:r w:rsidRPr="00C13AE5">
        <w:rPr>
          <w:rFonts w:cstheme="minorHAnsi"/>
          <w:sz w:val="24"/>
          <w:szCs w:val="24"/>
        </w:rPr>
        <w:t xml:space="preserve">You should spend about 40 minutes on this task. </w:t>
      </w:r>
    </w:p>
    <w:p w14:paraId="3027B055" w14:textId="77777777" w:rsidR="000E12A3" w:rsidRPr="00C13AE5" w:rsidRDefault="000E12A3" w:rsidP="0077381A">
      <w:pPr>
        <w:spacing w:line="240" w:lineRule="atLeast"/>
        <w:rPr>
          <w:rFonts w:cstheme="minorHAnsi"/>
          <w:b/>
          <w:sz w:val="24"/>
          <w:szCs w:val="24"/>
        </w:rPr>
      </w:pPr>
    </w:p>
    <w:p w14:paraId="7DA47854" w14:textId="77777777" w:rsidR="000E12A3" w:rsidRPr="00C13AE5" w:rsidRDefault="000E12A3" w:rsidP="0077381A">
      <w:pPr>
        <w:spacing w:after="270" w:line="240" w:lineRule="atLeast"/>
        <w:textAlignment w:val="baseline"/>
        <w:rPr>
          <w:rFonts w:eastAsia="Times New Roman" w:cstheme="minorHAnsi"/>
          <w:b/>
          <w:sz w:val="24"/>
          <w:szCs w:val="24"/>
        </w:rPr>
      </w:pPr>
      <w:r w:rsidRPr="00C13AE5">
        <w:rPr>
          <w:rFonts w:eastAsia="Times New Roman" w:cstheme="minorHAnsi"/>
          <w:b/>
          <w:sz w:val="24"/>
          <w:szCs w:val="24"/>
        </w:rPr>
        <w:t>Nowadays online shopping becomes more popular than in-store shopping. Is it a positive or a negative development? Give your reasons and examples.</w:t>
      </w:r>
    </w:p>
    <w:p w14:paraId="29A92B59" w14:textId="77777777" w:rsidR="000E12A3" w:rsidRPr="00C13AE5" w:rsidRDefault="000E12A3" w:rsidP="0077381A">
      <w:pPr>
        <w:spacing w:after="0" w:line="240" w:lineRule="atLeast"/>
        <w:rPr>
          <w:rFonts w:eastAsia="Times New Roman" w:cstheme="minorHAnsi"/>
          <w:b/>
          <w:bCs/>
          <w:color w:val="000000"/>
          <w:sz w:val="24"/>
          <w:szCs w:val="24"/>
        </w:rPr>
      </w:pPr>
    </w:p>
    <w:p w14:paraId="59F0C07C" w14:textId="77777777" w:rsidR="000E12A3" w:rsidRPr="00C13AE5" w:rsidRDefault="000E12A3" w:rsidP="0077381A">
      <w:pPr>
        <w:spacing w:after="0" w:line="240" w:lineRule="atLeast"/>
        <w:rPr>
          <w:rFonts w:eastAsia="Times New Roman" w:cstheme="minorHAnsi"/>
          <w:b/>
          <w:bCs/>
          <w:color w:val="000000"/>
          <w:sz w:val="24"/>
          <w:szCs w:val="24"/>
        </w:rPr>
      </w:pPr>
      <w:r w:rsidRPr="00C13AE5">
        <w:rPr>
          <w:rFonts w:eastAsia="Times New Roman" w:cstheme="minorHAnsi"/>
          <w:b/>
          <w:bCs/>
          <w:color w:val="000000"/>
          <w:sz w:val="24"/>
          <w:szCs w:val="24"/>
        </w:rPr>
        <w:t>Write an essay to an educated reader to discuss the effect of online shopping. Include reasons and any relevant examples to support your answer.</w:t>
      </w:r>
    </w:p>
    <w:p w14:paraId="04153602" w14:textId="77777777" w:rsidR="000E12A3" w:rsidRPr="00C13AE5" w:rsidRDefault="000E12A3" w:rsidP="0077381A">
      <w:pPr>
        <w:spacing w:after="0" w:line="240" w:lineRule="atLeast"/>
        <w:rPr>
          <w:rFonts w:eastAsia="Times New Roman" w:cstheme="minorHAnsi"/>
          <w:color w:val="000000"/>
          <w:sz w:val="24"/>
          <w:szCs w:val="24"/>
        </w:rPr>
      </w:pPr>
    </w:p>
    <w:p w14:paraId="3CC59FDA" w14:textId="77777777" w:rsidR="000E12A3" w:rsidRPr="00C13AE5" w:rsidRDefault="000E12A3" w:rsidP="0077381A">
      <w:pPr>
        <w:spacing w:line="240" w:lineRule="atLeast"/>
        <w:jc w:val="both"/>
        <w:rPr>
          <w:rFonts w:cstheme="minorHAnsi"/>
          <w:sz w:val="24"/>
          <w:szCs w:val="24"/>
        </w:rPr>
      </w:pPr>
      <w:r w:rsidRPr="00C13AE5">
        <w:rPr>
          <w:rFonts w:eastAsia="Times New Roman" w:cstheme="minorHAnsi"/>
          <w:color w:val="000000"/>
          <w:sz w:val="24"/>
          <w:szCs w:val="24"/>
        </w:rPr>
        <w:t xml:space="preserve">You should write at least 250 words. </w:t>
      </w:r>
      <w:r w:rsidRPr="00C13AE5">
        <w:rPr>
          <w:rFonts w:cstheme="minorHAnsi"/>
          <w:sz w:val="24"/>
          <w:szCs w:val="24"/>
        </w:rPr>
        <w:t>Your response will be evaluated in terms of Task Fulfillment, Organization, Vocabulary and Grammar.</w:t>
      </w:r>
    </w:p>
    <w:p w14:paraId="04923FB9" w14:textId="77777777" w:rsidR="000E12A3" w:rsidRPr="00C13AE5" w:rsidRDefault="000E12A3" w:rsidP="0077381A">
      <w:pPr>
        <w:spacing w:after="270" w:line="240" w:lineRule="atLeast"/>
        <w:textAlignment w:val="baseline"/>
        <w:rPr>
          <w:rFonts w:eastAsia="Times New Roman" w:cstheme="minorHAnsi"/>
          <w:b/>
          <w:sz w:val="24"/>
          <w:szCs w:val="24"/>
        </w:rPr>
      </w:pPr>
    </w:p>
    <w:p w14:paraId="79A3414B" w14:textId="77777777" w:rsidR="006A795C" w:rsidRPr="00C13AE5" w:rsidRDefault="006A795C" w:rsidP="0077381A">
      <w:pPr>
        <w:spacing w:line="240" w:lineRule="atLeast"/>
        <w:rPr>
          <w:rFonts w:cstheme="minorHAnsi"/>
          <w:b/>
          <w:color w:val="000000"/>
          <w:sz w:val="24"/>
          <w:szCs w:val="24"/>
        </w:rPr>
      </w:pPr>
    </w:p>
    <w:p w14:paraId="070CD715" w14:textId="77777777" w:rsidR="00E16E7C" w:rsidRPr="00C13AE5" w:rsidRDefault="00E16E7C" w:rsidP="0077381A">
      <w:pPr>
        <w:spacing w:line="240" w:lineRule="atLeast"/>
        <w:rPr>
          <w:rFonts w:cstheme="minorHAnsi"/>
          <w:color w:val="000000"/>
          <w:sz w:val="24"/>
          <w:szCs w:val="24"/>
        </w:rPr>
      </w:pPr>
      <w:r w:rsidRPr="00C13AE5">
        <w:rPr>
          <w:rFonts w:cstheme="minorHAnsi"/>
          <w:color w:val="000000"/>
          <w:sz w:val="24"/>
          <w:szCs w:val="24"/>
        </w:rPr>
        <w:br w:type="page"/>
      </w:r>
    </w:p>
    <w:p w14:paraId="15733831" w14:textId="77777777" w:rsidR="001B6CC6" w:rsidRPr="00631B08" w:rsidRDefault="002E6F0A" w:rsidP="0077381A">
      <w:pPr>
        <w:spacing w:line="240" w:lineRule="atLeast"/>
        <w:jc w:val="center"/>
        <w:rPr>
          <w:rFonts w:cstheme="minorHAnsi"/>
          <w:color w:val="000000"/>
          <w:sz w:val="36"/>
          <w:szCs w:val="36"/>
        </w:rPr>
      </w:pPr>
      <w:r w:rsidRPr="00631B08">
        <w:rPr>
          <w:rFonts w:cstheme="minorHAnsi"/>
          <w:b/>
          <w:sz w:val="36"/>
          <w:szCs w:val="36"/>
        </w:rPr>
        <w:lastRenderedPageBreak/>
        <w:t>TEST 3</w:t>
      </w:r>
    </w:p>
    <w:p w14:paraId="003F7736" w14:textId="77777777" w:rsidR="0002255F" w:rsidRPr="00C13AE5" w:rsidRDefault="0002255F" w:rsidP="0077381A">
      <w:pPr>
        <w:pStyle w:val="ListParagraph"/>
        <w:numPr>
          <w:ilvl w:val="0"/>
          <w:numId w:val="1"/>
        </w:numPr>
        <w:spacing w:line="240" w:lineRule="atLeast"/>
        <w:contextualSpacing w:val="0"/>
        <w:rPr>
          <w:rFonts w:cstheme="minorHAnsi"/>
          <w:b/>
          <w:sz w:val="24"/>
          <w:szCs w:val="24"/>
        </w:rPr>
      </w:pPr>
      <w:r w:rsidRPr="00C13AE5">
        <w:rPr>
          <w:rFonts w:cstheme="minorHAnsi"/>
          <w:b/>
          <w:sz w:val="24"/>
          <w:szCs w:val="24"/>
        </w:rPr>
        <w:t>LISTENING</w:t>
      </w:r>
    </w:p>
    <w:p w14:paraId="1DCD0A11" w14:textId="77777777" w:rsidR="0002255F" w:rsidRPr="00C13AE5" w:rsidRDefault="0002255F" w:rsidP="0077381A">
      <w:pPr>
        <w:spacing w:after="0" w:line="240" w:lineRule="atLeast"/>
        <w:jc w:val="both"/>
        <w:rPr>
          <w:rFonts w:cstheme="minorHAnsi"/>
          <w:color w:val="000000"/>
          <w:sz w:val="24"/>
          <w:szCs w:val="24"/>
        </w:rPr>
      </w:pPr>
      <w:r w:rsidRPr="00C13AE5">
        <w:rPr>
          <w:rFonts w:cstheme="minorHAnsi"/>
          <w:b/>
          <w:color w:val="000000"/>
          <w:sz w:val="24"/>
          <w:szCs w:val="24"/>
        </w:rPr>
        <w:t>Directions:</w:t>
      </w:r>
      <w:r w:rsidRPr="00C13AE5">
        <w:rPr>
          <w:rFonts w:cstheme="minorHAnsi"/>
          <w:color w:val="000000"/>
          <w:sz w:val="24"/>
          <w:szCs w:val="24"/>
        </w:rPr>
        <w:t xml:space="preserve"> This is the listening test for levels from 3 to 5 of the Vietnam’s 6-level Language Proficiency Test. There are three parts to the test. You will hear each part once. For each part of the test there will be time for you to look through the questions and time for you to check your answers. Write your answers on the question paper. You will have 5 minutes at the end of the test to transfer your answers onto the answer sheet.</w:t>
      </w:r>
      <w:r w:rsidR="00073C63" w:rsidRPr="00C13AE5">
        <w:rPr>
          <w:rFonts w:cstheme="minorHAnsi"/>
          <w:color w:val="000000"/>
          <w:sz w:val="24"/>
          <w:szCs w:val="24"/>
        </w:rPr>
        <w:t xml:space="preserve"> </w:t>
      </w:r>
    </w:p>
    <w:p w14:paraId="5E07F189" w14:textId="77777777" w:rsidR="0002255F" w:rsidRPr="00C13AE5" w:rsidRDefault="0002255F" w:rsidP="0077381A">
      <w:pPr>
        <w:spacing w:after="0" w:line="240" w:lineRule="atLeast"/>
        <w:jc w:val="center"/>
        <w:rPr>
          <w:rFonts w:cstheme="minorHAnsi"/>
          <w:b/>
          <w:color w:val="000000"/>
          <w:sz w:val="24"/>
          <w:szCs w:val="24"/>
        </w:rPr>
      </w:pPr>
    </w:p>
    <w:p w14:paraId="71CA084E" w14:textId="77777777" w:rsidR="0002255F" w:rsidRPr="00C13AE5" w:rsidRDefault="0002255F" w:rsidP="0077381A">
      <w:pPr>
        <w:spacing w:after="0" w:line="240" w:lineRule="atLeast"/>
        <w:rPr>
          <w:rFonts w:cstheme="minorHAnsi"/>
          <w:b/>
          <w:color w:val="000000"/>
          <w:sz w:val="24"/>
          <w:szCs w:val="24"/>
        </w:rPr>
      </w:pPr>
      <w:r w:rsidRPr="00C13AE5">
        <w:rPr>
          <w:rFonts w:cstheme="minorHAnsi"/>
          <w:b/>
          <w:color w:val="000000"/>
          <w:sz w:val="24"/>
          <w:szCs w:val="24"/>
        </w:rPr>
        <w:t>PART 1</w:t>
      </w:r>
    </w:p>
    <w:p w14:paraId="6EAD9BFC" w14:textId="77777777" w:rsidR="0002255F" w:rsidRPr="00C13AE5" w:rsidRDefault="0002255F" w:rsidP="0077381A">
      <w:pPr>
        <w:spacing w:after="0" w:line="240" w:lineRule="atLeast"/>
        <w:jc w:val="both"/>
        <w:rPr>
          <w:rFonts w:cstheme="minorHAnsi"/>
          <w:b/>
          <w:color w:val="000000"/>
          <w:sz w:val="24"/>
          <w:szCs w:val="24"/>
        </w:rPr>
      </w:pPr>
      <w:r w:rsidRPr="00C13AE5">
        <w:rPr>
          <w:rFonts w:cstheme="minorHAnsi"/>
          <w:b/>
          <w:color w:val="000000"/>
          <w:sz w:val="24"/>
          <w:szCs w:val="24"/>
        </w:rPr>
        <w:t>There are eight questions in this part. For each question there are four options and a short recording. For each question, choose the correct answer A, B, C or D. You now have 48 seconds to look through the questions and the options in each question.</w:t>
      </w:r>
    </w:p>
    <w:p w14:paraId="1545F1EF" w14:textId="77777777" w:rsidR="00006DC4" w:rsidRPr="00C13AE5" w:rsidRDefault="00006DC4" w:rsidP="0077381A">
      <w:pPr>
        <w:spacing w:after="0" w:line="240" w:lineRule="atLeast"/>
        <w:jc w:val="both"/>
        <w:rPr>
          <w:rFonts w:cstheme="minorHAnsi"/>
          <w:color w:val="000000"/>
          <w:sz w:val="24"/>
          <w:szCs w:val="24"/>
        </w:rPr>
      </w:pPr>
    </w:p>
    <w:p w14:paraId="375F1A24" w14:textId="77777777" w:rsidR="00006DC4" w:rsidRPr="00C13AE5" w:rsidRDefault="00006DC4" w:rsidP="0077381A">
      <w:pPr>
        <w:pStyle w:val="ListParagraph"/>
        <w:spacing w:after="0" w:line="240" w:lineRule="atLeast"/>
        <w:ind w:left="0"/>
        <w:contextualSpacing w:val="0"/>
        <w:jc w:val="both"/>
        <w:rPr>
          <w:rFonts w:cstheme="minorHAnsi"/>
          <w:b/>
          <w:color w:val="000000"/>
          <w:sz w:val="24"/>
          <w:szCs w:val="24"/>
        </w:rPr>
      </w:pPr>
      <w:r w:rsidRPr="00C13AE5">
        <w:rPr>
          <w:rFonts w:cstheme="minorHAnsi"/>
          <w:b/>
          <w:color w:val="000000"/>
          <w:sz w:val="24"/>
          <w:szCs w:val="24"/>
        </w:rPr>
        <w:t>1. What have they forgotten?</w:t>
      </w:r>
    </w:p>
    <w:p w14:paraId="567AB962" w14:textId="77777777" w:rsidR="00006DC4" w:rsidRPr="00C13AE5" w:rsidRDefault="00006DC4" w:rsidP="0077381A">
      <w:pPr>
        <w:pStyle w:val="ListParagraph"/>
        <w:spacing w:after="0" w:line="240" w:lineRule="atLeast"/>
        <w:ind w:left="0" w:firstLine="720"/>
        <w:contextualSpacing w:val="0"/>
        <w:jc w:val="both"/>
        <w:rPr>
          <w:rFonts w:cstheme="minorHAnsi"/>
          <w:color w:val="000000"/>
          <w:sz w:val="24"/>
          <w:szCs w:val="24"/>
        </w:rPr>
      </w:pPr>
      <w:r w:rsidRPr="00C13AE5">
        <w:rPr>
          <w:rFonts w:cstheme="minorHAnsi"/>
          <w:color w:val="000000"/>
          <w:sz w:val="24"/>
          <w:szCs w:val="24"/>
        </w:rPr>
        <w:t xml:space="preserve">A. </w:t>
      </w:r>
      <w:r w:rsidRPr="00C13AE5">
        <w:rPr>
          <w:rFonts w:cstheme="minorHAnsi"/>
          <w:color w:val="000000"/>
          <w:sz w:val="24"/>
          <w:szCs w:val="24"/>
          <w:lang w:val="vi-VN"/>
        </w:rPr>
        <w:t>t</w:t>
      </w:r>
      <w:r w:rsidRPr="00C13AE5">
        <w:rPr>
          <w:rFonts w:cstheme="minorHAnsi"/>
          <w:color w:val="000000"/>
          <w:sz w:val="24"/>
          <w:szCs w:val="24"/>
        </w:rPr>
        <w:t>icket</w:t>
      </w:r>
      <w:r w:rsidRPr="00C13AE5">
        <w:rPr>
          <w:rFonts w:cstheme="minorHAnsi"/>
          <w:color w:val="000000"/>
          <w:sz w:val="24"/>
          <w:szCs w:val="24"/>
        </w:rPr>
        <w:tab/>
        <w:t xml:space="preserve">B. </w:t>
      </w:r>
      <w:r w:rsidRPr="00C13AE5">
        <w:rPr>
          <w:rFonts w:cstheme="minorHAnsi"/>
          <w:color w:val="000000"/>
          <w:sz w:val="24"/>
          <w:szCs w:val="24"/>
          <w:lang w:val="vi-VN"/>
        </w:rPr>
        <w:t>c</w:t>
      </w:r>
      <w:r w:rsidRPr="00C13AE5">
        <w:rPr>
          <w:rFonts w:cstheme="minorHAnsi"/>
          <w:color w:val="000000"/>
          <w:sz w:val="24"/>
          <w:szCs w:val="24"/>
        </w:rPr>
        <w:t>amera</w:t>
      </w:r>
      <w:r w:rsidRPr="00C13AE5">
        <w:rPr>
          <w:rFonts w:cstheme="minorHAnsi"/>
          <w:color w:val="000000"/>
          <w:sz w:val="24"/>
          <w:szCs w:val="24"/>
        </w:rPr>
        <w:tab/>
        <w:t>C. passport</w:t>
      </w:r>
      <w:r w:rsidRPr="00C13AE5">
        <w:rPr>
          <w:rFonts w:cstheme="minorHAnsi"/>
          <w:color w:val="000000"/>
          <w:sz w:val="24"/>
          <w:szCs w:val="24"/>
        </w:rPr>
        <w:tab/>
      </w:r>
      <w:r w:rsidR="001E19B1" w:rsidRPr="00C13AE5">
        <w:rPr>
          <w:rFonts w:cstheme="minorHAnsi"/>
          <w:color w:val="000000"/>
          <w:sz w:val="24"/>
          <w:szCs w:val="24"/>
        </w:rPr>
        <w:tab/>
      </w:r>
      <w:r w:rsidRPr="00C13AE5">
        <w:rPr>
          <w:rFonts w:cstheme="minorHAnsi"/>
          <w:color w:val="000000"/>
          <w:sz w:val="24"/>
          <w:szCs w:val="24"/>
        </w:rPr>
        <w:t>D. bag</w:t>
      </w:r>
    </w:p>
    <w:p w14:paraId="3D26CA6E" w14:textId="77777777" w:rsidR="00C61D4D" w:rsidRPr="00C13AE5" w:rsidRDefault="00C61D4D" w:rsidP="0077381A">
      <w:pPr>
        <w:pStyle w:val="ListParagraph"/>
        <w:spacing w:after="0" w:line="240" w:lineRule="atLeast"/>
        <w:ind w:left="0" w:firstLine="720"/>
        <w:contextualSpacing w:val="0"/>
        <w:jc w:val="both"/>
        <w:rPr>
          <w:rFonts w:cstheme="minorHAnsi"/>
          <w:color w:val="000000"/>
          <w:sz w:val="24"/>
          <w:szCs w:val="24"/>
        </w:rPr>
      </w:pPr>
    </w:p>
    <w:p w14:paraId="1430B209" w14:textId="77777777" w:rsidR="00006DC4" w:rsidRPr="00C13AE5" w:rsidRDefault="00006DC4" w:rsidP="0077381A">
      <w:pPr>
        <w:pStyle w:val="ListParagraph"/>
        <w:spacing w:after="0" w:line="240" w:lineRule="atLeast"/>
        <w:ind w:left="0"/>
        <w:contextualSpacing w:val="0"/>
        <w:jc w:val="both"/>
        <w:rPr>
          <w:rFonts w:cstheme="minorHAnsi"/>
          <w:b/>
          <w:color w:val="000000"/>
          <w:sz w:val="24"/>
          <w:szCs w:val="24"/>
        </w:rPr>
      </w:pPr>
      <w:r w:rsidRPr="00C13AE5">
        <w:rPr>
          <w:rFonts w:cstheme="minorHAnsi"/>
          <w:b/>
          <w:color w:val="000000"/>
          <w:sz w:val="24"/>
          <w:szCs w:val="24"/>
        </w:rPr>
        <w:t>2. What time does the train go?</w:t>
      </w:r>
      <w:r w:rsidRPr="00C13AE5">
        <w:rPr>
          <w:rFonts w:cstheme="minorHAnsi"/>
          <w:b/>
          <w:color w:val="000000"/>
          <w:sz w:val="24"/>
          <w:szCs w:val="24"/>
        </w:rPr>
        <w:tab/>
      </w:r>
    </w:p>
    <w:p w14:paraId="2B2AAF1B" w14:textId="77777777" w:rsidR="00006DC4" w:rsidRPr="00C13AE5" w:rsidRDefault="00006DC4" w:rsidP="0077381A">
      <w:pPr>
        <w:pStyle w:val="ListParagraph"/>
        <w:spacing w:after="0" w:line="240" w:lineRule="atLeast"/>
        <w:ind w:left="0" w:firstLine="720"/>
        <w:contextualSpacing w:val="0"/>
        <w:jc w:val="both"/>
        <w:rPr>
          <w:rFonts w:cstheme="minorHAnsi"/>
          <w:color w:val="000000"/>
          <w:sz w:val="24"/>
          <w:szCs w:val="24"/>
        </w:rPr>
      </w:pPr>
      <w:r w:rsidRPr="00C13AE5">
        <w:rPr>
          <w:rFonts w:cstheme="minorHAnsi"/>
          <w:color w:val="000000"/>
          <w:sz w:val="24"/>
          <w:szCs w:val="24"/>
        </w:rPr>
        <w:t>A. 06.15</w:t>
      </w:r>
      <w:r w:rsidRPr="00C13AE5">
        <w:rPr>
          <w:rFonts w:cstheme="minorHAnsi"/>
          <w:color w:val="000000"/>
          <w:sz w:val="24"/>
          <w:szCs w:val="24"/>
        </w:rPr>
        <w:tab/>
        <w:t>B. 07.40</w:t>
      </w:r>
      <w:r w:rsidRPr="00C13AE5">
        <w:rPr>
          <w:rFonts w:cstheme="minorHAnsi"/>
          <w:color w:val="000000"/>
          <w:sz w:val="24"/>
          <w:szCs w:val="24"/>
        </w:rPr>
        <w:tab/>
        <w:t>C. 06.10</w:t>
      </w:r>
      <w:r w:rsidRPr="00C13AE5">
        <w:rPr>
          <w:rFonts w:cstheme="minorHAnsi"/>
          <w:color w:val="000000"/>
          <w:sz w:val="24"/>
          <w:szCs w:val="24"/>
        </w:rPr>
        <w:tab/>
      </w:r>
      <w:r w:rsidR="001E19B1" w:rsidRPr="00C13AE5">
        <w:rPr>
          <w:rFonts w:cstheme="minorHAnsi"/>
          <w:color w:val="000000"/>
          <w:sz w:val="24"/>
          <w:szCs w:val="24"/>
        </w:rPr>
        <w:tab/>
      </w:r>
      <w:r w:rsidRPr="00C13AE5">
        <w:rPr>
          <w:rFonts w:cstheme="minorHAnsi"/>
          <w:color w:val="000000"/>
          <w:sz w:val="24"/>
          <w:szCs w:val="24"/>
        </w:rPr>
        <w:t>D. 07.10</w:t>
      </w:r>
    </w:p>
    <w:p w14:paraId="1F8C5C41" w14:textId="77777777" w:rsidR="00C61D4D" w:rsidRPr="00C13AE5" w:rsidRDefault="00C61D4D" w:rsidP="0077381A">
      <w:pPr>
        <w:pStyle w:val="ListParagraph"/>
        <w:spacing w:after="0" w:line="240" w:lineRule="atLeast"/>
        <w:ind w:left="0" w:firstLine="720"/>
        <w:contextualSpacing w:val="0"/>
        <w:jc w:val="both"/>
        <w:rPr>
          <w:rFonts w:cstheme="minorHAnsi"/>
          <w:color w:val="000000"/>
          <w:sz w:val="24"/>
          <w:szCs w:val="24"/>
        </w:rPr>
      </w:pPr>
    </w:p>
    <w:p w14:paraId="66BBDAFD" w14:textId="77777777" w:rsidR="00006DC4" w:rsidRPr="00C13AE5" w:rsidRDefault="00006DC4" w:rsidP="0077381A">
      <w:pPr>
        <w:pStyle w:val="ListParagraph"/>
        <w:spacing w:after="0" w:line="240" w:lineRule="atLeast"/>
        <w:ind w:left="0"/>
        <w:contextualSpacing w:val="0"/>
        <w:jc w:val="both"/>
        <w:rPr>
          <w:rFonts w:cstheme="minorHAnsi"/>
          <w:b/>
          <w:color w:val="000000"/>
          <w:sz w:val="24"/>
          <w:szCs w:val="24"/>
        </w:rPr>
      </w:pPr>
      <w:r w:rsidRPr="00C13AE5">
        <w:rPr>
          <w:rFonts w:cstheme="minorHAnsi"/>
          <w:b/>
          <w:color w:val="000000"/>
          <w:sz w:val="24"/>
          <w:szCs w:val="24"/>
        </w:rPr>
        <w:t>3. How did the woman get to work?</w:t>
      </w:r>
    </w:p>
    <w:p w14:paraId="4FCD10A6" w14:textId="77777777" w:rsidR="00006DC4" w:rsidRPr="00C13AE5" w:rsidRDefault="00006DC4" w:rsidP="0077381A">
      <w:pPr>
        <w:pStyle w:val="ListParagraph"/>
        <w:spacing w:after="0" w:line="240" w:lineRule="atLeast"/>
        <w:ind w:left="0" w:firstLine="720"/>
        <w:contextualSpacing w:val="0"/>
        <w:jc w:val="both"/>
        <w:rPr>
          <w:rFonts w:cstheme="minorHAnsi"/>
          <w:color w:val="000000"/>
          <w:sz w:val="24"/>
          <w:szCs w:val="24"/>
        </w:rPr>
      </w:pPr>
      <w:r w:rsidRPr="00C13AE5">
        <w:rPr>
          <w:rFonts w:cstheme="minorHAnsi"/>
          <w:color w:val="000000"/>
          <w:sz w:val="24"/>
          <w:szCs w:val="24"/>
        </w:rPr>
        <w:t xml:space="preserve">A. </w:t>
      </w:r>
      <w:r w:rsidRPr="00C13AE5">
        <w:rPr>
          <w:rFonts w:cstheme="minorHAnsi"/>
          <w:color w:val="000000"/>
          <w:sz w:val="24"/>
          <w:szCs w:val="24"/>
          <w:lang w:val="vi-VN"/>
        </w:rPr>
        <w:t>b</w:t>
      </w:r>
      <w:r w:rsidRPr="00C13AE5">
        <w:rPr>
          <w:rFonts w:cstheme="minorHAnsi"/>
          <w:color w:val="000000"/>
          <w:sz w:val="24"/>
          <w:szCs w:val="24"/>
        </w:rPr>
        <w:t>y bicycle</w:t>
      </w:r>
      <w:r w:rsidRPr="00C13AE5">
        <w:rPr>
          <w:rFonts w:cstheme="minorHAnsi"/>
          <w:color w:val="000000"/>
          <w:sz w:val="24"/>
          <w:szCs w:val="24"/>
        </w:rPr>
        <w:tab/>
        <w:t xml:space="preserve">B. </w:t>
      </w:r>
      <w:r w:rsidRPr="00C13AE5">
        <w:rPr>
          <w:rFonts w:cstheme="minorHAnsi"/>
          <w:color w:val="000000"/>
          <w:sz w:val="24"/>
          <w:szCs w:val="24"/>
          <w:lang w:val="vi-VN"/>
        </w:rPr>
        <w:t>b</w:t>
      </w:r>
      <w:r w:rsidRPr="00C13AE5">
        <w:rPr>
          <w:rFonts w:cstheme="minorHAnsi"/>
          <w:color w:val="000000"/>
          <w:sz w:val="24"/>
          <w:szCs w:val="24"/>
        </w:rPr>
        <w:t>y bus</w:t>
      </w:r>
      <w:r w:rsidRPr="00C13AE5">
        <w:rPr>
          <w:rFonts w:cstheme="minorHAnsi"/>
          <w:color w:val="000000"/>
          <w:sz w:val="24"/>
          <w:szCs w:val="24"/>
        </w:rPr>
        <w:tab/>
        <w:t xml:space="preserve">C. </w:t>
      </w:r>
      <w:r w:rsidRPr="00C13AE5">
        <w:rPr>
          <w:rFonts w:cstheme="minorHAnsi"/>
          <w:color w:val="000000"/>
          <w:sz w:val="24"/>
          <w:szCs w:val="24"/>
          <w:lang w:val="vi-VN"/>
        </w:rPr>
        <w:t>b</w:t>
      </w:r>
      <w:r w:rsidRPr="00C13AE5">
        <w:rPr>
          <w:rFonts w:cstheme="minorHAnsi"/>
          <w:color w:val="000000"/>
          <w:sz w:val="24"/>
          <w:szCs w:val="24"/>
        </w:rPr>
        <w:t>y car</w:t>
      </w:r>
      <w:r w:rsidRPr="00C13AE5">
        <w:rPr>
          <w:rFonts w:cstheme="minorHAnsi"/>
          <w:color w:val="000000"/>
          <w:sz w:val="24"/>
          <w:szCs w:val="24"/>
        </w:rPr>
        <w:tab/>
      </w:r>
      <w:r w:rsidR="001E19B1" w:rsidRPr="00C13AE5">
        <w:rPr>
          <w:rFonts w:cstheme="minorHAnsi"/>
          <w:color w:val="000000"/>
          <w:sz w:val="24"/>
          <w:szCs w:val="24"/>
        </w:rPr>
        <w:tab/>
      </w:r>
      <w:r w:rsidRPr="00C13AE5">
        <w:rPr>
          <w:rFonts w:cstheme="minorHAnsi"/>
          <w:color w:val="000000"/>
          <w:sz w:val="24"/>
          <w:szCs w:val="24"/>
        </w:rPr>
        <w:t>D. by train</w:t>
      </w:r>
    </w:p>
    <w:p w14:paraId="090489FF" w14:textId="77777777" w:rsidR="00C61D4D" w:rsidRPr="00C13AE5" w:rsidRDefault="00C61D4D" w:rsidP="0077381A">
      <w:pPr>
        <w:pStyle w:val="ListParagraph"/>
        <w:spacing w:after="0" w:line="240" w:lineRule="atLeast"/>
        <w:ind w:left="0" w:firstLine="720"/>
        <w:contextualSpacing w:val="0"/>
        <w:jc w:val="both"/>
        <w:rPr>
          <w:rFonts w:cstheme="minorHAnsi"/>
          <w:b/>
          <w:color w:val="000000"/>
          <w:sz w:val="24"/>
          <w:szCs w:val="24"/>
        </w:rPr>
      </w:pPr>
    </w:p>
    <w:p w14:paraId="0E2EBF60" w14:textId="77777777" w:rsidR="00006DC4" w:rsidRPr="00C13AE5" w:rsidRDefault="00006DC4" w:rsidP="0077381A">
      <w:pPr>
        <w:spacing w:after="0" w:line="240" w:lineRule="atLeast"/>
        <w:jc w:val="both"/>
        <w:rPr>
          <w:rFonts w:cstheme="minorHAnsi"/>
          <w:b/>
          <w:color w:val="000000"/>
          <w:sz w:val="24"/>
          <w:szCs w:val="24"/>
        </w:rPr>
      </w:pPr>
      <w:r w:rsidRPr="00C13AE5">
        <w:rPr>
          <w:rFonts w:cstheme="minorHAnsi"/>
          <w:b/>
          <w:color w:val="000000"/>
          <w:sz w:val="24"/>
          <w:szCs w:val="24"/>
        </w:rPr>
        <w:t>4. Where are the man’s shoes?</w:t>
      </w:r>
    </w:p>
    <w:p w14:paraId="32708125" w14:textId="77777777" w:rsidR="00006DC4" w:rsidRPr="00C13AE5" w:rsidRDefault="00006DC4" w:rsidP="0077381A">
      <w:pPr>
        <w:spacing w:after="0" w:line="240" w:lineRule="atLeast"/>
        <w:ind w:firstLine="720"/>
        <w:jc w:val="both"/>
        <w:rPr>
          <w:rFonts w:cstheme="minorHAnsi"/>
          <w:color w:val="000000"/>
          <w:sz w:val="24"/>
          <w:szCs w:val="24"/>
        </w:rPr>
      </w:pPr>
      <w:r w:rsidRPr="00C13AE5">
        <w:rPr>
          <w:rFonts w:cstheme="minorHAnsi"/>
          <w:color w:val="000000"/>
          <w:sz w:val="24"/>
          <w:szCs w:val="24"/>
        </w:rPr>
        <w:t>A. under the chair</w:t>
      </w:r>
      <w:r w:rsidRPr="00C13AE5">
        <w:rPr>
          <w:rFonts w:cstheme="minorHAnsi"/>
          <w:color w:val="000000"/>
          <w:sz w:val="24"/>
          <w:szCs w:val="24"/>
        </w:rPr>
        <w:tab/>
      </w:r>
      <w:r w:rsidRPr="00C13AE5">
        <w:rPr>
          <w:rFonts w:cstheme="minorHAnsi"/>
          <w:color w:val="000000"/>
          <w:sz w:val="24"/>
          <w:szCs w:val="24"/>
        </w:rPr>
        <w:tab/>
      </w:r>
      <w:r w:rsidRPr="00C13AE5">
        <w:rPr>
          <w:rFonts w:cstheme="minorHAnsi"/>
          <w:color w:val="000000"/>
          <w:sz w:val="24"/>
          <w:szCs w:val="24"/>
        </w:rPr>
        <w:tab/>
        <w:t>B. by the television</w:t>
      </w:r>
      <w:r w:rsidRPr="00C13AE5">
        <w:rPr>
          <w:rFonts w:cstheme="minorHAnsi"/>
          <w:color w:val="000000"/>
          <w:sz w:val="24"/>
          <w:szCs w:val="24"/>
        </w:rPr>
        <w:tab/>
      </w:r>
    </w:p>
    <w:p w14:paraId="211735EB" w14:textId="77777777" w:rsidR="00006DC4" w:rsidRPr="00C13AE5" w:rsidRDefault="00006DC4" w:rsidP="0077381A">
      <w:pPr>
        <w:spacing w:after="0" w:line="240" w:lineRule="atLeast"/>
        <w:ind w:firstLine="720"/>
        <w:jc w:val="both"/>
        <w:rPr>
          <w:rFonts w:cstheme="minorHAnsi"/>
          <w:color w:val="000000"/>
          <w:sz w:val="24"/>
          <w:szCs w:val="24"/>
        </w:rPr>
      </w:pPr>
      <w:r w:rsidRPr="00C13AE5">
        <w:rPr>
          <w:rFonts w:cstheme="minorHAnsi"/>
          <w:color w:val="000000"/>
          <w:sz w:val="24"/>
          <w:szCs w:val="24"/>
        </w:rPr>
        <w:t>C. by the door with the other rubbish</w:t>
      </w:r>
      <w:r w:rsidRPr="00C13AE5">
        <w:rPr>
          <w:rFonts w:cstheme="minorHAnsi"/>
          <w:color w:val="000000"/>
          <w:sz w:val="24"/>
          <w:szCs w:val="24"/>
        </w:rPr>
        <w:tab/>
        <w:t>D. under the table</w:t>
      </w:r>
    </w:p>
    <w:p w14:paraId="127C4B2C" w14:textId="77777777" w:rsidR="00C61D4D" w:rsidRPr="00C13AE5" w:rsidRDefault="00C61D4D" w:rsidP="0077381A">
      <w:pPr>
        <w:spacing w:after="0" w:line="240" w:lineRule="atLeast"/>
        <w:ind w:firstLine="720"/>
        <w:jc w:val="both"/>
        <w:rPr>
          <w:rFonts w:cstheme="minorHAnsi"/>
          <w:color w:val="000000"/>
          <w:sz w:val="24"/>
          <w:szCs w:val="24"/>
        </w:rPr>
      </w:pPr>
    </w:p>
    <w:p w14:paraId="455C7F72" w14:textId="77777777" w:rsidR="00006DC4" w:rsidRPr="00C13AE5" w:rsidRDefault="00006DC4" w:rsidP="0077381A">
      <w:pPr>
        <w:spacing w:after="0" w:line="240" w:lineRule="atLeast"/>
        <w:jc w:val="both"/>
        <w:rPr>
          <w:rFonts w:cstheme="minorHAnsi"/>
          <w:b/>
          <w:color w:val="000000"/>
          <w:sz w:val="24"/>
          <w:szCs w:val="24"/>
        </w:rPr>
      </w:pPr>
      <w:r w:rsidRPr="00C13AE5">
        <w:rPr>
          <w:rFonts w:cstheme="minorHAnsi"/>
          <w:b/>
          <w:color w:val="000000"/>
          <w:sz w:val="24"/>
          <w:szCs w:val="24"/>
        </w:rPr>
        <w:t>5. What will Paul get at the shop?</w:t>
      </w:r>
    </w:p>
    <w:p w14:paraId="0892158E" w14:textId="77777777" w:rsidR="00006DC4" w:rsidRPr="00C13AE5" w:rsidRDefault="00006DC4" w:rsidP="0077381A">
      <w:pPr>
        <w:spacing w:after="0" w:line="240" w:lineRule="atLeast"/>
        <w:ind w:firstLine="720"/>
        <w:jc w:val="both"/>
        <w:rPr>
          <w:rFonts w:cstheme="minorHAnsi"/>
          <w:color w:val="000000"/>
          <w:sz w:val="24"/>
          <w:szCs w:val="24"/>
        </w:rPr>
      </w:pPr>
      <w:r w:rsidRPr="00C13AE5">
        <w:rPr>
          <w:rFonts w:cstheme="minorHAnsi"/>
          <w:color w:val="000000"/>
          <w:sz w:val="24"/>
          <w:szCs w:val="24"/>
        </w:rPr>
        <w:t>A. mushrooms</w:t>
      </w:r>
      <w:r w:rsidRPr="00C13AE5">
        <w:rPr>
          <w:rFonts w:cstheme="minorHAnsi"/>
          <w:color w:val="000000"/>
          <w:sz w:val="24"/>
          <w:szCs w:val="24"/>
        </w:rPr>
        <w:tab/>
      </w:r>
      <w:r w:rsidRPr="00C13AE5">
        <w:rPr>
          <w:rFonts w:cstheme="minorHAnsi"/>
          <w:color w:val="000000"/>
          <w:sz w:val="24"/>
          <w:szCs w:val="24"/>
        </w:rPr>
        <w:tab/>
        <w:t>B. onions</w:t>
      </w:r>
      <w:r w:rsidRPr="00C13AE5">
        <w:rPr>
          <w:rFonts w:cstheme="minorHAnsi"/>
          <w:color w:val="000000"/>
          <w:sz w:val="24"/>
          <w:szCs w:val="24"/>
        </w:rPr>
        <w:tab/>
        <w:t>C. carrots</w:t>
      </w:r>
      <w:r w:rsidRPr="00C13AE5">
        <w:rPr>
          <w:rFonts w:cstheme="minorHAnsi"/>
          <w:color w:val="000000"/>
          <w:sz w:val="24"/>
          <w:szCs w:val="24"/>
        </w:rPr>
        <w:tab/>
        <w:t>D. red pepper</w:t>
      </w:r>
    </w:p>
    <w:p w14:paraId="67519398" w14:textId="77777777" w:rsidR="00C61D4D" w:rsidRPr="00C13AE5" w:rsidRDefault="00C61D4D" w:rsidP="0077381A">
      <w:pPr>
        <w:spacing w:after="0" w:line="240" w:lineRule="atLeast"/>
        <w:ind w:firstLine="720"/>
        <w:jc w:val="both"/>
        <w:rPr>
          <w:rFonts w:cstheme="minorHAnsi"/>
          <w:color w:val="000000"/>
          <w:sz w:val="24"/>
          <w:szCs w:val="24"/>
        </w:rPr>
      </w:pPr>
    </w:p>
    <w:p w14:paraId="3F981219" w14:textId="77777777" w:rsidR="00006DC4" w:rsidRPr="00C13AE5" w:rsidRDefault="00006DC4" w:rsidP="0077381A">
      <w:pPr>
        <w:spacing w:after="0" w:line="240" w:lineRule="atLeast"/>
        <w:jc w:val="both"/>
        <w:rPr>
          <w:rFonts w:cstheme="minorHAnsi"/>
          <w:b/>
          <w:color w:val="000000"/>
          <w:sz w:val="24"/>
          <w:szCs w:val="24"/>
        </w:rPr>
      </w:pPr>
      <w:r w:rsidRPr="00C13AE5">
        <w:rPr>
          <w:rFonts w:cstheme="minorHAnsi"/>
          <w:b/>
          <w:color w:val="000000"/>
          <w:sz w:val="24"/>
          <w:szCs w:val="24"/>
        </w:rPr>
        <w:t>6. How were they told to do their homework?</w:t>
      </w:r>
    </w:p>
    <w:p w14:paraId="47FB27CB" w14:textId="77777777" w:rsidR="00006DC4" w:rsidRPr="00C13AE5" w:rsidRDefault="00006DC4" w:rsidP="0077381A">
      <w:pPr>
        <w:spacing w:after="0" w:line="240" w:lineRule="atLeast"/>
        <w:ind w:firstLine="720"/>
        <w:jc w:val="both"/>
        <w:rPr>
          <w:rFonts w:cstheme="minorHAnsi"/>
          <w:color w:val="000000"/>
          <w:sz w:val="24"/>
          <w:szCs w:val="24"/>
        </w:rPr>
      </w:pPr>
      <w:r w:rsidRPr="00C13AE5">
        <w:rPr>
          <w:rFonts w:cstheme="minorHAnsi"/>
          <w:color w:val="000000"/>
          <w:sz w:val="24"/>
          <w:szCs w:val="24"/>
        </w:rPr>
        <w:t>A. write it in the books</w:t>
      </w:r>
      <w:r w:rsidRPr="00C13AE5">
        <w:rPr>
          <w:rFonts w:cstheme="minorHAnsi"/>
          <w:color w:val="000000"/>
          <w:sz w:val="24"/>
          <w:szCs w:val="24"/>
        </w:rPr>
        <w:tab/>
        <w:t>B. write it on paper</w:t>
      </w:r>
      <w:r w:rsidRPr="00C13AE5">
        <w:rPr>
          <w:rFonts w:cstheme="minorHAnsi"/>
          <w:color w:val="000000"/>
          <w:sz w:val="24"/>
          <w:szCs w:val="24"/>
        </w:rPr>
        <w:tab/>
        <w:t>C. type it</w:t>
      </w:r>
      <w:r w:rsidRPr="00C13AE5">
        <w:rPr>
          <w:rFonts w:cstheme="minorHAnsi"/>
          <w:color w:val="000000"/>
          <w:sz w:val="24"/>
          <w:szCs w:val="24"/>
        </w:rPr>
        <w:tab/>
        <w:t>D. email it</w:t>
      </w:r>
    </w:p>
    <w:p w14:paraId="09326101" w14:textId="77777777" w:rsidR="00C61D4D" w:rsidRPr="00C13AE5" w:rsidRDefault="00C61D4D" w:rsidP="0077381A">
      <w:pPr>
        <w:spacing w:after="0" w:line="240" w:lineRule="atLeast"/>
        <w:ind w:firstLine="720"/>
        <w:jc w:val="both"/>
        <w:rPr>
          <w:rFonts w:cstheme="minorHAnsi"/>
          <w:color w:val="000000"/>
          <w:sz w:val="24"/>
          <w:szCs w:val="24"/>
        </w:rPr>
      </w:pPr>
    </w:p>
    <w:p w14:paraId="6CC01710" w14:textId="77777777" w:rsidR="00006DC4" w:rsidRPr="00C13AE5" w:rsidRDefault="00006DC4" w:rsidP="0077381A">
      <w:pPr>
        <w:spacing w:after="0" w:line="240" w:lineRule="atLeast"/>
        <w:jc w:val="both"/>
        <w:rPr>
          <w:rFonts w:cstheme="minorHAnsi"/>
          <w:b/>
          <w:color w:val="000000"/>
          <w:sz w:val="24"/>
          <w:szCs w:val="24"/>
        </w:rPr>
      </w:pPr>
      <w:r w:rsidRPr="00C13AE5">
        <w:rPr>
          <w:rFonts w:cstheme="minorHAnsi"/>
          <w:b/>
          <w:color w:val="000000"/>
          <w:sz w:val="24"/>
          <w:szCs w:val="24"/>
        </w:rPr>
        <w:t>7. What did Helen buy?</w:t>
      </w:r>
    </w:p>
    <w:p w14:paraId="2041A764" w14:textId="77777777" w:rsidR="00006DC4" w:rsidRPr="00C13AE5" w:rsidRDefault="00006DC4" w:rsidP="0077381A">
      <w:pPr>
        <w:spacing w:after="0" w:line="240" w:lineRule="atLeast"/>
        <w:ind w:firstLine="720"/>
        <w:jc w:val="both"/>
        <w:rPr>
          <w:rFonts w:cstheme="minorHAnsi"/>
          <w:color w:val="000000"/>
          <w:sz w:val="24"/>
          <w:szCs w:val="24"/>
        </w:rPr>
      </w:pPr>
      <w:r w:rsidRPr="00C13AE5">
        <w:rPr>
          <w:rFonts w:cstheme="minorHAnsi"/>
          <w:color w:val="000000"/>
          <w:sz w:val="24"/>
          <w:szCs w:val="24"/>
        </w:rPr>
        <w:t>A. gloves</w:t>
      </w:r>
      <w:r w:rsidRPr="00C13AE5">
        <w:rPr>
          <w:rFonts w:cstheme="minorHAnsi"/>
          <w:color w:val="000000"/>
          <w:sz w:val="24"/>
          <w:szCs w:val="24"/>
        </w:rPr>
        <w:tab/>
        <w:t>B. sweater</w:t>
      </w:r>
      <w:r w:rsidRPr="00C13AE5">
        <w:rPr>
          <w:rFonts w:cstheme="minorHAnsi"/>
          <w:color w:val="000000"/>
          <w:sz w:val="24"/>
          <w:szCs w:val="24"/>
        </w:rPr>
        <w:tab/>
        <w:t>C. socks</w:t>
      </w:r>
      <w:r w:rsidRPr="00C13AE5">
        <w:rPr>
          <w:rFonts w:cstheme="minorHAnsi"/>
          <w:color w:val="000000"/>
          <w:sz w:val="24"/>
          <w:szCs w:val="24"/>
        </w:rPr>
        <w:tab/>
      </w:r>
      <w:r w:rsidRPr="00C13AE5">
        <w:rPr>
          <w:rFonts w:cstheme="minorHAnsi"/>
          <w:color w:val="000000"/>
          <w:sz w:val="24"/>
          <w:szCs w:val="24"/>
        </w:rPr>
        <w:tab/>
      </w:r>
      <w:r w:rsidR="001E19B1" w:rsidRPr="00C13AE5">
        <w:rPr>
          <w:rFonts w:cstheme="minorHAnsi"/>
          <w:color w:val="000000"/>
          <w:sz w:val="24"/>
          <w:szCs w:val="24"/>
        </w:rPr>
        <w:tab/>
      </w:r>
      <w:r w:rsidRPr="00C13AE5">
        <w:rPr>
          <w:rFonts w:cstheme="minorHAnsi"/>
          <w:color w:val="000000"/>
          <w:sz w:val="24"/>
          <w:szCs w:val="24"/>
        </w:rPr>
        <w:t>D. hat</w:t>
      </w:r>
    </w:p>
    <w:p w14:paraId="11BF746F" w14:textId="77777777" w:rsidR="00C61D4D" w:rsidRPr="00C13AE5" w:rsidRDefault="00C61D4D" w:rsidP="0077381A">
      <w:pPr>
        <w:spacing w:after="0" w:line="240" w:lineRule="atLeast"/>
        <w:ind w:firstLine="720"/>
        <w:jc w:val="both"/>
        <w:rPr>
          <w:rFonts w:cstheme="minorHAnsi"/>
          <w:color w:val="000000"/>
          <w:sz w:val="24"/>
          <w:szCs w:val="24"/>
        </w:rPr>
      </w:pPr>
    </w:p>
    <w:p w14:paraId="78E27646" w14:textId="77777777" w:rsidR="00006DC4" w:rsidRPr="00C13AE5" w:rsidRDefault="00006DC4" w:rsidP="0077381A">
      <w:pPr>
        <w:spacing w:after="0" w:line="240" w:lineRule="atLeast"/>
        <w:jc w:val="both"/>
        <w:rPr>
          <w:rFonts w:cstheme="minorHAnsi"/>
          <w:b/>
          <w:color w:val="000000"/>
          <w:sz w:val="24"/>
          <w:szCs w:val="24"/>
        </w:rPr>
      </w:pPr>
      <w:r w:rsidRPr="00C13AE5">
        <w:rPr>
          <w:rFonts w:cstheme="minorHAnsi"/>
          <w:b/>
          <w:color w:val="000000"/>
          <w:sz w:val="24"/>
          <w:szCs w:val="24"/>
        </w:rPr>
        <w:t>8. How did the woman get to work today?</w:t>
      </w:r>
    </w:p>
    <w:p w14:paraId="22E0653A" w14:textId="77777777" w:rsidR="00006DC4" w:rsidRPr="00C13AE5" w:rsidRDefault="00006DC4" w:rsidP="0077381A">
      <w:pPr>
        <w:spacing w:after="0" w:line="240" w:lineRule="atLeast"/>
        <w:ind w:firstLine="720"/>
        <w:jc w:val="both"/>
        <w:rPr>
          <w:rFonts w:cstheme="minorHAnsi"/>
          <w:color w:val="000000"/>
          <w:sz w:val="24"/>
          <w:szCs w:val="24"/>
        </w:rPr>
      </w:pPr>
      <w:r w:rsidRPr="00C13AE5">
        <w:rPr>
          <w:rFonts w:cstheme="minorHAnsi"/>
          <w:color w:val="000000"/>
          <w:sz w:val="24"/>
          <w:szCs w:val="24"/>
        </w:rPr>
        <w:t>A. by bus</w:t>
      </w:r>
      <w:r w:rsidRPr="00C13AE5">
        <w:rPr>
          <w:rFonts w:cstheme="minorHAnsi"/>
          <w:color w:val="000000"/>
          <w:sz w:val="24"/>
          <w:szCs w:val="24"/>
        </w:rPr>
        <w:tab/>
        <w:t>B. a neighbour offered her a lift</w:t>
      </w:r>
      <w:r w:rsidRPr="00C13AE5">
        <w:rPr>
          <w:rFonts w:cstheme="minorHAnsi"/>
          <w:color w:val="000000"/>
          <w:sz w:val="24"/>
          <w:szCs w:val="24"/>
        </w:rPr>
        <w:tab/>
      </w:r>
      <w:r w:rsidRPr="00C13AE5">
        <w:rPr>
          <w:rFonts w:cstheme="minorHAnsi"/>
          <w:color w:val="000000"/>
          <w:sz w:val="24"/>
          <w:szCs w:val="24"/>
        </w:rPr>
        <w:tab/>
        <w:t>C. by bike</w:t>
      </w:r>
      <w:r w:rsidRPr="00C13AE5">
        <w:rPr>
          <w:rFonts w:cstheme="minorHAnsi"/>
          <w:color w:val="000000"/>
          <w:sz w:val="24"/>
          <w:szCs w:val="24"/>
        </w:rPr>
        <w:tab/>
        <w:t>D. walk</w:t>
      </w:r>
    </w:p>
    <w:p w14:paraId="1598170C" w14:textId="77777777" w:rsidR="00520681" w:rsidRPr="00C13AE5" w:rsidRDefault="00520681" w:rsidP="0077381A">
      <w:pPr>
        <w:spacing w:line="240" w:lineRule="atLeast"/>
        <w:rPr>
          <w:rFonts w:cstheme="minorHAnsi"/>
          <w:color w:val="000000"/>
          <w:sz w:val="24"/>
          <w:szCs w:val="24"/>
        </w:rPr>
      </w:pPr>
    </w:p>
    <w:p w14:paraId="06B8EAF3" w14:textId="77777777" w:rsidR="00E7587F" w:rsidRPr="00C13AE5" w:rsidRDefault="00E7587F" w:rsidP="0077381A">
      <w:pPr>
        <w:spacing w:line="240" w:lineRule="atLeast"/>
        <w:rPr>
          <w:rFonts w:cstheme="minorHAnsi"/>
          <w:b/>
          <w:color w:val="000000"/>
          <w:sz w:val="24"/>
          <w:szCs w:val="24"/>
        </w:rPr>
      </w:pPr>
      <w:r w:rsidRPr="00C13AE5">
        <w:rPr>
          <w:rFonts w:cstheme="minorHAnsi"/>
          <w:b/>
          <w:color w:val="000000"/>
          <w:sz w:val="24"/>
          <w:szCs w:val="24"/>
        </w:rPr>
        <w:br w:type="page"/>
      </w:r>
    </w:p>
    <w:p w14:paraId="7F1A199B" w14:textId="77777777" w:rsidR="006E0CD6" w:rsidRPr="00C13AE5" w:rsidRDefault="0002255F" w:rsidP="0077381A">
      <w:pPr>
        <w:spacing w:line="240" w:lineRule="atLeast"/>
        <w:rPr>
          <w:rFonts w:cstheme="minorHAnsi"/>
          <w:b/>
          <w:color w:val="000000"/>
          <w:sz w:val="24"/>
          <w:szCs w:val="24"/>
        </w:rPr>
      </w:pPr>
      <w:r w:rsidRPr="00C13AE5">
        <w:rPr>
          <w:rFonts w:cstheme="minorHAnsi"/>
          <w:b/>
          <w:color w:val="000000"/>
          <w:sz w:val="24"/>
          <w:szCs w:val="24"/>
        </w:rPr>
        <w:lastRenderedPageBreak/>
        <w:t>PART 2</w:t>
      </w:r>
      <w:r w:rsidR="00DD781B" w:rsidRPr="00C13AE5">
        <w:rPr>
          <w:rFonts w:cstheme="minorHAnsi"/>
          <w:b/>
          <w:color w:val="000000"/>
          <w:sz w:val="24"/>
          <w:szCs w:val="24"/>
        </w:rPr>
        <w:t xml:space="preserve">: </w:t>
      </w:r>
      <w:r w:rsidR="006E0CD6" w:rsidRPr="00C13AE5">
        <w:rPr>
          <w:rFonts w:cstheme="minorHAnsi"/>
          <w:b/>
          <w:sz w:val="24"/>
          <w:szCs w:val="24"/>
        </w:rPr>
        <w:t>Y</w:t>
      </w:r>
      <w:r w:rsidR="006E0CD6" w:rsidRPr="00C13AE5">
        <w:rPr>
          <w:rFonts w:cstheme="minorHAnsi"/>
          <w:b/>
          <w:sz w:val="24"/>
          <w:szCs w:val="24"/>
          <w:shd w:val="clear" w:color="auto" w:fill="FFFFFF"/>
        </w:rPr>
        <w:t>ou will hear three different conversations. In each conversation there are four questions. For each question, choose the correct answer</w:t>
      </w:r>
      <w:r w:rsidR="006E0CD6" w:rsidRPr="00C13AE5">
        <w:rPr>
          <w:rStyle w:val="apple-converted-space"/>
          <w:rFonts w:cstheme="minorHAnsi"/>
          <w:b/>
          <w:sz w:val="24"/>
          <w:szCs w:val="24"/>
          <w:shd w:val="clear" w:color="auto" w:fill="FFFFFF"/>
        </w:rPr>
        <w:t> </w:t>
      </w:r>
      <w:r w:rsidR="006E0CD6" w:rsidRPr="00C13AE5">
        <w:rPr>
          <w:rFonts w:cstheme="minorHAnsi"/>
          <w:b/>
          <w:bCs/>
          <w:sz w:val="24"/>
          <w:szCs w:val="24"/>
          <w:shd w:val="clear" w:color="auto" w:fill="FFFFFF"/>
        </w:rPr>
        <w:t>A</w:t>
      </w:r>
      <w:r w:rsidR="006E0CD6" w:rsidRPr="00C13AE5">
        <w:rPr>
          <w:rFonts w:cstheme="minorHAnsi"/>
          <w:b/>
          <w:sz w:val="24"/>
          <w:szCs w:val="24"/>
          <w:shd w:val="clear" w:color="auto" w:fill="FFFFFF"/>
        </w:rPr>
        <w:t>,</w:t>
      </w:r>
      <w:r w:rsidR="006E0CD6" w:rsidRPr="00C13AE5">
        <w:rPr>
          <w:rStyle w:val="apple-converted-space"/>
          <w:rFonts w:cstheme="minorHAnsi"/>
          <w:b/>
          <w:sz w:val="24"/>
          <w:szCs w:val="24"/>
          <w:shd w:val="clear" w:color="auto" w:fill="FFFFFF"/>
        </w:rPr>
        <w:t> </w:t>
      </w:r>
      <w:r w:rsidR="006E0CD6" w:rsidRPr="00C13AE5">
        <w:rPr>
          <w:rFonts w:cstheme="minorHAnsi"/>
          <w:b/>
          <w:bCs/>
          <w:sz w:val="24"/>
          <w:szCs w:val="24"/>
          <w:shd w:val="clear" w:color="auto" w:fill="FFFFFF"/>
        </w:rPr>
        <w:t>B</w:t>
      </w:r>
      <w:r w:rsidR="006E0CD6" w:rsidRPr="00C13AE5">
        <w:rPr>
          <w:rFonts w:cstheme="minorHAnsi"/>
          <w:b/>
          <w:sz w:val="24"/>
          <w:szCs w:val="24"/>
          <w:shd w:val="clear" w:color="auto" w:fill="FFFFFF"/>
        </w:rPr>
        <w:t>,</w:t>
      </w:r>
      <w:r w:rsidR="006E0CD6" w:rsidRPr="00C13AE5">
        <w:rPr>
          <w:rStyle w:val="apple-converted-space"/>
          <w:rFonts w:cstheme="minorHAnsi"/>
          <w:b/>
          <w:sz w:val="24"/>
          <w:szCs w:val="24"/>
          <w:shd w:val="clear" w:color="auto" w:fill="FFFFFF"/>
        </w:rPr>
        <w:t> </w:t>
      </w:r>
      <w:r w:rsidR="006E0CD6" w:rsidRPr="00C13AE5">
        <w:rPr>
          <w:rFonts w:cstheme="minorHAnsi"/>
          <w:b/>
          <w:bCs/>
          <w:sz w:val="24"/>
          <w:szCs w:val="24"/>
          <w:shd w:val="clear" w:color="auto" w:fill="FFFFFF"/>
        </w:rPr>
        <w:t>C</w:t>
      </w:r>
      <w:r w:rsidR="006E0CD6" w:rsidRPr="00C13AE5">
        <w:rPr>
          <w:rStyle w:val="apple-converted-space"/>
          <w:rFonts w:cstheme="minorHAnsi"/>
          <w:b/>
          <w:sz w:val="24"/>
          <w:szCs w:val="24"/>
          <w:shd w:val="clear" w:color="auto" w:fill="FFFFFF"/>
        </w:rPr>
        <w:t> </w:t>
      </w:r>
      <w:r w:rsidR="006E0CD6" w:rsidRPr="00C13AE5">
        <w:rPr>
          <w:rFonts w:cstheme="minorHAnsi"/>
          <w:b/>
          <w:sz w:val="24"/>
          <w:szCs w:val="24"/>
          <w:shd w:val="clear" w:color="auto" w:fill="FFFFFF"/>
        </w:rPr>
        <w:t>or</w:t>
      </w:r>
      <w:r w:rsidR="006E0CD6" w:rsidRPr="00C13AE5">
        <w:rPr>
          <w:rStyle w:val="apple-converted-space"/>
          <w:rFonts w:cstheme="minorHAnsi"/>
          <w:b/>
          <w:sz w:val="24"/>
          <w:szCs w:val="24"/>
          <w:shd w:val="clear" w:color="auto" w:fill="FFFFFF"/>
        </w:rPr>
        <w:t> </w:t>
      </w:r>
      <w:r w:rsidR="006E0CD6" w:rsidRPr="00C13AE5">
        <w:rPr>
          <w:rFonts w:cstheme="minorHAnsi"/>
          <w:b/>
          <w:bCs/>
          <w:sz w:val="24"/>
          <w:szCs w:val="24"/>
          <w:shd w:val="clear" w:color="auto" w:fill="FFFFFF"/>
        </w:rPr>
        <w:t>D</w:t>
      </w:r>
      <w:r w:rsidR="006E0CD6" w:rsidRPr="00C13AE5">
        <w:rPr>
          <w:rFonts w:cstheme="minorHAnsi"/>
          <w:b/>
          <w:sz w:val="24"/>
          <w:szCs w:val="24"/>
          <w:shd w:val="clear" w:color="auto" w:fill="FFFFFF"/>
        </w:rPr>
        <w:t>. You will hear the conversations only once</w:t>
      </w:r>
    </w:p>
    <w:p w14:paraId="27554B64" w14:textId="77777777" w:rsidR="006E0CD6" w:rsidRPr="00C13AE5" w:rsidRDefault="006E0CD6" w:rsidP="0077381A">
      <w:pPr>
        <w:spacing w:line="240" w:lineRule="atLeast"/>
        <w:rPr>
          <w:rFonts w:cstheme="minorHAnsi"/>
          <w:b/>
          <w:color w:val="000000"/>
          <w:sz w:val="24"/>
          <w:szCs w:val="24"/>
        </w:rPr>
      </w:pPr>
    </w:p>
    <w:p w14:paraId="0E3A0D61" w14:textId="77777777" w:rsidR="00733A4B" w:rsidRPr="00C13AE5" w:rsidRDefault="00733A4B" w:rsidP="0077381A">
      <w:pPr>
        <w:spacing w:line="240" w:lineRule="atLeast"/>
        <w:rPr>
          <w:rFonts w:cstheme="minorHAnsi"/>
          <w:b/>
          <w:color w:val="000000"/>
          <w:sz w:val="24"/>
          <w:szCs w:val="24"/>
        </w:rPr>
      </w:pPr>
      <w:r w:rsidRPr="00C13AE5">
        <w:rPr>
          <w:rFonts w:cstheme="minorHAnsi"/>
          <w:b/>
          <w:color w:val="000000"/>
          <w:sz w:val="24"/>
          <w:szCs w:val="24"/>
        </w:rPr>
        <w:t>Conversation 1. You will hear a conversation between a b</w:t>
      </w:r>
      <w:r w:rsidR="00520681" w:rsidRPr="00C13AE5">
        <w:rPr>
          <w:rFonts w:cstheme="minorHAnsi"/>
          <w:b/>
          <w:color w:val="000000"/>
          <w:sz w:val="24"/>
          <w:szCs w:val="24"/>
        </w:rPr>
        <w:t>oy, Tyrone, and a receptionist.</w:t>
      </w:r>
    </w:p>
    <w:p w14:paraId="641FF1BE" w14:textId="77777777" w:rsidR="00733A4B" w:rsidRPr="00C13AE5" w:rsidRDefault="00C61D4D" w:rsidP="0077381A">
      <w:pPr>
        <w:spacing w:line="240" w:lineRule="atLeast"/>
        <w:rPr>
          <w:rFonts w:cstheme="minorHAnsi"/>
          <w:color w:val="000000"/>
          <w:sz w:val="24"/>
          <w:szCs w:val="24"/>
        </w:rPr>
      </w:pPr>
      <w:r w:rsidRPr="00C13AE5">
        <w:rPr>
          <w:rFonts w:cstheme="minorHAnsi"/>
          <w:b/>
          <w:color w:val="000000"/>
          <w:sz w:val="24"/>
          <w:szCs w:val="24"/>
        </w:rPr>
        <w:t>9</w:t>
      </w:r>
      <w:r w:rsidR="00733A4B" w:rsidRPr="00C13AE5">
        <w:rPr>
          <w:rFonts w:cstheme="minorHAnsi"/>
          <w:b/>
          <w:color w:val="000000"/>
          <w:sz w:val="24"/>
          <w:szCs w:val="24"/>
        </w:rPr>
        <w:t xml:space="preserve">. </w:t>
      </w:r>
      <w:r w:rsidR="00733A4B" w:rsidRPr="00C13AE5">
        <w:rPr>
          <w:rFonts w:eastAsia="Times New Roman" w:cstheme="minorHAnsi"/>
          <w:b/>
          <w:bCs/>
          <w:color w:val="000000"/>
          <w:sz w:val="24"/>
          <w:szCs w:val="24"/>
        </w:rPr>
        <w:t>What hours does the speaker work on Monday?</w:t>
      </w:r>
    </w:p>
    <w:p w14:paraId="3889E602" w14:textId="77777777" w:rsidR="00C61D4D" w:rsidRPr="00631B08" w:rsidRDefault="00733A4B" w:rsidP="00631B08">
      <w:pPr>
        <w:spacing w:line="240" w:lineRule="atLeast"/>
        <w:ind w:firstLine="720"/>
        <w:rPr>
          <w:rFonts w:eastAsia="Times New Roman" w:cstheme="minorHAnsi"/>
          <w:bCs/>
          <w:color w:val="000000"/>
          <w:sz w:val="24"/>
          <w:szCs w:val="24"/>
        </w:rPr>
      </w:pPr>
      <w:r w:rsidRPr="00C13AE5">
        <w:rPr>
          <w:rFonts w:cstheme="minorHAnsi"/>
          <w:color w:val="000000"/>
          <w:sz w:val="24"/>
          <w:szCs w:val="24"/>
        </w:rPr>
        <w:t xml:space="preserve">A. </w:t>
      </w:r>
      <w:r w:rsidRPr="00C13AE5">
        <w:rPr>
          <w:rFonts w:eastAsia="Times New Roman" w:cstheme="minorHAnsi"/>
          <w:bCs/>
          <w:color w:val="000000"/>
          <w:sz w:val="24"/>
          <w:szCs w:val="24"/>
        </w:rPr>
        <w:t>Noon to 6 PM</w:t>
      </w:r>
      <w:r w:rsidR="00520681" w:rsidRPr="00C13AE5">
        <w:rPr>
          <w:rFonts w:cstheme="minorHAnsi"/>
          <w:color w:val="000000"/>
          <w:sz w:val="24"/>
          <w:szCs w:val="24"/>
        </w:rPr>
        <w:tab/>
      </w:r>
      <w:r w:rsidRPr="00C13AE5">
        <w:rPr>
          <w:rFonts w:cstheme="minorHAnsi"/>
          <w:color w:val="000000"/>
          <w:sz w:val="24"/>
          <w:szCs w:val="24"/>
        </w:rPr>
        <w:t xml:space="preserve">B. </w:t>
      </w:r>
      <w:r w:rsidRPr="00C13AE5">
        <w:rPr>
          <w:rFonts w:eastAsia="Times New Roman" w:cstheme="minorHAnsi"/>
          <w:bCs/>
          <w:color w:val="000000"/>
          <w:sz w:val="24"/>
          <w:szCs w:val="24"/>
        </w:rPr>
        <w:t>8:15 AM to 5 PM</w:t>
      </w:r>
      <w:r w:rsidR="00520681" w:rsidRPr="00C13AE5">
        <w:rPr>
          <w:rFonts w:cstheme="minorHAnsi"/>
          <w:color w:val="000000"/>
          <w:sz w:val="24"/>
          <w:szCs w:val="24"/>
        </w:rPr>
        <w:tab/>
      </w:r>
      <w:r w:rsidRPr="00C13AE5">
        <w:rPr>
          <w:rFonts w:cstheme="minorHAnsi"/>
          <w:color w:val="000000"/>
          <w:sz w:val="24"/>
          <w:szCs w:val="24"/>
        </w:rPr>
        <w:t xml:space="preserve">C. </w:t>
      </w:r>
      <w:r w:rsidRPr="00C13AE5">
        <w:rPr>
          <w:rFonts w:eastAsia="Times New Roman" w:cstheme="minorHAnsi"/>
          <w:bCs/>
          <w:color w:val="000000"/>
          <w:sz w:val="24"/>
          <w:szCs w:val="24"/>
        </w:rPr>
        <w:t>7 AM to 12 PM</w:t>
      </w:r>
      <w:r w:rsidR="00520681" w:rsidRPr="00C13AE5">
        <w:rPr>
          <w:rFonts w:cstheme="minorHAnsi"/>
          <w:color w:val="000000"/>
          <w:sz w:val="24"/>
          <w:szCs w:val="24"/>
        </w:rPr>
        <w:tab/>
      </w:r>
      <w:r w:rsidR="00C361BF" w:rsidRPr="00C13AE5">
        <w:rPr>
          <w:rFonts w:cstheme="minorHAnsi"/>
          <w:color w:val="000000"/>
          <w:sz w:val="24"/>
          <w:szCs w:val="24"/>
        </w:rPr>
        <w:t>D</w:t>
      </w:r>
      <w:r w:rsidRPr="00C13AE5">
        <w:rPr>
          <w:rFonts w:cstheme="minorHAnsi"/>
          <w:color w:val="000000"/>
          <w:sz w:val="24"/>
          <w:szCs w:val="24"/>
        </w:rPr>
        <w:t xml:space="preserve">. </w:t>
      </w:r>
      <w:r w:rsidR="00631B08">
        <w:rPr>
          <w:rFonts w:eastAsia="Times New Roman" w:cstheme="minorHAnsi"/>
          <w:bCs/>
          <w:color w:val="000000"/>
          <w:sz w:val="24"/>
          <w:szCs w:val="24"/>
        </w:rPr>
        <w:t>5 PM to 9 PM</w:t>
      </w:r>
    </w:p>
    <w:p w14:paraId="1D49A85B" w14:textId="77777777" w:rsidR="00733A4B" w:rsidRPr="00C13AE5" w:rsidRDefault="00C61D4D" w:rsidP="0077381A">
      <w:pPr>
        <w:spacing w:line="240" w:lineRule="atLeast"/>
        <w:rPr>
          <w:rFonts w:eastAsia="Times New Roman" w:cstheme="minorHAnsi"/>
          <w:b/>
          <w:bCs/>
          <w:color w:val="000000"/>
          <w:sz w:val="24"/>
          <w:szCs w:val="24"/>
        </w:rPr>
      </w:pPr>
      <w:r w:rsidRPr="00C13AE5">
        <w:rPr>
          <w:rFonts w:cstheme="minorHAnsi"/>
          <w:b/>
          <w:color w:val="000000"/>
          <w:sz w:val="24"/>
          <w:szCs w:val="24"/>
        </w:rPr>
        <w:t>10</w:t>
      </w:r>
      <w:r w:rsidR="00733A4B" w:rsidRPr="00C13AE5">
        <w:rPr>
          <w:rFonts w:cstheme="minorHAnsi"/>
          <w:b/>
          <w:color w:val="000000"/>
          <w:sz w:val="24"/>
          <w:szCs w:val="24"/>
        </w:rPr>
        <w:t xml:space="preserve">. </w:t>
      </w:r>
      <w:r w:rsidR="00733A4B" w:rsidRPr="00C13AE5">
        <w:rPr>
          <w:rFonts w:eastAsia="Times New Roman" w:cstheme="minorHAnsi"/>
          <w:b/>
          <w:bCs/>
          <w:color w:val="000000"/>
          <w:sz w:val="24"/>
          <w:szCs w:val="24"/>
        </w:rPr>
        <w:t>On which two days does the speaker have the same schedule?</w:t>
      </w:r>
    </w:p>
    <w:p w14:paraId="2DCC656E" w14:textId="77777777" w:rsidR="00733A4B" w:rsidRPr="00C13AE5" w:rsidRDefault="00733A4B" w:rsidP="0077381A">
      <w:pPr>
        <w:spacing w:line="240" w:lineRule="atLeast"/>
        <w:ind w:firstLine="720"/>
        <w:rPr>
          <w:rFonts w:cstheme="minorHAnsi"/>
          <w:color w:val="000000"/>
          <w:sz w:val="24"/>
          <w:szCs w:val="24"/>
        </w:rPr>
      </w:pPr>
      <w:r w:rsidRPr="00C13AE5">
        <w:rPr>
          <w:rFonts w:cstheme="minorHAnsi"/>
          <w:color w:val="000000"/>
          <w:sz w:val="24"/>
          <w:szCs w:val="24"/>
        </w:rPr>
        <w:t xml:space="preserve">A. </w:t>
      </w:r>
      <w:r w:rsidRPr="00C13AE5">
        <w:rPr>
          <w:rFonts w:eastAsia="Times New Roman" w:cstheme="minorHAnsi"/>
          <w:bCs/>
          <w:color w:val="000000"/>
          <w:sz w:val="24"/>
          <w:szCs w:val="24"/>
        </w:rPr>
        <w:t>Monday and Tuesday</w:t>
      </w:r>
      <w:r w:rsidR="00520681" w:rsidRPr="00C13AE5">
        <w:rPr>
          <w:rFonts w:cstheme="minorHAnsi"/>
          <w:color w:val="000000"/>
          <w:sz w:val="24"/>
          <w:szCs w:val="24"/>
        </w:rPr>
        <w:tab/>
      </w:r>
      <w:r w:rsidR="00520681" w:rsidRPr="00C13AE5">
        <w:rPr>
          <w:rFonts w:cstheme="minorHAnsi"/>
          <w:color w:val="000000"/>
          <w:sz w:val="24"/>
          <w:szCs w:val="24"/>
        </w:rPr>
        <w:tab/>
      </w:r>
      <w:r w:rsidR="00520681" w:rsidRPr="00C13AE5">
        <w:rPr>
          <w:rFonts w:cstheme="minorHAnsi"/>
          <w:color w:val="000000"/>
          <w:sz w:val="24"/>
          <w:szCs w:val="24"/>
        </w:rPr>
        <w:tab/>
      </w:r>
      <w:r w:rsidRPr="00C13AE5">
        <w:rPr>
          <w:rFonts w:cstheme="minorHAnsi"/>
          <w:color w:val="000000"/>
          <w:sz w:val="24"/>
          <w:szCs w:val="24"/>
        </w:rPr>
        <w:t xml:space="preserve">B. </w:t>
      </w:r>
      <w:r w:rsidRPr="00C13AE5">
        <w:rPr>
          <w:rFonts w:eastAsia="Times New Roman" w:cstheme="minorHAnsi"/>
          <w:bCs/>
          <w:color w:val="000000"/>
          <w:sz w:val="24"/>
          <w:szCs w:val="24"/>
        </w:rPr>
        <w:t>Wednesday and Thursday</w:t>
      </w:r>
    </w:p>
    <w:p w14:paraId="155BF38C" w14:textId="77777777" w:rsidR="00733A4B" w:rsidRPr="00C13AE5" w:rsidRDefault="00C361BF" w:rsidP="00631B08">
      <w:pPr>
        <w:spacing w:line="240" w:lineRule="atLeast"/>
        <w:ind w:firstLine="720"/>
        <w:rPr>
          <w:rFonts w:cstheme="minorHAnsi"/>
          <w:color w:val="000000"/>
          <w:sz w:val="24"/>
          <w:szCs w:val="24"/>
        </w:rPr>
      </w:pPr>
      <w:r w:rsidRPr="00C13AE5">
        <w:rPr>
          <w:rFonts w:cstheme="minorHAnsi"/>
          <w:color w:val="000000"/>
          <w:sz w:val="24"/>
          <w:szCs w:val="24"/>
        </w:rPr>
        <w:t>C</w:t>
      </w:r>
      <w:r w:rsidR="00733A4B" w:rsidRPr="00C13AE5">
        <w:rPr>
          <w:rFonts w:cstheme="minorHAnsi"/>
          <w:color w:val="000000"/>
          <w:sz w:val="24"/>
          <w:szCs w:val="24"/>
        </w:rPr>
        <w:t xml:space="preserve">. </w:t>
      </w:r>
      <w:r w:rsidR="00733A4B" w:rsidRPr="00C13AE5">
        <w:rPr>
          <w:rFonts w:eastAsia="Times New Roman" w:cstheme="minorHAnsi"/>
          <w:bCs/>
          <w:color w:val="000000"/>
          <w:sz w:val="24"/>
          <w:szCs w:val="24"/>
        </w:rPr>
        <w:t>Tuesday and Thursday</w:t>
      </w:r>
      <w:r w:rsidR="00520681" w:rsidRPr="00C13AE5">
        <w:rPr>
          <w:rFonts w:cstheme="minorHAnsi"/>
          <w:color w:val="000000"/>
          <w:sz w:val="24"/>
          <w:szCs w:val="24"/>
        </w:rPr>
        <w:tab/>
      </w:r>
      <w:r w:rsidR="00520681" w:rsidRPr="00C13AE5">
        <w:rPr>
          <w:rFonts w:cstheme="minorHAnsi"/>
          <w:color w:val="000000"/>
          <w:sz w:val="24"/>
          <w:szCs w:val="24"/>
        </w:rPr>
        <w:tab/>
      </w:r>
      <w:r w:rsidR="00733A4B" w:rsidRPr="00C13AE5">
        <w:rPr>
          <w:rFonts w:cstheme="minorHAnsi"/>
          <w:color w:val="000000"/>
          <w:sz w:val="24"/>
          <w:szCs w:val="24"/>
        </w:rPr>
        <w:t xml:space="preserve">D. </w:t>
      </w:r>
      <w:r w:rsidR="00631B08">
        <w:rPr>
          <w:rFonts w:eastAsia="Times New Roman" w:cstheme="minorHAnsi"/>
          <w:bCs/>
          <w:color w:val="000000"/>
          <w:sz w:val="24"/>
          <w:szCs w:val="24"/>
        </w:rPr>
        <w:t>Thursday and Friday</w:t>
      </w:r>
    </w:p>
    <w:p w14:paraId="039AF963" w14:textId="77777777" w:rsidR="00733A4B" w:rsidRPr="00C13AE5" w:rsidRDefault="00C61D4D" w:rsidP="0077381A">
      <w:pPr>
        <w:spacing w:line="240" w:lineRule="atLeast"/>
        <w:rPr>
          <w:rFonts w:eastAsia="Times New Roman" w:cstheme="minorHAnsi"/>
          <w:b/>
          <w:bCs/>
          <w:color w:val="000000"/>
          <w:sz w:val="24"/>
          <w:szCs w:val="24"/>
        </w:rPr>
      </w:pPr>
      <w:r w:rsidRPr="00C13AE5">
        <w:rPr>
          <w:rFonts w:cstheme="minorHAnsi"/>
          <w:b/>
          <w:color w:val="000000"/>
          <w:sz w:val="24"/>
          <w:szCs w:val="24"/>
        </w:rPr>
        <w:t>11</w:t>
      </w:r>
      <w:r w:rsidR="00733A4B" w:rsidRPr="00C13AE5">
        <w:rPr>
          <w:rFonts w:cstheme="minorHAnsi"/>
          <w:b/>
          <w:color w:val="000000"/>
          <w:sz w:val="24"/>
          <w:szCs w:val="24"/>
        </w:rPr>
        <w:t xml:space="preserve">. </w:t>
      </w:r>
      <w:r w:rsidR="00733A4B" w:rsidRPr="00C13AE5">
        <w:rPr>
          <w:rFonts w:eastAsia="Times New Roman" w:cstheme="minorHAnsi"/>
          <w:b/>
          <w:bCs/>
          <w:color w:val="000000"/>
          <w:sz w:val="24"/>
          <w:szCs w:val="24"/>
        </w:rPr>
        <w:t>What is the main purpose of the speaker's talk?</w:t>
      </w:r>
    </w:p>
    <w:p w14:paraId="6B5DEEEE" w14:textId="77777777" w:rsidR="00631B08" w:rsidRDefault="00733A4B" w:rsidP="0077381A">
      <w:pPr>
        <w:spacing w:line="240" w:lineRule="atLeast"/>
        <w:ind w:firstLine="720"/>
        <w:rPr>
          <w:rFonts w:cstheme="minorHAnsi"/>
          <w:color w:val="000000"/>
          <w:sz w:val="24"/>
          <w:szCs w:val="24"/>
        </w:rPr>
      </w:pPr>
      <w:r w:rsidRPr="00C13AE5">
        <w:rPr>
          <w:rFonts w:cstheme="minorHAnsi"/>
          <w:color w:val="000000"/>
          <w:sz w:val="24"/>
          <w:szCs w:val="24"/>
        </w:rPr>
        <w:t xml:space="preserve">A. </w:t>
      </w:r>
      <w:r w:rsidRPr="00C13AE5">
        <w:rPr>
          <w:rFonts w:eastAsia="Times New Roman" w:cstheme="minorHAnsi"/>
          <w:bCs/>
          <w:color w:val="000000"/>
          <w:sz w:val="24"/>
          <w:szCs w:val="24"/>
        </w:rPr>
        <w:t>To discuss the importance of the job</w:t>
      </w:r>
      <w:r w:rsidR="00631B08">
        <w:rPr>
          <w:rFonts w:cstheme="minorHAnsi"/>
          <w:color w:val="000000"/>
          <w:sz w:val="24"/>
          <w:szCs w:val="24"/>
        </w:rPr>
        <w:tab/>
      </w:r>
    </w:p>
    <w:p w14:paraId="0DA4017F" w14:textId="77777777" w:rsidR="00733A4B" w:rsidRPr="00C13AE5" w:rsidRDefault="00733A4B" w:rsidP="0077381A">
      <w:pPr>
        <w:spacing w:line="240" w:lineRule="atLeast"/>
        <w:ind w:firstLine="720"/>
        <w:rPr>
          <w:rFonts w:cstheme="minorHAnsi"/>
          <w:color w:val="000000"/>
          <w:sz w:val="24"/>
          <w:szCs w:val="24"/>
        </w:rPr>
      </w:pPr>
      <w:r w:rsidRPr="00C13AE5">
        <w:rPr>
          <w:rFonts w:cstheme="minorHAnsi"/>
          <w:color w:val="000000"/>
          <w:sz w:val="24"/>
          <w:szCs w:val="24"/>
        </w:rPr>
        <w:t xml:space="preserve">B. </w:t>
      </w:r>
      <w:r w:rsidRPr="00C13AE5">
        <w:rPr>
          <w:rFonts w:eastAsia="Times New Roman" w:cstheme="minorHAnsi"/>
          <w:bCs/>
          <w:color w:val="000000"/>
          <w:sz w:val="24"/>
          <w:szCs w:val="24"/>
        </w:rPr>
        <w:t>To compare the work of doctors and dentists</w:t>
      </w:r>
    </w:p>
    <w:p w14:paraId="67DA214D" w14:textId="77777777" w:rsidR="00631B08" w:rsidRDefault="00733A4B" w:rsidP="0077381A">
      <w:pPr>
        <w:spacing w:line="240" w:lineRule="atLeast"/>
        <w:ind w:firstLine="720"/>
        <w:rPr>
          <w:rFonts w:cstheme="minorHAnsi"/>
          <w:color w:val="000000"/>
          <w:sz w:val="24"/>
          <w:szCs w:val="24"/>
        </w:rPr>
      </w:pPr>
      <w:r w:rsidRPr="00C13AE5">
        <w:rPr>
          <w:rFonts w:cstheme="minorHAnsi"/>
          <w:color w:val="000000"/>
          <w:sz w:val="24"/>
          <w:szCs w:val="24"/>
        </w:rPr>
        <w:t xml:space="preserve">C. </w:t>
      </w:r>
      <w:r w:rsidRPr="00C13AE5">
        <w:rPr>
          <w:rFonts w:eastAsia="Times New Roman" w:cstheme="minorHAnsi"/>
          <w:bCs/>
          <w:color w:val="000000"/>
          <w:sz w:val="24"/>
          <w:szCs w:val="24"/>
        </w:rPr>
        <w:t>To describe a typical week at work</w:t>
      </w:r>
      <w:r w:rsidR="00520681" w:rsidRPr="00C13AE5">
        <w:rPr>
          <w:rFonts w:cstheme="minorHAnsi"/>
          <w:color w:val="000000"/>
          <w:sz w:val="24"/>
          <w:szCs w:val="24"/>
        </w:rPr>
        <w:tab/>
      </w:r>
      <w:r w:rsidR="00520681" w:rsidRPr="00C13AE5">
        <w:rPr>
          <w:rFonts w:cstheme="minorHAnsi"/>
          <w:color w:val="000000"/>
          <w:sz w:val="24"/>
          <w:szCs w:val="24"/>
        </w:rPr>
        <w:tab/>
      </w:r>
    </w:p>
    <w:p w14:paraId="363C81B5" w14:textId="77777777" w:rsidR="00C61D4D" w:rsidRPr="00631B08" w:rsidRDefault="00C361BF" w:rsidP="00631B08">
      <w:pPr>
        <w:spacing w:line="240" w:lineRule="atLeast"/>
        <w:ind w:firstLine="720"/>
        <w:rPr>
          <w:rFonts w:eastAsia="Times New Roman" w:cstheme="minorHAnsi"/>
          <w:bCs/>
          <w:color w:val="000000"/>
          <w:sz w:val="24"/>
          <w:szCs w:val="24"/>
        </w:rPr>
      </w:pPr>
      <w:r w:rsidRPr="00C13AE5">
        <w:rPr>
          <w:rFonts w:cstheme="minorHAnsi"/>
          <w:color w:val="000000"/>
          <w:sz w:val="24"/>
          <w:szCs w:val="24"/>
        </w:rPr>
        <w:t>D.</w:t>
      </w:r>
      <w:r w:rsidR="00733A4B" w:rsidRPr="00C13AE5">
        <w:rPr>
          <w:rFonts w:cstheme="minorHAnsi"/>
          <w:color w:val="000000"/>
          <w:sz w:val="24"/>
          <w:szCs w:val="24"/>
        </w:rPr>
        <w:t xml:space="preserve"> </w:t>
      </w:r>
      <w:r w:rsidR="00733A4B" w:rsidRPr="00C13AE5">
        <w:rPr>
          <w:rFonts w:eastAsia="Times New Roman" w:cstheme="minorHAnsi"/>
          <w:bCs/>
          <w:color w:val="000000"/>
          <w:sz w:val="24"/>
          <w:szCs w:val="24"/>
        </w:rPr>
        <w:t>To expla</w:t>
      </w:r>
      <w:r w:rsidR="00631B08">
        <w:rPr>
          <w:rFonts w:eastAsia="Times New Roman" w:cstheme="minorHAnsi"/>
          <w:bCs/>
          <w:color w:val="000000"/>
          <w:sz w:val="24"/>
          <w:szCs w:val="24"/>
        </w:rPr>
        <w:t>in the details of a day at work</w:t>
      </w:r>
    </w:p>
    <w:p w14:paraId="4A48C476" w14:textId="77777777" w:rsidR="00733A4B" w:rsidRPr="00C13AE5" w:rsidRDefault="00C61D4D" w:rsidP="0077381A">
      <w:pPr>
        <w:spacing w:line="240" w:lineRule="atLeast"/>
        <w:rPr>
          <w:rFonts w:cstheme="minorHAnsi"/>
          <w:b/>
          <w:color w:val="000000"/>
          <w:sz w:val="24"/>
          <w:szCs w:val="24"/>
        </w:rPr>
      </w:pPr>
      <w:r w:rsidRPr="00C13AE5">
        <w:rPr>
          <w:rFonts w:cstheme="minorHAnsi"/>
          <w:b/>
          <w:color w:val="000000"/>
          <w:sz w:val="24"/>
          <w:szCs w:val="24"/>
        </w:rPr>
        <w:t>12</w:t>
      </w:r>
      <w:r w:rsidR="00733A4B" w:rsidRPr="00C13AE5">
        <w:rPr>
          <w:rFonts w:cstheme="minorHAnsi"/>
          <w:b/>
          <w:color w:val="000000"/>
          <w:sz w:val="24"/>
          <w:szCs w:val="24"/>
        </w:rPr>
        <w:t xml:space="preserve">. </w:t>
      </w:r>
      <w:r w:rsidR="00733A4B" w:rsidRPr="00C13AE5">
        <w:rPr>
          <w:rFonts w:eastAsia="Times New Roman" w:cstheme="minorHAnsi"/>
          <w:b/>
          <w:bCs/>
          <w:color w:val="000000"/>
          <w:sz w:val="24"/>
          <w:szCs w:val="24"/>
        </w:rPr>
        <w:t>What does the speaker think of her work?</w:t>
      </w:r>
    </w:p>
    <w:p w14:paraId="64A5B62F" w14:textId="77777777" w:rsidR="00733A4B" w:rsidRPr="00C13AE5" w:rsidRDefault="00733A4B" w:rsidP="0077381A">
      <w:pPr>
        <w:spacing w:line="240" w:lineRule="atLeast"/>
        <w:ind w:firstLine="720"/>
        <w:rPr>
          <w:rFonts w:cstheme="minorHAnsi"/>
          <w:color w:val="000000"/>
          <w:sz w:val="24"/>
          <w:szCs w:val="24"/>
        </w:rPr>
      </w:pPr>
      <w:r w:rsidRPr="00C13AE5">
        <w:rPr>
          <w:rFonts w:cstheme="minorHAnsi"/>
          <w:color w:val="000000"/>
          <w:sz w:val="24"/>
          <w:szCs w:val="24"/>
        </w:rPr>
        <w:t xml:space="preserve">A. </w:t>
      </w:r>
      <w:r w:rsidRPr="00C13AE5">
        <w:rPr>
          <w:rFonts w:eastAsia="Times New Roman" w:cstheme="minorHAnsi"/>
          <w:bCs/>
          <w:color w:val="000000"/>
          <w:sz w:val="24"/>
          <w:szCs w:val="24"/>
        </w:rPr>
        <w:t>She enjoys sleeping late every morning.</w:t>
      </w:r>
      <w:r w:rsidR="00520681" w:rsidRPr="00C13AE5">
        <w:rPr>
          <w:rFonts w:cstheme="minorHAnsi"/>
          <w:color w:val="000000"/>
          <w:sz w:val="24"/>
          <w:szCs w:val="24"/>
        </w:rPr>
        <w:tab/>
      </w:r>
      <w:r w:rsidR="00C361BF" w:rsidRPr="00C13AE5">
        <w:rPr>
          <w:rFonts w:cstheme="minorHAnsi"/>
          <w:color w:val="000000"/>
          <w:sz w:val="24"/>
          <w:szCs w:val="24"/>
        </w:rPr>
        <w:t>B</w:t>
      </w:r>
      <w:r w:rsidRPr="00C13AE5">
        <w:rPr>
          <w:rFonts w:cstheme="minorHAnsi"/>
          <w:color w:val="000000"/>
          <w:sz w:val="24"/>
          <w:szCs w:val="24"/>
        </w:rPr>
        <w:t xml:space="preserve">. </w:t>
      </w:r>
      <w:r w:rsidRPr="00C13AE5">
        <w:rPr>
          <w:rFonts w:eastAsia="Times New Roman" w:cstheme="minorHAnsi"/>
          <w:bCs/>
          <w:color w:val="000000"/>
          <w:sz w:val="24"/>
          <w:szCs w:val="24"/>
        </w:rPr>
        <w:t>It is difficult to describe her schedule.</w:t>
      </w:r>
    </w:p>
    <w:p w14:paraId="444B28AD" w14:textId="77777777" w:rsidR="00354A2F" w:rsidRDefault="00733A4B" w:rsidP="00631B08">
      <w:pPr>
        <w:spacing w:line="240" w:lineRule="atLeast"/>
        <w:ind w:firstLine="720"/>
        <w:rPr>
          <w:rFonts w:eastAsia="Times New Roman" w:cstheme="minorHAnsi"/>
          <w:bCs/>
          <w:color w:val="000000"/>
          <w:sz w:val="24"/>
          <w:szCs w:val="24"/>
        </w:rPr>
      </w:pPr>
      <w:r w:rsidRPr="00C13AE5">
        <w:rPr>
          <w:rFonts w:cstheme="minorHAnsi"/>
          <w:color w:val="000000"/>
          <w:sz w:val="24"/>
          <w:szCs w:val="24"/>
        </w:rPr>
        <w:t xml:space="preserve">C. </w:t>
      </w:r>
      <w:r w:rsidRPr="00C13AE5">
        <w:rPr>
          <w:rFonts w:eastAsia="Times New Roman" w:cstheme="minorHAnsi"/>
          <w:bCs/>
          <w:color w:val="000000"/>
          <w:sz w:val="24"/>
          <w:szCs w:val="24"/>
        </w:rPr>
        <w:t>She enjoys helping the patients.</w:t>
      </w:r>
      <w:r w:rsidR="00520681" w:rsidRPr="00C13AE5">
        <w:rPr>
          <w:rFonts w:cstheme="minorHAnsi"/>
          <w:color w:val="000000"/>
          <w:sz w:val="24"/>
          <w:szCs w:val="24"/>
        </w:rPr>
        <w:tab/>
      </w:r>
      <w:r w:rsidR="00520681" w:rsidRPr="00C13AE5">
        <w:rPr>
          <w:rFonts w:cstheme="minorHAnsi"/>
          <w:color w:val="000000"/>
          <w:sz w:val="24"/>
          <w:szCs w:val="24"/>
        </w:rPr>
        <w:tab/>
      </w:r>
      <w:r w:rsidRPr="00C13AE5">
        <w:rPr>
          <w:rFonts w:cstheme="minorHAnsi"/>
          <w:color w:val="000000"/>
          <w:sz w:val="24"/>
          <w:szCs w:val="24"/>
        </w:rPr>
        <w:t xml:space="preserve">D. </w:t>
      </w:r>
      <w:r w:rsidRPr="00C13AE5">
        <w:rPr>
          <w:rFonts w:eastAsia="Times New Roman" w:cstheme="minorHAnsi"/>
          <w:bCs/>
          <w:color w:val="000000"/>
          <w:sz w:val="24"/>
          <w:szCs w:val="24"/>
        </w:rPr>
        <w:t xml:space="preserve">It </w:t>
      </w:r>
      <w:r w:rsidR="00631B08">
        <w:rPr>
          <w:rFonts w:eastAsia="Times New Roman" w:cstheme="minorHAnsi"/>
          <w:bCs/>
          <w:color w:val="000000"/>
          <w:sz w:val="24"/>
          <w:szCs w:val="24"/>
        </w:rPr>
        <w:t>is too complicated to remember.</w:t>
      </w:r>
    </w:p>
    <w:p w14:paraId="12645B81" w14:textId="77777777" w:rsidR="00631B08" w:rsidRPr="00631B08" w:rsidRDefault="00631B08" w:rsidP="00631B08">
      <w:pPr>
        <w:spacing w:line="240" w:lineRule="atLeast"/>
        <w:ind w:firstLine="720"/>
        <w:rPr>
          <w:rFonts w:eastAsia="Times New Roman" w:cstheme="minorHAnsi"/>
          <w:bCs/>
          <w:color w:val="000000"/>
          <w:sz w:val="24"/>
          <w:szCs w:val="24"/>
        </w:rPr>
      </w:pPr>
    </w:p>
    <w:p w14:paraId="2F17117F" w14:textId="77777777" w:rsidR="00A37FC8" w:rsidRPr="00C13AE5" w:rsidRDefault="00A37FC8" w:rsidP="0077381A">
      <w:pPr>
        <w:spacing w:line="240" w:lineRule="atLeast"/>
        <w:rPr>
          <w:rFonts w:eastAsia="Times New Roman" w:cstheme="minorHAnsi"/>
          <w:b/>
          <w:bCs/>
          <w:color w:val="000000"/>
          <w:sz w:val="24"/>
          <w:szCs w:val="24"/>
        </w:rPr>
      </w:pPr>
      <w:r w:rsidRPr="00C13AE5">
        <w:rPr>
          <w:rFonts w:eastAsia="Times New Roman" w:cstheme="minorHAnsi"/>
          <w:b/>
          <w:bCs/>
          <w:color w:val="000000"/>
          <w:sz w:val="24"/>
          <w:szCs w:val="24"/>
        </w:rPr>
        <w:t>Conversation 2: Listen to the conversation an answer the questions</w:t>
      </w:r>
    </w:p>
    <w:p w14:paraId="2307005E" w14:textId="77777777" w:rsidR="00A37FC8" w:rsidRPr="00C13AE5" w:rsidRDefault="00C61D4D" w:rsidP="0077381A">
      <w:pPr>
        <w:spacing w:line="240" w:lineRule="atLeast"/>
        <w:rPr>
          <w:rFonts w:cstheme="minorHAnsi"/>
          <w:b/>
          <w:color w:val="000000"/>
          <w:sz w:val="24"/>
          <w:szCs w:val="24"/>
        </w:rPr>
      </w:pPr>
      <w:r w:rsidRPr="00C13AE5">
        <w:rPr>
          <w:rFonts w:cstheme="minorHAnsi"/>
          <w:b/>
          <w:color w:val="000000"/>
          <w:sz w:val="24"/>
          <w:szCs w:val="24"/>
        </w:rPr>
        <w:t>13</w:t>
      </w:r>
      <w:r w:rsidR="00A37FC8" w:rsidRPr="00C13AE5">
        <w:rPr>
          <w:rFonts w:cstheme="minorHAnsi"/>
          <w:b/>
          <w:color w:val="000000"/>
          <w:sz w:val="24"/>
          <w:szCs w:val="24"/>
        </w:rPr>
        <w:t xml:space="preserve">. </w:t>
      </w:r>
      <w:r w:rsidR="00A37FC8" w:rsidRPr="00C13AE5">
        <w:rPr>
          <w:rStyle w:val="apple-converted-space"/>
          <w:rFonts w:cstheme="minorHAnsi"/>
          <w:b/>
          <w:sz w:val="24"/>
          <w:szCs w:val="24"/>
        </w:rPr>
        <w:t> </w:t>
      </w:r>
      <w:r w:rsidR="00A37FC8" w:rsidRPr="00C13AE5">
        <w:rPr>
          <w:rFonts w:cstheme="minorHAnsi"/>
          <w:b/>
          <w:color w:val="000000"/>
          <w:sz w:val="24"/>
          <w:szCs w:val="24"/>
          <w:shd w:val="clear" w:color="auto" w:fill="FFFFFF"/>
        </w:rPr>
        <w:t>According to the conversation, which item did the woman NOT purchase with her credit card?</w:t>
      </w:r>
    </w:p>
    <w:p w14:paraId="5EA5D7B6" w14:textId="77777777" w:rsidR="009339B2" w:rsidRDefault="00C361BF" w:rsidP="00631B08">
      <w:pPr>
        <w:pStyle w:val="Information"/>
        <w:spacing w:after="0" w:line="240" w:lineRule="atLeast"/>
        <w:ind w:firstLine="720"/>
        <w:rPr>
          <w:rFonts w:asciiTheme="minorHAnsi" w:hAnsiTheme="minorHAnsi" w:cstheme="minorHAnsi"/>
          <w:color w:val="000000"/>
          <w:sz w:val="24"/>
          <w:szCs w:val="24"/>
          <w:shd w:val="clear" w:color="auto" w:fill="FFFFFF"/>
        </w:rPr>
      </w:pPr>
      <w:r w:rsidRPr="00C13AE5">
        <w:rPr>
          <w:rFonts w:asciiTheme="minorHAnsi" w:hAnsiTheme="minorHAnsi" w:cstheme="minorHAnsi"/>
          <w:color w:val="000000"/>
          <w:sz w:val="24"/>
          <w:szCs w:val="24"/>
        </w:rPr>
        <w:t>A.</w:t>
      </w:r>
      <w:r w:rsidR="00A37FC8" w:rsidRPr="00C13AE5">
        <w:rPr>
          <w:rFonts w:asciiTheme="minorHAnsi" w:hAnsiTheme="minorHAnsi" w:cstheme="minorHAnsi"/>
          <w:color w:val="000000"/>
          <w:sz w:val="24"/>
          <w:szCs w:val="24"/>
        </w:rPr>
        <w:t xml:space="preserve"> </w:t>
      </w:r>
      <w:r w:rsidR="00A37FC8" w:rsidRPr="00C13AE5">
        <w:rPr>
          <w:rFonts w:asciiTheme="minorHAnsi" w:hAnsiTheme="minorHAnsi" w:cstheme="minorHAnsi"/>
          <w:color w:val="000000"/>
          <w:sz w:val="24"/>
          <w:szCs w:val="24"/>
          <w:shd w:val="clear" w:color="auto" w:fill="FFFFFF"/>
        </w:rPr>
        <w:t>a digital camera</w:t>
      </w:r>
      <w:r w:rsidR="00520681" w:rsidRPr="00C13AE5">
        <w:rPr>
          <w:rFonts w:asciiTheme="minorHAnsi" w:hAnsiTheme="minorHAnsi" w:cstheme="minorHAnsi"/>
          <w:color w:val="000000"/>
          <w:sz w:val="24"/>
          <w:szCs w:val="24"/>
        </w:rPr>
        <w:tab/>
      </w:r>
      <w:r w:rsidR="00A37FC8" w:rsidRPr="00C13AE5">
        <w:rPr>
          <w:rFonts w:asciiTheme="minorHAnsi" w:hAnsiTheme="minorHAnsi" w:cstheme="minorHAnsi"/>
          <w:color w:val="000000"/>
          <w:sz w:val="24"/>
          <w:szCs w:val="24"/>
        </w:rPr>
        <w:t xml:space="preserve">B. </w:t>
      </w:r>
      <w:r w:rsidR="00A37FC8" w:rsidRPr="00C13AE5">
        <w:rPr>
          <w:rFonts w:asciiTheme="minorHAnsi" w:hAnsiTheme="minorHAnsi" w:cstheme="minorHAnsi"/>
          <w:bCs/>
          <w:color w:val="000000"/>
          <w:sz w:val="24"/>
          <w:szCs w:val="24"/>
        </w:rPr>
        <w:t>DVD player</w:t>
      </w:r>
      <w:r w:rsidR="00520681" w:rsidRPr="00C13AE5">
        <w:rPr>
          <w:rFonts w:asciiTheme="minorHAnsi" w:hAnsiTheme="minorHAnsi" w:cstheme="minorHAnsi"/>
          <w:color w:val="000000"/>
          <w:sz w:val="24"/>
          <w:szCs w:val="24"/>
        </w:rPr>
        <w:tab/>
      </w:r>
      <w:r w:rsidR="00520681" w:rsidRPr="00C13AE5">
        <w:rPr>
          <w:rFonts w:asciiTheme="minorHAnsi" w:hAnsiTheme="minorHAnsi" w:cstheme="minorHAnsi"/>
          <w:color w:val="000000"/>
          <w:sz w:val="24"/>
          <w:szCs w:val="24"/>
        </w:rPr>
        <w:tab/>
      </w:r>
      <w:r w:rsidR="00A37FC8" w:rsidRPr="00C13AE5">
        <w:rPr>
          <w:rFonts w:asciiTheme="minorHAnsi" w:hAnsiTheme="minorHAnsi" w:cstheme="minorHAnsi"/>
          <w:color w:val="000000"/>
          <w:sz w:val="24"/>
          <w:szCs w:val="24"/>
        </w:rPr>
        <w:t xml:space="preserve">C. </w:t>
      </w:r>
      <w:r w:rsidR="00A37FC8" w:rsidRPr="00C13AE5">
        <w:rPr>
          <w:rFonts w:asciiTheme="minorHAnsi" w:hAnsiTheme="minorHAnsi" w:cstheme="minorHAnsi"/>
          <w:color w:val="000000"/>
          <w:sz w:val="24"/>
          <w:szCs w:val="24"/>
          <w:shd w:val="clear" w:color="auto" w:fill="FFFFFF"/>
        </w:rPr>
        <w:t>a TV</w:t>
      </w:r>
      <w:r w:rsidR="00520681" w:rsidRPr="00C13AE5">
        <w:rPr>
          <w:rFonts w:asciiTheme="minorHAnsi" w:hAnsiTheme="minorHAnsi" w:cstheme="minorHAnsi"/>
          <w:color w:val="000000"/>
          <w:sz w:val="24"/>
          <w:szCs w:val="24"/>
          <w:shd w:val="clear" w:color="auto" w:fill="FFFFFF"/>
        </w:rPr>
        <w:tab/>
      </w:r>
      <w:r w:rsidR="00520681" w:rsidRPr="00C13AE5">
        <w:rPr>
          <w:rFonts w:asciiTheme="minorHAnsi" w:hAnsiTheme="minorHAnsi" w:cstheme="minorHAnsi"/>
          <w:color w:val="000000"/>
          <w:sz w:val="24"/>
          <w:szCs w:val="24"/>
          <w:shd w:val="clear" w:color="auto" w:fill="FFFFFF"/>
        </w:rPr>
        <w:tab/>
      </w:r>
      <w:r w:rsidR="00A37FC8" w:rsidRPr="00C13AE5">
        <w:rPr>
          <w:rFonts w:asciiTheme="minorHAnsi" w:hAnsiTheme="minorHAnsi" w:cstheme="minorHAnsi"/>
          <w:color w:val="000000"/>
          <w:sz w:val="24"/>
          <w:szCs w:val="24"/>
        </w:rPr>
        <w:t xml:space="preserve">D. </w:t>
      </w:r>
      <w:r w:rsidR="00A37FC8" w:rsidRPr="00C13AE5">
        <w:rPr>
          <w:rFonts w:asciiTheme="minorHAnsi" w:hAnsiTheme="minorHAnsi" w:cstheme="minorHAnsi"/>
          <w:color w:val="000000"/>
          <w:sz w:val="24"/>
          <w:szCs w:val="24"/>
          <w:shd w:val="clear" w:color="auto" w:fill="FFFFFF"/>
        </w:rPr>
        <w:t>a stereo</w:t>
      </w:r>
    </w:p>
    <w:p w14:paraId="1B51387C" w14:textId="77777777" w:rsidR="00631B08" w:rsidRPr="00631B08" w:rsidRDefault="00631B08" w:rsidP="00631B08">
      <w:pPr>
        <w:pStyle w:val="Information"/>
        <w:spacing w:after="0" w:line="240" w:lineRule="atLeast"/>
        <w:ind w:firstLine="720"/>
        <w:rPr>
          <w:rFonts w:asciiTheme="minorHAnsi" w:hAnsiTheme="minorHAnsi" w:cstheme="minorHAnsi"/>
          <w:color w:val="000000"/>
          <w:sz w:val="24"/>
          <w:szCs w:val="24"/>
          <w:shd w:val="clear" w:color="auto" w:fill="FFFFFF"/>
        </w:rPr>
      </w:pPr>
    </w:p>
    <w:p w14:paraId="15F0BEF2" w14:textId="77777777" w:rsidR="00A37FC8" w:rsidRPr="00C13AE5" w:rsidRDefault="00C61D4D" w:rsidP="0077381A">
      <w:pPr>
        <w:spacing w:line="240" w:lineRule="atLeast"/>
        <w:rPr>
          <w:rFonts w:cstheme="minorHAnsi"/>
          <w:b/>
          <w:color w:val="000000"/>
          <w:sz w:val="24"/>
          <w:szCs w:val="24"/>
        </w:rPr>
      </w:pPr>
      <w:r w:rsidRPr="00C13AE5">
        <w:rPr>
          <w:rFonts w:cstheme="minorHAnsi"/>
          <w:b/>
          <w:color w:val="000000"/>
          <w:sz w:val="24"/>
          <w:szCs w:val="24"/>
        </w:rPr>
        <w:t>14</w:t>
      </w:r>
      <w:r w:rsidR="00A37FC8" w:rsidRPr="00C13AE5">
        <w:rPr>
          <w:rFonts w:cstheme="minorHAnsi"/>
          <w:b/>
          <w:color w:val="000000"/>
          <w:sz w:val="24"/>
          <w:szCs w:val="24"/>
        </w:rPr>
        <w:t xml:space="preserve">. </w:t>
      </w:r>
      <w:r w:rsidR="00A37FC8" w:rsidRPr="00C13AE5">
        <w:rPr>
          <w:rFonts w:cstheme="minorHAnsi"/>
          <w:b/>
          <w:color w:val="000000"/>
          <w:sz w:val="24"/>
          <w:szCs w:val="24"/>
          <w:shd w:val="clear" w:color="auto" w:fill="FFFFFF"/>
        </w:rPr>
        <w:t>What is one reason to explain why the woman obtained a student credit card?</w:t>
      </w:r>
    </w:p>
    <w:p w14:paraId="4FDA11D8" w14:textId="77777777" w:rsidR="0010068B" w:rsidRPr="00C13AE5" w:rsidRDefault="00A37FC8" w:rsidP="0077381A">
      <w:pPr>
        <w:pStyle w:val="Information"/>
        <w:spacing w:after="0" w:line="240" w:lineRule="atLeast"/>
        <w:ind w:firstLine="720"/>
        <w:rPr>
          <w:rFonts w:asciiTheme="minorHAnsi" w:hAnsiTheme="minorHAnsi" w:cstheme="minorHAnsi"/>
          <w:color w:val="000000"/>
          <w:sz w:val="24"/>
          <w:szCs w:val="24"/>
        </w:rPr>
      </w:pPr>
      <w:r w:rsidRPr="00C13AE5">
        <w:rPr>
          <w:rFonts w:asciiTheme="minorHAnsi" w:hAnsiTheme="minorHAnsi" w:cstheme="minorHAnsi"/>
          <w:color w:val="000000"/>
          <w:sz w:val="24"/>
          <w:szCs w:val="24"/>
        </w:rPr>
        <w:t xml:space="preserve">A. </w:t>
      </w:r>
      <w:r w:rsidRPr="00C13AE5">
        <w:rPr>
          <w:rFonts w:asciiTheme="minorHAnsi" w:hAnsiTheme="minorHAnsi" w:cstheme="minorHAnsi"/>
          <w:color w:val="000000"/>
          <w:sz w:val="24"/>
          <w:szCs w:val="24"/>
          <w:shd w:val="clear" w:color="auto" w:fill="FFFFFF"/>
        </w:rPr>
        <w:t>She wants to buy things at a discount using the card</w:t>
      </w:r>
      <w:r w:rsidR="00520681" w:rsidRPr="00C13AE5">
        <w:rPr>
          <w:rFonts w:asciiTheme="minorHAnsi" w:hAnsiTheme="minorHAnsi" w:cstheme="minorHAnsi"/>
          <w:color w:val="000000"/>
          <w:sz w:val="24"/>
          <w:szCs w:val="24"/>
        </w:rPr>
        <w:tab/>
      </w:r>
    </w:p>
    <w:p w14:paraId="7BEB73B1" w14:textId="77777777" w:rsidR="00A37FC8" w:rsidRPr="00C13AE5" w:rsidRDefault="00C361BF" w:rsidP="0077381A">
      <w:pPr>
        <w:pStyle w:val="Information"/>
        <w:spacing w:after="0" w:line="240" w:lineRule="atLeast"/>
        <w:ind w:firstLine="720"/>
        <w:rPr>
          <w:rFonts w:asciiTheme="minorHAnsi" w:hAnsiTheme="minorHAnsi" w:cstheme="minorHAnsi"/>
          <w:color w:val="000000"/>
          <w:sz w:val="24"/>
          <w:szCs w:val="24"/>
        </w:rPr>
      </w:pPr>
      <w:r w:rsidRPr="00C13AE5">
        <w:rPr>
          <w:rFonts w:asciiTheme="minorHAnsi" w:hAnsiTheme="minorHAnsi" w:cstheme="minorHAnsi"/>
          <w:color w:val="000000"/>
          <w:sz w:val="24"/>
          <w:szCs w:val="24"/>
        </w:rPr>
        <w:t>B.</w:t>
      </w:r>
      <w:r w:rsidR="00A37FC8" w:rsidRPr="00C13AE5">
        <w:rPr>
          <w:rFonts w:asciiTheme="minorHAnsi" w:hAnsiTheme="minorHAnsi" w:cstheme="minorHAnsi"/>
          <w:color w:val="000000"/>
          <w:sz w:val="24"/>
          <w:szCs w:val="24"/>
        </w:rPr>
        <w:t xml:space="preserve"> </w:t>
      </w:r>
      <w:r w:rsidR="00A37FC8" w:rsidRPr="00C13AE5">
        <w:rPr>
          <w:rFonts w:asciiTheme="minorHAnsi" w:hAnsiTheme="minorHAnsi" w:cstheme="minorHAnsi"/>
          <w:color w:val="000000"/>
          <w:sz w:val="24"/>
          <w:szCs w:val="24"/>
          <w:shd w:val="clear" w:color="auto" w:fill="FFFFFF"/>
        </w:rPr>
        <w:t>She hopes to establish a good credit rating.</w:t>
      </w:r>
    </w:p>
    <w:p w14:paraId="12C2408B" w14:textId="77777777" w:rsidR="0010068B" w:rsidRPr="00C13AE5" w:rsidRDefault="00A37FC8" w:rsidP="0077381A">
      <w:pPr>
        <w:pStyle w:val="Information"/>
        <w:spacing w:after="0" w:line="240" w:lineRule="atLeast"/>
        <w:ind w:firstLine="720"/>
        <w:rPr>
          <w:rFonts w:asciiTheme="minorHAnsi" w:hAnsiTheme="minorHAnsi" w:cstheme="minorHAnsi"/>
          <w:color w:val="000000"/>
          <w:sz w:val="24"/>
          <w:szCs w:val="24"/>
          <w:shd w:val="clear" w:color="auto" w:fill="FFFFFF"/>
        </w:rPr>
      </w:pPr>
      <w:r w:rsidRPr="00C13AE5">
        <w:rPr>
          <w:rFonts w:asciiTheme="minorHAnsi" w:hAnsiTheme="minorHAnsi" w:cstheme="minorHAnsi"/>
          <w:color w:val="000000"/>
          <w:sz w:val="24"/>
          <w:szCs w:val="24"/>
        </w:rPr>
        <w:t xml:space="preserve">C. </w:t>
      </w:r>
      <w:r w:rsidRPr="00C13AE5">
        <w:rPr>
          <w:rFonts w:asciiTheme="minorHAnsi" w:hAnsiTheme="minorHAnsi" w:cstheme="minorHAnsi"/>
          <w:color w:val="000000"/>
          <w:sz w:val="24"/>
          <w:szCs w:val="24"/>
          <w:shd w:val="clear" w:color="auto" w:fill="FFFFFF"/>
        </w:rPr>
        <w:t>She doesn't want to borrow from her parents.</w:t>
      </w:r>
      <w:r w:rsidR="00520681" w:rsidRPr="00C13AE5">
        <w:rPr>
          <w:rFonts w:asciiTheme="minorHAnsi" w:hAnsiTheme="minorHAnsi" w:cstheme="minorHAnsi"/>
          <w:color w:val="000000"/>
          <w:sz w:val="24"/>
          <w:szCs w:val="24"/>
          <w:shd w:val="clear" w:color="auto" w:fill="FFFFFF"/>
        </w:rPr>
        <w:tab/>
      </w:r>
      <w:r w:rsidR="00520681" w:rsidRPr="00C13AE5">
        <w:rPr>
          <w:rFonts w:asciiTheme="minorHAnsi" w:hAnsiTheme="minorHAnsi" w:cstheme="minorHAnsi"/>
          <w:color w:val="000000"/>
          <w:sz w:val="24"/>
          <w:szCs w:val="24"/>
          <w:shd w:val="clear" w:color="auto" w:fill="FFFFFF"/>
        </w:rPr>
        <w:tab/>
      </w:r>
    </w:p>
    <w:p w14:paraId="4132D60F" w14:textId="77777777" w:rsidR="00A37FC8" w:rsidRPr="00C13AE5" w:rsidRDefault="00A37FC8" w:rsidP="0077381A">
      <w:pPr>
        <w:pStyle w:val="Information"/>
        <w:spacing w:after="0" w:line="240" w:lineRule="atLeast"/>
        <w:ind w:firstLine="720"/>
        <w:rPr>
          <w:rFonts w:asciiTheme="minorHAnsi" w:hAnsiTheme="minorHAnsi" w:cstheme="minorHAnsi"/>
          <w:bCs/>
          <w:color w:val="000000"/>
          <w:sz w:val="24"/>
          <w:szCs w:val="24"/>
        </w:rPr>
      </w:pPr>
      <w:r w:rsidRPr="00C13AE5">
        <w:rPr>
          <w:rFonts w:asciiTheme="minorHAnsi" w:hAnsiTheme="minorHAnsi" w:cstheme="minorHAnsi"/>
          <w:color w:val="000000"/>
          <w:sz w:val="24"/>
          <w:szCs w:val="24"/>
        </w:rPr>
        <w:t xml:space="preserve">D. </w:t>
      </w:r>
      <w:r w:rsidRPr="00C13AE5">
        <w:rPr>
          <w:rFonts w:asciiTheme="minorHAnsi" w:hAnsiTheme="minorHAnsi" w:cstheme="minorHAnsi"/>
          <w:bCs/>
          <w:color w:val="000000"/>
          <w:sz w:val="24"/>
          <w:szCs w:val="24"/>
        </w:rPr>
        <w:t>She can be financially independent.</w:t>
      </w:r>
    </w:p>
    <w:p w14:paraId="564AD4D1" w14:textId="77777777" w:rsidR="00C61D4D" w:rsidRPr="00C13AE5" w:rsidRDefault="00C61D4D" w:rsidP="0077381A">
      <w:pPr>
        <w:pStyle w:val="Information"/>
        <w:spacing w:after="0" w:line="240" w:lineRule="atLeast"/>
        <w:ind w:firstLine="720"/>
        <w:rPr>
          <w:rFonts w:asciiTheme="minorHAnsi" w:hAnsiTheme="minorHAnsi" w:cstheme="minorHAnsi"/>
          <w:color w:val="000000"/>
          <w:sz w:val="24"/>
          <w:szCs w:val="24"/>
        </w:rPr>
      </w:pPr>
    </w:p>
    <w:p w14:paraId="0FD327D3" w14:textId="77777777" w:rsidR="00A37FC8" w:rsidRPr="00C13AE5" w:rsidRDefault="00C61D4D" w:rsidP="0077381A">
      <w:pPr>
        <w:pStyle w:val="Information"/>
        <w:spacing w:after="0" w:line="240" w:lineRule="atLeast"/>
        <w:rPr>
          <w:rFonts w:asciiTheme="minorHAnsi" w:hAnsiTheme="minorHAnsi" w:cstheme="minorHAnsi"/>
          <w:b/>
          <w:color w:val="000000"/>
          <w:sz w:val="24"/>
          <w:szCs w:val="24"/>
        </w:rPr>
      </w:pPr>
      <w:r w:rsidRPr="00C13AE5">
        <w:rPr>
          <w:rFonts w:asciiTheme="minorHAnsi" w:hAnsiTheme="minorHAnsi" w:cstheme="minorHAnsi"/>
          <w:b/>
          <w:color w:val="000000"/>
          <w:sz w:val="24"/>
          <w:szCs w:val="24"/>
        </w:rPr>
        <w:t>15</w:t>
      </w:r>
      <w:r w:rsidR="00A37FC8" w:rsidRPr="00C13AE5">
        <w:rPr>
          <w:rFonts w:asciiTheme="minorHAnsi" w:hAnsiTheme="minorHAnsi" w:cstheme="minorHAnsi"/>
          <w:b/>
          <w:color w:val="000000"/>
          <w:sz w:val="24"/>
          <w:szCs w:val="24"/>
        </w:rPr>
        <w:t xml:space="preserve">. </w:t>
      </w:r>
      <w:r w:rsidR="00A37FC8" w:rsidRPr="00C13AE5">
        <w:rPr>
          <w:rFonts w:asciiTheme="minorHAnsi" w:hAnsiTheme="minorHAnsi" w:cstheme="minorHAnsi"/>
          <w:b/>
          <w:color w:val="000000"/>
          <w:sz w:val="24"/>
          <w:szCs w:val="24"/>
          <w:shd w:val="clear" w:color="auto" w:fill="FFFFFF"/>
        </w:rPr>
        <w:t>What does the woman imply about how she plans on resolving her credit card problems?</w:t>
      </w:r>
    </w:p>
    <w:p w14:paraId="32AB9196" w14:textId="77777777" w:rsidR="00520681" w:rsidRPr="00C13AE5" w:rsidRDefault="00C361BF" w:rsidP="0077381A">
      <w:pPr>
        <w:pStyle w:val="Information"/>
        <w:spacing w:after="0" w:line="240" w:lineRule="atLeast"/>
        <w:ind w:firstLine="720"/>
        <w:rPr>
          <w:rFonts w:asciiTheme="minorHAnsi" w:hAnsiTheme="minorHAnsi" w:cstheme="minorHAnsi"/>
          <w:color w:val="000000"/>
          <w:sz w:val="24"/>
          <w:szCs w:val="24"/>
        </w:rPr>
      </w:pPr>
      <w:r w:rsidRPr="00C13AE5">
        <w:rPr>
          <w:rFonts w:asciiTheme="minorHAnsi" w:hAnsiTheme="minorHAnsi" w:cstheme="minorHAnsi"/>
          <w:color w:val="000000"/>
          <w:sz w:val="24"/>
          <w:szCs w:val="24"/>
        </w:rPr>
        <w:t>A</w:t>
      </w:r>
      <w:r w:rsidR="00A37FC8" w:rsidRPr="00C13AE5">
        <w:rPr>
          <w:rFonts w:asciiTheme="minorHAnsi" w:hAnsiTheme="minorHAnsi" w:cstheme="minorHAnsi"/>
          <w:color w:val="000000"/>
          <w:sz w:val="24"/>
          <w:szCs w:val="24"/>
        </w:rPr>
        <w:t xml:space="preserve">. </w:t>
      </w:r>
      <w:r w:rsidR="00A37FC8" w:rsidRPr="00C13AE5">
        <w:rPr>
          <w:rFonts w:asciiTheme="minorHAnsi" w:hAnsiTheme="minorHAnsi" w:cstheme="minorHAnsi"/>
          <w:color w:val="000000"/>
          <w:sz w:val="24"/>
          <w:szCs w:val="24"/>
          <w:shd w:val="clear" w:color="auto" w:fill="FFFFFF"/>
        </w:rPr>
        <w:t>She hopes that someone will give her the money.</w:t>
      </w:r>
      <w:r w:rsidR="00520681" w:rsidRPr="00C13AE5">
        <w:rPr>
          <w:rFonts w:asciiTheme="minorHAnsi" w:hAnsiTheme="minorHAnsi" w:cstheme="minorHAnsi"/>
          <w:color w:val="000000"/>
          <w:sz w:val="24"/>
          <w:szCs w:val="24"/>
        </w:rPr>
        <w:tab/>
      </w:r>
    </w:p>
    <w:p w14:paraId="7AFCE95A" w14:textId="77777777" w:rsidR="00A37FC8" w:rsidRPr="00C13AE5" w:rsidRDefault="00A37FC8" w:rsidP="0077381A">
      <w:pPr>
        <w:pStyle w:val="Information"/>
        <w:spacing w:after="0" w:line="240" w:lineRule="atLeast"/>
        <w:ind w:firstLine="720"/>
        <w:rPr>
          <w:rFonts w:asciiTheme="minorHAnsi" w:hAnsiTheme="minorHAnsi" w:cstheme="minorHAnsi"/>
          <w:color w:val="000000"/>
          <w:sz w:val="24"/>
          <w:szCs w:val="24"/>
        </w:rPr>
      </w:pPr>
      <w:r w:rsidRPr="00C13AE5">
        <w:rPr>
          <w:rFonts w:asciiTheme="minorHAnsi" w:hAnsiTheme="minorHAnsi" w:cstheme="minorHAnsi"/>
          <w:color w:val="000000"/>
          <w:sz w:val="24"/>
          <w:szCs w:val="24"/>
        </w:rPr>
        <w:t xml:space="preserve">B. </w:t>
      </w:r>
      <w:r w:rsidRPr="00C13AE5">
        <w:rPr>
          <w:rFonts w:asciiTheme="minorHAnsi" w:hAnsiTheme="minorHAnsi" w:cstheme="minorHAnsi"/>
          <w:color w:val="000000"/>
          <w:sz w:val="24"/>
          <w:szCs w:val="24"/>
          <w:shd w:val="clear" w:color="auto" w:fill="FFFFFF"/>
        </w:rPr>
        <w:t>She plans on getting rid of her student credit cards.</w:t>
      </w:r>
    </w:p>
    <w:p w14:paraId="539114EF" w14:textId="77777777" w:rsidR="00A37FC8" w:rsidRPr="00C13AE5" w:rsidRDefault="00A37FC8" w:rsidP="0077381A">
      <w:pPr>
        <w:pStyle w:val="Information"/>
        <w:spacing w:after="0" w:line="240" w:lineRule="atLeast"/>
        <w:ind w:firstLine="720"/>
        <w:rPr>
          <w:rFonts w:asciiTheme="minorHAnsi" w:hAnsiTheme="minorHAnsi" w:cstheme="minorHAnsi"/>
          <w:color w:val="000000"/>
          <w:sz w:val="24"/>
          <w:szCs w:val="24"/>
        </w:rPr>
      </w:pPr>
      <w:r w:rsidRPr="00C13AE5">
        <w:rPr>
          <w:rFonts w:asciiTheme="minorHAnsi" w:hAnsiTheme="minorHAnsi" w:cstheme="minorHAnsi"/>
          <w:color w:val="000000"/>
          <w:sz w:val="24"/>
          <w:szCs w:val="24"/>
        </w:rPr>
        <w:lastRenderedPageBreak/>
        <w:t xml:space="preserve">C. </w:t>
      </w:r>
      <w:r w:rsidRPr="00C13AE5">
        <w:rPr>
          <w:rFonts w:asciiTheme="minorHAnsi" w:hAnsiTheme="minorHAnsi" w:cstheme="minorHAnsi"/>
          <w:bCs/>
          <w:color w:val="000000"/>
          <w:sz w:val="24"/>
          <w:szCs w:val="24"/>
        </w:rPr>
        <w:t>She’ll get a part-time job</w:t>
      </w:r>
    </w:p>
    <w:p w14:paraId="7FDCFCBF" w14:textId="77777777" w:rsidR="00A37FC8" w:rsidRPr="00C13AE5" w:rsidRDefault="00A37FC8" w:rsidP="0077381A">
      <w:pPr>
        <w:spacing w:line="240" w:lineRule="atLeast"/>
        <w:ind w:firstLine="720"/>
        <w:rPr>
          <w:rFonts w:cstheme="minorHAnsi"/>
          <w:color w:val="000000"/>
          <w:sz w:val="24"/>
          <w:szCs w:val="24"/>
        </w:rPr>
      </w:pPr>
      <w:r w:rsidRPr="00C13AE5">
        <w:rPr>
          <w:rFonts w:cstheme="minorHAnsi"/>
          <w:color w:val="000000"/>
          <w:sz w:val="24"/>
          <w:szCs w:val="24"/>
        </w:rPr>
        <w:t xml:space="preserve">D. </w:t>
      </w:r>
      <w:r w:rsidRPr="00C13AE5">
        <w:rPr>
          <w:rFonts w:cstheme="minorHAnsi"/>
          <w:color w:val="000000"/>
          <w:sz w:val="24"/>
          <w:szCs w:val="24"/>
          <w:shd w:val="clear" w:color="auto" w:fill="FFFFFF"/>
        </w:rPr>
        <w:t>She is going to return the items she purchased on the card.</w:t>
      </w:r>
    </w:p>
    <w:p w14:paraId="5BD9291D" w14:textId="77777777" w:rsidR="00A37FC8" w:rsidRPr="00C13AE5" w:rsidRDefault="00C61D4D" w:rsidP="0077381A">
      <w:pPr>
        <w:pStyle w:val="Information"/>
        <w:spacing w:after="0" w:line="240" w:lineRule="atLeast"/>
        <w:rPr>
          <w:rFonts w:asciiTheme="minorHAnsi" w:hAnsiTheme="minorHAnsi" w:cstheme="minorHAnsi"/>
          <w:b/>
          <w:color w:val="000000"/>
          <w:sz w:val="24"/>
          <w:szCs w:val="24"/>
        </w:rPr>
      </w:pPr>
      <w:r w:rsidRPr="00C13AE5">
        <w:rPr>
          <w:rFonts w:asciiTheme="minorHAnsi" w:hAnsiTheme="minorHAnsi" w:cstheme="minorHAnsi"/>
          <w:b/>
          <w:color w:val="000000"/>
          <w:sz w:val="24"/>
          <w:szCs w:val="24"/>
        </w:rPr>
        <w:t>16</w:t>
      </w:r>
      <w:r w:rsidR="00A37FC8" w:rsidRPr="00C13AE5">
        <w:rPr>
          <w:rFonts w:asciiTheme="minorHAnsi" w:hAnsiTheme="minorHAnsi" w:cstheme="minorHAnsi"/>
          <w:b/>
          <w:color w:val="000000"/>
          <w:sz w:val="24"/>
          <w:szCs w:val="24"/>
        </w:rPr>
        <w:t xml:space="preserve">. </w:t>
      </w:r>
      <w:r w:rsidR="00A37FC8" w:rsidRPr="00C13AE5">
        <w:rPr>
          <w:rFonts w:asciiTheme="minorHAnsi" w:hAnsiTheme="minorHAnsi" w:cstheme="minorHAnsi"/>
          <w:b/>
          <w:color w:val="000000"/>
          <w:sz w:val="24"/>
          <w:szCs w:val="24"/>
          <w:shd w:val="clear" w:color="auto" w:fill="FFFFFF"/>
        </w:rPr>
        <w:t>What is the man going to do for the woman to help her manage her money?</w:t>
      </w:r>
    </w:p>
    <w:p w14:paraId="350B35F2" w14:textId="77777777" w:rsidR="00A37FC8" w:rsidRPr="00C13AE5" w:rsidRDefault="00A37FC8" w:rsidP="0077381A">
      <w:pPr>
        <w:pStyle w:val="Information"/>
        <w:spacing w:after="0" w:line="240" w:lineRule="atLeast"/>
        <w:ind w:firstLine="720"/>
        <w:rPr>
          <w:rFonts w:asciiTheme="minorHAnsi" w:hAnsiTheme="minorHAnsi" w:cstheme="minorHAnsi"/>
          <w:color w:val="000000"/>
          <w:sz w:val="24"/>
          <w:szCs w:val="24"/>
        </w:rPr>
      </w:pPr>
      <w:r w:rsidRPr="00C13AE5">
        <w:rPr>
          <w:rFonts w:asciiTheme="minorHAnsi" w:hAnsiTheme="minorHAnsi" w:cstheme="minorHAnsi"/>
          <w:color w:val="000000"/>
          <w:sz w:val="24"/>
          <w:szCs w:val="24"/>
        </w:rPr>
        <w:t xml:space="preserve">A. </w:t>
      </w:r>
      <w:r w:rsidRPr="00C13AE5">
        <w:rPr>
          <w:rFonts w:asciiTheme="minorHAnsi" w:hAnsiTheme="minorHAnsi" w:cstheme="minorHAnsi"/>
          <w:color w:val="000000"/>
          <w:sz w:val="24"/>
          <w:szCs w:val="24"/>
          <w:shd w:val="clear" w:color="auto" w:fill="FFFFFF"/>
        </w:rPr>
        <w:t>help her find a better paying job to cover her expenses</w:t>
      </w:r>
    </w:p>
    <w:p w14:paraId="0A215AC9" w14:textId="77777777" w:rsidR="00A37FC8" w:rsidRPr="00C13AE5" w:rsidRDefault="00870F03" w:rsidP="0077381A">
      <w:pPr>
        <w:pStyle w:val="Information"/>
        <w:spacing w:after="0" w:line="240" w:lineRule="atLeast"/>
        <w:ind w:firstLine="720"/>
        <w:rPr>
          <w:rFonts w:asciiTheme="minorHAnsi" w:hAnsiTheme="minorHAnsi" w:cstheme="minorHAnsi"/>
          <w:color w:val="000000"/>
          <w:sz w:val="24"/>
          <w:szCs w:val="24"/>
        </w:rPr>
      </w:pPr>
      <w:r w:rsidRPr="00C13AE5">
        <w:rPr>
          <w:rFonts w:asciiTheme="minorHAnsi" w:hAnsiTheme="minorHAnsi" w:cstheme="minorHAnsi"/>
          <w:color w:val="000000"/>
          <w:sz w:val="24"/>
          <w:szCs w:val="24"/>
        </w:rPr>
        <w:t>B</w:t>
      </w:r>
      <w:r w:rsidR="00A37FC8" w:rsidRPr="00C13AE5">
        <w:rPr>
          <w:rFonts w:asciiTheme="minorHAnsi" w:hAnsiTheme="minorHAnsi" w:cstheme="minorHAnsi"/>
          <w:color w:val="000000"/>
          <w:sz w:val="24"/>
          <w:szCs w:val="24"/>
        </w:rPr>
        <w:t xml:space="preserve">. </w:t>
      </w:r>
      <w:r w:rsidR="00A37FC8" w:rsidRPr="00C13AE5">
        <w:rPr>
          <w:rFonts w:asciiTheme="minorHAnsi" w:hAnsiTheme="minorHAnsi" w:cstheme="minorHAnsi"/>
          <w:color w:val="000000"/>
          <w:sz w:val="24"/>
          <w:szCs w:val="24"/>
          <w:shd w:val="clear" w:color="auto" w:fill="FFFFFF"/>
        </w:rPr>
        <w:t>teach her how to prepare a financial management plan</w:t>
      </w:r>
    </w:p>
    <w:p w14:paraId="3CA48AA4" w14:textId="77777777" w:rsidR="00A37FC8" w:rsidRPr="00C13AE5" w:rsidRDefault="00A37FC8" w:rsidP="0077381A">
      <w:pPr>
        <w:pStyle w:val="Information"/>
        <w:spacing w:after="0" w:line="240" w:lineRule="atLeast"/>
        <w:ind w:firstLine="720"/>
        <w:rPr>
          <w:rFonts w:asciiTheme="minorHAnsi" w:hAnsiTheme="minorHAnsi" w:cstheme="minorHAnsi"/>
          <w:color w:val="000000"/>
          <w:sz w:val="24"/>
          <w:szCs w:val="24"/>
        </w:rPr>
      </w:pPr>
      <w:r w:rsidRPr="00C13AE5">
        <w:rPr>
          <w:rFonts w:asciiTheme="minorHAnsi" w:hAnsiTheme="minorHAnsi" w:cstheme="minorHAnsi"/>
          <w:color w:val="000000"/>
          <w:sz w:val="24"/>
          <w:szCs w:val="24"/>
        </w:rPr>
        <w:t xml:space="preserve">C. </w:t>
      </w:r>
      <w:r w:rsidRPr="00C13AE5">
        <w:rPr>
          <w:rFonts w:asciiTheme="minorHAnsi" w:hAnsiTheme="minorHAnsi" w:cstheme="minorHAnsi"/>
          <w:color w:val="000000"/>
          <w:sz w:val="24"/>
          <w:szCs w:val="24"/>
          <w:shd w:val="clear" w:color="auto" w:fill="FFFFFF"/>
        </w:rPr>
        <w:t>show her how she can apply for low-interest student credit cards</w:t>
      </w:r>
    </w:p>
    <w:p w14:paraId="0F678335" w14:textId="77777777" w:rsidR="00A37FC8" w:rsidRPr="00C13AE5" w:rsidRDefault="00A37FC8" w:rsidP="0077381A">
      <w:pPr>
        <w:spacing w:line="240" w:lineRule="atLeast"/>
        <w:ind w:firstLine="720"/>
        <w:rPr>
          <w:rFonts w:cstheme="minorHAnsi"/>
          <w:color w:val="000000"/>
          <w:sz w:val="24"/>
          <w:szCs w:val="24"/>
        </w:rPr>
      </w:pPr>
      <w:r w:rsidRPr="00C13AE5">
        <w:rPr>
          <w:rFonts w:cstheme="minorHAnsi"/>
          <w:color w:val="000000"/>
          <w:sz w:val="24"/>
          <w:szCs w:val="24"/>
        </w:rPr>
        <w:t xml:space="preserve">D. </w:t>
      </w:r>
      <w:r w:rsidRPr="00C13AE5">
        <w:rPr>
          <w:rFonts w:eastAsia="Times New Roman" w:cstheme="minorHAnsi"/>
          <w:bCs/>
          <w:color w:val="000000"/>
          <w:sz w:val="24"/>
          <w:szCs w:val="24"/>
        </w:rPr>
        <w:t>teach her how to shop wisely.</w:t>
      </w:r>
    </w:p>
    <w:p w14:paraId="112142A0" w14:textId="77777777" w:rsidR="00C61D4D" w:rsidRPr="00C13AE5" w:rsidRDefault="00C61D4D" w:rsidP="0077381A">
      <w:pPr>
        <w:spacing w:line="240" w:lineRule="atLeast"/>
        <w:rPr>
          <w:rFonts w:cstheme="minorHAnsi"/>
          <w:b/>
          <w:color w:val="000000"/>
          <w:sz w:val="24"/>
          <w:szCs w:val="24"/>
        </w:rPr>
      </w:pPr>
    </w:p>
    <w:p w14:paraId="4405BAB5" w14:textId="77777777" w:rsidR="00733A4B" w:rsidRPr="00C13AE5" w:rsidRDefault="00A37FC8" w:rsidP="0077381A">
      <w:pPr>
        <w:spacing w:line="240" w:lineRule="atLeast"/>
        <w:rPr>
          <w:rFonts w:cstheme="minorHAnsi"/>
          <w:color w:val="000000"/>
          <w:sz w:val="24"/>
          <w:szCs w:val="24"/>
        </w:rPr>
      </w:pPr>
      <w:r w:rsidRPr="00C13AE5">
        <w:rPr>
          <w:rFonts w:cstheme="minorHAnsi"/>
          <w:b/>
          <w:color w:val="000000"/>
          <w:sz w:val="24"/>
          <w:szCs w:val="24"/>
        </w:rPr>
        <w:t>Conversation 3. Listen to a conversation between a man and a florist.</w:t>
      </w:r>
    </w:p>
    <w:p w14:paraId="2AD88FA4" w14:textId="77777777" w:rsidR="00733A4B" w:rsidRPr="00C13AE5" w:rsidRDefault="00C61D4D" w:rsidP="0077381A">
      <w:pPr>
        <w:pStyle w:val="ListParagraph"/>
        <w:spacing w:after="0" w:line="240" w:lineRule="atLeast"/>
        <w:ind w:left="0"/>
        <w:contextualSpacing w:val="0"/>
        <w:rPr>
          <w:rFonts w:cstheme="minorHAnsi"/>
          <w:b/>
          <w:color w:val="000000"/>
          <w:sz w:val="24"/>
          <w:szCs w:val="24"/>
        </w:rPr>
      </w:pPr>
      <w:r w:rsidRPr="00C13AE5">
        <w:rPr>
          <w:rFonts w:cstheme="minorHAnsi"/>
          <w:b/>
          <w:color w:val="000000"/>
          <w:sz w:val="24"/>
          <w:szCs w:val="24"/>
        </w:rPr>
        <w:t>17</w:t>
      </w:r>
      <w:r w:rsidR="00733A4B" w:rsidRPr="00C13AE5">
        <w:rPr>
          <w:rFonts w:cstheme="minorHAnsi"/>
          <w:b/>
          <w:color w:val="000000"/>
          <w:sz w:val="24"/>
          <w:szCs w:val="24"/>
        </w:rPr>
        <w:t xml:space="preserve">. </w:t>
      </w:r>
      <w:r w:rsidR="00733A4B" w:rsidRPr="00C13AE5">
        <w:rPr>
          <w:rFonts w:cstheme="minorHAnsi"/>
          <w:b/>
          <w:color w:val="000000"/>
          <w:sz w:val="24"/>
          <w:szCs w:val="24"/>
          <w:shd w:val="clear" w:color="auto" w:fill="FFFFFF"/>
        </w:rPr>
        <w:t>Why does the customer not buy the recommended sandwich at the beginning of the conversation?</w:t>
      </w:r>
    </w:p>
    <w:p w14:paraId="510B50E8" w14:textId="77777777" w:rsidR="00733A4B" w:rsidRPr="00C13AE5" w:rsidRDefault="00733A4B" w:rsidP="0077381A">
      <w:pPr>
        <w:spacing w:line="240" w:lineRule="atLeast"/>
        <w:ind w:firstLine="720"/>
        <w:rPr>
          <w:rFonts w:cstheme="minorHAnsi"/>
          <w:color w:val="000000"/>
          <w:sz w:val="24"/>
          <w:szCs w:val="24"/>
        </w:rPr>
      </w:pPr>
      <w:r w:rsidRPr="00C13AE5">
        <w:rPr>
          <w:rFonts w:cstheme="minorHAnsi"/>
          <w:color w:val="000000"/>
          <w:sz w:val="24"/>
          <w:szCs w:val="24"/>
        </w:rPr>
        <w:t xml:space="preserve">A. </w:t>
      </w:r>
      <w:r w:rsidRPr="00C13AE5">
        <w:rPr>
          <w:rStyle w:val="apple-converted-space"/>
          <w:rFonts w:cstheme="minorHAnsi"/>
          <w:color w:val="000000"/>
          <w:sz w:val="24"/>
          <w:szCs w:val="24"/>
          <w:shd w:val="clear" w:color="auto" w:fill="FFFFFF"/>
        </w:rPr>
        <w:t> </w:t>
      </w:r>
      <w:r w:rsidRPr="00C13AE5">
        <w:rPr>
          <w:rFonts w:cstheme="minorHAnsi"/>
          <w:color w:val="000000"/>
          <w:sz w:val="24"/>
          <w:szCs w:val="24"/>
          <w:shd w:val="clear" w:color="auto" w:fill="FFFFFF"/>
        </w:rPr>
        <w:t>It is too expensive.</w:t>
      </w:r>
      <w:r w:rsidR="00520681" w:rsidRPr="00C13AE5">
        <w:rPr>
          <w:rFonts w:cstheme="minorHAnsi"/>
          <w:color w:val="000000"/>
          <w:sz w:val="24"/>
          <w:szCs w:val="24"/>
        </w:rPr>
        <w:tab/>
      </w:r>
      <w:r w:rsidR="00520681" w:rsidRPr="00C13AE5">
        <w:rPr>
          <w:rFonts w:cstheme="minorHAnsi"/>
          <w:color w:val="000000"/>
          <w:sz w:val="24"/>
          <w:szCs w:val="24"/>
        </w:rPr>
        <w:tab/>
      </w:r>
      <w:r w:rsidR="00520681" w:rsidRPr="00C13AE5">
        <w:rPr>
          <w:rFonts w:cstheme="minorHAnsi"/>
          <w:color w:val="000000"/>
          <w:sz w:val="24"/>
          <w:szCs w:val="24"/>
        </w:rPr>
        <w:tab/>
      </w:r>
      <w:r w:rsidRPr="00C13AE5">
        <w:rPr>
          <w:rFonts w:cstheme="minorHAnsi"/>
          <w:color w:val="000000"/>
          <w:sz w:val="24"/>
          <w:szCs w:val="24"/>
        </w:rPr>
        <w:t xml:space="preserve">B. </w:t>
      </w:r>
      <w:r w:rsidRPr="00C13AE5">
        <w:rPr>
          <w:rFonts w:cstheme="minorHAnsi"/>
          <w:color w:val="000000"/>
          <w:sz w:val="24"/>
          <w:szCs w:val="24"/>
          <w:shd w:val="clear" w:color="auto" w:fill="FFFFFF"/>
        </w:rPr>
        <w:t>He is not interested in ordering a burger.</w:t>
      </w:r>
    </w:p>
    <w:p w14:paraId="3A2BB550" w14:textId="77777777" w:rsidR="00C61D4D" w:rsidRPr="00631B08" w:rsidRDefault="00733A4B" w:rsidP="00631B08">
      <w:pPr>
        <w:spacing w:line="240" w:lineRule="atLeast"/>
        <w:ind w:firstLine="720"/>
        <w:rPr>
          <w:rFonts w:cstheme="minorHAnsi"/>
          <w:color w:val="000000"/>
          <w:sz w:val="24"/>
          <w:szCs w:val="24"/>
          <w:shd w:val="clear" w:color="auto" w:fill="FFFFFF"/>
        </w:rPr>
      </w:pPr>
      <w:r w:rsidRPr="00C13AE5">
        <w:rPr>
          <w:rFonts w:cstheme="minorHAnsi"/>
          <w:color w:val="000000"/>
          <w:sz w:val="24"/>
          <w:szCs w:val="24"/>
        </w:rPr>
        <w:t xml:space="preserve">C. </w:t>
      </w:r>
      <w:r w:rsidRPr="00C13AE5">
        <w:rPr>
          <w:rFonts w:cstheme="minorHAnsi"/>
          <w:color w:val="000000"/>
          <w:sz w:val="24"/>
          <w:szCs w:val="24"/>
          <w:shd w:val="clear" w:color="auto" w:fill="FFFFFF"/>
        </w:rPr>
        <w:t>It is not tasty.</w:t>
      </w:r>
      <w:r w:rsidR="00520681" w:rsidRPr="00C13AE5">
        <w:rPr>
          <w:rFonts w:cstheme="minorHAnsi"/>
          <w:color w:val="000000"/>
          <w:sz w:val="24"/>
          <w:szCs w:val="24"/>
        </w:rPr>
        <w:tab/>
      </w:r>
      <w:r w:rsidR="00520681" w:rsidRPr="00C13AE5">
        <w:rPr>
          <w:rFonts w:cstheme="minorHAnsi"/>
          <w:color w:val="000000"/>
          <w:sz w:val="24"/>
          <w:szCs w:val="24"/>
        </w:rPr>
        <w:tab/>
      </w:r>
      <w:r w:rsidR="00520681" w:rsidRPr="00C13AE5">
        <w:rPr>
          <w:rFonts w:cstheme="minorHAnsi"/>
          <w:color w:val="000000"/>
          <w:sz w:val="24"/>
          <w:szCs w:val="24"/>
        </w:rPr>
        <w:tab/>
      </w:r>
      <w:r w:rsidR="00520681" w:rsidRPr="00C13AE5">
        <w:rPr>
          <w:rFonts w:cstheme="minorHAnsi"/>
          <w:color w:val="000000"/>
          <w:sz w:val="24"/>
          <w:szCs w:val="24"/>
        </w:rPr>
        <w:tab/>
      </w:r>
      <w:r w:rsidR="00870F03" w:rsidRPr="00C13AE5">
        <w:rPr>
          <w:rFonts w:cstheme="minorHAnsi"/>
          <w:color w:val="000000"/>
          <w:sz w:val="24"/>
          <w:szCs w:val="24"/>
        </w:rPr>
        <w:t>D</w:t>
      </w:r>
      <w:r w:rsidRPr="00C13AE5">
        <w:rPr>
          <w:rFonts w:cstheme="minorHAnsi"/>
          <w:color w:val="000000"/>
          <w:sz w:val="24"/>
          <w:szCs w:val="24"/>
        </w:rPr>
        <w:t xml:space="preserve">. </w:t>
      </w:r>
      <w:r w:rsidRPr="00C13AE5">
        <w:rPr>
          <w:rFonts w:cstheme="minorHAnsi"/>
          <w:color w:val="000000"/>
          <w:sz w:val="24"/>
          <w:szCs w:val="24"/>
          <w:shd w:val="clear" w:color="auto" w:fill="FFFFFF"/>
        </w:rPr>
        <w:t>He fea</w:t>
      </w:r>
      <w:r w:rsidR="00631B08">
        <w:rPr>
          <w:rFonts w:cstheme="minorHAnsi"/>
          <w:color w:val="000000"/>
          <w:sz w:val="24"/>
          <w:szCs w:val="24"/>
          <w:shd w:val="clear" w:color="auto" w:fill="FFFFFF"/>
        </w:rPr>
        <w:t>rs the food will make him sick.</w:t>
      </w:r>
    </w:p>
    <w:p w14:paraId="39D7A085" w14:textId="77777777" w:rsidR="00733A4B" w:rsidRPr="00C13AE5" w:rsidRDefault="00C61D4D" w:rsidP="0077381A">
      <w:pPr>
        <w:spacing w:line="240" w:lineRule="atLeast"/>
        <w:rPr>
          <w:rFonts w:cstheme="minorHAnsi"/>
          <w:b/>
          <w:color w:val="000000"/>
          <w:sz w:val="24"/>
          <w:szCs w:val="24"/>
        </w:rPr>
      </w:pPr>
      <w:r w:rsidRPr="00C13AE5">
        <w:rPr>
          <w:rFonts w:cstheme="minorHAnsi"/>
          <w:b/>
          <w:color w:val="000000"/>
          <w:sz w:val="24"/>
          <w:szCs w:val="24"/>
        </w:rPr>
        <w:t>18</w:t>
      </w:r>
      <w:r w:rsidR="00733A4B" w:rsidRPr="00C13AE5">
        <w:rPr>
          <w:rFonts w:cstheme="minorHAnsi"/>
          <w:b/>
          <w:color w:val="000000"/>
          <w:sz w:val="24"/>
          <w:szCs w:val="24"/>
        </w:rPr>
        <w:t xml:space="preserve">. </w:t>
      </w:r>
      <w:r w:rsidR="00733A4B" w:rsidRPr="00C13AE5">
        <w:rPr>
          <w:rFonts w:cstheme="minorHAnsi"/>
          <w:b/>
          <w:color w:val="000000"/>
          <w:sz w:val="24"/>
          <w:szCs w:val="24"/>
          <w:shd w:val="clear" w:color="auto" w:fill="FFFFFF"/>
        </w:rPr>
        <w:t>How does the specialty drink get its name?</w:t>
      </w:r>
    </w:p>
    <w:p w14:paraId="2035DBB8" w14:textId="77777777" w:rsidR="00733A4B" w:rsidRPr="00C13AE5" w:rsidRDefault="00870F03" w:rsidP="0077381A">
      <w:pPr>
        <w:spacing w:line="240" w:lineRule="atLeast"/>
        <w:ind w:firstLine="720"/>
        <w:rPr>
          <w:rFonts w:cstheme="minorHAnsi"/>
          <w:color w:val="000000"/>
          <w:sz w:val="24"/>
          <w:szCs w:val="24"/>
        </w:rPr>
      </w:pPr>
      <w:r w:rsidRPr="00C13AE5">
        <w:rPr>
          <w:rFonts w:cstheme="minorHAnsi"/>
          <w:color w:val="000000"/>
          <w:sz w:val="24"/>
          <w:szCs w:val="24"/>
        </w:rPr>
        <w:t>A.</w:t>
      </w:r>
      <w:r w:rsidR="00733A4B" w:rsidRPr="00C13AE5">
        <w:rPr>
          <w:rFonts w:cstheme="minorHAnsi"/>
          <w:color w:val="000000"/>
          <w:sz w:val="24"/>
          <w:szCs w:val="24"/>
        </w:rPr>
        <w:t xml:space="preserve"> </w:t>
      </w:r>
      <w:r w:rsidR="00733A4B" w:rsidRPr="00C13AE5">
        <w:rPr>
          <w:rFonts w:cstheme="minorHAnsi"/>
          <w:color w:val="000000"/>
          <w:sz w:val="24"/>
          <w:szCs w:val="24"/>
          <w:shd w:val="clear" w:color="auto" w:fill="FFFFFF"/>
        </w:rPr>
        <w:t>It contains a wide range of ingredients.</w:t>
      </w:r>
      <w:r w:rsidR="00520681" w:rsidRPr="00C13AE5">
        <w:rPr>
          <w:rFonts w:cstheme="minorHAnsi"/>
          <w:color w:val="000000"/>
          <w:sz w:val="24"/>
          <w:szCs w:val="24"/>
        </w:rPr>
        <w:tab/>
      </w:r>
      <w:r w:rsidR="00733A4B" w:rsidRPr="00C13AE5">
        <w:rPr>
          <w:rFonts w:cstheme="minorHAnsi"/>
          <w:color w:val="000000"/>
          <w:sz w:val="24"/>
          <w:szCs w:val="24"/>
        </w:rPr>
        <w:t xml:space="preserve">B. </w:t>
      </w:r>
      <w:r w:rsidR="00733A4B" w:rsidRPr="00C13AE5">
        <w:rPr>
          <w:rStyle w:val="apple-converted-space"/>
          <w:rFonts w:cstheme="minorHAnsi"/>
          <w:color w:val="000000"/>
          <w:sz w:val="24"/>
          <w:szCs w:val="24"/>
          <w:shd w:val="clear" w:color="auto" w:fill="FFFFFF"/>
        </w:rPr>
        <w:t> </w:t>
      </w:r>
      <w:r w:rsidR="00733A4B" w:rsidRPr="00C13AE5">
        <w:rPr>
          <w:rFonts w:cstheme="minorHAnsi"/>
          <w:color w:val="000000"/>
          <w:sz w:val="24"/>
          <w:szCs w:val="24"/>
          <w:shd w:val="clear" w:color="auto" w:fill="FFFFFF"/>
        </w:rPr>
        <w:t>It is prepared in the kitchen sink.</w:t>
      </w:r>
    </w:p>
    <w:p w14:paraId="4D3AEDAC" w14:textId="77777777" w:rsidR="00250FCF" w:rsidRPr="00631B08" w:rsidRDefault="00733A4B" w:rsidP="00631B08">
      <w:pPr>
        <w:spacing w:line="240" w:lineRule="atLeast"/>
        <w:ind w:firstLine="720"/>
        <w:rPr>
          <w:rFonts w:cstheme="minorHAnsi"/>
          <w:color w:val="000000"/>
          <w:sz w:val="24"/>
          <w:szCs w:val="24"/>
          <w:shd w:val="clear" w:color="auto" w:fill="FFFFFF"/>
        </w:rPr>
      </w:pPr>
      <w:r w:rsidRPr="00C13AE5">
        <w:rPr>
          <w:rFonts w:cstheme="minorHAnsi"/>
          <w:color w:val="000000"/>
          <w:sz w:val="24"/>
          <w:szCs w:val="24"/>
        </w:rPr>
        <w:t xml:space="preserve">C. </w:t>
      </w:r>
      <w:r w:rsidRPr="00C13AE5">
        <w:rPr>
          <w:rFonts w:cstheme="minorHAnsi"/>
          <w:color w:val="000000"/>
          <w:sz w:val="24"/>
          <w:szCs w:val="24"/>
          <w:shd w:val="clear" w:color="auto" w:fill="FFFFFF"/>
        </w:rPr>
        <w:t>It contains chicken soup.</w:t>
      </w:r>
      <w:r w:rsidR="00520681" w:rsidRPr="00C13AE5">
        <w:rPr>
          <w:rFonts w:cstheme="minorHAnsi"/>
          <w:color w:val="000000"/>
          <w:sz w:val="24"/>
          <w:szCs w:val="24"/>
        </w:rPr>
        <w:tab/>
      </w:r>
      <w:r w:rsidR="00520681" w:rsidRPr="00C13AE5">
        <w:rPr>
          <w:rFonts w:cstheme="minorHAnsi"/>
          <w:color w:val="000000"/>
          <w:sz w:val="24"/>
          <w:szCs w:val="24"/>
        </w:rPr>
        <w:tab/>
      </w:r>
      <w:r w:rsidR="00520681" w:rsidRPr="00C13AE5">
        <w:rPr>
          <w:rFonts w:cstheme="minorHAnsi"/>
          <w:color w:val="000000"/>
          <w:sz w:val="24"/>
          <w:szCs w:val="24"/>
        </w:rPr>
        <w:tab/>
      </w:r>
      <w:r w:rsidRPr="00C13AE5">
        <w:rPr>
          <w:rFonts w:cstheme="minorHAnsi"/>
          <w:color w:val="000000"/>
          <w:sz w:val="24"/>
          <w:szCs w:val="24"/>
        </w:rPr>
        <w:t xml:space="preserve">D. </w:t>
      </w:r>
      <w:r w:rsidRPr="00C13AE5">
        <w:rPr>
          <w:rStyle w:val="apple-converted-space"/>
          <w:rFonts w:cstheme="minorHAnsi"/>
          <w:color w:val="000000"/>
          <w:sz w:val="24"/>
          <w:szCs w:val="24"/>
          <w:shd w:val="clear" w:color="auto" w:fill="FFFFFF"/>
        </w:rPr>
        <w:t> </w:t>
      </w:r>
      <w:r w:rsidR="00631B08">
        <w:rPr>
          <w:rFonts w:cstheme="minorHAnsi"/>
          <w:color w:val="000000"/>
          <w:sz w:val="24"/>
          <w:szCs w:val="24"/>
          <w:shd w:val="clear" w:color="auto" w:fill="FFFFFF"/>
        </w:rPr>
        <w:t>It comes in a very large cup.</w:t>
      </w:r>
    </w:p>
    <w:p w14:paraId="68BCB26E" w14:textId="77777777" w:rsidR="00733A4B" w:rsidRPr="00C13AE5" w:rsidRDefault="00C61D4D" w:rsidP="0077381A">
      <w:pPr>
        <w:spacing w:line="240" w:lineRule="atLeast"/>
        <w:rPr>
          <w:rFonts w:cstheme="minorHAnsi"/>
          <w:b/>
          <w:color w:val="000000"/>
          <w:sz w:val="24"/>
          <w:szCs w:val="24"/>
        </w:rPr>
      </w:pPr>
      <w:r w:rsidRPr="00C13AE5">
        <w:rPr>
          <w:rFonts w:cstheme="minorHAnsi"/>
          <w:b/>
          <w:color w:val="000000"/>
          <w:sz w:val="24"/>
          <w:szCs w:val="24"/>
        </w:rPr>
        <w:t>19</w:t>
      </w:r>
      <w:r w:rsidR="00733A4B" w:rsidRPr="00C13AE5">
        <w:rPr>
          <w:rFonts w:cstheme="minorHAnsi"/>
          <w:b/>
          <w:color w:val="000000"/>
          <w:sz w:val="24"/>
          <w:szCs w:val="24"/>
        </w:rPr>
        <w:t xml:space="preserve">. </w:t>
      </w:r>
      <w:r w:rsidR="00733A4B" w:rsidRPr="00C13AE5">
        <w:rPr>
          <w:rFonts w:cstheme="minorHAnsi"/>
          <w:b/>
          <w:color w:val="000000"/>
          <w:sz w:val="24"/>
          <w:szCs w:val="24"/>
          <w:shd w:val="clear" w:color="auto" w:fill="FFFFFF"/>
        </w:rPr>
        <w:t>Why was the man surprised by the price of his meal?</w:t>
      </w:r>
    </w:p>
    <w:p w14:paraId="2A1602B9" w14:textId="77777777" w:rsidR="00631B08" w:rsidRDefault="00733A4B" w:rsidP="0077381A">
      <w:pPr>
        <w:spacing w:line="240" w:lineRule="atLeast"/>
        <w:ind w:firstLine="720"/>
        <w:rPr>
          <w:rFonts w:cstheme="minorHAnsi"/>
          <w:color w:val="000000"/>
          <w:sz w:val="24"/>
          <w:szCs w:val="24"/>
        </w:rPr>
      </w:pPr>
      <w:r w:rsidRPr="00C13AE5">
        <w:rPr>
          <w:rFonts w:cstheme="minorHAnsi"/>
          <w:color w:val="000000"/>
          <w:sz w:val="24"/>
          <w:szCs w:val="24"/>
        </w:rPr>
        <w:t xml:space="preserve">A. </w:t>
      </w:r>
      <w:r w:rsidRPr="00C13AE5">
        <w:rPr>
          <w:rFonts w:cstheme="minorHAnsi"/>
          <w:color w:val="000000"/>
          <w:sz w:val="24"/>
          <w:szCs w:val="24"/>
          <w:shd w:val="clear" w:color="auto" w:fill="FFFFFF"/>
        </w:rPr>
        <w:t>He thought the drink should have been included.</w:t>
      </w:r>
      <w:r w:rsidR="00520681" w:rsidRPr="00C13AE5">
        <w:rPr>
          <w:rFonts w:cstheme="minorHAnsi"/>
          <w:color w:val="000000"/>
          <w:sz w:val="24"/>
          <w:szCs w:val="24"/>
        </w:rPr>
        <w:tab/>
      </w:r>
    </w:p>
    <w:p w14:paraId="2973481A" w14:textId="77777777" w:rsidR="00733A4B" w:rsidRPr="00C13AE5" w:rsidRDefault="00870F03" w:rsidP="0077381A">
      <w:pPr>
        <w:spacing w:line="240" w:lineRule="atLeast"/>
        <w:ind w:firstLine="720"/>
        <w:rPr>
          <w:rFonts w:cstheme="minorHAnsi"/>
          <w:color w:val="000000"/>
          <w:sz w:val="24"/>
          <w:szCs w:val="24"/>
        </w:rPr>
      </w:pPr>
      <w:r w:rsidRPr="00C13AE5">
        <w:rPr>
          <w:rFonts w:cstheme="minorHAnsi"/>
          <w:color w:val="000000"/>
          <w:sz w:val="24"/>
          <w:szCs w:val="24"/>
        </w:rPr>
        <w:t>B.</w:t>
      </w:r>
      <w:r w:rsidR="00733A4B" w:rsidRPr="00C13AE5">
        <w:rPr>
          <w:rFonts w:cstheme="minorHAnsi"/>
          <w:color w:val="000000"/>
          <w:sz w:val="24"/>
          <w:szCs w:val="24"/>
        </w:rPr>
        <w:t xml:space="preserve"> </w:t>
      </w:r>
      <w:r w:rsidR="00733A4B" w:rsidRPr="00C13AE5">
        <w:rPr>
          <w:rFonts w:cstheme="minorHAnsi"/>
          <w:color w:val="000000"/>
          <w:sz w:val="24"/>
          <w:szCs w:val="24"/>
          <w:shd w:val="clear" w:color="auto" w:fill="FFFFFF"/>
        </w:rPr>
        <w:t>He felt the meal was way overpriced.</w:t>
      </w:r>
      <w:r w:rsidR="00733A4B" w:rsidRPr="00C13AE5">
        <w:rPr>
          <w:rStyle w:val="apple-converted-space"/>
          <w:rFonts w:cstheme="minorHAnsi"/>
          <w:color w:val="000000"/>
          <w:sz w:val="24"/>
          <w:szCs w:val="24"/>
          <w:shd w:val="clear" w:color="auto" w:fill="FFFFFF"/>
        </w:rPr>
        <w:t> </w:t>
      </w:r>
    </w:p>
    <w:p w14:paraId="46A1DF91" w14:textId="77777777" w:rsidR="00631B08" w:rsidRDefault="00733A4B" w:rsidP="0077381A">
      <w:pPr>
        <w:spacing w:line="240" w:lineRule="atLeast"/>
        <w:ind w:firstLine="720"/>
        <w:rPr>
          <w:rFonts w:cstheme="minorHAnsi"/>
          <w:color w:val="000000"/>
          <w:sz w:val="24"/>
          <w:szCs w:val="24"/>
        </w:rPr>
      </w:pPr>
      <w:r w:rsidRPr="00C13AE5">
        <w:rPr>
          <w:rFonts w:cstheme="minorHAnsi"/>
          <w:color w:val="000000"/>
          <w:sz w:val="24"/>
          <w:szCs w:val="24"/>
        </w:rPr>
        <w:t xml:space="preserve">C. </w:t>
      </w:r>
      <w:r w:rsidRPr="00C13AE5">
        <w:rPr>
          <w:rFonts w:cstheme="minorHAnsi"/>
          <w:color w:val="000000"/>
          <w:sz w:val="24"/>
          <w:szCs w:val="24"/>
          <w:shd w:val="clear" w:color="auto" w:fill="FFFFFF"/>
        </w:rPr>
        <w:t>He was charged for two sandwiches instead of one.</w:t>
      </w:r>
      <w:r w:rsidR="00520681" w:rsidRPr="00C13AE5">
        <w:rPr>
          <w:rFonts w:cstheme="minorHAnsi"/>
          <w:color w:val="000000"/>
          <w:sz w:val="24"/>
          <w:szCs w:val="24"/>
        </w:rPr>
        <w:tab/>
      </w:r>
    </w:p>
    <w:p w14:paraId="4B0A9A83" w14:textId="77777777" w:rsidR="00733A4B" w:rsidRPr="00C13AE5" w:rsidRDefault="00733A4B" w:rsidP="0077381A">
      <w:pPr>
        <w:spacing w:line="240" w:lineRule="atLeast"/>
        <w:ind w:firstLine="720"/>
        <w:rPr>
          <w:rFonts w:cstheme="minorHAnsi"/>
          <w:color w:val="000000"/>
          <w:sz w:val="24"/>
          <w:szCs w:val="24"/>
        </w:rPr>
      </w:pPr>
      <w:r w:rsidRPr="00C13AE5">
        <w:rPr>
          <w:rFonts w:cstheme="minorHAnsi"/>
          <w:color w:val="000000"/>
          <w:sz w:val="24"/>
          <w:szCs w:val="24"/>
        </w:rPr>
        <w:t>D. It was lower than he had expected.</w:t>
      </w:r>
    </w:p>
    <w:p w14:paraId="70D66F73" w14:textId="77777777" w:rsidR="00520681" w:rsidRPr="00C13AE5" w:rsidRDefault="00520681" w:rsidP="0077381A">
      <w:pPr>
        <w:spacing w:line="240" w:lineRule="atLeast"/>
        <w:rPr>
          <w:rFonts w:cstheme="minorHAnsi"/>
          <w:b/>
          <w:color w:val="000000"/>
          <w:sz w:val="24"/>
          <w:szCs w:val="24"/>
        </w:rPr>
      </w:pPr>
    </w:p>
    <w:p w14:paraId="6D7E8323" w14:textId="77777777" w:rsidR="00733A4B" w:rsidRPr="00C13AE5" w:rsidRDefault="00C61D4D" w:rsidP="0077381A">
      <w:pPr>
        <w:spacing w:line="240" w:lineRule="atLeast"/>
        <w:rPr>
          <w:rFonts w:cstheme="minorHAnsi"/>
          <w:b/>
          <w:color w:val="000000"/>
          <w:sz w:val="24"/>
          <w:szCs w:val="24"/>
        </w:rPr>
      </w:pPr>
      <w:r w:rsidRPr="00C13AE5">
        <w:rPr>
          <w:rFonts w:cstheme="minorHAnsi"/>
          <w:b/>
          <w:color w:val="000000"/>
          <w:sz w:val="24"/>
          <w:szCs w:val="24"/>
        </w:rPr>
        <w:t>20</w:t>
      </w:r>
      <w:r w:rsidR="00733A4B" w:rsidRPr="00C13AE5">
        <w:rPr>
          <w:rFonts w:cstheme="minorHAnsi"/>
          <w:b/>
          <w:color w:val="000000"/>
          <w:sz w:val="24"/>
          <w:szCs w:val="24"/>
        </w:rPr>
        <w:t xml:space="preserve">. </w:t>
      </w:r>
      <w:r w:rsidR="00733A4B" w:rsidRPr="00C13AE5">
        <w:rPr>
          <w:rFonts w:cstheme="minorHAnsi"/>
          <w:b/>
          <w:color w:val="000000"/>
          <w:sz w:val="24"/>
          <w:szCs w:val="24"/>
          <w:shd w:val="clear" w:color="auto" w:fill="FFFFFF"/>
        </w:rPr>
        <w:t>What does the customer decide to do at the end of the conversation?</w:t>
      </w:r>
    </w:p>
    <w:p w14:paraId="2979D95E" w14:textId="77777777" w:rsidR="00733A4B" w:rsidRPr="00C13AE5" w:rsidRDefault="00870F03" w:rsidP="0077381A">
      <w:pPr>
        <w:spacing w:line="240" w:lineRule="atLeast"/>
        <w:ind w:firstLine="720"/>
        <w:rPr>
          <w:rFonts w:cstheme="minorHAnsi"/>
          <w:color w:val="000000"/>
          <w:sz w:val="24"/>
          <w:szCs w:val="24"/>
        </w:rPr>
      </w:pPr>
      <w:r w:rsidRPr="00C13AE5">
        <w:rPr>
          <w:rFonts w:cstheme="minorHAnsi"/>
          <w:color w:val="000000"/>
          <w:sz w:val="24"/>
          <w:szCs w:val="24"/>
        </w:rPr>
        <w:t>A.</w:t>
      </w:r>
      <w:r w:rsidR="00733A4B" w:rsidRPr="00C13AE5">
        <w:rPr>
          <w:rFonts w:cstheme="minorHAnsi"/>
          <w:color w:val="000000"/>
          <w:sz w:val="24"/>
          <w:szCs w:val="24"/>
        </w:rPr>
        <w:t xml:space="preserve"> </w:t>
      </w:r>
      <w:r w:rsidR="00733A4B" w:rsidRPr="00C13AE5">
        <w:rPr>
          <w:rFonts w:cstheme="minorHAnsi"/>
          <w:color w:val="000000"/>
          <w:sz w:val="24"/>
          <w:szCs w:val="24"/>
          <w:shd w:val="clear" w:color="auto" w:fill="FFFFFF"/>
        </w:rPr>
        <w:t>He orders something from the restaurant menu.</w:t>
      </w:r>
    </w:p>
    <w:p w14:paraId="4294A42B" w14:textId="77777777" w:rsidR="00733A4B" w:rsidRPr="00C13AE5" w:rsidRDefault="00733A4B" w:rsidP="0077381A">
      <w:pPr>
        <w:spacing w:line="240" w:lineRule="atLeast"/>
        <w:ind w:firstLine="720"/>
        <w:rPr>
          <w:rFonts w:cstheme="minorHAnsi"/>
          <w:color w:val="000000"/>
          <w:sz w:val="24"/>
          <w:szCs w:val="24"/>
          <w:shd w:val="clear" w:color="auto" w:fill="FFFFFF"/>
        </w:rPr>
      </w:pPr>
      <w:r w:rsidRPr="00C13AE5">
        <w:rPr>
          <w:rFonts w:cstheme="minorHAnsi"/>
          <w:color w:val="000000"/>
          <w:sz w:val="24"/>
          <w:szCs w:val="24"/>
        </w:rPr>
        <w:t xml:space="preserve">B. </w:t>
      </w:r>
      <w:r w:rsidRPr="00C13AE5">
        <w:rPr>
          <w:rFonts w:cstheme="minorHAnsi"/>
          <w:color w:val="000000"/>
          <w:sz w:val="24"/>
          <w:szCs w:val="24"/>
          <w:shd w:val="clear" w:color="auto" w:fill="FFFFFF"/>
        </w:rPr>
        <w:t>He plans to come back at weekend.</w:t>
      </w:r>
    </w:p>
    <w:p w14:paraId="5B6AE83A" w14:textId="77777777" w:rsidR="00733A4B" w:rsidRPr="00C13AE5" w:rsidRDefault="00733A4B" w:rsidP="0077381A">
      <w:pPr>
        <w:spacing w:line="240" w:lineRule="atLeast"/>
        <w:ind w:firstLine="720"/>
        <w:rPr>
          <w:rFonts w:cstheme="minorHAnsi"/>
          <w:color w:val="000000"/>
          <w:sz w:val="24"/>
          <w:szCs w:val="24"/>
        </w:rPr>
      </w:pPr>
      <w:r w:rsidRPr="00C13AE5">
        <w:rPr>
          <w:rFonts w:cstheme="minorHAnsi"/>
          <w:color w:val="000000"/>
          <w:sz w:val="24"/>
          <w:szCs w:val="24"/>
        </w:rPr>
        <w:t xml:space="preserve">C. </w:t>
      </w:r>
      <w:r w:rsidRPr="00C13AE5">
        <w:rPr>
          <w:rFonts w:cstheme="minorHAnsi"/>
          <w:color w:val="000000"/>
          <w:sz w:val="24"/>
          <w:szCs w:val="24"/>
          <w:shd w:val="clear" w:color="auto" w:fill="FFFFFF"/>
        </w:rPr>
        <w:t>He decides to look for another place to eat.</w:t>
      </w:r>
    </w:p>
    <w:p w14:paraId="2F5BD469" w14:textId="77777777" w:rsidR="00733A4B" w:rsidRPr="00C13AE5" w:rsidRDefault="00733A4B" w:rsidP="0077381A">
      <w:pPr>
        <w:spacing w:line="240" w:lineRule="atLeast"/>
        <w:ind w:firstLine="720"/>
        <w:rPr>
          <w:rFonts w:cstheme="minorHAnsi"/>
          <w:color w:val="000000"/>
          <w:sz w:val="24"/>
          <w:szCs w:val="24"/>
        </w:rPr>
      </w:pPr>
      <w:r w:rsidRPr="00C13AE5">
        <w:rPr>
          <w:rFonts w:cstheme="minorHAnsi"/>
          <w:color w:val="000000"/>
          <w:sz w:val="24"/>
          <w:szCs w:val="24"/>
        </w:rPr>
        <w:t xml:space="preserve">D. </w:t>
      </w:r>
      <w:r w:rsidRPr="00C13AE5">
        <w:rPr>
          <w:rFonts w:cstheme="minorHAnsi"/>
          <w:color w:val="000000"/>
          <w:sz w:val="24"/>
          <w:szCs w:val="24"/>
          <w:shd w:val="clear" w:color="auto" w:fill="FFFFFF"/>
        </w:rPr>
        <w:t>He plans to come in a week when the prices are lower.</w:t>
      </w:r>
    </w:p>
    <w:p w14:paraId="70F083BA" w14:textId="77777777" w:rsidR="00733A4B" w:rsidRPr="00C13AE5" w:rsidRDefault="00733A4B" w:rsidP="0077381A">
      <w:pPr>
        <w:spacing w:line="240" w:lineRule="atLeast"/>
        <w:rPr>
          <w:rFonts w:cstheme="minorHAnsi"/>
          <w:color w:val="000000"/>
          <w:sz w:val="24"/>
          <w:szCs w:val="24"/>
        </w:rPr>
      </w:pPr>
    </w:p>
    <w:p w14:paraId="55FA70A1" w14:textId="77777777" w:rsidR="00354A2F" w:rsidRPr="00C13AE5" w:rsidRDefault="00520681" w:rsidP="00631B08">
      <w:pPr>
        <w:spacing w:line="240" w:lineRule="atLeast"/>
        <w:rPr>
          <w:rFonts w:cstheme="minorHAnsi"/>
          <w:b/>
          <w:color w:val="000000"/>
          <w:sz w:val="24"/>
          <w:szCs w:val="24"/>
        </w:rPr>
      </w:pPr>
      <w:r w:rsidRPr="00C13AE5">
        <w:rPr>
          <w:rFonts w:cstheme="minorHAnsi"/>
          <w:b/>
          <w:color w:val="000000"/>
          <w:sz w:val="24"/>
          <w:szCs w:val="24"/>
        </w:rPr>
        <w:t>PA</w:t>
      </w:r>
      <w:r w:rsidR="001414B8" w:rsidRPr="00C13AE5">
        <w:rPr>
          <w:rFonts w:cstheme="minorHAnsi"/>
          <w:b/>
          <w:color w:val="000000"/>
          <w:sz w:val="24"/>
          <w:szCs w:val="24"/>
        </w:rPr>
        <w:t>RT 3</w:t>
      </w:r>
    </w:p>
    <w:p w14:paraId="03BFA649" w14:textId="77777777" w:rsidR="00A76A0B" w:rsidRPr="00C13AE5" w:rsidRDefault="00A76A0B" w:rsidP="0077381A">
      <w:pPr>
        <w:autoSpaceDE w:val="0"/>
        <w:autoSpaceDN w:val="0"/>
        <w:adjustRightInd w:val="0"/>
        <w:spacing w:after="0" w:line="240" w:lineRule="atLeast"/>
        <w:jc w:val="both"/>
        <w:rPr>
          <w:rFonts w:cstheme="minorHAnsi"/>
          <w:b/>
          <w:sz w:val="24"/>
          <w:szCs w:val="24"/>
          <w:u w:val="single"/>
        </w:rPr>
      </w:pPr>
      <w:r w:rsidRPr="00C13AE5">
        <w:rPr>
          <w:rFonts w:cstheme="minorHAnsi"/>
          <w:b/>
          <w:sz w:val="24"/>
          <w:szCs w:val="24"/>
        </w:rPr>
        <w:t>Y</w:t>
      </w:r>
      <w:r w:rsidRPr="00C13AE5">
        <w:rPr>
          <w:rFonts w:cstheme="minorHAnsi"/>
          <w:b/>
          <w:sz w:val="24"/>
          <w:szCs w:val="24"/>
          <w:shd w:val="clear" w:color="auto" w:fill="FFFFFF"/>
        </w:rPr>
        <w:t>ou will hear three different talks or lectures. In each talk or lecture there are five questions. For each question, choose the correct answer</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A</w:t>
      </w:r>
      <w:r w:rsidRPr="00C13AE5">
        <w:rPr>
          <w:rFonts w:cstheme="minorHAnsi"/>
          <w:b/>
          <w:sz w:val="24"/>
          <w:szCs w:val="24"/>
          <w:shd w:val="clear" w:color="auto" w:fill="FFFFFF"/>
        </w:rPr>
        <w:t>,</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B</w:t>
      </w:r>
      <w:r w:rsidRPr="00C13AE5">
        <w:rPr>
          <w:rFonts w:cstheme="minorHAnsi"/>
          <w:b/>
          <w:sz w:val="24"/>
          <w:szCs w:val="24"/>
          <w:shd w:val="clear" w:color="auto" w:fill="FFFFFF"/>
        </w:rPr>
        <w:t>,</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C</w:t>
      </w:r>
      <w:r w:rsidRPr="00C13AE5">
        <w:rPr>
          <w:rStyle w:val="apple-converted-space"/>
          <w:rFonts w:cstheme="minorHAnsi"/>
          <w:b/>
          <w:sz w:val="24"/>
          <w:szCs w:val="24"/>
          <w:shd w:val="clear" w:color="auto" w:fill="FFFFFF"/>
        </w:rPr>
        <w:t> </w:t>
      </w:r>
      <w:r w:rsidRPr="00C13AE5">
        <w:rPr>
          <w:rFonts w:cstheme="minorHAnsi"/>
          <w:b/>
          <w:sz w:val="24"/>
          <w:szCs w:val="24"/>
          <w:shd w:val="clear" w:color="auto" w:fill="FFFFFF"/>
        </w:rPr>
        <w:t>or</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D</w:t>
      </w:r>
      <w:r w:rsidRPr="00C13AE5">
        <w:rPr>
          <w:rFonts w:cstheme="minorHAnsi"/>
          <w:b/>
          <w:sz w:val="24"/>
          <w:szCs w:val="24"/>
          <w:shd w:val="clear" w:color="auto" w:fill="FFFFFF"/>
        </w:rPr>
        <w:t>. You will hear the talks or lectures only once.</w:t>
      </w:r>
    </w:p>
    <w:p w14:paraId="6A5AF12B" w14:textId="77777777" w:rsidR="0002255F" w:rsidRPr="00C13AE5" w:rsidRDefault="0002255F" w:rsidP="0077381A">
      <w:pPr>
        <w:spacing w:line="240" w:lineRule="atLeast"/>
        <w:rPr>
          <w:rFonts w:cstheme="minorHAnsi"/>
          <w:b/>
          <w:color w:val="000000"/>
          <w:sz w:val="24"/>
          <w:szCs w:val="24"/>
        </w:rPr>
      </w:pPr>
    </w:p>
    <w:p w14:paraId="3DE2F6BB" w14:textId="77777777" w:rsidR="00520681" w:rsidRPr="00C13AE5" w:rsidRDefault="00520681" w:rsidP="0077381A">
      <w:pPr>
        <w:spacing w:line="240" w:lineRule="atLeast"/>
        <w:rPr>
          <w:rFonts w:cstheme="minorHAnsi"/>
          <w:b/>
          <w:color w:val="000000"/>
          <w:sz w:val="24"/>
          <w:szCs w:val="24"/>
        </w:rPr>
      </w:pPr>
      <w:r w:rsidRPr="00C13AE5">
        <w:rPr>
          <w:rFonts w:cstheme="minorHAnsi"/>
          <w:b/>
          <w:color w:val="000000"/>
          <w:sz w:val="24"/>
          <w:szCs w:val="24"/>
        </w:rPr>
        <w:t>Talk/Lecture 1. You will hear a woman called Sandy talking to a group of students about her job.</w:t>
      </w:r>
    </w:p>
    <w:p w14:paraId="4720444B" w14:textId="77777777" w:rsidR="00520681" w:rsidRPr="00C13AE5" w:rsidRDefault="00C61D4D" w:rsidP="0077381A">
      <w:pPr>
        <w:spacing w:line="240" w:lineRule="atLeast"/>
        <w:rPr>
          <w:rFonts w:cstheme="minorHAnsi"/>
          <w:b/>
          <w:color w:val="000000"/>
          <w:sz w:val="24"/>
          <w:szCs w:val="24"/>
          <w:shd w:val="clear" w:color="auto" w:fill="FFFFFF"/>
        </w:rPr>
      </w:pPr>
      <w:r w:rsidRPr="00C13AE5">
        <w:rPr>
          <w:rFonts w:cstheme="minorHAnsi"/>
          <w:b/>
          <w:color w:val="000000"/>
          <w:sz w:val="24"/>
          <w:szCs w:val="24"/>
          <w:shd w:val="clear" w:color="auto" w:fill="FFFFFF"/>
        </w:rPr>
        <w:t>2</w:t>
      </w:r>
      <w:r w:rsidR="00520681" w:rsidRPr="00C13AE5">
        <w:rPr>
          <w:rFonts w:cstheme="minorHAnsi"/>
          <w:b/>
          <w:color w:val="000000"/>
          <w:sz w:val="24"/>
          <w:szCs w:val="24"/>
          <w:shd w:val="clear" w:color="auto" w:fill="FFFFFF"/>
        </w:rPr>
        <w:t>1. What did Sandy Duffy want to be when she was at school?</w:t>
      </w:r>
    </w:p>
    <w:p w14:paraId="3BE8BB5A" w14:textId="77777777" w:rsidR="00C61D4D" w:rsidRPr="00C13AE5" w:rsidRDefault="00520681" w:rsidP="00F807E3">
      <w:pPr>
        <w:spacing w:line="240" w:lineRule="atLeast"/>
        <w:ind w:firstLine="720"/>
        <w:rPr>
          <w:rFonts w:cstheme="minorHAnsi"/>
          <w:color w:val="000000"/>
          <w:sz w:val="24"/>
          <w:szCs w:val="24"/>
          <w:shd w:val="clear" w:color="auto" w:fill="FFFFFF"/>
        </w:rPr>
      </w:pPr>
      <w:r w:rsidRPr="00C13AE5">
        <w:rPr>
          <w:rFonts w:cstheme="minorHAnsi"/>
          <w:color w:val="000000"/>
          <w:sz w:val="24"/>
          <w:szCs w:val="24"/>
          <w:shd w:val="clear" w:color="auto" w:fill="FFFFFF"/>
        </w:rPr>
        <w:t xml:space="preserve">A. </w:t>
      </w:r>
      <w:r w:rsidR="00D21EFC" w:rsidRPr="00C13AE5">
        <w:rPr>
          <w:rFonts w:cstheme="minorHAnsi"/>
          <w:color w:val="000000"/>
          <w:sz w:val="24"/>
          <w:szCs w:val="24"/>
          <w:shd w:val="clear" w:color="auto" w:fill="FFFFFF"/>
        </w:rPr>
        <w:t>a journalist</w:t>
      </w:r>
      <w:r w:rsidR="00D21EFC" w:rsidRPr="00C13AE5">
        <w:rPr>
          <w:rFonts w:cstheme="minorHAnsi"/>
          <w:color w:val="000000"/>
          <w:sz w:val="24"/>
          <w:szCs w:val="24"/>
          <w:shd w:val="clear" w:color="auto" w:fill="FFFFFF"/>
        </w:rPr>
        <w:tab/>
      </w:r>
      <w:r w:rsidR="00F807E3">
        <w:rPr>
          <w:rFonts w:cstheme="minorHAnsi"/>
          <w:color w:val="000000"/>
          <w:sz w:val="24"/>
          <w:szCs w:val="24"/>
          <w:shd w:val="clear" w:color="auto" w:fill="FFFFFF"/>
        </w:rPr>
        <w:tab/>
      </w:r>
      <w:r w:rsidR="00870F03" w:rsidRPr="00C13AE5">
        <w:rPr>
          <w:rFonts w:cstheme="minorHAnsi"/>
          <w:color w:val="000000"/>
          <w:sz w:val="24"/>
          <w:szCs w:val="24"/>
          <w:shd w:val="clear" w:color="auto" w:fill="FFFFFF"/>
        </w:rPr>
        <w:t>B</w:t>
      </w:r>
      <w:r w:rsidR="001E289D" w:rsidRPr="00C13AE5">
        <w:rPr>
          <w:rFonts w:cstheme="minorHAnsi"/>
          <w:color w:val="000000"/>
          <w:sz w:val="24"/>
          <w:szCs w:val="24"/>
          <w:shd w:val="clear" w:color="auto" w:fill="FFFFFF"/>
        </w:rPr>
        <w:t>.</w:t>
      </w:r>
      <w:r w:rsidR="00BA2D7A" w:rsidRPr="00C13AE5">
        <w:rPr>
          <w:rFonts w:cstheme="minorHAnsi"/>
          <w:color w:val="000000"/>
          <w:sz w:val="24"/>
          <w:szCs w:val="24"/>
          <w:shd w:val="clear" w:color="auto" w:fill="FFFFFF"/>
        </w:rPr>
        <w:t xml:space="preserve"> </w:t>
      </w:r>
      <w:r w:rsidR="00F807E3">
        <w:rPr>
          <w:rFonts w:cstheme="minorHAnsi"/>
          <w:color w:val="000000"/>
          <w:sz w:val="24"/>
          <w:szCs w:val="24"/>
          <w:shd w:val="clear" w:color="auto" w:fill="FFFFFF"/>
        </w:rPr>
        <w:t>a musician</w:t>
      </w:r>
      <w:r w:rsidR="00F807E3">
        <w:rPr>
          <w:rFonts w:cstheme="minorHAnsi"/>
          <w:color w:val="000000"/>
          <w:sz w:val="24"/>
          <w:szCs w:val="24"/>
          <w:shd w:val="clear" w:color="auto" w:fill="FFFFFF"/>
        </w:rPr>
        <w:tab/>
        <w:t xml:space="preserve">      </w:t>
      </w:r>
      <w:r w:rsidRPr="00C13AE5">
        <w:rPr>
          <w:rFonts w:cstheme="minorHAnsi"/>
          <w:color w:val="000000"/>
          <w:sz w:val="24"/>
          <w:szCs w:val="24"/>
          <w:shd w:val="clear" w:color="auto" w:fill="FFFFFF"/>
        </w:rPr>
        <w:t>C.</w:t>
      </w:r>
      <w:r w:rsidR="00D21EFC" w:rsidRPr="00C13AE5">
        <w:rPr>
          <w:rFonts w:cstheme="minorHAnsi"/>
          <w:color w:val="000000"/>
          <w:sz w:val="24"/>
          <w:szCs w:val="24"/>
          <w:shd w:val="clear" w:color="auto" w:fill="FFFFFF"/>
        </w:rPr>
        <w:t xml:space="preserve"> </w:t>
      </w:r>
      <w:r w:rsidR="001E289D" w:rsidRPr="00C13AE5">
        <w:rPr>
          <w:rFonts w:cstheme="minorHAnsi"/>
          <w:color w:val="000000"/>
          <w:sz w:val="24"/>
          <w:szCs w:val="24"/>
          <w:shd w:val="clear" w:color="auto" w:fill="FFFFFF"/>
        </w:rPr>
        <w:t>A director</w:t>
      </w:r>
      <w:r w:rsidR="001E289D" w:rsidRPr="00C13AE5">
        <w:rPr>
          <w:rFonts w:cstheme="minorHAnsi"/>
          <w:color w:val="000000"/>
          <w:sz w:val="24"/>
          <w:szCs w:val="24"/>
          <w:shd w:val="clear" w:color="auto" w:fill="FFFFFF"/>
        </w:rPr>
        <w:tab/>
      </w:r>
      <w:r w:rsidRPr="00C13AE5">
        <w:rPr>
          <w:rFonts w:cstheme="minorHAnsi"/>
          <w:color w:val="000000"/>
          <w:sz w:val="24"/>
          <w:szCs w:val="24"/>
          <w:shd w:val="clear" w:color="auto" w:fill="FFFFFF"/>
        </w:rPr>
        <w:t>D.</w:t>
      </w:r>
      <w:r w:rsidR="00D21EFC" w:rsidRPr="00C13AE5">
        <w:rPr>
          <w:rFonts w:cstheme="minorHAnsi"/>
          <w:color w:val="000000"/>
          <w:sz w:val="24"/>
          <w:szCs w:val="24"/>
          <w:shd w:val="clear" w:color="auto" w:fill="FFFFFF"/>
        </w:rPr>
        <w:t xml:space="preserve"> </w:t>
      </w:r>
      <w:r w:rsidRPr="00C13AE5">
        <w:rPr>
          <w:rFonts w:cstheme="minorHAnsi"/>
          <w:color w:val="000000"/>
          <w:sz w:val="24"/>
          <w:szCs w:val="24"/>
          <w:shd w:val="clear" w:color="auto" w:fill="FFFFFF"/>
        </w:rPr>
        <w:t>A basketball player</w:t>
      </w:r>
    </w:p>
    <w:p w14:paraId="6A6837D2" w14:textId="77777777" w:rsidR="00520681" w:rsidRPr="00C13AE5" w:rsidRDefault="00C61D4D" w:rsidP="0077381A">
      <w:pPr>
        <w:spacing w:line="240" w:lineRule="atLeast"/>
        <w:rPr>
          <w:rFonts w:cstheme="minorHAnsi"/>
          <w:b/>
          <w:color w:val="000000"/>
          <w:sz w:val="24"/>
          <w:szCs w:val="24"/>
          <w:shd w:val="clear" w:color="auto" w:fill="FFFFFF"/>
        </w:rPr>
      </w:pPr>
      <w:r w:rsidRPr="00C13AE5">
        <w:rPr>
          <w:rFonts w:cstheme="minorHAnsi"/>
          <w:b/>
          <w:color w:val="000000"/>
          <w:sz w:val="24"/>
          <w:szCs w:val="24"/>
          <w:shd w:val="clear" w:color="auto" w:fill="FFFFFF"/>
        </w:rPr>
        <w:t>2</w:t>
      </w:r>
      <w:r w:rsidR="00D21EFC" w:rsidRPr="00C13AE5">
        <w:rPr>
          <w:rFonts w:cstheme="minorHAnsi"/>
          <w:b/>
          <w:color w:val="000000"/>
          <w:sz w:val="24"/>
          <w:szCs w:val="24"/>
          <w:shd w:val="clear" w:color="auto" w:fill="FFFFFF"/>
        </w:rPr>
        <w:t xml:space="preserve">2. </w:t>
      </w:r>
      <w:r w:rsidR="00520681" w:rsidRPr="00C13AE5">
        <w:rPr>
          <w:rFonts w:cstheme="minorHAnsi"/>
          <w:b/>
          <w:color w:val="000000"/>
          <w:sz w:val="24"/>
          <w:szCs w:val="24"/>
          <w:shd w:val="clear" w:color="auto" w:fill="FFFFFF"/>
        </w:rPr>
        <w:t>What did Sandy study at university?</w:t>
      </w:r>
    </w:p>
    <w:p w14:paraId="3B32621C" w14:textId="77777777" w:rsidR="00C61D4D" w:rsidRPr="00C13AE5" w:rsidRDefault="00520681" w:rsidP="00F807E3">
      <w:pPr>
        <w:spacing w:line="240" w:lineRule="atLeast"/>
        <w:ind w:firstLine="720"/>
        <w:rPr>
          <w:rFonts w:cstheme="minorHAnsi"/>
          <w:color w:val="000000"/>
          <w:sz w:val="24"/>
          <w:szCs w:val="24"/>
          <w:shd w:val="clear" w:color="auto" w:fill="FFFFFF"/>
        </w:rPr>
      </w:pPr>
      <w:r w:rsidRPr="00C13AE5">
        <w:rPr>
          <w:rFonts w:cstheme="minorHAnsi"/>
          <w:color w:val="000000"/>
          <w:sz w:val="24"/>
          <w:szCs w:val="24"/>
          <w:shd w:val="clear" w:color="auto" w:fill="FFFFFF"/>
        </w:rPr>
        <w:t xml:space="preserve">A. </w:t>
      </w:r>
      <w:r w:rsidR="00870F03" w:rsidRPr="00C13AE5">
        <w:rPr>
          <w:rFonts w:cstheme="minorHAnsi"/>
          <w:color w:val="000000"/>
          <w:sz w:val="24"/>
          <w:szCs w:val="24"/>
          <w:shd w:val="clear" w:color="auto" w:fill="FFFFFF"/>
        </w:rPr>
        <w:t>Math and Physics</w:t>
      </w:r>
      <w:r w:rsidR="00870F03" w:rsidRPr="00C13AE5">
        <w:rPr>
          <w:rFonts w:cstheme="minorHAnsi"/>
          <w:color w:val="000000"/>
          <w:sz w:val="24"/>
          <w:szCs w:val="24"/>
          <w:shd w:val="clear" w:color="auto" w:fill="FFFFFF"/>
        </w:rPr>
        <w:tab/>
      </w:r>
      <w:r w:rsidR="00F807E3">
        <w:rPr>
          <w:rFonts w:cstheme="minorHAnsi"/>
          <w:color w:val="000000"/>
          <w:sz w:val="24"/>
          <w:szCs w:val="24"/>
          <w:shd w:val="clear" w:color="auto" w:fill="FFFFFF"/>
        </w:rPr>
        <w:t xml:space="preserve">      </w:t>
      </w:r>
      <w:r w:rsidR="00870F03" w:rsidRPr="00C13AE5">
        <w:rPr>
          <w:rFonts w:cstheme="minorHAnsi"/>
          <w:color w:val="000000"/>
          <w:sz w:val="24"/>
          <w:szCs w:val="24"/>
          <w:shd w:val="clear" w:color="auto" w:fill="FFFFFF"/>
        </w:rPr>
        <w:t>B</w:t>
      </w:r>
      <w:r w:rsidR="001E289D" w:rsidRPr="00C13AE5">
        <w:rPr>
          <w:rFonts w:cstheme="minorHAnsi"/>
          <w:color w:val="000000"/>
          <w:sz w:val="24"/>
          <w:szCs w:val="24"/>
          <w:shd w:val="clear" w:color="auto" w:fill="FFFFFF"/>
        </w:rPr>
        <w:t>.</w:t>
      </w:r>
      <w:r w:rsidR="00BA2D7A" w:rsidRPr="00C13AE5">
        <w:rPr>
          <w:rFonts w:cstheme="minorHAnsi"/>
          <w:color w:val="000000"/>
          <w:sz w:val="24"/>
          <w:szCs w:val="24"/>
          <w:shd w:val="clear" w:color="auto" w:fill="FFFFFF"/>
        </w:rPr>
        <w:t xml:space="preserve"> </w:t>
      </w:r>
      <w:r w:rsidR="00F807E3">
        <w:rPr>
          <w:rFonts w:cstheme="minorHAnsi"/>
          <w:color w:val="000000"/>
          <w:sz w:val="24"/>
          <w:szCs w:val="24"/>
          <w:shd w:val="clear" w:color="auto" w:fill="FFFFFF"/>
        </w:rPr>
        <w:t xml:space="preserve">film making         </w:t>
      </w:r>
      <w:r w:rsidR="001E289D" w:rsidRPr="00C13AE5">
        <w:rPr>
          <w:rFonts w:cstheme="minorHAnsi"/>
          <w:color w:val="000000"/>
          <w:sz w:val="24"/>
          <w:szCs w:val="24"/>
          <w:shd w:val="clear" w:color="auto" w:fill="FFFFFF"/>
        </w:rPr>
        <w:t>C. Technology</w:t>
      </w:r>
      <w:r w:rsidR="001E289D" w:rsidRPr="00C13AE5">
        <w:rPr>
          <w:rFonts w:cstheme="minorHAnsi"/>
          <w:color w:val="000000"/>
          <w:sz w:val="24"/>
          <w:szCs w:val="24"/>
          <w:shd w:val="clear" w:color="auto" w:fill="FFFFFF"/>
        </w:rPr>
        <w:tab/>
      </w:r>
      <w:r w:rsidR="001E289D" w:rsidRPr="00C13AE5">
        <w:rPr>
          <w:rFonts w:cstheme="minorHAnsi"/>
          <w:color w:val="000000"/>
          <w:sz w:val="24"/>
          <w:szCs w:val="24"/>
          <w:shd w:val="clear" w:color="auto" w:fill="FFFFFF"/>
        </w:rPr>
        <w:tab/>
      </w:r>
      <w:r w:rsidRPr="00C13AE5">
        <w:rPr>
          <w:rFonts w:cstheme="minorHAnsi"/>
          <w:color w:val="000000"/>
          <w:sz w:val="24"/>
          <w:szCs w:val="24"/>
          <w:shd w:val="clear" w:color="auto" w:fill="FFFFFF"/>
        </w:rPr>
        <w:t>D. Art</w:t>
      </w:r>
    </w:p>
    <w:p w14:paraId="16EA9874" w14:textId="77777777" w:rsidR="00520681" w:rsidRPr="00C13AE5" w:rsidRDefault="00C61D4D" w:rsidP="0077381A">
      <w:pPr>
        <w:spacing w:line="240" w:lineRule="atLeast"/>
        <w:rPr>
          <w:rFonts w:cstheme="minorHAnsi"/>
          <w:b/>
          <w:color w:val="000000"/>
          <w:sz w:val="24"/>
          <w:szCs w:val="24"/>
          <w:shd w:val="clear" w:color="auto" w:fill="FFFFFF"/>
        </w:rPr>
      </w:pPr>
      <w:r w:rsidRPr="00C13AE5">
        <w:rPr>
          <w:rFonts w:cstheme="minorHAnsi"/>
          <w:b/>
          <w:color w:val="000000"/>
          <w:sz w:val="24"/>
          <w:szCs w:val="24"/>
          <w:shd w:val="clear" w:color="auto" w:fill="FFFFFF"/>
        </w:rPr>
        <w:t>2</w:t>
      </w:r>
      <w:r w:rsidR="00D21EFC" w:rsidRPr="00C13AE5">
        <w:rPr>
          <w:rFonts w:cstheme="minorHAnsi"/>
          <w:b/>
          <w:color w:val="000000"/>
          <w:sz w:val="24"/>
          <w:szCs w:val="24"/>
          <w:shd w:val="clear" w:color="auto" w:fill="FFFFFF"/>
        </w:rPr>
        <w:t xml:space="preserve">3. </w:t>
      </w:r>
      <w:r w:rsidR="00520681" w:rsidRPr="00C13AE5">
        <w:rPr>
          <w:rFonts w:cstheme="minorHAnsi"/>
          <w:b/>
          <w:color w:val="000000"/>
          <w:sz w:val="24"/>
          <w:szCs w:val="24"/>
          <w:shd w:val="clear" w:color="auto" w:fill="FFFFFF"/>
        </w:rPr>
        <w:t>How did Sandy get her first job as a video game writer?</w:t>
      </w:r>
    </w:p>
    <w:p w14:paraId="40E74A2C" w14:textId="77777777" w:rsidR="00520681" w:rsidRPr="00C13AE5" w:rsidRDefault="00520681" w:rsidP="0077381A">
      <w:pPr>
        <w:spacing w:line="240" w:lineRule="atLeast"/>
        <w:ind w:firstLine="720"/>
        <w:rPr>
          <w:rFonts w:cstheme="minorHAnsi"/>
          <w:color w:val="000000"/>
          <w:sz w:val="24"/>
          <w:szCs w:val="24"/>
          <w:shd w:val="clear" w:color="auto" w:fill="FFFFFF"/>
        </w:rPr>
      </w:pPr>
      <w:r w:rsidRPr="00C13AE5">
        <w:rPr>
          <w:rFonts w:cstheme="minorHAnsi"/>
          <w:color w:val="000000"/>
          <w:sz w:val="24"/>
          <w:szCs w:val="24"/>
          <w:shd w:val="clear" w:color="auto" w:fill="FFFFFF"/>
        </w:rPr>
        <w:t>A. Sh</w:t>
      </w:r>
      <w:r w:rsidR="001F400D" w:rsidRPr="00C13AE5">
        <w:rPr>
          <w:rFonts w:cstheme="minorHAnsi"/>
          <w:color w:val="000000"/>
          <w:sz w:val="24"/>
          <w:szCs w:val="24"/>
          <w:shd w:val="clear" w:color="auto" w:fill="FFFFFF"/>
        </w:rPr>
        <w:t>e answered a job advertisement.</w:t>
      </w:r>
    </w:p>
    <w:p w14:paraId="04153E06" w14:textId="77777777" w:rsidR="00520681" w:rsidRPr="00C13AE5" w:rsidRDefault="00520681" w:rsidP="0077381A">
      <w:pPr>
        <w:spacing w:line="240" w:lineRule="atLeast"/>
        <w:ind w:firstLine="720"/>
        <w:rPr>
          <w:rFonts w:cstheme="minorHAnsi"/>
          <w:color w:val="000000"/>
          <w:sz w:val="24"/>
          <w:szCs w:val="24"/>
          <w:shd w:val="clear" w:color="auto" w:fill="FFFFFF"/>
        </w:rPr>
      </w:pPr>
      <w:r w:rsidRPr="00C13AE5">
        <w:rPr>
          <w:rFonts w:cstheme="minorHAnsi"/>
          <w:color w:val="000000"/>
          <w:sz w:val="24"/>
          <w:szCs w:val="24"/>
          <w:shd w:val="clear" w:color="auto" w:fill="FFFFFF"/>
        </w:rPr>
        <w:t>B. She met someone at a conference.</w:t>
      </w:r>
    </w:p>
    <w:p w14:paraId="3DF91CF5" w14:textId="77777777" w:rsidR="00520681" w:rsidRPr="00C13AE5" w:rsidRDefault="00870F03" w:rsidP="0077381A">
      <w:pPr>
        <w:spacing w:line="240" w:lineRule="atLeast"/>
        <w:ind w:firstLine="720"/>
        <w:rPr>
          <w:rFonts w:cstheme="minorHAnsi"/>
          <w:color w:val="000000"/>
          <w:sz w:val="24"/>
          <w:szCs w:val="24"/>
          <w:shd w:val="clear" w:color="auto" w:fill="FFFFFF"/>
        </w:rPr>
      </w:pPr>
      <w:r w:rsidRPr="00C13AE5">
        <w:rPr>
          <w:rFonts w:cstheme="minorHAnsi"/>
          <w:color w:val="000000"/>
          <w:sz w:val="24"/>
          <w:szCs w:val="24"/>
          <w:shd w:val="clear" w:color="auto" w:fill="FFFFFF"/>
        </w:rPr>
        <w:t>C</w:t>
      </w:r>
      <w:r w:rsidR="00520681" w:rsidRPr="00C13AE5">
        <w:rPr>
          <w:rFonts w:cstheme="minorHAnsi"/>
          <w:color w:val="000000"/>
          <w:sz w:val="24"/>
          <w:szCs w:val="24"/>
          <w:shd w:val="clear" w:color="auto" w:fill="FFFFFF"/>
        </w:rPr>
        <w:t>.</w:t>
      </w:r>
      <w:r w:rsidR="00BA2D7A" w:rsidRPr="00C13AE5">
        <w:rPr>
          <w:rFonts w:cstheme="minorHAnsi"/>
          <w:color w:val="000000"/>
          <w:sz w:val="24"/>
          <w:szCs w:val="24"/>
          <w:shd w:val="clear" w:color="auto" w:fill="FFFFFF"/>
        </w:rPr>
        <w:t xml:space="preserve"> </w:t>
      </w:r>
      <w:r w:rsidR="00520681" w:rsidRPr="00C13AE5">
        <w:rPr>
          <w:rFonts w:cstheme="minorHAnsi"/>
          <w:color w:val="000000"/>
          <w:sz w:val="24"/>
          <w:szCs w:val="24"/>
          <w:shd w:val="clear" w:color="auto" w:fill="FFFFFF"/>
        </w:rPr>
        <w:t>She sent some information about herself to a company.</w:t>
      </w:r>
    </w:p>
    <w:p w14:paraId="18D8C65D" w14:textId="77777777" w:rsidR="001E289D" w:rsidRPr="00C13AE5" w:rsidRDefault="00F807E3" w:rsidP="00F807E3">
      <w:pPr>
        <w:spacing w:line="240" w:lineRule="atLeast"/>
        <w:ind w:firstLine="720"/>
        <w:rPr>
          <w:rFonts w:cstheme="minorHAnsi"/>
          <w:color w:val="000000"/>
          <w:sz w:val="24"/>
          <w:szCs w:val="24"/>
          <w:shd w:val="clear" w:color="auto" w:fill="FFFFFF"/>
        </w:rPr>
      </w:pPr>
      <w:r>
        <w:rPr>
          <w:rFonts w:cstheme="minorHAnsi"/>
          <w:color w:val="000000"/>
          <w:sz w:val="24"/>
          <w:szCs w:val="24"/>
          <w:shd w:val="clear" w:color="auto" w:fill="FFFFFF"/>
        </w:rPr>
        <w:t>D. She was invited by a friend.</w:t>
      </w:r>
    </w:p>
    <w:p w14:paraId="4F3E8BB7" w14:textId="77777777" w:rsidR="00520681" w:rsidRPr="00C13AE5" w:rsidRDefault="00C61D4D" w:rsidP="0077381A">
      <w:pPr>
        <w:spacing w:line="240" w:lineRule="atLeast"/>
        <w:rPr>
          <w:rFonts w:cstheme="minorHAnsi"/>
          <w:b/>
          <w:color w:val="000000"/>
          <w:sz w:val="24"/>
          <w:szCs w:val="24"/>
          <w:shd w:val="clear" w:color="auto" w:fill="FFFFFF"/>
        </w:rPr>
      </w:pPr>
      <w:r w:rsidRPr="00C13AE5">
        <w:rPr>
          <w:rFonts w:cstheme="minorHAnsi"/>
          <w:b/>
          <w:color w:val="000000"/>
          <w:sz w:val="24"/>
          <w:szCs w:val="24"/>
          <w:shd w:val="clear" w:color="auto" w:fill="FFFFFF"/>
        </w:rPr>
        <w:t>2</w:t>
      </w:r>
      <w:r w:rsidR="00520681" w:rsidRPr="00C13AE5">
        <w:rPr>
          <w:rFonts w:cstheme="minorHAnsi"/>
          <w:b/>
          <w:color w:val="000000"/>
          <w:sz w:val="24"/>
          <w:szCs w:val="24"/>
          <w:shd w:val="clear" w:color="auto" w:fill="FFFFFF"/>
        </w:rPr>
        <w:t>4. What does Sandy like best about being a video game writer?</w:t>
      </w:r>
    </w:p>
    <w:p w14:paraId="2D82D295" w14:textId="77777777" w:rsidR="00520681" w:rsidRPr="00C13AE5" w:rsidRDefault="00520681" w:rsidP="0077381A">
      <w:pPr>
        <w:spacing w:line="240" w:lineRule="atLeast"/>
        <w:ind w:firstLine="720"/>
        <w:rPr>
          <w:rFonts w:cstheme="minorHAnsi"/>
          <w:color w:val="000000"/>
          <w:sz w:val="24"/>
          <w:szCs w:val="24"/>
          <w:shd w:val="clear" w:color="auto" w:fill="FFFFFF"/>
        </w:rPr>
      </w:pPr>
      <w:r w:rsidRPr="00C13AE5">
        <w:rPr>
          <w:rFonts w:cstheme="minorHAnsi"/>
          <w:color w:val="000000"/>
          <w:sz w:val="24"/>
          <w:szCs w:val="24"/>
          <w:shd w:val="clear" w:color="auto" w:fill="FFFFFF"/>
        </w:rPr>
        <w:t xml:space="preserve">A. </w:t>
      </w:r>
      <w:r w:rsidR="001E289D" w:rsidRPr="00C13AE5">
        <w:rPr>
          <w:rFonts w:cstheme="minorHAnsi"/>
          <w:color w:val="000000"/>
          <w:sz w:val="24"/>
          <w:szCs w:val="24"/>
          <w:shd w:val="clear" w:color="auto" w:fill="FFFFFF"/>
        </w:rPr>
        <w:t>the prizes she has won.</w:t>
      </w:r>
      <w:r w:rsidR="001E289D" w:rsidRPr="00C13AE5">
        <w:rPr>
          <w:rFonts w:cstheme="minorHAnsi"/>
          <w:color w:val="000000"/>
          <w:sz w:val="24"/>
          <w:szCs w:val="24"/>
          <w:shd w:val="clear" w:color="auto" w:fill="FFFFFF"/>
        </w:rPr>
        <w:tab/>
      </w:r>
      <w:r w:rsidR="001E289D" w:rsidRPr="00C13AE5">
        <w:rPr>
          <w:rFonts w:cstheme="minorHAnsi"/>
          <w:color w:val="000000"/>
          <w:sz w:val="24"/>
          <w:szCs w:val="24"/>
          <w:shd w:val="clear" w:color="auto" w:fill="FFFFFF"/>
        </w:rPr>
        <w:tab/>
      </w:r>
      <w:r w:rsidRPr="00C13AE5">
        <w:rPr>
          <w:rFonts w:cstheme="minorHAnsi"/>
          <w:color w:val="000000"/>
          <w:sz w:val="24"/>
          <w:szCs w:val="24"/>
          <w:shd w:val="clear" w:color="auto" w:fill="FFFFFF"/>
        </w:rPr>
        <w:t>B. the high salary</w:t>
      </w:r>
    </w:p>
    <w:p w14:paraId="0ED57593" w14:textId="77777777" w:rsidR="001E289D" w:rsidRPr="00C13AE5" w:rsidRDefault="00870F03" w:rsidP="00F807E3">
      <w:pPr>
        <w:spacing w:line="240" w:lineRule="atLeast"/>
        <w:ind w:firstLine="720"/>
        <w:rPr>
          <w:rFonts w:cstheme="minorHAnsi"/>
          <w:color w:val="000000"/>
          <w:sz w:val="24"/>
          <w:szCs w:val="24"/>
          <w:shd w:val="clear" w:color="auto" w:fill="FFFFFF"/>
        </w:rPr>
      </w:pPr>
      <w:r w:rsidRPr="00C13AE5">
        <w:rPr>
          <w:rFonts w:cstheme="minorHAnsi"/>
          <w:color w:val="000000"/>
          <w:sz w:val="24"/>
          <w:szCs w:val="24"/>
          <w:shd w:val="clear" w:color="auto" w:fill="FFFFFF"/>
        </w:rPr>
        <w:t>C</w:t>
      </w:r>
      <w:r w:rsidR="001E289D" w:rsidRPr="00C13AE5">
        <w:rPr>
          <w:rFonts w:cstheme="minorHAnsi"/>
          <w:color w:val="000000"/>
          <w:sz w:val="24"/>
          <w:szCs w:val="24"/>
          <w:shd w:val="clear" w:color="auto" w:fill="FFFFFF"/>
        </w:rPr>
        <w:t>.</w:t>
      </w:r>
      <w:r w:rsidR="00BA2D7A" w:rsidRPr="00C13AE5">
        <w:rPr>
          <w:rFonts w:cstheme="minorHAnsi"/>
          <w:color w:val="000000"/>
          <w:sz w:val="24"/>
          <w:szCs w:val="24"/>
          <w:shd w:val="clear" w:color="auto" w:fill="FFFFFF"/>
        </w:rPr>
        <w:t xml:space="preserve"> </w:t>
      </w:r>
      <w:r w:rsidR="001E289D" w:rsidRPr="00C13AE5">
        <w:rPr>
          <w:rFonts w:cstheme="minorHAnsi"/>
          <w:color w:val="000000"/>
          <w:sz w:val="24"/>
          <w:szCs w:val="24"/>
          <w:shd w:val="clear" w:color="auto" w:fill="FFFFFF"/>
        </w:rPr>
        <w:t>the people she works with</w:t>
      </w:r>
      <w:r w:rsidR="001E289D" w:rsidRPr="00C13AE5">
        <w:rPr>
          <w:rFonts w:cstheme="minorHAnsi"/>
          <w:color w:val="000000"/>
          <w:sz w:val="24"/>
          <w:szCs w:val="24"/>
          <w:shd w:val="clear" w:color="auto" w:fill="FFFFFF"/>
        </w:rPr>
        <w:tab/>
      </w:r>
      <w:r w:rsidR="001E289D" w:rsidRPr="00C13AE5">
        <w:rPr>
          <w:rFonts w:cstheme="minorHAnsi"/>
          <w:color w:val="000000"/>
          <w:sz w:val="24"/>
          <w:szCs w:val="24"/>
          <w:shd w:val="clear" w:color="auto" w:fill="FFFFFF"/>
        </w:rPr>
        <w:tab/>
      </w:r>
      <w:r w:rsidR="00F807E3">
        <w:rPr>
          <w:rFonts w:cstheme="minorHAnsi"/>
          <w:color w:val="000000"/>
          <w:sz w:val="24"/>
          <w:szCs w:val="24"/>
          <w:shd w:val="clear" w:color="auto" w:fill="FFFFFF"/>
        </w:rPr>
        <w:t>D. the great working condition</w:t>
      </w:r>
    </w:p>
    <w:p w14:paraId="2E0C3AE8" w14:textId="77777777" w:rsidR="00520681" w:rsidRPr="00C13AE5" w:rsidRDefault="00C61D4D" w:rsidP="0077381A">
      <w:pPr>
        <w:spacing w:line="240" w:lineRule="atLeast"/>
        <w:rPr>
          <w:rFonts w:cstheme="minorHAnsi"/>
          <w:b/>
          <w:color w:val="000000"/>
          <w:sz w:val="24"/>
          <w:szCs w:val="24"/>
          <w:shd w:val="clear" w:color="auto" w:fill="FFFFFF"/>
        </w:rPr>
      </w:pPr>
      <w:r w:rsidRPr="00C13AE5">
        <w:rPr>
          <w:rFonts w:cstheme="minorHAnsi"/>
          <w:b/>
          <w:color w:val="000000"/>
          <w:sz w:val="24"/>
          <w:szCs w:val="24"/>
          <w:shd w:val="clear" w:color="auto" w:fill="FFFFFF"/>
        </w:rPr>
        <w:t>2</w:t>
      </w:r>
      <w:r w:rsidR="00D21EFC" w:rsidRPr="00C13AE5">
        <w:rPr>
          <w:rFonts w:cstheme="minorHAnsi"/>
          <w:b/>
          <w:color w:val="000000"/>
          <w:sz w:val="24"/>
          <w:szCs w:val="24"/>
          <w:shd w:val="clear" w:color="auto" w:fill="FFFFFF"/>
        </w:rPr>
        <w:t xml:space="preserve">5. </w:t>
      </w:r>
      <w:r w:rsidR="00520681" w:rsidRPr="00C13AE5">
        <w:rPr>
          <w:rFonts w:cstheme="minorHAnsi"/>
          <w:b/>
          <w:color w:val="000000"/>
          <w:sz w:val="24"/>
          <w:szCs w:val="24"/>
          <w:shd w:val="clear" w:color="auto" w:fill="FFFFFF"/>
        </w:rPr>
        <w:t>What does Sandy dislike about being a video game writer?</w:t>
      </w:r>
    </w:p>
    <w:p w14:paraId="263C9A18" w14:textId="77777777" w:rsidR="00520681" w:rsidRPr="00C13AE5" w:rsidRDefault="00870F03" w:rsidP="0077381A">
      <w:pPr>
        <w:spacing w:line="240" w:lineRule="atLeast"/>
        <w:ind w:firstLine="720"/>
        <w:rPr>
          <w:rFonts w:cstheme="minorHAnsi"/>
          <w:color w:val="000000"/>
          <w:sz w:val="24"/>
          <w:szCs w:val="24"/>
          <w:shd w:val="clear" w:color="auto" w:fill="FFFFFF"/>
        </w:rPr>
      </w:pPr>
      <w:r w:rsidRPr="00C13AE5">
        <w:rPr>
          <w:rFonts w:cstheme="minorHAnsi"/>
          <w:color w:val="000000"/>
          <w:sz w:val="24"/>
          <w:szCs w:val="24"/>
          <w:shd w:val="clear" w:color="auto" w:fill="FFFFFF"/>
        </w:rPr>
        <w:t>A</w:t>
      </w:r>
      <w:r w:rsidR="001E289D" w:rsidRPr="00C13AE5">
        <w:rPr>
          <w:rFonts w:cstheme="minorHAnsi"/>
          <w:color w:val="000000"/>
          <w:sz w:val="24"/>
          <w:szCs w:val="24"/>
          <w:shd w:val="clear" w:color="auto" w:fill="FFFFFF"/>
        </w:rPr>
        <w:t>.</w:t>
      </w:r>
      <w:r w:rsidR="001F400D" w:rsidRPr="00C13AE5">
        <w:rPr>
          <w:rFonts w:cstheme="minorHAnsi"/>
          <w:color w:val="000000"/>
          <w:sz w:val="24"/>
          <w:szCs w:val="24"/>
          <w:shd w:val="clear" w:color="auto" w:fill="FFFFFF"/>
        </w:rPr>
        <w:t xml:space="preserve"> </w:t>
      </w:r>
      <w:r w:rsidR="001E289D" w:rsidRPr="00C13AE5">
        <w:rPr>
          <w:rFonts w:cstheme="minorHAnsi"/>
          <w:color w:val="000000"/>
          <w:sz w:val="24"/>
          <w:szCs w:val="24"/>
          <w:shd w:val="clear" w:color="auto" w:fill="FFFFFF"/>
        </w:rPr>
        <w:t>She has to travel a lot.</w:t>
      </w:r>
      <w:r w:rsidR="001E289D" w:rsidRPr="00C13AE5">
        <w:rPr>
          <w:rFonts w:cstheme="minorHAnsi"/>
          <w:color w:val="000000"/>
          <w:sz w:val="24"/>
          <w:szCs w:val="24"/>
          <w:shd w:val="clear" w:color="auto" w:fill="FFFFFF"/>
        </w:rPr>
        <w:tab/>
      </w:r>
      <w:r w:rsidR="001E289D" w:rsidRPr="00C13AE5">
        <w:rPr>
          <w:rFonts w:cstheme="minorHAnsi"/>
          <w:color w:val="000000"/>
          <w:sz w:val="24"/>
          <w:szCs w:val="24"/>
          <w:shd w:val="clear" w:color="auto" w:fill="FFFFFF"/>
        </w:rPr>
        <w:tab/>
      </w:r>
      <w:r w:rsidR="00520681" w:rsidRPr="00C13AE5">
        <w:rPr>
          <w:rFonts w:cstheme="minorHAnsi"/>
          <w:color w:val="000000"/>
          <w:sz w:val="24"/>
          <w:szCs w:val="24"/>
          <w:shd w:val="clear" w:color="auto" w:fill="FFFFFF"/>
        </w:rPr>
        <w:t>B. She has to work long hours.</w:t>
      </w:r>
    </w:p>
    <w:p w14:paraId="7DF04CF4" w14:textId="77777777" w:rsidR="0002255F" w:rsidRPr="00C13AE5" w:rsidRDefault="00520681" w:rsidP="0077381A">
      <w:pPr>
        <w:spacing w:line="240" w:lineRule="atLeast"/>
        <w:ind w:firstLine="720"/>
        <w:rPr>
          <w:rFonts w:cstheme="minorHAnsi"/>
          <w:color w:val="000000"/>
          <w:sz w:val="24"/>
          <w:szCs w:val="24"/>
          <w:shd w:val="clear" w:color="auto" w:fill="FFFFFF"/>
        </w:rPr>
      </w:pPr>
      <w:r w:rsidRPr="00C13AE5">
        <w:rPr>
          <w:rFonts w:cstheme="minorHAnsi"/>
          <w:color w:val="000000"/>
          <w:sz w:val="24"/>
          <w:szCs w:val="24"/>
          <w:shd w:val="clear" w:color="auto" w:fill="FFFFFF"/>
        </w:rPr>
        <w:t>C. S</w:t>
      </w:r>
      <w:r w:rsidR="001E289D" w:rsidRPr="00C13AE5">
        <w:rPr>
          <w:rFonts w:cstheme="minorHAnsi"/>
          <w:color w:val="000000"/>
          <w:sz w:val="24"/>
          <w:szCs w:val="24"/>
          <w:shd w:val="clear" w:color="auto" w:fill="FFFFFF"/>
        </w:rPr>
        <w:t>he often has to change her job.</w:t>
      </w:r>
      <w:r w:rsidR="001E289D" w:rsidRPr="00C13AE5">
        <w:rPr>
          <w:rFonts w:cstheme="minorHAnsi"/>
          <w:color w:val="000000"/>
          <w:sz w:val="24"/>
          <w:szCs w:val="24"/>
          <w:shd w:val="clear" w:color="auto" w:fill="FFFFFF"/>
        </w:rPr>
        <w:tab/>
      </w:r>
      <w:r w:rsidRPr="00C13AE5">
        <w:rPr>
          <w:rFonts w:cstheme="minorHAnsi"/>
          <w:color w:val="000000"/>
          <w:sz w:val="24"/>
          <w:szCs w:val="24"/>
          <w:shd w:val="clear" w:color="auto" w:fill="FFFFFF"/>
        </w:rPr>
        <w:t>D. She has to live far from home.</w:t>
      </w:r>
    </w:p>
    <w:p w14:paraId="06C51C5D" w14:textId="77777777" w:rsidR="007C1A7A" w:rsidRPr="00C13AE5" w:rsidRDefault="007C1A7A" w:rsidP="0077381A">
      <w:pPr>
        <w:spacing w:line="240" w:lineRule="atLeast"/>
        <w:rPr>
          <w:rFonts w:cstheme="minorHAnsi"/>
          <w:b/>
          <w:color w:val="000000"/>
          <w:sz w:val="24"/>
          <w:szCs w:val="24"/>
          <w:shd w:val="clear" w:color="auto" w:fill="FFFFFF"/>
        </w:rPr>
      </w:pPr>
    </w:p>
    <w:p w14:paraId="52DDC8AB" w14:textId="77777777" w:rsidR="001E289D" w:rsidRPr="00C13AE5" w:rsidRDefault="00354A2F" w:rsidP="0077381A">
      <w:pPr>
        <w:spacing w:line="240" w:lineRule="atLeast"/>
        <w:rPr>
          <w:rFonts w:cstheme="minorHAnsi"/>
          <w:b/>
          <w:color w:val="000000"/>
          <w:sz w:val="24"/>
          <w:szCs w:val="24"/>
          <w:shd w:val="clear" w:color="auto" w:fill="FFFFFF"/>
        </w:rPr>
      </w:pPr>
      <w:r w:rsidRPr="00C13AE5">
        <w:rPr>
          <w:rFonts w:cstheme="minorHAnsi"/>
          <w:b/>
          <w:color w:val="000000"/>
          <w:sz w:val="24"/>
          <w:szCs w:val="24"/>
          <w:shd w:val="clear" w:color="auto" w:fill="FFFFFF"/>
        </w:rPr>
        <w:t>Talk/</w:t>
      </w:r>
      <w:r w:rsidR="001E289D" w:rsidRPr="00C13AE5">
        <w:rPr>
          <w:rFonts w:cstheme="minorHAnsi"/>
          <w:b/>
          <w:color w:val="000000"/>
          <w:sz w:val="24"/>
          <w:szCs w:val="24"/>
          <w:shd w:val="clear" w:color="auto" w:fill="FFFFFF"/>
        </w:rPr>
        <w:t xml:space="preserve">Lecture 2: </w:t>
      </w:r>
      <w:r w:rsidR="00F807E3">
        <w:rPr>
          <w:rFonts w:cstheme="minorHAnsi"/>
          <w:b/>
          <w:color w:val="000000"/>
          <w:sz w:val="24"/>
          <w:szCs w:val="24"/>
          <w:shd w:val="clear" w:color="auto" w:fill="FFFFFF"/>
        </w:rPr>
        <w:t>Listen and answer the questions</w:t>
      </w:r>
    </w:p>
    <w:p w14:paraId="21681A65" w14:textId="77777777" w:rsidR="00D21EFC" w:rsidRPr="00C13AE5" w:rsidRDefault="00C61D4D" w:rsidP="0077381A">
      <w:pPr>
        <w:spacing w:line="240" w:lineRule="atLeast"/>
        <w:rPr>
          <w:rFonts w:cstheme="minorHAnsi"/>
          <w:b/>
          <w:color w:val="000000"/>
          <w:sz w:val="24"/>
          <w:szCs w:val="24"/>
          <w:shd w:val="clear" w:color="auto" w:fill="FFFFFF"/>
        </w:rPr>
      </w:pPr>
      <w:r w:rsidRPr="00C13AE5">
        <w:rPr>
          <w:rFonts w:cstheme="minorHAnsi"/>
          <w:b/>
          <w:color w:val="000000"/>
          <w:sz w:val="24"/>
          <w:szCs w:val="24"/>
          <w:shd w:val="clear" w:color="auto" w:fill="FFFFFF"/>
        </w:rPr>
        <w:t>2</w:t>
      </w:r>
      <w:r w:rsidR="00D21EFC" w:rsidRPr="00C13AE5">
        <w:rPr>
          <w:rFonts w:cstheme="minorHAnsi"/>
          <w:b/>
          <w:color w:val="000000"/>
          <w:sz w:val="24"/>
          <w:szCs w:val="24"/>
          <w:shd w:val="clear" w:color="auto" w:fill="FFFFFF"/>
        </w:rPr>
        <w:t>6. How long does the trek last?</w:t>
      </w:r>
    </w:p>
    <w:p w14:paraId="31C9591A" w14:textId="77777777" w:rsidR="004F1B12" w:rsidRPr="00C13AE5" w:rsidRDefault="00870F03" w:rsidP="00F807E3">
      <w:pPr>
        <w:spacing w:line="240" w:lineRule="atLeast"/>
        <w:ind w:firstLine="720"/>
        <w:rPr>
          <w:rFonts w:cstheme="minorHAnsi"/>
          <w:color w:val="000000"/>
          <w:sz w:val="24"/>
          <w:szCs w:val="24"/>
          <w:shd w:val="clear" w:color="auto" w:fill="FFFFFF"/>
        </w:rPr>
      </w:pPr>
      <w:r w:rsidRPr="00C13AE5">
        <w:rPr>
          <w:rFonts w:cstheme="minorHAnsi"/>
          <w:color w:val="000000"/>
          <w:sz w:val="24"/>
          <w:szCs w:val="24"/>
          <w:shd w:val="clear" w:color="auto" w:fill="FFFFFF"/>
        </w:rPr>
        <w:t>A. a day</w:t>
      </w:r>
      <w:r w:rsidRPr="00C13AE5">
        <w:rPr>
          <w:rFonts w:cstheme="minorHAnsi"/>
          <w:color w:val="000000"/>
          <w:sz w:val="24"/>
          <w:szCs w:val="24"/>
          <w:shd w:val="clear" w:color="auto" w:fill="FFFFFF"/>
        </w:rPr>
        <w:tab/>
      </w:r>
      <w:r w:rsidRPr="00C13AE5">
        <w:rPr>
          <w:rFonts w:cstheme="minorHAnsi"/>
          <w:color w:val="000000"/>
          <w:sz w:val="24"/>
          <w:szCs w:val="24"/>
          <w:shd w:val="clear" w:color="auto" w:fill="FFFFFF"/>
        </w:rPr>
        <w:tab/>
        <w:t>B. three days</w:t>
      </w:r>
      <w:r w:rsidRPr="00C13AE5">
        <w:rPr>
          <w:rFonts w:cstheme="minorHAnsi"/>
          <w:color w:val="000000"/>
          <w:sz w:val="24"/>
          <w:szCs w:val="24"/>
          <w:shd w:val="clear" w:color="auto" w:fill="FFFFFF"/>
        </w:rPr>
        <w:tab/>
      </w:r>
      <w:r w:rsidRPr="00C13AE5">
        <w:rPr>
          <w:rFonts w:cstheme="minorHAnsi"/>
          <w:color w:val="000000"/>
          <w:sz w:val="24"/>
          <w:szCs w:val="24"/>
          <w:shd w:val="clear" w:color="auto" w:fill="FFFFFF"/>
        </w:rPr>
        <w:tab/>
        <w:t>C</w:t>
      </w:r>
      <w:r w:rsidR="001E289D" w:rsidRPr="00C13AE5">
        <w:rPr>
          <w:rFonts w:cstheme="minorHAnsi"/>
          <w:color w:val="000000"/>
          <w:sz w:val="24"/>
          <w:szCs w:val="24"/>
          <w:shd w:val="clear" w:color="auto" w:fill="FFFFFF"/>
        </w:rPr>
        <w:t>. five days</w:t>
      </w:r>
      <w:r w:rsidR="001E289D" w:rsidRPr="00C13AE5">
        <w:rPr>
          <w:rFonts w:cstheme="minorHAnsi"/>
          <w:color w:val="000000"/>
          <w:sz w:val="24"/>
          <w:szCs w:val="24"/>
          <w:shd w:val="clear" w:color="auto" w:fill="FFFFFF"/>
        </w:rPr>
        <w:tab/>
      </w:r>
      <w:r w:rsidR="001E289D" w:rsidRPr="00C13AE5">
        <w:rPr>
          <w:rFonts w:cstheme="minorHAnsi"/>
          <w:color w:val="000000"/>
          <w:sz w:val="24"/>
          <w:szCs w:val="24"/>
          <w:shd w:val="clear" w:color="auto" w:fill="FFFFFF"/>
        </w:rPr>
        <w:tab/>
      </w:r>
      <w:r w:rsidR="00D21EFC" w:rsidRPr="00C13AE5">
        <w:rPr>
          <w:rFonts w:cstheme="minorHAnsi"/>
          <w:color w:val="000000"/>
          <w:sz w:val="24"/>
          <w:szCs w:val="24"/>
          <w:shd w:val="clear" w:color="auto" w:fill="FFFFFF"/>
        </w:rPr>
        <w:t>D. a week</w:t>
      </w:r>
    </w:p>
    <w:p w14:paraId="146C0E11" w14:textId="77777777" w:rsidR="00D21EFC" w:rsidRPr="00C13AE5" w:rsidRDefault="00C61D4D" w:rsidP="0077381A">
      <w:pPr>
        <w:spacing w:line="240" w:lineRule="atLeast"/>
        <w:rPr>
          <w:rFonts w:cstheme="minorHAnsi"/>
          <w:b/>
          <w:color w:val="000000"/>
          <w:sz w:val="24"/>
          <w:szCs w:val="24"/>
          <w:shd w:val="clear" w:color="auto" w:fill="FFFFFF"/>
        </w:rPr>
      </w:pPr>
      <w:r w:rsidRPr="00C13AE5">
        <w:rPr>
          <w:rFonts w:cstheme="minorHAnsi"/>
          <w:b/>
          <w:color w:val="000000"/>
          <w:sz w:val="24"/>
          <w:szCs w:val="24"/>
          <w:shd w:val="clear" w:color="auto" w:fill="FFFFFF"/>
        </w:rPr>
        <w:t>2</w:t>
      </w:r>
      <w:r w:rsidR="00D21EFC" w:rsidRPr="00C13AE5">
        <w:rPr>
          <w:rFonts w:cstheme="minorHAnsi"/>
          <w:b/>
          <w:color w:val="000000"/>
          <w:sz w:val="24"/>
          <w:szCs w:val="24"/>
          <w:shd w:val="clear" w:color="auto" w:fill="FFFFFF"/>
        </w:rPr>
        <w:t>7. The trek aims to raise money for</w:t>
      </w:r>
      <w:r w:rsidR="00354A2F" w:rsidRPr="00C13AE5">
        <w:rPr>
          <w:rFonts w:cstheme="minorHAnsi"/>
          <w:b/>
          <w:color w:val="000000"/>
          <w:sz w:val="24"/>
          <w:szCs w:val="24"/>
          <w:shd w:val="clear" w:color="auto" w:fill="FFFFFF"/>
        </w:rPr>
        <w:t xml:space="preserve"> …………..</w:t>
      </w:r>
    </w:p>
    <w:p w14:paraId="106470EE" w14:textId="77777777" w:rsidR="004F1B12" w:rsidRPr="00C13AE5" w:rsidRDefault="00870F03" w:rsidP="00F807E3">
      <w:pPr>
        <w:spacing w:line="240" w:lineRule="atLeast"/>
        <w:ind w:firstLine="720"/>
        <w:rPr>
          <w:rFonts w:cstheme="minorHAnsi"/>
          <w:color w:val="000000"/>
          <w:sz w:val="24"/>
          <w:szCs w:val="24"/>
          <w:shd w:val="clear" w:color="auto" w:fill="FFFFFF"/>
        </w:rPr>
      </w:pPr>
      <w:r w:rsidRPr="00C13AE5">
        <w:rPr>
          <w:rFonts w:cstheme="minorHAnsi"/>
          <w:color w:val="000000"/>
          <w:sz w:val="24"/>
          <w:szCs w:val="24"/>
          <w:shd w:val="clear" w:color="auto" w:fill="FFFFFF"/>
        </w:rPr>
        <w:t>A</w:t>
      </w:r>
      <w:r w:rsidR="001E289D" w:rsidRPr="00C13AE5">
        <w:rPr>
          <w:rFonts w:cstheme="minorHAnsi"/>
          <w:color w:val="000000"/>
          <w:sz w:val="24"/>
          <w:szCs w:val="24"/>
          <w:shd w:val="clear" w:color="auto" w:fill="FFFFFF"/>
        </w:rPr>
        <w:t>. health care</w:t>
      </w:r>
      <w:r w:rsidR="001E289D" w:rsidRPr="00C13AE5">
        <w:rPr>
          <w:rFonts w:cstheme="minorHAnsi"/>
          <w:color w:val="000000"/>
          <w:sz w:val="24"/>
          <w:szCs w:val="24"/>
          <w:shd w:val="clear" w:color="auto" w:fill="FFFFFF"/>
        </w:rPr>
        <w:tab/>
      </w:r>
      <w:r w:rsidR="001E289D" w:rsidRPr="00C13AE5">
        <w:rPr>
          <w:rFonts w:cstheme="minorHAnsi"/>
          <w:color w:val="000000"/>
          <w:sz w:val="24"/>
          <w:szCs w:val="24"/>
          <w:shd w:val="clear" w:color="auto" w:fill="FFFFFF"/>
        </w:rPr>
        <w:tab/>
        <w:t>B. school education</w:t>
      </w:r>
      <w:r w:rsidR="001E289D" w:rsidRPr="00C13AE5">
        <w:rPr>
          <w:rFonts w:cstheme="minorHAnsi"/>
          <w:color w:val="000000"/>
          <w:sz w:val="24"/>
          <w:szCs w:val="24"/>
          <w:shd w:val="clear" w:color="auto" w:fill="FFFFFF"/>
        </w:rPr>
        <w:tab/>
        <w:t>C. hospital</w:t>
      </w:r>
      <w:r w:rsidR="001E289D" w:rsidRPr="00C13AE5">
        <w:rPr>
          <w:rFonts w:cstheme="minorHAnsi"/>
          <w:color w:val="000000"/>
          <w:sz w:val="24"/>
          <w:szCs w:val="24"/>
          <w:shd w:val="clear" w:color="auto" w:fill="FFFFFF"/>
        </w:rPr>
        <w:tab/>
      </w:r>
      <w:r w:rsidR="00D21EFC" w:rsidRPr="00C13AE5">
        <w:rPr>
          <w:rFonts w:cstheme="minorHAnsi"/>
          <w:color w:val="000000"/>
          <w:sz w:val="24"/>
          <w:szCs w:val="24"/>
          <w:shd w:val="clear" w:color="auto" w:fill="FFFFFF"/>
        </w:rPr>
        <w:t>D. the old people</w:t>
      </w:r>
    </w:p>
    <w:p w14:paraId="784D0A43" w14:textId="77777777" w:rsidR="00D21EFC" w:rsidRPr="00C13AE5" w:rsidRDefault="00C61D4D" w:rsidP="0077381A">
      <w:pPr>
        <w:spacing w:line="240" w:lineRule="atLeast"/>
        <w:rPr>
          <w:rFonts w:cstheme="minorHAnsi"/>
          <w:b/>
          <w:color w:val="000000"/>
          <w:sz w:val="24"/>
          <w:szCs w:val="24"/>
          <w:shd w:val="clear" w:color="auto" w:fill="FFFFFF"/>
        </w:rPr>
      </w:pPr>
      <w:r w:rsidRPr="00C13AE5">
        <w:rPr>
          <w:rFonts w:cstheme="minorHAnsi"/>
          <w:b/>
          <w:color w:val="000000"/>
          <w:sz w:val="24"/>
          <w:szCs w:val="24"/>
          <w:shd w:val="clear" w:color="auto" w:fill="FFFFFF"/>
        </w:rPr>
        <w:t>2</w:t>
      </w:r>
      <w:r w:rsidR="00D21EFC" w:rsidRPr="00C13AE5">
        <w:rPr>
          <w:rFonts w:cstheme="minorHAnsi"/>
          <w:b/>
          <w:color w:val="000000"/>
          <w:sz w:val="24"/>
          <w:szCs w:val="24"/>
          <w:shd w:val="clear" w:color="auto" w:fill="FFFFFF"/>
        </w:rPr>
        <w:t>8. The cost of the trek includes</w:t>
      </w:r>
      <w:r w:rsidR="00354A2F" w:rsidRPr="00C13AE5">
        <w:rPr>
          <w:rFonts w:cstheme="minorHAnsi"/>
          <w:b/>
          <w:color w:val="000000"/>
          <w:sz w:val="24"/>
          <w:szCs w:val="24"/>
          <w:shd w:val="clear" w:color="auto" w:fill="FFFFFF"/>
        </w:rPr>
        <w:t xml:space="preserve"> ………………</w:t>
      </w:r>
    </w:p>
    <w:p w14:paraId="3E8FA832" w14:textId="77777777" w:rsidR="001E289D" w:rsidRPr="00C13AE5" w:rsidRDefault="001E289D" w:rsidP="0077381A">
      <w:pPr>
        <w:spacing w:line="240" w:lineRule="atLeast"/>
        <w:ind w:firstLine="720"/>
        <w:rPr>
          <w:rFonts w:cstheme="minorHAnsi"/>
          <w:color w:val="000000"/>
          <w:sz w:val="24"/>
          <w:szCs w:val="24"/>
          <w:shd w:val="clear" w:color="auto" w:fill="FFFFFF"/>
        </w:rPr>
      </w:pPr>
      <w:r w:rsidRPr="00C13AE5">
        <w:rPr>
          <w:rFonts w:cstheme="minorHAnsi"/>
          <w:color w:val="000000"/>
          <w:sz w:val="24"/>
          <w:szCs w:val="24"/>
          <w:shd w:val="clear" w:color="auto" w:fill="FFFFFF"/>
        </w:rPr>
        <w:t>A. flight and airport taxes</w:t>
      </w:r>
      <w:r w:rsidRPr="00C13AE5">
        <w:rPr>
          <w:rFonts w:cstheme="minorHAnsi"/>
          <w:color w:val="000000"/>
          <w:sz w:val="24"/>
          <w:szCs w:val="24"/>
          <w:shd w:val="clear" w:color="auto" w:fill="FFFFFF"/>
        </w:rPr>
        <w:tab/>
        <w:t>B. medical provision and taxes</w:t>
      </w:r>
      <w:r w:rsidRPr="00C13AE5">
        <w:rPr>
          <w:rFonts w:cstheme="minorHAnsi"/>
          <w:color w:val="000000"/>
          <w:sz w:val="24"/>
          <w:szCs w:val="24"/>
          <w:shd w:val="clear" w:color="auto" w:fill="FFFFFF"/>
        </w:rPr>
        <w:tab/>
      </w:r>
    </w:p>
    <w:p w14:paraId="283469BF" w14:textId="77777777" w:rsidR="004F1B12" w:rsidRPr="00C13AE5" w:rsidRDefault="001E289D" w:rsidP="00F807E3">
      <w:pPr>
        <w:spacing w:line="240" w:lineRule="atLeast"/>
        <w:ind w:firstLine="720"/>
        <w:rPr>
          <w:rFonts w:cstheme="minorHAnsi"/>
          <w:color w:val="000000"/>
          <w:sz w:val="24"/>
          <w:szCs w:val="24"/>
          <w:shd w:val="clear" w:color="auto" w:fill="FFFFFF"/>
        </w:rPr>
      </w:pPr>
      <w:r w:rsidRPr="00C13AE5">
        <w:rPr>
          <w:rFonts w:cstheme="minorHAnsi"/>
          <w:color w:val="000000"/>
          <w:sz w:val="24"/>
          <w:szCs w:val="24"/>
          <w:shd w:val="clear" w:color="auto" w:fill="FFFFFF"/>
        </w:rPr>
        <w:t>C. Foods</w:t>
      </w:r>
      <w:r w:rsidRPr="00C13AE5">
        <w:rPr>
          <w:rFonts w:cstheme="minorHAnsi"/>
          <w:color w:val="000000"/>
          <w:sz w:val="24"/>
          <w:szCs w:val="24"/>
          <w:shd w:val="clear" w:color="auto" w:fill="FFFFFF"/>
        </w:rPr>
        <w:tab/>
      </w:r>
      <w:r w:rsidRPr="00C13AE5">
        <w:rPr>
          <w:rFonts w:cstheme="minorHAnsi"/>
          <w:color w:val="000000"/>
          <w:sz w:val="24"/>
          <w:szCs w:val="24"/>
          <w:shd w:val="clear" w:color="auto" w:fill="FFFFFF"/>
        </w:rPr>
        <w:tab/>
      </w:r>
      <w:r w:rsidRPr="00C13AE5">
        <w:rPr>
          <w:rFonts w:cstheme="minorHAnsi"/>
          <w:color w:val="000000"/>
          <w:sz w:val="24"/>
          <w:szCs w:val="24"/>
          <w:shd w:val="clear" w:color="auto" w:fill="FFFFFF"/>
        </w:rPr>
        <w:tab/>
      </w:r>
      <w:r w:rsidR="00870F03" w:rsidRPr="00C13AE5">
        <w:rPr>
          <w:rFonts w:cstheme="minorHAnsi"/>
          <w:color w:val="000000"/>
          <w:sz w:val="24"/>
          <w:szCs w:val="24"/>
          <w:shd w:val="clear" w:color="auto" w:fill="FFFFFF"/>
        </w:rPr>
        <w:t>D</w:t>
      </w:r>
      <w:r w:rsidR="00D21EFC" w:rsidRPr="00C13AE5">
        <w:rPr>
          <w:rFonts w:cstheme="minorHAnsi"/>
          <w:color w:val="000000"/>
          <w:sz w:val="24"/>
          <w:szCs w:val="24"/>
          <w:shd w:val="clear" w:color="auto" w:fill="FFFFFF"/>
        </w:rPr>
        <w:t>. Food and accommodation</w:t>
      </w:r>
    </w:p>
    <w:p w14:paraId="7DC98738" w14:textId="77777777" w:rsidR="00D21EFC" w:rsidRPr="00C13AE5" w:rsidRDefault="00C61D4D" w:rsidP="0077381A">
      <w:pPr>
        <w:spacing w:line="240" w:lineRule="atLeast"/>
        <w:rPr>
          <w:rFonts w:cstheme="minorHAnsi"/>
          <w:b/>
          <w:color w:val="000000"/>
          <w:sz w:val="24"/>
          <w:szCs w:val="24"/>
          <w:shd w:val="clear" w:color="auto" w:fill="FFFFFF"/>
        </w:rPr>
      </w:pPr>
      <w:r w:rsidRPr="00C13AE5">
        <w:rPr>
          <w:rFonts w:cstheme="minorHAnsi"/>
          <w:b/>
          <w:color w:val="000000"/>
          <w:sz w:val="24"/>
          <w:szCs w:val="24"/>
          <w:shd w:val="clear" w:color="auto" w:fill="FFFFFF"/>
        </w:rPr>
        <w:t>2</w:t>
      </w:r>
      <w:r w:rsidR="00354A2F" w:rsidRPr="00C13AE5">
        <w:rPr>
          <w:rFonts w:cstheme="minorHAnsi"/>
          <w:b/>
          <w:color w:val="000000"/>
          <w:sz w:val="24"/>
          <w:szCs w:val="24"/>
          <w:shd w:val="clear" w:color="auto" w:fill="FFFFFF"/>
        </w:rPr>
        <w:t>9. Participants must ………………</w:t>
      </w:r>
    </w:p>
    <w:p w14:paraId="37557072" w14:textId="77777777" w:rsidR="001E289D" w:rsidRPr="00C13AE5" w:rsidRDefault="00D21EFC" w:rsidP="0077381A">
      <w:pPr>
        <w:spacing w:line="240" w:lineRule="atLeast"/>
        <w:ind w:firstLine="720"/>
        <w:rPr>
          <w:rFonts w:cstheme="minorHAnsi"/>
          <w:color w:val="000000"/>
          <w:sz w:val="24"/>
          <w:szCs w:val="24"/>
          <w:shd w:val="clear" w:color="auto" w:fill="FFFFFF"/>
        </w:rPr>
      </w:pPr>
      <w:r w:rsidRPr="00C13AE5">
        <w:rPr>
          <w:rFonts w:cstheme="minorHAnsi"/>
          <w:color w:val="000000"/>
          <w:sz w:val="24"/>
          <w:szCs w:val="24"/>
          <w:shd w:val="clear" w:color="auto" w:fill="FFFFFF"/>
        </w:rPr>
        <w:t>A. w</w:t>
      </w:r>
      <w:r w:rsidR="001E289D" w:rsidRPr="00C13AE5">
        <w:rPr>
          <w:rFonts w:cstheme="minorHAnsi"/>
          <w:color w:val="000000"/>
          <w:sz w:val="24"/>
          <w:szCs w:val="24"/>
          <w:shd w:val="clear" w:color="auto" w:fill="FFFFFF"/>
        </w:rPr>
        <w:t>alk across a glacier.</w:t>
      </w:r>
      <w:r w:rsidR="001E289D" w:rsidRPr="00C13AE5">
        <w:rPr>
          <w:rFonts w:cstheme="minorHAnsi"/>
          <w:color w:val="000000"/>
          <w:sz w:val="24"/>
          <w:szCs w:val="24"/>
          <w:shd w:val="clear" w:color="auto" w:fill="FFFFFF"/>
        </w:rPr>
        <w:tab/>
      </w:r>
      <w:r w:rsidR="001E289D" w:rsidRPr="00C13AE5">
        <w:rPr>
          <w:rFonts w:cstheme="minorHAnsi"/>
          <w:color w:val="000000"/>
          <w:sz w:val="24"/>
          <w:szCs w:val="24"/>
          <w:shd w:val="clear" w:color="auto" w:fill="FFFFFF"/>
        </w:rPr>
        <w:tab/>
      </w:r>
      <w:r w:rsidR="001E289D" w:rsidRPr="00C13AE5">
        <w:rPr>
          <w:rFonts w:cstheme="minorHAnsi"/>
          <w:color w:val="000000"/>
          <w:sz w:val="24"/>
          <w:szCs w:val="24"/>
          <w:shd w:val="clear" w:color="auto" w:fill="FFFFFF"/>
        </w:rPr>
        <w:tab/>
      </w:r>
      <w:r w:rsidR="001E289D" w:rsidRPr="00C13AE5">
        <w:rPr>
          <w:rFonts w:cstheme="minorHAnsi"/>
          <w:color w:val="000000"/>
          <w:sz w:val="24"/>
          <w:szCs w:val="24"/>
          <w:shd w:val="clear" w:color="auto" w:fill="FFFFFF"/>
        </w:rPr>
        <w:tab/>
      </w:r>
      <w:r w:rsidRPr="00C13AE5">
        <w:rPr>
          <w:rFonts w:cstheme="minorHAnsi"/>
          <w:color w:val="000000"/>
          <w:sz w:val="24"/>
          <w:szCs w:val="24"/>
          <w:shd w:val="clear" w:color="auto" w:fill="FFFFFF"/>
        </w:rPr>
        <w:t>B. complete a fitness course.</w:t>
      </w:r>
    </w:p>
    <w:p w14:paraId="63C79E0D" w14:textId="77777777" w:rsidR="004F1B12" w:rsidRPr="00C13AE5" w:rsidRDefault="00870F03" w:rsidP="00F807E3">
      <w:pPr>
        <w:spacing w:line="240" w:lineRule="atLeast"/>
        <w:ind w:firstLine="720"/>
        <w:rPr>
          <w:rFonts w:cstheme="minorHAnsi"/>
          <w:color w:val="000000"/>
          <w:sz w:val="24"/>
          <w:szCs w:val="24"/>
          <w:shd w:val="clear" w:color="auto" w:fill="FFFFFF"/>
        </w:rPr>
      </w:pPr>
      <w:r w:rsidRPr="00C13AE5">
        <w:rPr>
          <w:rFonts w:cstheme="minorHAnsi"/>
          <w:color w:val="000000"/>
          <w:sz w:val="24"/>
          <w:szCs w:val="24"/>
          <w:shd w:val="clear" w:color="auto" w:fill="FFFFFF"/>
        </w:rPr>
        <w:lastRenderedPageBreak/>
        <w:t>C</w:t>
      </w:r>
      <w:r w:rsidR="00D21EFC" w:rsidRPr="00C13AE5">
        <w:rPr>
          <w:rFonts w:cstheme="minorHAnsi"/>
          <w:color w:val="000000"/>
          <w:sz w:val="24"/>
          <w:szCs w:val="24"/>
          <w:shd w:val="clear" w:color="auto" w:fill="FFFFFF"/>
        </w:rPr>
        <w:t xml:space="preserve">. agree </w:t>
      </w:r>
      <w:r w:rsidR="001E289D" w:rsidRPr="00C13AE5">
        <w:rPr>
          <w:rFonts w:cstheme="minorHAnsi"/>
          <w:color w:val="000000"/>
          <w:sz w:val="24"/>
          <w:szCs w:val="24"/>
          <w:shd w:val="clear" w:color="auto" w:fill="FFFFFF"/>
        </w:rPr>
        <w:t>to raise funds for the charity.</w:t>
      </w:r>
      <w:r w:rsidR="001E289D" w:rsidRPr="00C13AE5">
        <w:rPr>
          <w:rFonts w:cstheme="minorHAnsi"/>
          <w:color w:val="000000"/>
          <w:sz w:val="24"/>
          <w:szCs w:val="24"/>
          <w:shd w:val="clear" w:color="auto" w:fill="FFFFFF"/>
        </w:rPr>
        <w:tab/>
      </w:r>
      <w:r w:rsidR="001E289D" w:rsidRPr="00C13AE5">
        <w:rPr>
          <w:rFonts w:cstheme="minorHAnsi"/>
          <w:color w:val="000000"/>
          <w:sz w:val="24"/>
          <w:szCs w:val="24"/>
          <w:shd w:val="clear" w:color="auto" w:fill="FFFFFF"/>
        </w:rPr>
        <w:tab/>
      </w:r>
      <w:r w:rsidR="00F807E3">
        <w:rPr>
          <w:rFonts w:cstheme="minorHAnsi"/>
          <w:color w:val="000000"/>
          <w:sz w:val="24"/>
          <w:szCs w:val="24"/>
          <w:shd w:val="clear" w:color="auto" w:fill="FFFFFF"/>
        </w:rPr>
        <w:t>D. pay amount of money.</w:t>
      </w:r>
    </w:p>
    <w:p w14:paraId="7C07545A" w14:textId="77777777" w:rsidR="00D21EFC" w:rsidRPr="00C13AE5" w:rsidRDefault="00C61D4D" w:rsidP="0077381A">
      <w:pPr>
        <w:spacing w:line="240" w:lineRule="atLeast"/>
        <w:rPr>
          <w:rFonts w:cstheme="minorHAnsi"/>
          <w:b/>
          <w:color w:val="000000"/>
          <w:sz w:val="24"/>
          <w:szCs w:val="24"/>
          <w:shd w:val="clear" w:color="auto" w:fill="FFFFFF"/>
        </w:rPr>
      </w:pPr>
      <w:r w:rsidRPr="00C13AE5">
        <w:rPr>
          <w:rFonts w:cstheme="minorHAnsi"/>
          <w:b/>
          <w:color w:val="000000"/>
          <w:sz w:val="24"/>
          <w:szCs w:val="24"/>
          <w:shd w:val="clear" w:color="auto" w:fill="FFFFFF"/>
        </w:rPr>
        <w:t>3</w:t>
      </w:r>
      <w:r w:rsidR="00D21EFC" w:rsidRPr="00C13AE5">
        <w:rPr>
          <w:rFonts w:cstheme="minorHAnsi"/>
          <w:b/>
          <w:color w:val="000000"/>
          <w:sz w:val="24"/>
          <w:szCs w:val="24"/>
          <w:shd w:val="clear" w:color="auto" w:fill="FFFFFF"/>
        </w:rPr>
        <w:t>0. The trip starts on</w:t>
      </w:r>
      <w:r w:rsidR="00354A2F" w:rsidRPr="00C13AE5">
        <w:rPr>
          <w:rFonts w:cstheme="minorHAnsi"/>
          <w:b/>
          <w:color w:val="000000"/>
          <w:sz w:val="24"/>
          <w:szCs w:val="24"/>
          <w:shd w:val="clear" w:color="auto" w:fill="FFFFFF"/>
        </w:rPr>
        <w:t xml:space="preserve"> ……………..</w:t>
      </w:r>
    </w:p>
    <w:p w14:paraId="403BF5A9" w14:textId="77777777" w:rsidR="001E289D" w:rsidRPr="00C13AE5" w:rsidRDefault="00D21EFC" w:rsidP="00F807E3">
      <w:pPr>
        <w:spacing w:line="240" w:lineRule="atLeast"/>
        <w:ind w:firstLine="720"/>
        <w:rPr>
          <w:rFonts w:cstheme="minorHAnsi"/>
          <w:color w:val="000000"/>
          <w:sz w:val="24"/>
          <w:szCs w:val="24"/>
          <w:shd w:val="clear" w:color="auto" w:fill="FFFFFF"/>
        </w:rPr>
      </w:pPr>
      <w:r w:rsidRPr="00C13AE5">
        <w:rPr>
          <w:rFonts w:cstheme="minorHAnsi"/>
          <w:color w:val="000000"/>
          <w:sz w:val="24"/>
          <w:szCs w:val="24"/>
          <w:shd w:val="clear" w:color="auto" w:fill="FFFFFF"/>
        </w:rPr>
        <w:t>A. 1</w:t>
      </w:r>
      <w:r w:rsidRPr="00C13AE5">
        <w:rPr>
          <w:rFonts w:cstheme="minorHAnsi"/>
          <w:color w:val="000000"/>
          <w:sz w:val="24"/>
          <w:szCs w:val="24"/>
          <w:shd w:val="clear" w:color="auto" w:fill="FFFFFF"/>
          <w:vertAlign w:val="superscript"/>
        </w:rPr>
        <w:t>st</w:t>
      </w:r>
      <w:r w:rsidR="001E289D" w:rsidRPr="00C13AE5">
        <w:rPr>
          <w:rFonts w:cstheme="minorHAnsi"/>
          <w:color w:val="000000"/>
          <w:sz w:val="24"/>
          <w:szCs w:val="24"/>
          <w:shd w:val="clear" w:color="auto" w:fill="FFFFFF"/>
        </w:rPr>
        <w:t xml:space="preserve"> of November</w:t>
      </w:r>
      <w:r w:rsidR="001E289D" w:rsidRPr="00C13AE5">
        <w:rPr>
          <w:rFonts w:cstheme="minorHAnsi"/>
          <w:color w:val="000000"/>
          <w:sz w:val="24"/>
          <w:szCs w:val="24"/>
          <w:shd w:val="clear" w:color="auto" w:fill="FFFFFF"/>
        </w:rPr>
        <w:tab/>
      </w:r>
      <w:r w:rsidR="00870F03" w:rsidRPr="00C13AE5">
        <w:rPr>
          <w:rFonts w:cstheme="minorHAnsi"/>
          <w:color w:val="000000"/>
          <w:sz w:val="24"/>
          <w:szCs w:val="24"/>
          <w:shd w:val="clear" w:color="auto" w:fill="FFFFFF"/>
        </w:rPr>
        <w:t>B</w:t>
      </w:r>
      <w:r w:rsidRPr="00C13AE5">
        <w:rPr>
          <w:rFonts w:cstheme="minorHAnsi"/>
          <w:color w:val="000000"/>
          <w:sz w:val="24"/>
          <w:szCs w:val="24"/>
          <w:shd w:val="clear" w:color="auto" w:fill="FFFFFF"/>
        </w:rPr>
        <w:t>. 3</w:t>
      </w:r>
      <w:r w:rsidRPr="00C13AE5">
        <w:rPr>
          <w:rFonts w:cstheme="minorHAnsi"/>
          <w:color w:val="000000"/>
          <w:sz w:val="24"/>
          <w:szCs w:val="24"/>
          <w:shd w:val="clear" w:color="auto" w:fill="FFFFFF"/>
          <w:vertAlign w:val="superscript"/>
        </w:rPr>
        <w:t>rd</w:t>
      </w:r>
      <w:r w:rsidR="001E289D" w:rsidRPr="00C13AE5">
        <w:rPr>
          <w:rFonts w:cstheme="minorHAnsi"/>
          <w:color w:val="000000"/>
          <w:sz w:val="24"/>
          <w:szCs w:val="24"/>
          <w:shd w:val="clear" w:color="auto" w:fill="FFFFFF"/>
        </w:rPr>
        <w:t xml:space="preserve"> of November</w:t>
      </w:r>
      <w:r w:rsidR="001E289D" w:rsidRPr="00C13AE5">
        <w:rPr>
          <w:rFonts w:cstheme="minorHAnsi"/>
          <w:color w:val="000000"/>
          <w:sz w:val="24"/>
          <w:szCs w:val="24"/>
          <w:shd w:val="clear" w:color="auto" w:fill="FFFFFF"/>
        </w:rPr>
        <w:tab/>
      </w:r>
      <w:r w:rsidRPr="00C13AE5">
        <w:rPr>
          <w:rFonts w:cstheme="minorHAnsi"/>
          <w:color w:val="000000"/>
          <w:sz w:val="24"/>
          <w:szCs w:val="24"/>
          <w:shd w:val="clear" w:color="auto" w:fill="FFFFFF"/>
        </w:rPr>
        <w:t>C. 13</w:t>
      </w:r>
      <w:r w:rsidRPr="00C13AE5">
        <w:rPr>
          <w:rFonts w:cstheme="minorHAnsi"/>
          <w:color w:val="000000"/>
          <w:sz w:val="24"/>
          <w:szCs w:val="24"/>
          <w:shd w:val="clear" w:color="auto" w:fill="FFFFFF"/>
          <w:vertAlign w:val="superscript"/>
        </w:rPr>
        <w:t>th</w:t>
      </w:r>
      <w:r w:rsidR="001E289D" w:rsidRPr="00C13AE5">
        <w:rPr>
          <w:rFonts w:cstheme="minorHAnsi"/>
          <w:color w:val="000000"/>
          <w:sz w:val="24"/>
          <w:szCs w:val="24"/>
          <w:shd w:val="clear" w:color="auto" w:fill="FFFFFF"/>
        </w:rPr>
        <w:t xml:space="preserve"> of November</w:t>
      </w:r>
      <w:r w:rsidR="001E289D" w:rsidRPr="00C13AE5">
        <w:rPr>
          <w:rFonts w:cstheme="minorHAnsi"/>
          <w:color w:val="000000"/>
          <w:sz w:val="24"/>
          <w:szCs w:val="24"/>
          <w:shd w:val="clear" w:color="auto" w:fill="FFFFFF"/>
        </w:rPr>
        <w:tab/>
      </w:r>
      <w:r w:rsidRPr="00C13AE5">
        <w:rPr>
          <w:rFonts w:cstheme="minorHAnsi"/>
          <w:color w:val="000000"/>
          <w:sz w:val="24"/>
          <w:szCs w:val="24"/>
          <w:shd w:val="clear" w:color="auto" w:fill="FFFFFF"/>
        </w:rPr>
        <w:t>D. 23th of November</w:t>
      </w:r>
    </w:p>
    <w:p w14:paraId="574C1CB3" w14:textId="77777777" w:rsidR="00F807E3" w:rsidRDefault="00F807E3" w:rsidP="0077381A">
      <w:pPr>
        <w:spacing w:line="240" w:lineRule="atLeast"/>
        <w:rPr>
          <w:rFonts w:cstheme="minorHAnsi"/>
          <w:b/>
          <w:color w:val="000000"/>
          <w:sz w:val="24"/>
          <w:szCs w:val="24"/>
        </w:rPr>
      </w:pPr>
    </w:p>
    <w:p w14:paraId="1DF5E3BC" w14:textId="77777777" w:rsidR="00D21EFC" w:rsidRPr="00C13AE5" w:rsidRDefault="00D21EFC" w:rsidP="0077381A">
      <w:pPr>
        <w:spacing w:line="240" w:lineRule="atLeast"/>
        <w:rPr>
          <w:rFonts w:cstheme="minorHAnsi"/>
          <w:b/>
          <w:color w:val="000000"/>
          <w:sz w:val="24"/>
          <w:szCs w:val="24"/>
        </w:rPr>
      </w:pPr>
      <w:r w:rsidRPr="00C13AE5">
        <w:rPr>
          <w:rFonts w:cstheme="minorHAnsi"/>
          <w:b/>
          <w:color w:val="000000"/>
          <w:sz w:val="24"/>
          <w:szCs w:val="24"/>
        </w:rPr>
        <w:t>Talk/Lecture 3. Listen to a woman talking about changes of India.</w:t>
      </w:r>
    </w:p>
    <w:p w14:paraId="7D2E5B91" w14:textId="77777777" w:rsidR="00D21EFC" w:rsidRPr="00C13AE5" w:rsidRDefault="00D7697D" w:rsidP="0077381A">
      <w:pPr>
        <w:spacing w:line="240" w:lineRule="atLeast"/>
        <w:rPr>
          <w:rFonts w:cstheme="minorHAnsi"/>
          <w:b/>
          <w:color w:val="000000"/>
          <w:sz w:val="24"/>
          <w:szCs w:val="24"/>
          <w:shd w:val="clear" w:color="auto" w:fill="FFFFFF"/>
        </w:rPr>
      </w:pPr>
      <w:r w:rsidRPr="00C13AE5">
        <w:rPr>
          <w:rFonts w:cstheme="minorHAnsi"/>
          <w:b/>
          <w:color w:val="000000"/>
          <w:sz w:val="24"/>
          <w:szCs w:val="24"/>
          <w:shd w:val="clear" w:color="auto" w:fill="FFFFFF"/>
        </w:rPr>
        <w:t>3</w:t>
      </w:r>
      <w:r w:rsidR="00D21EFC" w:rsidRPr="00C13AE5">
        <w:rPr>
          <w:rFonts w:cstheme="minorHAnsi"/>
          <w:b/>
          <w:color w:val="000000"/>
          <w:sz w:val="24"/>
          <w:szCs w:val="24"/>
          <w:shd w:val="clear" w:color="auto" w:fill="FFFFFF"/>
        </w:rPr>
        <w:t>1. Where do many of the rich people live?</w:t>
      </w:r>
    </w:p>
    <w:p w14:paraId="767BB352" w14:textId="77777777" w:rsidR="001A7553" w:rsidRPr="00C13AE5" w:rsidRDefault="001E289D" w:rsidP="0077381A">
      <w:pPr>
        <w:spacing w:line="240" w:lineRule="atLeast"/>
        <w:ind w:firstLine="720"/>
        <w:rPr>
          <w:rFonts w:cstheme="minorHAnsi"/>
          <w:color w:val="000000"/>
          <w:sz w:val="24"/>
          <w:szCs w:val="24"/>
          <w:shd w:val="clear" w:color="auto" w:fill="FFFFFF"/>
        </w:rPr>
      </w:pPr>
      <w:r w:rsidRPr="00C13AE5">
        <w:rPr>
          <w:rFonts w:cstheme="minorHAnsi"/>
          <w:color w:val="000000"/>
          <w:sz w:val="24"/>
          <w:szCs w:val="24"/>
          <w:shd w:val="clear" w:color="auto" w:fill="FFFFFF"/>
        </w:rPr>
        <w:t>A</w:t>
      </w:r>
      <w:r w:rsidR="00870F03" w:rsidRPr="00C13AE5">
        <w:rPr>
          <w:rFonts w:cstheme="minorHAnsi"/>
          <w:color w:val="000000"/>
          <w:sz w:val="24"/>
          <w:szCs w:val="24"/>
          <w:shd w:val="clear" w:color="auto" w:fill="FFFFFF"/>
        </w:rPr>
        <w:t>. next to the new road</w:t>
      </w:r>
      <w:r w:rsidR="00870F03" w:rsidRPr="00C13AE5">
        <w:rPr>
          <w:rFonts w:cstheme="minorHAnsi"/>
          <w:color w:val="000000"/>
          <w:sz w:val="24"/>
          <w:szCs w:val="24"/>
          <w:shd w:val="clear" w:color="auto" w:fill="FFFFFF"/>
        </w:rPr>
        <w:tab/>
        <w:t xml:space="preserve">      </w:t>
      </w:r>
      <w:r w:rsidR="001A7553" w:rsidRPr="00C13AE5">
        <w:rPr>
          <w:rFonts w:cstheme="minorHAnsi"/>
          <w:color w:val="000000"/>
          <w:sz w:val="24"/>
          <w:szCs w:val="24"/>
          <w:shd w:val="clear" w:color="auto" w:fill="FFFFFF"/>
        </w:rPr>
        <w:tab/>
      </w:r>
      <w:r w:rsidR="00870F03" w:rsidRPr="00C13AE5">
        <w:rPr>
          <w:rFonts w:cstheme="minorHAnsi"/>
          <w:color w:val="000000"/>
          <w:sz w:val="24"/>
          <w:szCs w:val="24"/>
          <w:shd w:val="clear" w:color="auto" w:fill="FFFFFF"/>
        </w:rPr>
        <w:t>B</w:t>
      </w:r>
      <w:r w:rsidRPr="00C13AE5">
        <w:rPr>
          <w:rFonts w:cstheme="minorHAnsi"/>
          <w:color w:val="000000"/>
          <w:sz w:val="24"/>
          <w:szCs w:val="24"/>
          <w:shd w:val="clear" w:color="auto" w:fill="FFFFFF"/>
        </w:rPr>
        <w:t>. in the cities.</w:t>
      </w:r>
      <w:r w:rsidRPr="00C13AE5">
        <w:rPr>
          <w:rFonts w:cstheme="minorHAnsi"/>
          <w:color w:val="000000"/>
          <w:sz w:val="24"/>
          <w:szCs w:val="24"/>
          <w:shd w:val="clear" w:color="auto" w:fill="FFFFFF"/>
        </w:rPr>
        <w:tab/>
      </w:r>
    </w:p>
    <w:p w14:paraId="029B557E" w14:textId="77777777" w:rsidR="009B28D7" w:rsidRPr="00C13AE5" w:rsidRDefault="001E289D" w:rsidP="00F807E3">
      <w:pPr>
        <w:spacing w:line="240" w:lineRule="atLeast"/>
        <w:ind w:firstLine="720"/>
        <w:rPr>
          <w:rFonts w:cstheme="minorHAnsi"/>
          <w:color w:val="000000"/>
          <w:sz w:val="24"/>
          <w:szCs w:val="24"/>
          <w:shd w:val="clear" w:color="auto" w:fill="FFFFFF"/>
        </w:rPr>
      </w:pPr>
      <w:r w:rsidRPr="00C13AE5">
        <w:rPr>
          <w:rFonts w:cstheme="minorHAnsi"/>
          <w:color w:val="000000"/>
          <w:sz w:val="24"/>
          <w:szCs w:val="24"/>
          <w:shd w:val="clear" w:color="auto" w:fill="FFFFFF"/>
        </w:rPr>
        <w:t>C. in the countryside.</w:t>
      </w:r>
      <w:r w:rsidRPr="00C13AE5">
        <w:rPr>
          <w:rFonts w:cstheme="minorHAnsi"/>
          <w:color w:val="000000"/>
          <w:sz w:val="24"/>
          <w:szCs w:val="24"/>
          <w:shd w:val="clear" w:color="auto" w:fill="FFFFFF"/>
        </w:rPr>
        <w:tab/>
      </w:r>
      <w:r w:rsidRPr="00C13AE5">
        <w:rPr>
          <w:rFonts w:cstheme="minorHAnsi"/>
          <w:color w:val="000000"/>
          <w:sz w:val="24"/>
          <w:szCs w:val="24"/>
          <w:shd w:val="clear" w:color="auto" w:fill="FFFFFF"/>
        </w:rPr>
        <w:tab/>
      </w:r>
      <w:r w:rsidR="00D21EFC" w:rsidRPr="00C13AE5">
        <w:rPr>
          <w:rFonts w:cstheme="minorHAnsi"/>
          <w:color w:val="000000"/>
          <w:sz w:val="24"/>
          <w:szCs w:val="24"/>
          <w:shd w:val="clear" w:color="auto" w:fill="FFFFFF"/>
        </w:rPr>
        <w:t>D. in isolated places.</w:t>
      </w:r>
    </w:p>
    <w:p w14:paraId="1C2B6A43" w14:textId="77777777" w:rsidR="00D21EFC" w:rsidRPr="00C13AE5" w:rsidRDefault="00D7697D" w:rsidP="0077381A">
      <w:pPr>
        <w:spacing w:line="240" w:lineRule="atLeast"/>
        <w:rPr>
          <w:rFonts w:cstheme="minorHAnsi"/>
          <w:b/>
          <w:color w:val="000000"/>
          <w:sz w:val="24"/>
          <w:szCs w:val="24"/>
        </w:rPr>
      </w:pPr>
      <w:r w:rsidRPr="00C13AE5">
        <w:rPr>
          <w:rFonts w:cstheme="minorHAnsi"/>
          <w:b/>
          <w:color w:val="000000"/>
          <w:sz w:val="24"/>
          <w:szCs w:val="24"/>
        </w:rPr>
        <w:t>3</w:t>
      </w:r>
      <w:r w:rsidR="00D21EFC" w:rsidRPr="00C13AE5">
        <w:rPr>
          <w:rFonts w:cstheme="minorHAnsi"/>
          <w:b/>
          <w:color w:val="000000"/>
          <w:sz w:val="24"/>
          <w:szCs w:val="24"/>
        </w:rPr>
        <w:t>2. How long is the road</w:t>
      </w:r>
      <w:r w:rsidR="001F400D" w:rsidRPr="00C13AE5">
        <w:rPr>
          <w:rFonts w:cstheme="minorHAnsi"/>
          <w:b/>
          <w:color w:val="000000"/>
          <w:sz w:val="24"/>
          <w:szCs w:val="24"/>
        </w:rPr>
        <w:t>?</w:t>
      </w:r>
    </w:p>
    <w:p w14:paraId="48985B9E" w14:textId="77777777" w:rsidR="001A7553" w:rsidRPr="00C13AE5" w:rsidRDefault="001E289D" w:rsidP="0077381A">
      <w:pPr>
        <w:spacing w:line="240" w:lineRule="atLeast"/>
        <w:ind w:firstLine="720"/>
        <w:rPr>
          <w:rFonts w:cstheme="minorHAnsi"/>
          <w:color w:val="000000"/>
          <w:sz w:val="24"/>
          <w:szCs w:val="24"/>
        </w:rPr>
      </w:pPr>
      <w:r w:rsidRPr="00C13AE5">
        <w:rPr>
          <w:rFonts w:cstheme="minorHAnsi"/>
          <w:color w:val="000000"/>
          <w:sz w:val="24"/>
          <w:szCs w:val="24"/>
        </w:rPr>
        <w:t>A. 600 kilometres</w:t>
      </w:r>
      <w:r w:rsidR="00870F03" w:rsidRPr="00C13AE5">
        <w:rPr>
          <w:rFonts w:cstheme="minorHAnsi"/>
          <w:color w:val="000000"/>
          <w:sz w:val="24"/>
          <w:szCs w:val="24"/>
        </w:rPr>
        <w:tab/>
      </w:r>
      <w:r w:rsidR="001A7553" w:rsidRPr="00C13AE5">
        <w:rPr>
          <w:rFonts w:cstheme="minorHAnsi"/>
          <w:color w:val="000000"/>
          <w:sz w:val="24"/>
          <w:szCs w:val="24"/>
        </w:rPr>
        <w:tab/>
      </w:r>
      <w:r w:rsidR="00870F03" w:rsidRPr="00C13AE5">
        <w:rPr>
          <w:rFonts w:cstheme="minorHAnsi"/>
          <w:color w:val="000000"/>
          <w:sz w:val="24"/>
          <w:szCs w:val="24"/>
        </w:rPr>
        <w:t>B</w:t>
      </w:r>
      <w:r w:rsidRPr="00C13AE5">
        <w:rPr>
          <w:rFonts w:cstheme="minorHAnsi"/>
          <w:color w:val="000000"/>
          <w:sz w:val="24"/>
          <w:szCs w:val="24"/>
        </w:rPr>
        <w:t>. 6,000 kilometers</w:t>
      </w:r>
      <w:r w:rsidRPr="00C13AE5">
        <w:rPr>
          <w:rFonts w:cstheme="minorHAnsi"/>
          <w:color w:val="000000"/>
          <w:sz w:val="24"/>
          <w:szCs w:val="24"/>
        </w:rPr>
        <w:tab/>
      </w:r>
      <w:r w:rsidRPr="00C13AE5">
        <w:rPr>
          <w:rFonts w:cstheme="minorHAnsi"/>
          <w:color w:val="000000"/>
          <w:sz w:val="24"/>
          <w:szCs w:val="24"/>
        </w:rPr>
        <w:tab/>
      </w:r>
    </w:p>
    <w:p w14:paraId="17FF8DA0" w14:textId="77777777" w:rsidR="00250FCF" w:rsidRPr="00F807E3" w:rsidRDefault="001E289D" w:rsidP="00F807E3">
      <w:pPr>
        <w:spacing w:line="240" w:lineRule="atLeast"/>
        <w:ind w:firstLine="720"/>
        <w:rPr>
          <w:rFonts w:cstheme="minorHAnsi"/>
          <w:color w:val="000000"/>
          <w:sz w:val="24"/>
          <w:szCs w:val="24"/>
        </w:rPr>
      </w:pPr>
      <w:r w:rsidRPr="00C13AE5">
        <w:rPr>
          <w:rFonts w:cstheme="minorHAnsi"/>
          <w:color w:val="000000"/>
          <w:sz w:val="24"/>
          <w:szCs w:val="24"/>
        </w:rPr>
        <w:t>C. 60,000 kilometres</w:t>
      </w:r>
      <w:r w:rsidRPr="00C13AE5">
        <w:rPr>
          <w:rFonts w:cstheme="minorHAnsi"/>
          <w:color w:val="000000"/>
          <w:sz w:val="24"/>
          <w:szCs w:val="24"/>
        </w:rPr>
        <w:tab/>
      </w:r>
      <w:r w:rsidRPr="00C13AE5">
        <w:rPr>
          <w:rFonts w:cstheme="minorHAnsi"/>
          <w:color w:val="000000"/>
          <w:sz w:val="24"/>
          <w:szCs w:val="24"/>
        </w:rPr>
        <w:tab/>
      </w:r>
      <w:r w:rsidR="00F807E3">
        <w:rPr>
          <w:rFonts w:cstheme="minorHAnsi"/>
          <w:color w:val="000000"/>
          <w:sz w:val="24"/>
          <w:szCs w:val="24"/>
        </w:rPr>
        <w:t>D. 60 miles</w:t>
      </w:r>
    </w:p>
    <w:p w14:paraId="41E8E2B4" w14:textId="77777777" w:rsidR="00D21EFC" w:rsidRPr="00C13AE5" w:rsidRDefault="00D7697D" w:rsidP="0077381A">
      <w:pPr>
        <w:spacing w:line="240" w:lineRule="atLeast"/>
        <w:rPr>
          <w:rFonts w:cstheme="minorHAnsi"/>
          <w:b/>
          <w:color w:val="000000"/>
          <w:sz w:val="24"/>
          <w:szCs w:val="24"/>
        </w:rPr>
      </w:pPr>
      <w:r w:rsidRPr="00C13AE5">
        <w:rPr>
          <w:rFonts w:cstheme="minorHAnsi"/>
          <w:b/>
          <w:color w:val="000000"/>
          <w:sz w:val="24"/>
          <w:szCs w:val="24"/>
        </w:rPr>
        <w:t>33</w:t>
      </w:r>
      <w:r w:rsidR="00D21EFC" w:rsidRPr="00C13AE5">
        <w:rPr>
          <w:rFonts w:cstheme="minorHAnsi"/>
          <w:b/>
          <w:color w:val="000000"/>
          <w:sz w:val="24"/>
          <w:szCs w:val="24"/>
        </w:rPr>
        <w:t>. What can you see on the computers at the road’s headquarters in Delhi?</w:t>
      </w:r>
    </w:p>
    <w:p w14:paraId="1E4DFA58" w14:textId="77777777" w:rsidR="00D21EFC" w:rsidRPr="00C13AE5" w:rsidRDefault="001E289D" w:rsidP="0077381A">
      <w:pPr>
        <w:spacing w:line="240" w:lineRule="atLeast"/>
        <w:ind w:firstLine="720"/>
        <w:rPr>
          <w:rFonts w:cstheme="minorHAnsi"/>
          <w:color w:val="000000"/>
          <w:sz w:val="24"/>
          <w:szCs w:val="24"/>
        </w:rPr>
      </w:pPr>
      <w:r w:rsidRPr="00C13AE5">
        <w:rPr>
          <w:rFonts w:cstheme="minorHAnsi"/>
          <w:color w:val="000000"/>
          <w:sz w:val="24"/>
          <w:szCs w:val="24"/>
        </w:rPr>
        <w:t xml:space="preserve">A. small vehicles on the road </w:t>
      </w:r>
      <w:r w:rsidRPr="00C13AE5">
        <w:rPr>
          <w:rFonts w:cstheme="minorHAnsi"/>
          <w:color w:val="000000"/>
          <w:sz w:val="24"/>
          <w:szCs w:val="24"/>
        </w:rPr>
        <w:tab/>
      </w:r>
      <w:r w:rsidRPr="00C13AE5">
        <w:rPr>
          <w:rFonts w:cstheme="minorHAnsi"/>
          <w:color w:val="000000"/>
          <w:sz w:val="24"/>
          <w:szCs w:val="24"/>
        </w:rPr>
        <w:tab/>
      </w:r>
      <w:r w:rsidR="00870F03" w:rsidRPr="00C13AE5">
        <w:rPr>
          <w:rFonts w:cstheme="minorHAnsi"/>
          <w:color w:val="000000"/>
          <w:sz w:val="24"/>
          <w:szCs w:val="24"/>
        </w:rPr>
        <w:t>B</w:t>
      </w:r>
      <w:r w:rsidR="00D21EFC" w:rsidRPr="00C13AE5">
        <w:rPr>
          <w:rFonts w:cstheme="minorHAnsi"/>
          <w:color w:val="000000"/>
          <w:sz w:val="24"/>
          <w:szCs w:val="24"/>
        </w:rPr>
        <w:t>. any vehicle and problems on the road</w:t>
      </w:r>
    </w:p>
    <w:p w14:paraId="3089CB7A" w14:textId="77777777" w:rsidR="001E289D" w:rsidRPr="00C13AE5" w:rsidRDefault="001E289D" w:rsidP="00F807E3">
      <w:pPr>
        <w:spacing w:line="240" w:lineRule="atLeast"/>
        <w:ind w:firstLine="720"/>
        <w:rPr>
          <w:rFonts w:cstheme="minorHAnsi"/>
          <w:color w:val="000000"/>
          <w:sz w:val="24"/>
          <w:szCs w:val="24"/>
        </w:rPr>
      </w:pPr>
      <w:r w:rsidRPr="00C13AE5">
        <w:rPr>
          <w:rFonts w:cstheme="minorHAnsi"/>
          <w:color w:val="000000"/>
          <w:sz w:val="24"/>
          <w:szCs w:val="24"/>
        </w:rPr>
        <w:t>C. big vehicles on the road</w:t>
      </w:r>
      <w:r w:rsidRPr="00C13AE5">
        <w:rPr>
          <w:rFonts w:cstheme="minorHAnsi"/>
          <w:color w:val="000000"/>
          <w:sz w:val="24"/>
          <w:szCs w:val="24"/>
        </w:rPr>
        <w:tab/>
      </w:r>
      <w:r w:rsidRPr="00C13AE5">
        <w:rPr>
          <w:rFonts w:cstheme="minorHAnsi"/>
          <w:color w:val="000000"/>
          <w:sz w:val="24"/>
          <w:szCs w:val="24"/>
        </w:rPr>
        <w:tab/>
      </w:r>
      <w:r w:rsidR="00F807E3">
        <w:rPr>
          <w:rFonts w:cstheme="minorHAnsi"/>
          <w:color w:val="000000"/>
          <w:sz w:val="24"/>
          <w:szCs w:val="24"/>
        </w:rPr>
        <w:t>D. serious problems on the road</w:t>
      </w:r>
    </w:p>
    <w:p w14:paraId="314FC211" w14:textId="77777777" w:rsidR="00D21EFC" w:rsidRPr="00C13AE5" w:rsidRDefault="00D7697D" w:rsidP="0077381A">
      <w:pPr>
        <w:spacing w:line="240" w:lineRule="atLeast"/>
        <w:rPr>
          <w:rFonts w:cstheme="minorHAnsi"/>
          <w:b/>
          <w:sz w:val="24"/>
          <w:szCs w:val="24"/>
        </w:rPr>
      </w:pPr>
      <w:r w:rsidRPr="00C13AE5">
        <w:rPr>
          <w:rFonts w:cstheme="minorHAnsi"/>
          <w:b/>
          <w:sz w:val="24"/>
          <w:szCs w:val="24"/>
        </w:rPr>
        <w:t>3</w:t>
      </w:r>
      <w:r w:rsidR="00D21EFC" w:rsidRPr="00C13AE5">
        <w:rPr>
          <w:rFonts w:cstheme="minorHAnsi"/>
          <w:b/>
          <w:sz w:val="24"/>
          <w:szCs w:val="24"/>
        </w:rPr>
        <w:t>4. What types of transport can you see on the road?</w:t>
      </w:r>
    </w:p>
    <w:p w14:paraId="5BD4C93C" w14:textId="77777777" w:rsidR="00D21EFC" w:rsidRPr="00C13AE5" w:rsidRDefault="00870F03" w:rsidP="0077381A">
      <w:pPr>
        <w:spacing w:line="240" w:lineRule="atLeast"/>
        <w:ind w:firstLine="720"/>
        <w:rPr>
          <w:rFonts w:cstheme="minorHAnsi"/>
          <w:sz w:val="24"/>
          <w:szCs w:val="24"/>
        </w:rPr>
      </w:pPr>
      <w:r w:rsidRPr="00C13AE5">
        <w:rPr>
          <w:rFonts w:cstheme="minorHAnsi"/>
          <w:sz w:val="24"/>
          <w:szCs w:val="24"/>
        </w:rPr>
        <w:t>A</w:t>
      </w:r>
      <w:r w:rsidR="001F400D" w:rsidRPr="00C13AE5">
        <w:rPr>
          <w:rFonts w:cstheme="minorHAnsi"/>
          <w:sz w:val="24"/>
          <w:szCs w:val="24"/>
        </w:rPr>
        <w:t>. all types</w:t>
      </w:r>
      <w:r w:rsidR="001F400D" w:rsidRPr="00C13AE5">
        <w:rPr>
          <w:rFonts w:cstheme="minorHAnsi"/>
          <w:sz w:val="24"/>
          <w:szCs w:val="24"/>
        </w:rPr>
        <w:tab/>
        <w:t>B. mostly cars</w:t>
      </w:r>
      <w:r w:rsidR="00F807E3">
        <w:rPr>
          <w:rFonts w:cstheme="minorHAnsi"/>
          <w:sz w:val="24"/>
          <w:szCs w:val="24"/>
        </w:rPr>
        <w:t xml:space="preserve">    </w:t>
      </w:r>
      <w:r w:rsidR="001F400D" w:rsidRPr="00C13AE5">
        <w:rPr>
          <w:rFonts w:cstheme="minorHAnsi"/>
          <w:sz w:val="24"/>
          <w:szCs w:val="24"/>
        </w:rPr>
        <w:t>C. m</w:t>
      </w:r>
      <w:r w:rsidR="00F807E3">
        <w:rPr>
          <w:rFonts w:cstheme="minorHAnsi"/>
          <w:sz w:val="24"/>
          <w:szCs w:val="24"/>
        </w:rPr>
        <w:t xml:space="preserve">ostly motorbikes      </w:t>
      </w:r>
      <w:r w:rsidR="0010068B" w:rsidRPr="00C13AE5">
        <w:rPr>
          <w:rFonts w:cstheme="minorHAnsi"/>
          <w:sz w:val="24"/>
          <w:szCs w:val="24"/>
        </w:rPr>
        <w:t>D</w:t>
      </w:r>
      <w:r w:rsidR="00D21EFC" w:rsidRPr="00C13AE5">
        <w:rPr>
          <w:rFonts w:cstheme="minorHAnsi"/>
          <w:sz w:val="24"/>
          <w:szCs w:val="24"/>
        </w:rPr>
        <w:t>. the presenter doesn’t say</w:t>
      </w:r>
    </w:p>
    <w:p w14:paraId="0D38F272" w14:textId="77777777" w:rsidR="001E289D" w:rsidRPr="00C13AE5" w:rsidRDefault="001E289D" w:rsidP="0077381A">
      <w:pPr>
        <w:spacing w:line="240" w:lineRule="atLeast"/>
        <w:rPr>
          <w:rFonts w:cstheme="minorHAnsi"/>
          <w:sz w:val="24"/>
          <w:szCs w:val="24"/>
        </w:rPr>
      </w:pPr>
    </w:p>
    <w:p w14:paraId="5CB9A540" w14:textId="77777777" w:rsidR="00D21EFC" w:rsidRPr="00C13AE5" w:rsidRDefault="00D7697D" w:rsidP="0077381A">
      <w:pPr>
        <w:spacing w:line="240" w:lineRule="atLeast"/>
        <w:rPr>
          <w:rFonts w:cstheme="minorHAnsi"/>
          <w:b/>
          <w:color w:val="000000"/>
          <w:sz w:val="24"/>
          <w:szCs w:val="24"/>
          <w:shd w:val="clear" w:color="auto" w:fill="FFFFFF"/>
        </w:rPr>
      </w:pPr>
      <w:r w:rsidRPr="00C13AE5">
        <w:rPr>
          <w:rFonts w:cstheme="minorHAnsi"/>
          <w:b/>
          <w:color w:val="000000"/>
          <w:sz w:val="24"/>
          <w:szCs w:val="24"/>
          <w:shd w:val="clear" w:color="auto" w:fill="FFFFFF"/>
        </w:rPr>
        <w:t>3</w:t>
      </w:r>
      <w:r w:rsidR="00D21EFC" w:rsidRPr="00C13AE5">
        <w:rPr>
          <w:rFonts w:cstheme="minorHAnsi"/>
          <w:b/>
          <w:color w:val="000000"/>
          <w:sz w:val="24"/>
          <w:szCs w:val="24"/>
          <w:shd w:val="clear" w:color="auto" w:fill="FFFFFF"/>
        </w:rPr>
        <w:t>5. Why does the presenter describe the new road as a symbol of India’s future?</w:t>
      </w:r>
    </w:p>
    <w:p w14:paraId="59057E09" w14:textId="77777777" w:rsidR="00D21EFC" w:rsidRPr="00C13AE5" w:rsidRDefault="00D21EFC" w:rsidP="0077381A">
      <w:pPr>
        <w:spacing w:line="240" w:lineRule="atLeast"/>
        <w:ind w:firstLine="720"/>
        <w:rPr>
          <w:rFonts w:cstheme="minorHAnsi"/>
          <w:color w:val="000000"/>
          <w:sz w:val="24"/>
          <w:szCs w:val="24"/>
          <w:shd w:val="clear" w:color="auto" w:fill="FFFFFF"/>
        </w:rPr>
      </w:pPr>
      <w:r w:rsidRPr="00C13AE5">
        <w:rPr>
          <w:rFonts w:cstheme="minorHAnsi"/>
          <w:color w:val="000000"/>
          <w:sz w:val="24"/>
          <w:szCs w:val="24"/>
          <w:shd w:val="clear" w:color="auto" w:fill="FFFFFF"/>
        </w:rPr>
        <w:t>A. because it’s the same shape as the country of India.</w:t>
      </w:r>
    </w:p>
    <w:p w14:paraId="42C10DCA" w14:textId="77777777" w:rsidR="00D21EFC" w:rsidRPr="00C13AE5" w:rsidRDefault="00870F03" w:rsidP="0077381A">
      <w:pPr>
        <w:spacing w:line="240" w:lineRule="atLeast"/>
        <w:ind w:firstLine="720"/>
        <w:rPr>
          <w:rFonts w:cstheme="minorHAnsi"/>
          <w:color w:val="000000"/>
          <w:sz w:val="24"/>
          <w:szCs w:val="24"/>
          <w:shd w:val="clear" w:color="auto" w:fill="FFFFFF"/>
        </w:rPr>
      </w:pPr>
      <w:r w:rsidRPr="00C13AE5">
        <w:rPr>
          <w:rFonts w:cstheme="minorHAnsi"/>
          <w:color w:val="000000"/>
          <w:sz w:val="24"/>
          <w:szCs w:val="24"/>
          <w:shd w:val="clear" w:color="auto" w:fill="FFFFFF"/>
        </w:rPr>
        <w:t>B</w:t>
      </w:r>
      <w:r w:rsidR="00D21EFC" w:rsidRPr="00C13AE5">
        <w:rPr>
          <w:rFonts w:cstheme="minorHAnsi"/>
          <w:color w:val="000000"/>
          <w:sz w:val="24"/>
          <w:szCs w:val="24"/>
          <w:shd w:val="clear" w:color="auto" w:fill="FFFFFF"/>
        </w:rPr>
        <w:t>. because it is modern, it is helping the economy grow.</w:t>
      </w:r>
    </w:p>
    <w:p w14:paraId="033AD527" w14:textId="77777777" w:rsidR="00D21EFC" w:rsidRPr="00C13AE5" w:rsidRDefault="00D21EFC" w:rsidP="0077381A">
      <w:pPr>
        <w:spacing w:line="240" w:lineRule="atLeast"/>
        <w:ind w:firstLine="720"/>
        <w:rPr>
          <w:rFonts w:cstheme="minorHAnsi"/>
          <w:color w:val="000000"/>
          <w:sz w:val="24"/>
          <w:szCs w:val="24"/>
          <w:shd w:val="clear" w:color="auto" w:fill="FFFFFF"/>
        </w:rPr>
      </w:pPr>
      <w:r w:rsidRPr="00C13AE5">
        <w:rPr>
          <w:rFonts w:cstheme="minorHAnsi"/>
          <w:color w:val="000000"/>
          <w:sz w:val="24"/>
          <w:szCs w:val="24"/>
          <w:shd w:val="clear" w:color="auto" w:fill="FFFFFF"/>
        </w:rPr>
        <w:t xml:space="preserve">C. Because India has big population </w:t>
      </w:r>
    </w:p>
    <w:p w14:paraId="030FF9AF" w14:textId="77777777" w:rsidR="00520681" w:rsidRPr="00C13AE5" w:rsidRDefault="00D21EFC" w:rsidP="0077381A">
      <w:pPr>
        <w:spacing w:line="240" w:lineRule="atLeast"/>
        <w:ind w:firstLine="720"/>
        <w:rPr>
          <w:rFonts w:cstheme="minorHAnsi"/>
          <w:color w:val="000000"/>
          <w:sz w:val="24"/>
          <w:szCs w:val="24"/>
        </w:rPr>
      </w:pPr>
      <w:r w:rsidRPr="00C13AE5">
        <w:rPr>
          <w:rFonts w:cstheme="minorHAnsi"/>
          <w:color w:val="000000"/>
          <w:sz w:val="24"/>
          <w:szCs w:val="24"/>
          <w:shd w:val="clear" w:color="auto" w:fill="FFFFFF"/>
        </w:rPr>
        <w:t>D. Because India has lots of transport</w:t>
      </w:r>
    </w:p>
    <w:p w14:paraId="16EA711E" w14:textId="77777777" w:rsidR="001E289D" w:rsidRPr="00C13AE5" w:rsidRDefault="001E289D" w:rsidP="0077381A">
      <w:pPr>
        <w:spacing w:line="240" w:lineRule="atLeast"/>
        <w:rPr>
          <w:rFonts w:cstheme="minorHAnsi"/>
          <w:color w:val="000000"/>
          <w:sz w:val="24"/>
          <w:szCs w:val="24"/>
        </w:rPr>
      </w:pPr>
      <w:r w:rsidRPr="00C13AE5">
        <w:rPr>
          <w:rFonts w:cstheme="minorHAnsi"/>
          <w:color w:val="000000"/>
          <w:sz w:val="24"/>
          <w:szCs w:val="24"/>
        </w:rPr>
        <w:br w:type="page"/>
      </w:r>
    </w:p>
    <w:p w14:paraId="3B023B66" w14:textId="77777777" w:rsidR="001E1073" w:rsidRPr="00C13AE5" w:rsidRDefault="001E1073" w:rsidP="0077381A">
      <w:pPr>
        <w:spacing w:line="240" w:lineRule="atLeast"/>
        <w:rPr>
          <w:rFonts w:cstheme="minorHAnsi"/>
          <w:color w:val="000000"/>
          <w:sz w:val="24"/>
          <w:szCs w:val="24"/>
        </w:rPr>
      </w:pPr>
    </w:p>
    <w:p w14:paraId="5FAD906A" w14:textId="77777777" w:rsidR="001E1073" w:rsidRPr="00C13AE5" w:rsidRDefault="007C1A7A" w:rsidP="0077381A">
      <w:pPr>
        <w:spacing w:line="240" w:lineRule="atLeast"/>
        <w:rPr>
          <w:rFonts w:cstheme="minorHAnsi"/>
          <w:b/>
          <w:sz w:val="24"/>
          <w:szCs w:val="24"/>
        </w:rPr>
      </w:pPr>
      <w:r w:rsidRPr="00C13AE5">
        <w:rPr>
          <w:rFonts w:cstheme="minorHAnsi"/>
          <w:b/>
          <w:sz w:val="24"/>
          <w:szCs w:val="24"/>
        </w:rPr>
        <w:t xml:space="preserve">B: </w:t>
      </w:r>
      <w:r w:rsidR="00765561" w:rsidRPr="00C13AE5">
        <w:rPr>
          <w:rFonts w:cstheme="minorHAnsi"/>
          <w:b/>
          <w:sz w:val="24"/>
          <w:szCs w:val="24"/>
        </w:rPr>
        <w:t xml:space="preserve">READING </w:t>
      </w:r>
    </w:p>
    <w:p w14:paraId="208A0A67" w14:textId="77777777" w:rsidR="001E1073" w:rsidRPr="00C13AE5" w:rsidRDefault="001E1073" w:rsidP="0077381A">
      <w:pPr>
        <w:spacing w:line="240" w:lineRule="atLeast"/>
        <w:jc w:val="center"/>
        <w:rPr>
          <w:rFonts w:cstheme="minorHAnsi"/>
          <w:b/>
          <w:sz w:val="24"/>
          <w:szCs w:val="24"/>
        </w:rPr>
      </w:pPr>
      <w:r w:rsidRPr="00C13AE5">
        <w:rPr>
          <w:rFonts w:cstheme="minorHAnsi"/>
          <w:b/>
          <w:sz w:val="24"/>
          <w:szCs w:val="24"/>
        </w:rPr>
        <w:t>Time permitted: 60 minutes</w:t>
      </w:r>
    </w:p>
    <w:p w14:paraId="6ABDC75D" w14:textId="77777777" w:rsidR="001E1073" w:rsidRPr="00C13AE5" w:rsidRDefault="001E1073" w:rsidP="0077381A">
      <w:pPr>
        <w:spacing w:line="240" w:lineRule="atLeast"/>
        <w:jc w:val="center"/>
        <w:rPr>
          <w:rFonts w:cstheme="minorHAnsi"/>
          <w:b/>
          <w:sz w:val="24"/>
          <w:szCs w:val="24"/>
        </w:rPr>
      </w:pPr>
      <w:r w:rsidRPr="00C13AE5">
        <w:rPr>
          <w:rFonts w:cstheme="minorHAnsi"/>
          <w:b/>
          <w:sz w:val="24"/>
          <w:szCs w:val="24"/>
        </w:rPr>
        <w:t>Number of questions: 40</w:t>
      </w:r>
    </w:p>
    <w:p w14:paraId="0D963299" w14:textId="77777777" w:rsidR="001E1073" w:rsidRPr="00C13AE5" w:rsidRDefault="001E1073" w:rsidP="0077381A">
      <w:pPr>
        <w:spacing w:line="240" w:lineRule="atLeast"/>
        <w:jc w:val="center"/>
        <w:rPr>
          <w:rFonts w:cstheme="minorHAnsi"/>
          <w:b/>
          <w:sz w:val="24"/>
          <w:szCs w:val="24"/>
        </w:rPr>
      </w:pPr>
      <w:r w:rsidRPr="00C13AE5">
        <w:rPr>
          <w:rFonts w:cstheme="minorHAnsi"/>
          <w:b/>
          <w:sz w:val="24"/>
          <w:szCs w:val="24"/>
        </w:rPr>
        <w:t>_________________________________________________________________________</w:t>
      </w:r>
    </w:p>
    <w:p w14:paraId="561FDC11" w14:textId="77777777" w:rsidR="001E1073" w:rsidRPr="00C13AE5" w:rsidRDefault="001E1073" w:rsidP="0077381A">
      <w:pPr>
        <w:spacing w:line="240" w:lineRule="atLeast"/>
        <w:jc w:val="both"/>
        <w:rPr>
          <w:rFonts w:cstheme="minorHAnsi"/>
          <w:i/>
          <w:sz w:val="24"/>
          <w:szCs w:val="24"/>
        </w:rPr>
      </w:pPr>
      <w:r w:rsidRPr="00C13AE5">
        <w:rPr>
          <w:rFonts w:cstheme="minorHAnsi"/>
          <w:b/>
          <w:sz w:val="24"/>
          <w:szCs w:val="24"/>
        </w:rPr>
        <w:t>Directions:</w:t>
      </w:r>
      <w:r w:rsidRPr="00C13AE5">
        <w:rPr>
          <w:rFonts w:cstheme="minorHAnsi"/>
          <w:sz w:val="24"/>
          <w:szCs w:val="24"/>
        </w:rPr>
        <w:t xml:space="preserve"> </w:t>
      </w:r>
      <w:r w:rsidRPr="00C13AE5">
        <w:rPr>
          <w:rFonts w:cstheme="minorHAnsi"/>
          <w:i/>
          <w:sz w:val="24"/>
          <w:szCs w:val="24"/>
        </w:rPr>
        <w:t xml:space="preserve">In this section you will read FOUR different passages. Each one is followed by 10 questions about it. For questions 1-40, you are to choose the best answer A, B, C or D, to each question. Then, on your answer sheet, find the number of the question and fill in the space that corresponds to the letter of the answer you have chosen. Answer all questions following a passage on the basis of what is stated or implied in that passage. </w:t>
      </w:r>
    </w:p>
    <w:p w14:paraId="1F4A52C4" w14:textId="77777777" w:rsidR="001E1073" w:rsidRPr="00C13AE5" w:rsidRDefault="001E1073" w:rsidP="0077381A">
      <w:pPr>
        <w:spacing w:line="240" w:lineRule="atLeast"/>
        <w:jc w:val="both"/>
        <w:rPr>
          <w:rFonts w:cstheme="minorHAnsi"/>
          <w:i/>
          <w:sz w:val="24"/>
          <w:szCs w:val="24"/>
        </w:rPr>
      </w:pPr>
      <w:r w:rsidRPr="00C13AE5">
        <w:rPr>
          <w:rFonts w:cstheme="minorHAnsi"/>
          <w:i/>
          <w:sz w:val="24"/>
          <w:szCs w:val="24"/>
        </w:rPr>
        <w:t>You have 60 minutes to answer all the questions, including the time to transfer your answers to the answer sheet.</w:t>
      </w:r>
    </w:p>
    <w:p w14:paraId="0155F3D6" w14:textId="77777777" w:rsidR="00765561" w:rsidRPr="00C13AE5" w:rsidRDefault="00765561" w:rsidP="0077381A">
      <w:pPr>
        <w:spacing w:line="240" w:lineRule="atLeast"/>
        <w:jc w:val="both"/>
        <w:rPr>
          <w:rFonts w:cstheme="minorHAnsi"/>
          <w:i/>
          <w:sz w:val="24"/>
          <w:szCs w:val="24"/>
        </w:rPr>
      </w:pPr>
    </w:p>
    <w:p w14:paraId="597808EB" w14:textId="77777777" w:rsidR="001E1073" w:rsidRPr="00C13AE5" w:rsidRDefault="001E1073" w:rsidP="0077381A">
      <w:pPr>
        <w:spacing w:line="240" w:lineRule="atLeast"/>
        <w:jc w:val="both"/>
        <w:rPr>
          <w:rFonts w:cstheme="minorHAnsi"/>
          <w:b/>
          <w:sz w:val="24"/>
          <w:szCs w:val="24"/>
          <w:lang w:val="fr-FR"/>
        </w:rPr>
      </w:pPr>
      <w:r w:rsidRPr="00C13AE5">
        <w:rPr>
          <w:rFonts w:cstheme="minorHAnsi"/>
          <w:b/>
          <w:sz w:val="24"/>
          <w:szCs w:val="24"/>
          <w:lang w:val="fr-FR"/>
        </w:rPr>
        <w:t>PASSAGE 1 – Questions 1-10</w:t>
      </w:r>
    </w:p>
    <w:p w14:paraId="6CFB17B4" w14:textId="77777777" w:rsidR="001E1073" w:rsidRPr="00C13AE5" w:rsidRDefault="001E1073" w:rsidP="0077381A">
      <w:pPr>
        <w:spacing w:line="240" w:lineRule="atLeast"/>
        <w:jc w:val="both"/>
        <w:rPr>
          <w:rFonts w:cstheme="minorHAnsi"/>
          <w:sz w:val="24"/>
          <w:szCs w:val="24"/>
        </w:rPr>
      </w:pPr>
      <w:r w:rsidRPr="00C13AE5">
        <w:rPr>
          <w:rFonts w:cstheme="minorHAnsi"/>
          <w:sz w:val="24"/>
          <w:szCs w:val="24"/>
        </w:rPr>
        <w:t>Phillis Wheatley was born in Gambia (in Africa) on May 8, 1753 and died in Boston on December 5, 1784.</w:t>
      </w:r>
    </w:p>
    <w:p w14:paraId="77C9551D" w14:textId="77777777" w:rsidR="001E1073" w:rsidRPr="00C13AE5" w:rsidRDefault="001E1073" w:rsidP="0077381A">
      <w:pPr>
        <w:spacing w:line="240" w:lineRule="atLeast"/>
        <w:jc w:val="both"/>
        <w:rPr>
          <w:rFonts w:cstheme="minorHAnsi"/>
          <w:sz w:val="24"/>
          <w:szCs w:val="24"/>
        </w:rPr>
      </w:pPr>
      <w:r w:rsidRPr="00C13AE5">
        <w:rPr>
          <w:rFonts w:cstheme="minorHAnsi"/>
          <w:sz w:val="24"/>
          <w:szCs w:val="24"/>
        </w:rPr>
        <w:t>When she was 7 or 8, she was sold as a slave to John and Susanna Wheatley of Boston. She was named after the ship that brought her to America, The Phillis.</w:t>
      </w:r>
    </w:p>
    <w:p w14:paraId="01D33C24" w14:textId="77777777" w:rsidR="001E1073" w:rsidRPr="00C13AE5" w:rsidRDefault="001E1073" w:rsidP="0077381A">
      <w:pPr>
        <w:spacing w:line="240" w:lineRule="atLeast"/>
        <w:jc w:val="both"/>
        <w:rPr>
          <w:rFonts w:cstheme="minorHAnsi"/>
          <w:sz w:val="24"/>
          <w:szCs w:val="24"/>
        </w:rPr>
      </w:pPr>
      <w:r w:rsidRPr="00C13AE5">
        <w:rPr>
          <w:rFonts w:cstheme="minorHAnsi"/>
          <w:sz w:val="24"/>
          <w:szCs w:val="24"/>
        </w:rPr>
        <w:t>The Poetry Foundation describes her sale:</w:t>
      </w:r>
    </w:p>
    <w:p w14:paraId="1FB6D545" w14:textId="77777777" w:rsidR="001E1073" w:rsidRPr="00C13AE5" w:rsidRDefault="001E1073" w:rsidP="0077381A">
      <w:pPr>
        <w:spacing w:line="240" w:lineRule="atLeast"/>
        <w:rPr>
          <w:rFonts w:cstheme="minorHAnsi"/>
          <w:sz w:val="24"/>
          <w:szCs w:val="24"/>
        </w:rPr>
      </w:pPr>
      <w:r w:rsidRPr="00C13AE5">
        <w:rPr>
          <w:rFonts w:cstheme="minorHAnsi"/>
          <w:sz w:val="24"/>
          <w:szCs w:val="24"/>
        </w:rPr>
        <w:t>In August 1761, “in want of a domestic,” Susanna Wheatley, … purchased “a slender, frail female child … for a trifle”… The captain of the slave ship believed that the waif was terminally ill, and he wanted … at least a small profit before she died. … The family surmised the girl—who was “of slender frame and evidently suffering from a change of climate,” nearly naked, with “no other covering than a quantity of dirty carpet about her” - to be “about seven years old … from the circumstances of shedding her front teeth.” (http://www.poetryfoundation.org/bio/phillis-wheatley)</w:t>
      </w:r>
    </w:p>
    <w:p w14:paraId="442087A5" w14:textId="77777777" w:rsidR="001E1073" w:rsidRPr="00C13AE5" w:rsidRDefault="001E1073" w:rsidP="0077381A">
      <w:pPr>
        <w:spacing w:line="240" w:lineRule="atLeast"/>
        <w:jc w:val="both"/>
        <w:rPr>
          <w:rFonts w:cstheme="minorHAnsi"/>
          <w:sz w:val="24"/>
          <w:szCs w:val="24"/>
        </w:rPr>
      </w:pPr>
      <w:r w:rsidRPr="00C13AE5">
        <w:rPr>
          <w:rFonts w:cstheme="minorHAnsi"/>
          <w:sz w:val="24"/>
          <w:szCs w:val="24"/>
        </w:rPr>
        <w:t>Phillis was very intelligent. The Wheatley family taught her to read and write, and encouraged her to write poetry. Her first poem “On Messrs. Hussey and Coffin” was published when she was only twelve. In 1770, "An Elegiac Poem, on the Death of that Celebrated Divine, and Eminent Servant of Jesus Christ, the Reverend and Learned George Whitefield" made her famous. It was published in Boston, Newport, and Philadelphia.</w:t>
      </w:r>
    </w:p>
    <w:p w14:paraId="2F008BAD" w14:textId="77777777" w:rsidR="001E1073" w:rsidRPr="00C13AE5" w:rsidRDefault="001E1073" w:rsidP="0077381A">
      <w:pPr>
        <w:spacing w:line="240" w:lineRule="atLeast"/>
        <w:jc w:val="both"/>
        <w:rPr>
          <w:rFonts w:cstheme="minorHAnsi"/>
          <w:sz w:val="24"/>
          <w:szCs w:val="24"/>
        </w:rPr>
      </w:pPr>
      <w:r w:rsidRPr="00C13AE5">
        <w:rPr>
          <w:rFonts w:cstheme="minorHAnsi"/>
          <w:sz w:val="24"/>
          <w:szCs w:val="24"/>
        </w:rPr>
        <w:t xml:space="preserve">When she was eighteen, Phillis and Mrs. Wheatley tried to sell a collection containing twenty-eight of her poems. Colonists did not want to buy poetry written by an African. Mrs. Wheatley wrote to England to ask Selina Hastings, Countess of Huntingdon, for help. The countess was a wealthy supporter of evangelical and abolitionist (anti-slavery) causes. She had Poems on Various Subjects, Religious and Moral published in England in 1773. This book made Phillis famous in </w:t>
      </w:r>
      <w:r w:rsidRPr="00C13AE5">
        <w:rPr>
          <w:rFonts w:cstheme="minorHAnsi"/>
          <w:sz w:val="24"/>
          <w:szCs w:val="24"/>
        </w:rPr>
        <w:lastRenderedPageBreak/>
        <w:t>England and the thirteen colonies. She wrote a poem for George Washington in 1775, and he praised her work. They met in 1776. Phillis supported independence for the colonies during the Revolutionary War.</w:t>
      </w:r>
    </w:p>
    <w:p w14:paraId="42FB314E" w14:textId="77777777" w:rsidR="001E1073" w:rsidRPr="00C13AE5" w:rsidRDefault="001E1073" w:rsidP="0077381A">
      <w:pPr>
        <w:spacing w:line="240" w:lineRule="atLeast"/>
        <w:jc w:val="both"/>
        <w:rPr>
          <w:rFonts w:cstheme="minorHAnsi"/>
          <w:sz w:val="24"/>
          <w:szCs w:val="24"/>
        </w:rPr>
      </w:pPr>
      <w:r w:rsidRPr="00C13AE5">
        <w:rPr>
          <w:rFonts w:cstheme="minorHAnsi"/>
          <w:sz w:val="24"/>
          <w:szCs w:val="24"/>
        </w:rPr>
        <w:t>After her master died, Phillis was emancipated. She married John Peters, a free black man, in 1778. She and her husband lost two children as infants. John would be imprisoned for debt in 1784. Phillis and her remaining child died in December of 1784 and were buried in an unmarked grave. Nevertheless, the legacy of Phillis Wheatly lives on. She became the first African American and the first slave in the United States to publish a book. She proved that slaves or former slaves had a valuable voice in the Revolutionary era.</w:t>
      </w:r>
    </w:p>
    <w:p w14:paraId="399F65C9" w14:textId="77777777" w:rsidR="00765561" w:rsidRPr="00C13AE5" w:rsidRDefault="00765561" w:rsidP="0077381A">
      <w:pPr>
        <w:spacing w:line="240" w:lineRule="atLeast"/>
        <w:jc w:val="both"/>
        <w:rPr>
          <w:rFonts w:cstheme="minorHAnsi"/>
          <w:sz w:val="24"/>
          <w:szCs w:val="24"/>
        </w:rPr>
      </w:pPr>
    </w:p>
    <w:p w14:paraId="3310B1CD" w14:textId="77777777" w:rsidR="001E1073" w:rsidRPr="00C13AE5" w:rsidRDefault="001E1073" w:rsidP="0077381A">
      <w:pPr>
        <w:spacing w:line="240" w:lineRule="atLeast"/>
        <w:jc w:val="both"/>
        <w:rPr>
          <w:rFonts w:eastAsia="Times New Roman" w:cstheme="minorHAnsi"/>
          <w:sz w:val="24"/>
          <w:szCs w:val="24"/>
          <w:lang w:eastAsia="zh-CN"/>
        </w:rPr>
      </w:pPr>
      <w:r w:rsidRPr="00C13AE5">
        <w:rPr>
          <w:rFonts w:cstheme="minorHAnsi"/>
          <w:sz w:val="24"/>
          <w:szCs w:val="24"/>
        </w:rPr>
        <w:t xml:space="preserve">1. </w:t>
      </w:r>
      <w:r w:rsidRPr="00C13AE5">
        <w:rPr>
          <w:rFonts w:eastAsia="Times New Roman" w:cstheme="minorHAnsi"/>
          <w:sz w:val="24"/>
          <w:szCs w:val="24"/>
          <w:lang w:eastAsia="zh-CN"/>
        </w:rPr>
        <w:t>It can be inferred from the passage that the Countess of Huntingdon …</w:t>
      </w:r>
    </w:p>
    <w:p w14:paraId="2281E0E3" w14:textId="77777777" w:rsidR="00F807E3" w:rsidRDefault="001E1073" w:rsidP="0077381A">
      <w:pPr>
        <w:spacing w:line="240" w:lineRule="atLeast"/>
        <w:ind w:firstLine="720"/>
        <w:jc w:val="both"/>
        <w:rPr>
          <w:rFonts w:eastAsia="Times New Roman" w:cstheme="minorHAnsi"/>
          <w:sz w:val="24"/>
          <w:szCs w:val="24"/>
          <w:lang w:eastAsia="zh-CN"/>
        </w:rPr>
      </w:pPr>
      <w:r w:rsidRPr="00C13AE5">
        <w:rPr>
          <w:rFonts w:cstheme="minorHAnsi"/>
          <w:sz w:val="24"/>
          <w:szCs w:val="24"/>
        </w:rPr>
        <w:t xml:space="preserve">A. </w:t>
      </w:r>
      <w:r w:rsidRPr="00C13AE5">
        <w:rPr>
          <w:rFonts w:eastAsia="Times New Roman" w:cstheme="minorHAnsi"/>
          <w:sz w:val="24"/>
          <w:szCs w:val="24"/>
          <w:lang w:eastAsia="zh-CN"/>
        </w:rPr>
        <w:t>di</w:t>
      </w:r>
      <w:r w:rsidR="001E289D" w:rsidRPr="00C13AE5">
        <w:rPr>
          <w:rFonts w:eastAsia="Times New Roman" w:cstheme="minorHAnsi"/>
          <w:sz w:val="24"/>
          <w:szCs w:val="24"/>
          <w:lang w:eastAsia="zh-CN"/>
        </w:rPr>
        <w:t>dn't care about Phillis' poetry</w:t>
      </w:r>
      <w:r w:rsidR="001E289D" w:rsidRPr="00C13AE5">
        <w:rPr>
          <w:rFonts w:eastAsia="Times New Roman" w:cstheme="minorHAnsi"/>
          <w:sz w:val="24"/>
          <w:szCs w:val="24"/>
          <w:lang w:eastAsia="zh-CN"/>
        </w:rPr>
        <w:tab/>
      </w:r>
      <w:r w:rsidR="001E289D" w:rsidRPr="00C13AE5">
        <w:rPr>
          <w:rFonts w:eastAsia="Times New Roman" w:cstheme="minorHAnsi"/>
          <w:sz w:val="24"/>
          <w:szCs w:val="24"/>
          <w:lang w:eastAsia="zh-CN"/>
        </w:rPr>
        <w:tab/>
      </w:r>
    </w:p>
    <w:p w14:paraId="6B9D2F04" w14:textId="77777777" w:rsidR="001E1073" w:rsidRPr="00C13AE5" w:rsidRDefault="001E1073" w:rsidP="0077381A">
      <w:pPr>
        <w:spacing w:line="240" w:lineRule="atLeast"/>
        <w:ind w:firstLine="720"/>
        <w:jc w:val="both"/>
        <w:rPr>
          <w:rFonts w:eastAsia="Times New Roman" w:cstheme="minorHAnsi"/>
          <w:sz w:val="24"/>
          <w:szCs w:val="24"/>
          <w:lang w:eastAsia="zh-CN"/>
        </w:rPr>
      </w:pPr>
      <w:r w:rsidRPr="00C13AE5">
        <w:rPr>
          <w:rFonts w:eastAsia="Times New Roman" w:cstheme="minorHAnsi"/>
          <w:sz w:val="24"/>
          <w:szCs w:val="24"/>
          <w:lang w:eastAsia="zh-CN"/>
        </w:rPr>
        <w:t>B. helped Phillis get her writings published</w:t>
      </w:r>
    </w:p>
    <w:p w14:paraId="0821A265" w14:textId="77777777" w:rsidR="00F807E3" w:rsidRDefault="001E289D" w:rsidP="0077381A">
      <w:pPr>
        <w:spacing w:line="240" w:lineRule="atLeast"/>
        <w:ind w:firstLine="720"/>
        <w:jc w:val="both"/>
        <w:rPr>
          <w:rFonts w:eastAsia="Times New Roman" w:cstheme="minorHAnsi"/>
          <w:sz w:val="24"/>
          <w:szCs w:val="24"/>
          <w:lang w:eastAsia="zh-CN"/>
        </w:rPr>
      </w:pPr>
      <w:r w:rsidRPr="00C13AE5">
        <w:rPr>
          <w:rFonts w:eastAsia="Times New Roman" w:cstheme="minorHAnsi"/>
          <w:sz w:val="24"/>
          <w:szCs w:val="24"/>
          <w:lang w:eastAsia="zh-CN"/>
        </w:rPr>
        <w:t>C. believed in slavery</w:t>
      </w:r>
      <w:r w:rsidRPr="00C13AE5">
        <w:rPr>
          <w:rFonts w:eastAsia="Times New Roman" w:cstheme="minorHAnsi"/>
          <w:sz w:val="24"/>
          <w:szCs w:val="24"/>
          <w:lang w:eastAsia="zh-CN"/>
        </w:rPr>
        <w:tab/>
      </w:r>
      <w:r w:rsidRPr="00C13AE5">
        <w:rPr>
          <w:rFonts w:eastAsia="Times New Roman" w:cstheme="minorHAnsi"/>
          <w:sz w:val="24"/>
          <w:szCs w:val="24"/>
          <w:lang w:eastAsia="zh-CN"/>
        </w:rPr>
        <w:tab/>
      </w:r>
      <w:r w:rsidRPr="00C13AE5">
        <w:rPr>
          <w:rFonts w:eastAsia="Times New Roman" w:cstheme="minorHAnsi"/>
          <w:sz w:val="24"/>
          <w:szCs w:val="24"/>
          <w:lang w:eastAsia="zh-CN"/>
        </w:rPr>
        <w:tab/>
      </w:r>
      <w:r w:rsidR="00117D9E" w:rsidRPr="00C13AE5">
        <w:rPr>
          <w:rFonts w:eastAsia="Times New Roman" w:cstheme="minorHAnsi"/>
          <w:sz w:val="24"/>
          <w:szCs w:val="24"/>
          <w:lang w:eastAsia="zh-CN"/>
        </w:rPr>
        <w:tab/>
      </w:r>
    </w:p>
    <w:p w14:paraId="0D5FAC93" w14:textId="77777777" w:rsidR="00A039A1" w:rsidRPr="00C13AE5" w:rsidRDefault="001E1073" w:rsidP="00F807E3">
      <w:pPr>
        <w:spacing w:line="240" w:lineRule="atLeast"/>
        <w:ind w:firstLine="720"/>
        <w:jc w:val="both"/>
        <w:rPr>
          <w:rFonts w:eastAsia="Times New Roman" w:cstheme="minorHAnsi"/>
          <w:sz w:val="24"/>
          <w:szCs w:val="24"/>
          <w:lang w:eastAsia="zh-CN"/>
        </w:rPr>
      </w:pPr>
      <w:r w:rsidRPr="00C13AE5">
        <w:rPr>
          <w:rFonts w:eastAsia="Times New Roman" w:cstheme="minorHAnsi"/>
          <w:sz w:val="24"/>
          <w:szCs w:val="24"/>
          <w:lang w:eastAsia="zh-CN"/>
        </w:rPr>
        <w:t>D. was surprised th</w:t>
      </w:r>
      <w:r w:rsidR="00F807E3">
        <w:rPr>
          <w:rFonts w:eastAsia="Times New Roman" w:cstheme="minorHAnsi"/>
          <w:sz w:val="24"/>
          <w:szCs w:val="24"/>
          <w:lang w:eastAsia="zh-CN"/>
        </w:rPr>
        <w:t>at Phillis could read and write</w:t>
      </w:r>
    </w:p>
    <w:p w14:paraId="2A6C3981" w14:textId="77777777" w:rsidR="001E1073" w:rsidRPr="00C13AE5" w:rsidRDefault="001E1073" w:rsidP="0077381A">
      <w:pPr>
        <w:spacing w:line="240" w:lineRule="atLeast"/>
        <w:rPr>
          <w:rFonts w:cstheme="minorHAnsi"/>
          <w:sz w:val="24"/>
          <w:szCs w:val="24"/>
        </w:rPr>
      </w:pPr>
      <w:r w:rsidRPr="00C13AE5">
        <w:rPr>
          <w:rFonts w:cstheme="minorHAnsi"/>
          <w:sz w:val="24"/>
          <w:szCs w:val="24"/>
        </w:rPr>
        <w:t>2. What question is answered in last paragraph?</w:t>
      </w:r>
    </w:p>
    <w:p w14:paraId="14E6C2E3" w14:textId="77777777" w:rsidR="001E1073" w:rsidRPr="00C13AE5" w:rsidRDefault="00117D9E" w:rsidP="0077381A">
      <w:pPr>
        <w:spacing w:line="240" w:lineRule="atLeast"/>
        <w:rPr>
          <w:rFonts w:cstheme="minorHAnsi"/>
          <w:sz w:val="24"/>
          <w:szCs w:val="24"/>
        </w:rPr>
      </w:pPr>
      <w:r w:rsidRPr="00C13AE5">
        <w:rPr>
          <w:rFonts w:cstheme="minorHAnsi"/>
          <w:sz w:val="24"/>
          <w:szCs w:val="24"/>
        </w:rPr>
        <w:tab/>
        <w:t>A. Who did Phillis marry?</w:t>
      </w:r>
      <w:r w:rsidRPr="00C13AE5">
        <w:rPr>
          <w:rFonts w:cstheme="minorHAnsi"/>
          <w:sz w:val="24"/>
          <w:szCs w:val="24"/>
        </w:rPr>
        <w:tab/>
      </w:r>
      <w:r w:rsidRPr="00C13AE5">
        <w:rPr>
          <w:rFonts w:cstheme="minorHAnsi"/>
          <w:sz w:val="24"/>
          <w:szCs w:val="24"/>
        </w:rPr>
        <w:tab/>
      </w:r>
      <w:r w:rsidR="001E1073" w:rsidRPr="00C13AE5">
        <w:rPr>
          <w:rFonts w:cstheme="minorHAnsi"/>
          <w:sz w:val="24"/>
          <w:szCs w:val="24"/>
        </w:rPr>
        <w:t>B. Where were Phillis' works published?</w:t>
      </w:r>
    </w:p>
    <w:p w14:paraId="73CF3AB4" w14:textId="77777777" w:rsidR="00A039A1" w:rsidRPr="00C13AE5" w:rsidRDefault="00117D9E" w:rsidP="0077381A">
      <w:pPr>
        <w:spacing w:line="240" w:lineRule="atLeast"/>
        <w:rPr>
          <w:rFonts w:cstheme="minorHAnsi"/>
          <w:sz w:val="24"/>
          <w:szCs w:val="24"/>
        </w:rPr>
      </w:pPr>
      <w:r w:rsidRPr="00C13AE5">
        <w:rPr>
          <w:rFonts w:cstheme="minorHAnsi"/>
          <w:sz w:val="24"/>
          <w:szCs w:val="24"/>
        </w:rPr>
        <w:tab/>
        <w:t>C. What did Phillis prove?</w:t>
      </w:r>
      <w:r w:rsidRPr="00C13AE5">
        <w:rPr>
          <w:rFonts w:cstheme="minorHAnsi"/>
          <w:sz w:val="24"/>
          <w:szCs w:val="24"/>
        </w:rPr>
        <w:tab/>
      </w:r>
      <w:r w:rsidRPr="00C13AE5">
        <w:rPr>
          <w:rFonts w:cstheme="minorHAnsi"/>
          <w:sz w:val="24"/>
          <w:szCs w:val="24"/>
        </w:rPr>
        <w:tab/>
      </w:r>
      <w:r w:rsidR="001E1073" w:rsidRPr="00C13AE5">
        <w:rPr>
          <w:rFonts w:cstheme="minorHAnsi"/>
          <w:sz w:val="24"/>
          <w:szCs w:val="24"/>
        </w:rPr>
        <w:t xml:space="preserve">D. Why was Phillis </w:t>
      </w:r>
      <w:r w:rsidR="00F807E3">
        <w:rPr>
          <w:rFonts w:cstheme="minorHAnsi"/>
          <w:sz w:val="24"/>
          <w:szCs w:val="24"/>
        </w:rPr>
        <w:t>a slave?</w:t>
      </w:r>
    </w:p>
    <w:p w14:paraId="700C0D17" w14:textId="77777777" w:rsidR="001E1073" w:rsidRPr="00C13AE5" w:rsidRDefault="001E1073" w:rsidP="0077381A">
      <w:pPr>
        <w:spacing w:line="240" w:lineRule="atLeast"/>
        <w:rPr>
          <w:rFonts w:eastAsia="Times New Roman" w:cstheme="minorHAnsi"/>
          <w:sz w:val="24"/>
          <w:szCs w:val="24"/>
          <w:lang w:eastAsia="zh-CN"/>
        </w:rPr>
      </w:pPr>
      <w:r w:rsidRPr="00C13AE5">
        <w:rPr>
          <w:rFonts w:cstheme="minorHAnsi"/>
          <w:sz w:val="24"/>
          <w:szCs w:val="24"/>
        </w:rPr>
        <w:t xml:space="preserve">3. </w:t>
      </w:r>
      <w:r w:rsidRPr="00C13AE5">
        <w:rPr>
          <w:rFonts w:eastAsia="Times New Roman" w:cstheme="minorHAnsi"/>
          <w:sz w:val="24"/>
          <w:szCs w:val="24"/>
          <w:lang w:eastAsia="zh-CN"/>
        </w:rPr>
        <w:t>Phillis finally became free …</w:t>
      </w:r>
    </w:p>
    <w:p w14:paraId="195F1562" w14:textId="77777777" w:rsidR="00F807E3" w:rsidRDefault="001E1073" w:rsidP="0077381A">
      <w:pPr>
        <w:spacing w:line="240" w:lineRule="atLeast"/>
        <w:ind w:firstLine="720"/>
        <w:rPr>
          <w:rFonts w:cstheme="minorHAnsi"/>
          <w:sz w:val="24"/>
          <w:szCs w:val="24"/>
        </w:rPr>
      </w:pPr>
      <w:r w:rsidRPr="00C13AE5">
        <w:rPr>
          <w:rFonts w:eastAsia="Times New Roman" w:cstheme="minorHAnsi"/>
          <w:sz w:val="24"/>
          <w:szCs w:val="24"/>
          <w:lang w:eastAsia="zh-CN"/>
        </w:rPr>
        <w:t>A. when she published her poems in England</w:t>
      </w:r>
      <w:r w:rsidR="00117D9E" w:rsidRPr="00C13AE5">
        <w:rPr>
          <w:rFonts w:cstheme="minorHAnsi"/>
          <w:sz w:val="24"/>
          <w:szCs w:val="24"/>
        </w:rPr>
        <w:tab/>
      </w:r>
    </w:p>
    <w:p w14:paraId="6FC404F9" w14:textId="77777777" w:rsidR="001E1073" w:rsidRPr="00C13AE5" w:rsidRDefault="001E1073" w:rsidP="0077381A">
      <w:pPr>
        <w:spacing w:line="240" w:lineRule="atLeast"/>
        <w:ind w:firstLine="720"/>
        <w:rPr>
          <w:rFonts w:cstheme="minorHAnsi"/>
          <w:sz w:val="24"/>
          <w:szCs w:val="24"/>
        </w:rPr>
      </w:pPr>
      <w:r w:rsidRPr="00C13AE5">
        <w:rPr>
          <w:rFonts w:cstheme="minorHAnsi"/>
          <w:sz w:val="24"/>
          <w:szCs w:val="24"/>
        </w:rPr>
        <w:t xml:space="preserve">B. </w:t>
      </w:r>
      <w:r w:rsidRPr="00C13AE5">
        <w:rPr>
          <w:rFonts w:eastAsia="Times New Roman" w:cstheme="minorHAnsi"/>
          <w:sz w:val="24"/>
          <w:szCs w:val="24"/>
          <w:lang w:eastAsia="zh-CN"/>
        </w:rPr>
        <w:t>after meeting the Countess of Huntingdon</w:t>
      </w:r>
    </w:p>
    <w:p w14:paraId="4DFFC363" w14:textId="77777777" w:rsidR="00F807E3" w:rsidRDefault="001E1073" w:rsidP="0077381A">
      <w:pPr>
        <w:spacing w:line="240" w:lineRule="atLeast"/>
        <w:ind w:firstLine="720"/>
        <w:rPr>
          <w:rFonts w:cstheme="minorHAnsi"/>
          <w:sz w:val="24"/>
          <w:szCs w:val="24"/>
        </w:rPr>
      </w:pPr>
      <w:r w:rsidRPr="00C13AE5">
        <w:rPr>
          <w:rFonts w:cstheme="minorHAnsi"/>
          <w:sz w:val="24"/>
          <w:szCs w:val="24"/>
        </w:rPr>
        <w:t xml:space="preserve">C. </w:t>
      </w:r>
      <w:r w:rsidRPr="00C13AE5">
        <w:rPr>
          <w:rFonts w:eastAsia="Times New Roman" w:cstheme="minorHAnsi"/>
          <w:sz w:val="24"/>
          <w:szCs w:val="24"/>
          <w:lang w:eastAsia="zh-CN"/>
        </w:rPr>
        <w:t>when she became wealthy</w:t>
      </w:r>
      <w:r w:rsidR="00117D9E" w:rsidRPr="00C13AE5">
        <w:rPr>
          <w:rFonts w:cstheme="minorHAnsi"/>
          <w:sz w:val="24"/>
          <w:szCs w:val="24"/>
        </w:rPr>
        <w:tab/>
      </w:r>
      <w:r w:rsidR="00117D9E" w:rsidRPr="00C13AE5">
        <w:rPr>
          <w:rFonts w:cstheme="minorHAnsi"/>
          <w:sz w:val="24"/>
          <w:szCs w:val="24"/>
        </w:rPr>
        <w:tab/>
      </w:r>
      <w:r w:rsidR="00117D9E" w:rsidRPr="00C13AE5">
        <w:rPr>
          <w:rFonts w:cstheme="minorHAnsi"/>
          <w:sz w:val="24"/>
          <w:szCs w:val="24"/>
        </w:rPr>
        <w:tab/>
      </w:r>
    </w:p>
    <w:p w14:paraId="67F77B6A" w14:textId="77777777" w:rsidR="00765561" w:rsidRPr="00F807E3" w:rsidRDefault="001E1073" w:rsidP="00F807E3">
      <w:pPr>
        <w:spacing w:line="240" w:lineRule="atLeast"/>
        <w:ind w:firstLine="720"/>
        <w:rPr>
          <w:rFonts w:eastAsia="Times New Roman" w:cstheme="minorHAnsi"/>
          <w:sz w:val="24"/>
          <w:szCs w:val="24"/>
          <w:lang w:eastAsia="zh-CN"/>
        </w:rPr>
      </w:pPr>
      <w:r w:rsidRPr="00C13AE5">
        <w:rPr>
          <w:rFonts w:cstheme="minorHAnsi"/>
          <w:sz w:val="24"/>
          <w:szCs w:val="24"/>
        </w:rPr>
        <w:t xml:space="preserve">D. </w:t>
      </w:r>
      <w:r w:rsidR="00F807E3">
        <w:rPr>
          <w:rFonts w:eastAsia="Times New Roman" w:cstheme="minorHAnsi"/>
          <w:sz w:val="24"/>
          <w:szCs w:val="24"/>
          <w:lang w:eastAsia="zh-CN"/>
        </w:rPr>
        <w:t>after her master died</w:t>
      </w:r>
    </w:p>
    <w:p w14:paraId="1C46722B" w14:textId="77777777" w:rsidR="001E1073" w:rsidRPr="00C13AE5" w:rsidRDefault="001E1073" w:rsidP="0077381A">
      <w:pPr>
        <w:spacing w:line="240" w:lineRule="atLeast"/>
        <w:rPr>
          <w:rFonts w:cstheme="minorHAnsi"/>
          <w:sz w:val="24"/>
          <w:szCs w:val="24"/>
        </w:rPr>
      </w:pPr>
      <w:r w:rsidRPr="00C13AE5">
        <w:rPr>
          <w:rFonts w:eastAsia="Times New Roman" w:cstheme="minorHAnsi"/>
          <w:sz w:val="24"/>
          <w:szCs w:val="24"/>
          <w:lang w:eastAsia="zh-CN"/>
        </w:rPr>
        <w:t>4. Phillis' first attempt at selling her poetry in America (the colonies) was</w:t>
      </w:r>
      <w:r w:rsidRPr="00C13AE5">
        <w:rPr>
          <w:rFonts w:cstheme="minorHAnsi"/>
          <w:sz w:val="24"/>
          <w:szCs w:val="24"/>
        </w:rPr>
        <w:t xml:space="preserve"> …</w:t>
      </w:r>
    </w:p>
    <w:p w14:paraId="55969B3C" w14:textId="77777777" w:rsidR="00A039A1" w:rsidRPr="00C13AE5" w:rsidRDefault="008B0719" w:rsidP="00F807E3">
      <w:pPr>
        <w:spacing w:line="240" w:lineRule="atLeast"/>
        <w:ind w:firstLine="720"/>
        <w:rPr>
          <w:rFonts w:eastAsia="Times New Roman" w:cstheme="minorHAnsi"/>
          <w:sz w:val="24"/>
          <w:szCs w:val="24"/>
          <w:lang w:eastAsia="zh-CN"/>
        </w:rPr>
      </w:pPr>
      <w:r w:rsidRPr="00C13AE5">
        <w:rPr>
          <w:rFonts w:eastAsia="Times New Roman" w:cstheme="minorHAnsi"/>
          <w:sz w:val="24"/>
          <w:szCs w:val="24"/>
          <w:lang w:eastAsia="zh-CN"/>
        </w:rPr>
        <w:t>A. illegal</w:t>
      </w:r>
      <w:r w:rsidRPr="00C13AE5">
        <w:rPr>
          <w:rFonts w:eastAsia="Times New Roman" w:cstheme="minorHAnsi"/>
          <w:sz w:val="24"/>
          <w:szCs w:val="24"/>
          <w:lang w:eastAsia="zh-CN"/>
        </w:rPr>
        <w:tab/>
        <w:t>B. imaginary</w:t>
      </w:r>
      <w:r w:rsidRPr="00C13AE5">
        <w:rPr>
          <w:rFonts w:eastAsia="Times New Roman" w:cstheme="minorHAnsi"/>
          <w:sz w:val="24"/>
          <w:szCs w:val="24"/>
          <w:lang w:eastAsia="zh-CN"/>
        </w:rPr>
        <w:tab/>
        <w:t>C. unsuccessful</w:t>
      </w:r>
      <w:r w:rsidRPr="00C13AE5">
        <w:rPr>
          <w:rFonts w:eastAsia="Times New Roman" w:cstheme="minorHAnsi"/>
          <w:sz w:val="24"/>
          <w:szCs w:val="24"/>
          <w:lang w:eastAsia="zh-CN"/>
        </w:rPr>
        <w:tab/>
      </w:r>
      <w:r w:rsidRPr="00C13AE5">
        <w:rPr>
          <w:rFonts w:eastAsia="Times New Roman" w:cstheme="minorHAnsi"/>
          <w:sz w:val="24"/>
          <w:szCs w:val="24"/>
          <w:lang w:eastAsia="zh-CN"/>
        </w:rPr>
        <w:tab/>
      </w:r>
      <w:r w:rsidR="00F807E3">
        <w:rPr>
          <w:rFonts w:eastAsia="Times New Roman" w:cstheme="minorHAnsi"/>
          <w:sz w:val="24"/>
          <w:szCs w:val="24"/>
          <w:lang w:eastAsia="zh-CN"/>
        </w:rPr>
        <w:t>D. successful</w:t>
      </w:r>
    </w:p>
    <w:p w14:paraId="0DCE2ECE" w14:textId="77777777" w:rsidR="001E1073" w:rsidRPr="00C13AE5" w:rsidRDefault="001E1073" w:rsidP="0077381A">
      <w:pPr>
        <w:spacing w:line="240" w:lineRule="atLeast"/>
        <w:rPr>
          <w:rFonts w:cstheme="minorHAnsi"/>
          <w:sz w:val="24"/>
          <w:szCs w:val="24"/>
        </w:rPr>
      </w:pPr>
      <w:r w:rsidRPr="00C13AE5">
        <w:rPr>
          <w:rFonts w:eastAsia="Times New Roman" w:cstheme="minorHAnsi"/>
          <w:sz w:val="24"/>
          <w:szCs w:val="24"/>
          <w:lang w:eastAsia="zh-CN"/>
        </w:rPr>
        <w:t>5. Which of the following is TRUE about Phillis Wheatley?</w:t>
      </w:r>
    </w:p>
    <w:p w14:paraId="39E65ECA" w14:textId="77777777" w:rsidR="001E1073" w:rsidRPr="00C13AE5" w:rsidRDefault="001E1073" w:rsidP="0077381A">
      <w:pPr>
        <w:spacing w:line="240" w:lineRule="atLeast"/>
        <w:ind w:firstLine="720"/>
        <w:rPr>
          <w:rFonts w:cstheme="minorHAnsi"/>
          <w:sz w:val="24"/>
          <w:szCs w:val="24"/>
        </w:rPr>
      </w:pPr>
      <w:r w:rsidRPr="00C13AE5">
        <w:rPr>
          <w:rFonts w:cstheme="minorHAnsi"/>
          <w:sz w:val="24"/>
          <w:szCs w:val="24"/>
        </w:rPr>
        <w:t xml:space="preserve">A. </w:t>
      </w:r>
      <w:r w:rsidRPr="00C13AE5">
        <w:rPr>
          <w:rFonts w:eastAsia="Times New Roman" w:cstheme="minorHAnsi"/>
          <w:sz w:val="24"/>
          <w:szCs w:val="24"/>
          <w:lang w:eastAsia="zh-CN"/>
        </w:rPr>
        <w:t>She was the first African-American slave to visit England.</w:t>
      </w:r>
    </w:p>
    <w:p w14:paraId="55CF4FF0" w14:textId="77777777" w:rsidR="001E1073" w:rsidRPr="00C13AE5" w:rsidRDefault="001E1073" w:rsidP="0077381A">
      <w:pPr>
        <w:spacing w:line="240" w:lineRule="atLeast"/>
        <w:ind w:firstLine="720"/>
        <w:rPr>
          <w:rFonts w:cstheme="minorHAnsi"/>
          <w:sz w:val="24"/>
          <w:szCs w:val="24"/>
        </w:rPr>
      </w:pPr>
      <w:r w:rsidRPr="00C13AE5">
        <w:rPr>
          <w:rFonts w:eastAsia="Times New Roman" w:cstheme="minorHAnsi"/>
          <w:sz w:val="24"/>
          <w:szCs w:val="24"/>
          <w:lang w:eastAsia="zh-CN"/>
        </w:rPr>
        <w:t>B. She was the first African-American and slave to publish a book in the United States.</w:t>
      </w:r>
    </w:p>
    <w:p w14:paraId="0D3A7AE4" w14:textId="77777777" w:rsidR="001E1073" w:rsidRPr="00C13AE5" w:rsidRDefault="001E1073" w:rsidP="0077381A">
      <w:pPr>
        <w:spacing w:line="240" w:lineRule="atLeast"/>
        <w:ind w:firstLine="720"/>
        <w:rPr>
          <w:rFonts w:cstheme="minorHAnsi"/>
          <w:sz w:val="24"/>
          <w:szCs w:val="24"/>
        </w:rPr>
      </w:pPr>
      <w:r w:rsidRPr="00C13AE5">
        <w:rPr>
          <w:rFonts w:cstheme="minorHAnsi"/>
          <w:sz w:val="24"/>
          <w:szCs w:val="24"/>
        </w:rPr>
        <w:t xml:space="preserve">C. </w:t>
      </w:r>
      <w:r w:rsidRPr="00C13AE5">
        <w:rPr>
          <w:rFonts w:eastAsia="Times New Roman" w:cstheme="minorHAnsi"/>
          <w:sz w:val="24"/>
          <w:szCs w:val="24"/>
          <w:lang w:eastAsia="zh-CN"/>
        </w:rPr>
        <w:t>She was the first African-American and slave to be able to read and write</w:t>
      </w:r>
    </w:p>
    <w:p w14:paraId="178921FF" w14:textId="77777777" w:rsidR="001E1073" w:rsidRPr="00C13AE5" w:rsidRDefault="001E1073" w:rsidP="0077381A">
      <w:pPr>
        <w:spacing w:line="240" w:lineRule="atLeast"/>
        <w:ind w:firstLine="720"/>
        <w:rPr>
          <w:rFonts w:eastAsia="Times New Roman" w:cstheme="minorHAnsi"/>
          <w:sz w:val="24"/>
          <w:szCs w:val="24"/>
          <w:lang w:eastAsia="zh-CN"/>
        </w:rPr>
      </w:pPr>
      <w:r w:rsidRPr="00C13AE5">
        <w:rPr>
          <w:rFonts w:cstheme="minorHAnsi"/>
          <w:sz w:val="24"/>
          <w:szCs w:val="24"/>
        </w:rPr>
        <w:t xml:space="preserve">D. </w:t>
      </w:r>
      <w:r w:rsidRPr="00C13AE5">
        <w:rPr>
          <w:rFonts w:eastAsia="Times New Roman" w:cstheme="minorHAnsi"/>
          <w:sz w:val="24"/>
          <w:szCs w:val="24"/>
          <w:lang w:eastAsia="zh-CN"/>
        </w:rPr>
        <w:t>She was the first African-American and slave to meet George Washington.</w:t>
      </w:r>
    </w:p>
    <w:p w14:paraId="02E9EAB7" w14:textId="77777777" w:rsidR="00A039A1" w:rsidRPr="00C13AE5" w:rsidRDefault="00A039A1" w:rsidP="0077381A">
      <w:pPr>
        <w:spacing w:line="240" w:lineRule="atLeast"/>
        <w:ind w:firstLine="720"/>
        <w:rPr>
          <w:rFonts w:eastAsia="Times New Roman" w:cstheme="minorHAnsi"/>
          <w:sz w:val="24"/>
          <w:szCs w:val="24"/>
          <w:lang w:eastAsia="zh-CN"/>
        </w:rPr>
      </w:pPr>
    </w:p>
    <w:p w14:paraId="62DE0EFF" w14:textId="77777777" w:rsidR="001E1073" w:rsidRPr="00C13AE5" w:rsidRDefault="001E1073" w:rsidP="0077381A">
      <w:pPr>
        <w:spacing w:line="240" w:lineRule="atLeast"/>
        <w:rPr>
          <w:rFonts w:cstheme="minorHAnsi"/>
          <w:sz w:val="24"/>
          <w:szCs w:val="24"/>
        </w:rPr>
      </w:pPr>
      <w:r w:rsidRPr="00C13AE5">
        <w:rPr>
          <w:rFonts w:eastAsia="Times New Roman" w:cstheme="minorHAnsi"/>
          <w:sz w:val="24"/>
          <w:szCs w:val="24"/>
          <w:lang w:eastAsia="zh-CN"/>
        </w:rPr>
        <w:lastRenderedPageBreak/>
        <w:t>6. The Wheatley family estimated the age of the slave girl they named "Phills" by …</w:t>
      </w:r>
    </w:p>
    <w:p w14:paraId="7BF24665" w14:textId="77777777" w:rsidR="00A039A1" w:rsidRPr="00F807E3" w:rsidRDefault="001E1073" w:rsidP="00F807E3">
      <w:pPr>
        <w:spacing w:line="240" w:lineRule="atLeast"/>
        <w:ind w:firstLine="720"/>
        <w:rPr>
          <w:rFonts w:eastAsia="Times New Roman" w:cstheme="minorHAnsi"/>
          <w:sz w:val="24"/>
          <w:szCs w:val="24"/>
          <w:lang w:eastAsia="zh-CN"/>
        </w:rPr>
      </w:pPr>
      <w:r w:rsidRPr="00C13AE5">
        <w:rPr>
          <w:rFonts w:cstheme="minorHAnsi"/>
          <w:sz w:val="24"/>
          <w:szCs w:val="24"/>
        </w:rPr>
        <w:t xml:space="preserve">A. </w:t>
      </w:r>
      <w:r w:rsidRPr="00C13AE5">
        <w:rPr>
          <w:rFonts w:eastAsia="Times New Roman" w:cstheme="minorHAnsi"/>
          <w:sz w:val="24"/>
          <w:szCs w:val="24"/>
          <w:lang w:eastAsia="zh-CN"/>
        </w:rPr>
        <w:t>her size</w:t>
      </w:r>
      <w:r w:rsidR="008B0719" w:rsidRPr="00C13AE5">
        <w:rPr>
          <w:rFonts w:cstheme="minorHAnsi"/>
          <w:sz w:val="24"/>
          <w:szCs w:val="24"/>
        </w:rPr>
        <w:tab/>
      </w:r>
      <w:r w:rsidRPr="00C13AE5">
        <w:rPr>
          <w:rFonts w:cstheme="minorHAnsi"/>
          <w:sz w:val="24"/>
          <w:szCs w:val="24"/>
        </w:rPr>
        <w:t xml:space="preserve">B. </w:t>
      </w:r>
      <w:r w:rsidRPr="00C13AE5">
        <w:rPr>
          <w:rFonts w:eastAsia="Times New Roman" w:cstheme="minorHAnsi"/>
          <w:sz w:val="24"/>
          <w:szCs w:val="24"/>
          <w:lang w:eastAsia="zh-CN"/>
        </w:rPr>
        <w:t>the condition of her teeth</w:t>
      </w:r>
      <w:r w:rsidR="008B0719" w:rsidRPr="00C13AE5">
        <w:rPr>
          <w:rFonts w:cstheme="minorHAnsi"/>
          <w:sz w:val="24"/>
          <w:szCs w:val="24"/>
        </w:rPr>
        <w:tab/>
      </w:r>
      <w:r w:rsidRPr="00C13AE5">
        <w:rPr>
          <w:rFonts w:cstheme="minorHAnsi"/>
          <w:sz w:val="24"/>
          <w:szCs w:val="24"/>
        </w:rPr>
        <w:t xml:space="preserve">C. </w:t>
      </w:r>
      <w:r w:rsidRPr="00C13AE5">
        <w:rPr>
          <w:rFonts w:eastAsia="Times New Roman" w:cstheme="minorHAnsi"/>
          <w:sz w:val="24"/>
          <w:szCs w:val="24"/>
          <w:lang w:eastAsia="zh-CN"/>
        </w:rPr>
        <w:t>her color</w:t>
      </w:r>
      <w:r w:rsidR="008B0719" w:rsidRPr="00C13AE5">
        <w:rPr>
          <w:rFonts w:cstheme="minorHAnsi"/>
          <w:sz w:val="24"/>
          <w:szCs w:val="24"/>
        </w:rPr>
        <w:tab/>
      </w:r>
      <w:r w:rsidRPr="00C13AE5">
        <w:rPr>
          <w:rFonts w:cstheme="minorHAnsi"/>
          <w:sz w:val="24"/>
          <w:szCs w:val="24"/>
        </w:rPr>
        <w:t xml:space="preserve">D. </w:t>
      </w:r>
      <w:r w:rsidR="00F807E3">
        <w:rPr>
          <w:rFonts w:eastAsia="Times New Roman" w:cstheme="minorHAnsi"/>
          <w:sz w:val="24"/>
          <w:szCs w:val="24"/>
          <w:lang w:eastAsia="zh-CN"/>
        </w:rPr>
        <w:t>her weight</w:t>
      </w:r>
    </w:p>
    <w:p w14:paraId="188387E8" w14:textId="77777777" w:rsidR="001E1073" w:rsidRPr="00C13AE5" w:rsidRDefault="001E1073" w:rsidP="0077381A">
      <w:pPr>
        <w:spacing w:line="240" w:lineRule="atLeast"/>
        <w:rPr>
          <w:rFonts w:cstheme="minorHAnsi"/>
          <w:sz w:val="24"/>
          <w:szCs w:val="24"/>
        </w:rPr>
      </w:pPr>
      <w:r w:rsidRPr="00C13AE5">
        <w:rPr>
          <w:rFonts w:eastAsia="Times New Roman" w:cstheme="minorHAnsi"/>
          <w:sz w:val="24"/>
          <w:szCs w:val="24"/>
          <w:lang w:eastAsia="zh-CN"/>
        </w:rPr>
        <w:t>7. By the age of twelve, Phillis was …</w:t>
      </w:r>
    </w:p>
    <w:p w14:paraId="09018276" w14:textId="77777777" w:rsidR="00F807E3" w:rsidRDefault="001E1073" w:rsidP="00F807E3">
      <w:pPr>
        <w:spacing w:line="240" w:lineRule="atLeast"/>
        <w:ind w:firstLine="720"/>
        <w:rPr>
          <w:rFonts w:cstheme="minorHAnsi"/>
          <w:sz w:val="24"/>
          <w:szCs w:val="24"/>
        </w:rPr>
      </w:pPr>
      <w:r w:rsidRPr="00C13AE5">
        <w:rPr>
          <w:rFonts w:cstheme="minorHAnsi"/>
          <w:sz w:val="24"/>
          <w:szCs w:val="24"/>
        </w:rPr>
        <w:t xml:space="preserve">A. </w:t>
      </w:r>
      <w:r w:rsidRPr="00C13AE5">
        <w:rPr>
          <w:rFonts w:eastAsia="Times New Roman" w:cstheme="minorHAnsi"/>
          <w:sz w:val="24"/>
          <w:szCs w:val="24"/>
          <w:lang w:eastAsia="zh-CN"/>
        </w:rPr>
        <w:t>no longer a slave</w:t>
      </w:r>
      <w:r w:rsidR="008B0719" w:rsidRPr="00C13AE5">
        <w:rPr>
          <w:rFonts w:cstheme="minorHAnsi"/>
          <w:sz w:val="24"/>
          <w:szCs w:val="24"/>
        </w:rPr>
        <w:tab/>
      </w:r>
      <w:r w:rsidRPr="00C13AE5">
        <w:rPr>
          <w:rFonts w:cstheme="minorHAnsi"/>
          <w:sz w:val="24"/>
          <w:szCs w:val="24"/>
        </w:rPr>
        <w:t xml:space="preserve">B. </w:t>
      </w:r>
      <w:r w:rsidRPr="00C13AE5">
        <w:rPr>
          <w:rFonts w:eastAsia="Times New Roman" w:cstheme="minorHAnsi"/>
          <w:sz w:val="24"/>
          <w:szCs w:val="24"/>
          <w:lang w:eastAsia="zh-CN"/>
        </w:rPr>
        <w:t>married</w:t>
      </w:r>
      <w:r w:rsidR="008B0719" w:rsidRPr="00C13AE5">
        <w:rPr>
          <w:rFonts w:cstheme="minorHAnsi"/>
          <w:sz w:val="24"/>
          <w:szCs w:val="24"/>
        </w:rPr>
        <w:tab/>
      </w:r>
      <w:r w:rsidRPr="00C13AE5">
        <w:rPr>
          <w:rFonts w:cstheme="minorHAnsi"/>
          <w:sz w:val="24"/>
          <w:szCs w:val="24"/>
        </w:rPr>
        <w:t xml:space="preserve">C. </w:t>
      </w:r>
      <w:r w:rsidRPr="00C13AE5">
        <w:rPr>
          <w:rFonts w:eastAsia="Times New Roman" w:cstheme="minorHAnsi"/>
          <w:sz w:val="24"/>
          <w:szCs w:val="24"/>
          <w:lang w:eastAsia="zh-CN"/>
        </w:rPr>
        <w:t>a published poet</w:t>
      </w:r>
      <w:r w:rsidR="008B0719" w:rsidRPr="00C13AE5">
        <w:rPr>
          <w:rFonts w:cstheme="minorHAnsi"/>
          <w:sz w:val="24"/>
          <w:szCs w:val="24"/>
        </w:rPr>
        <w:tab/>
      </w:r>
    </w:p>
    <w:p w14:paraId="19F69EAB" w14:textId="77777777" w:rsidR="00A039A1" w:rsidRPr="00F807E3" w:rsidRDefault="001E1073" w:rsidP="00F807E3">
      <w:pPr>
        <w:spacing w:line="240" w:lineRule="atLeast"/>
        <w:ind w:firstLine="720"/>
        <w:rPr>
          <w:rFonts w:eastAsia="Times New Roman" w:cstheme="minorHAnsi"/>
          <w:sz w:val="24"/>
          <w:szCs w:val="24"/>
          <w:lang w:eastAsia="zh-CN"/>
        </w:rPr>
      </w:pPr>
      <w:r w:rsidRPr="00C13AE5">
        <w:rPr>
          <w:rFonts w:cstheme="minorHAnsi"/>
          <w:sz w:val="24"/>
          <w:szCs w:val="24"/>
        </w:rPr>
        <w:t xml:space="preserve">D. </w:t>
      </w:r>
      <w:r w:rsidR="00F807E3">
        <w:rPr>
          <w:rFonts w:eastAsia="Times New Roman" w:cstheme="minorHAnsi"/>
          <w:sz w:val="24"/>
          <w:szCs w:val="24"/>
          <w:lang w:eastAsia="zh-CN"/>
        </w:rPr>
        <w:t>still not able to read or write</w:t>
      </w:r>
    </w:p>
    <w:p w14:paraId="2531C9A2" w14:textId="77777777" w:rsidR="001E1073" w:rsidRPr="00C13AE5" w:rsidRDefault="001E1073" w:rsidP="0077381A">
      <w:pPr>
        <w:spacing w:line="240" w:lineRule="atLeast"/>
        <w:rPr>
          <w:rFonts w:cstheme="minorHAnsi"/>
          <w:sz w:val="24"/>
          <w:szCs w:val="24"/>
        </w:rPr>
      </w:pPr>
      <w:r w:rsidRPr="00C13AE5">
        <w:rPr>
          <w:rFonts w:eastAsia="Times New Roman" w:cstheme="minorHAnsi"/>
          <w:sz w:val="24"/>
          <w:szCs w:val="24"/>
          <w:lang w:eastAsia="zh-CN"/>
        </w:rPr>
        <w:t>8. The slaveowner who sold Phillis to the Wheatley family believed …</w:t>
      </w:r>
    </w:p>
    <w:p w14:paraId="02111895" w14:textId="77777777" w:rsidR="001E1073" w:rsidRPr="00C13AE5" w:rsidRDefault="001E1073" w:rsidP="0077381A">
      <w:pPr>
        <w:spacing w:line="240" w:lineRule="atLeast"/>
        <w:ind w:firstLine="720"/>
        <w:rPr>
          <w:rFonts w:cstheme="minorHAnsi"/>
          <w:sz w:val="24"/>
          <w:szCs w:val="24"/>
        </w:rPr>
      </w:pPr>
      <w:r w:rsidRPr="00C13AE5">
        <w:rPr>
          <w:rFonts w:cstheme="minorHAnsi"/>
          <w:sz w:val="24"/>
          <w:szCs w:val="24"/>
        </w:rPr>
        <w:t xml:space="preserve">A. </w:t>
      </w:r>
      <w:r w:rsidRPr="00C13AE5">
        <w:rPr>
          <w:rFonts w:eastAsia="Times New Roman" w:cstheme="minorHAnsi"/>
          <w:sz w:val="24"/>
          <w:szCs w:val="24"/>
          <w:lang w:eastAsia="zh-CN"/>
        </w:rPr>
        <w:t>she would soon recover from her illness</w:t>
      </w:r>
      <w:r w:rsidR="008B0719" w:rsidRPr="00C13AE5">
        <w:rPr>
          <w:rFonts w:cstheme="minorHAnsi"/>
          <w:sz w:val="24"/>
          <w:szCs w:val="24"/>
        </w:rPr>
        <w:tab/>
      </w:r>
      <w:r w:rsidRPr="00C13AE5">
        <w:rPr>
          <w:rFonts w:cstheme="minorHAnsi"/>
          <w:sz w:val="24"/>
          <w:szCs w:val="24"/>
        </w:rPr>
        <w:t xml:space="preserve">B. </w:t>
      </w:r>
      <w:r w:rsidRPr="00C13AE5">
        <w:rPr>
          <w:rFonts w:eastAsia="Times New Roman" w:cstheme="minorHAnsi"/>
          <w:sz w:val="24"/>
          <w:szCs w:val="24"/>
          <w:lang w:eastAsia="zh-CN"/>
        </w:rPr>
        <w:t>she was very intelligent</w:t>
      </w:r>
    </w:p>
    <w:p w14:paraId="64E8BF9A" w14:textId="77777777" w:rsidR="00A039A1" w:rsidRPr="00F807E3" w:rsidRDefault="001E1073" w:rsidP="00F807E3">
      <w:pPr>
        <w:spacing w:line="240" w:lineRule="atLeast"/>
        <w:ind w:firstLine="720"/>
        <w:rPr>
          <w:rFonts w:eastAsia="Times New Roman" w:cstheme="minorHAnsi"/>
          <w:sz w:val="24"/>
          <w:szCs w:val="24"/>
          <w:lang w:eastAsia="zh-CN"/>
        </w:rPr>
      </w:pPr>
      <w:r w:rsidRPr="00C13AE5">
        <w:rPr>
          <w:rFonts w:cstheme="minorHAnsi"/>
          <w:sz w:val="24"/>
          <w:szCs w:val="24"/>
        </w:rPr>
        <w:t xml:space="preserve">C. </w:t>
      </w:r>
      <w:r w:rsidRPr="00C13AE5">
        <w:rPr>
          <w:rFonts w:eastAsia="Times New Roman" w:cstheme="minorHAnsi"/>
          <w:sz w:val="24"/>
          <w:szCs w:val="24"/>
          <w:lang w:eastAsia="zh-CN"/>
        </w:rPr>
        <w:t>she was worth a lot of money</w:t>
      </w:r>
      <w:r w:rsidR="008B0719" w:rsidRPr="00C13AE5">
        <w:rPr>
          <w:rFonts w:cstheme="minorHAnsi"/>
          <w:sz w:val="24"/>
          <w:szCs w:val="24"/>
        </w:rPr>
        <w:tab/>
      </w:r>
      <w:r w:rsidR="008B0719" w:rsidRPr="00C13AE5">
        <w:rPr>
          <w:rFonts w:cstheme="minorHAnsi"/>
          <w:sz w:val="24"/>
          <w:szCs w:val="24"/>
        </w:rPr>
        <w:tab/>
      </w:r>
      <w:r w:rsidR="008B0719" w:rsidRPr="00C13AE5">
        <w:rPr>
          <w:rFonts w:cstheme="minorHAnsi"/>
          <w:sz w:val="24"/>
          <w:szCs w:val="24"/>
        </w:rPr>
        <w:tab/>
      </w:r>
      <w:r w:rsidRPr="00C13AE5">
        <w:rPr>
          <w:rFonts w:cstheme="minorHAnsi"/>
          <w:sz w:val="24"/>
          <w:szCs w:val="24"/>
        </w:rPr>
        <w:t xml:space="preserve">D. </w:t>
      </w:r>
      <w:r w:rsidR="00F807E3">
        <w:rPr>
          <w:rFonts w:eastAsia="Times New Roman" w:cstheme="minorHAnsi"/>
          <w:sz w:val="24"/>
          <w:szCs w:val="24"/>
          <w:lang w:eastAsia="zh-CN"/>
        </w:rPr>
        <w:t>she would soon die</w:t>
      </w:r>
    </w:p>
    <w:p w14:paraId="500B6EFB" w14:textId="77777777" w:rsidR="001E1073" w:rsidRPr="00C13AE5" w:rsidRDefault="001E1073" w:rsidP="0077381A">
      <w:pPr>
        <w:spacing w:line="240" w:lineRule="atLeast"/>
        <w:rPr>
          <w:rFonts w:cstheme="minorHAnsi"/>
          <w:sz w:val="24"/>
          <w:szCs w:val="24"/>
        </w:rPr>
      </w:pPr>
      <w:r w:rsidRPr="00C13AE5">
        <w:rPr>
          <w:rFonts w:eastAsia="Times New Roman" w:cstheme="minorHAnsi"/>
          <w:sz w:val="24"/>
          <w:szCs w:val="24"/>
          <w:lang w:eastAsia="zh-CN"/>
        </w:rPr>
        <w:t>9. Who was George Whitefield?</w:t>
      </w:r>
    </w:p>
    <w:p w14:paraId="61AD8393" w14:textId="77777777" w:rsidR="001E1073" w:rsidRPr="00C13AE5" w:rsidRDefault="001E1073" w:rsidP="0077381A">
      <w:pPr>
        <w:spacing w:line="240" w:lineRule="atLeast"/>
        <w:ind w:firstLine="720"/>
        <w:rPr>
          <w:rFonts w:cstheme="minorHAnsi"/>
          <w:sz w:val="24"/>
          <w:szCs w:val="24"/>
        </w:rPr>
      </w:pPr>
      <w:r w:rsidRPr="00C13AE5">
        <w:rPr>
          <w:rFonts w:cstheme="minorHAnsi"/>
          <w:sz w:val="24"/>
          <w:szCs w:val="24"/>
        </w:rPr>
        <w:t xml:space="preserve">A. </w:t>
      </w:r>
      <w:r w:rsidRPr="00C13AE5">
        <w:rPr>
          <w:rFonts w:eastAsia="Times New Roman" w:cstheme="minorHAnsi"/>
          <w:sz w:val="24"/>
          <w:szCs w:val="24"/>
          <w:lang w:eastAsia="zh-CN"/>
        </w:rPr>
        <w:t>A military general</w:t>
      </w:r>
      <w:r w:rsidR="008B0719" w:rsidRPr="00C13AE5">
        <w:rPr>
          <w:rFonts w:cstheme="minorHAnsi"/>
          <w:sz w:val="24"/>
          <w:szCs w:val="24"/>
        </w:rPr>
        <w:tab/>
      </w:r>
      <w:r w:rsidR="008B0719" w:rsidRPr="00C13AE5">
        <w:rPr>
          <w:rFonts w:cstheme="minorHAnsi"/>
          <w:sz w:val="24"/>
          <w:szCs w:val="24"/>
        </w:rPr>
        <w:tab/>
      </w:r>
      <w:r w:rsidRPr="00C13AE5">
        <w:rPr>
          <w:rFonts w:cstheme="minorHAnsi"/>
          <w:sz w:val="24"/>
          <w:szCs w:val="24"/>
        </w:rPr>
        <w:t xml:space="preserve">B. </w:t>
      </w:r>
      <w:r w:rsidRPr="00C13AE5">
        <w:rPr>
          <w:rFonts w:eastAsia="Times New Roman" w:cstheme="minorHAnsi"/>
          <w:sz w:val="24"/>
          <w:szCs w:val="24"/>
          <w:lang w:eastAsia="zh-CN"/>
        </w:rPr>
        <w:t>Somebody who Phillis admired greatly</w:t>
      </w:r>
    </w:p>
    <w:p w14:paraId="589D89EC" w14:textId="77777777" w:rsidR="00A039A1" w:rsidRPr="00F807E3" w:rsidRDefault="001E1073" w:rsidP="00F807E3">
      <w:pPr>
        <w:spacing w:line="240" w:lineRule="atLeast"/>
        <w:ind w:firstLine="720"/>
        <w:rPr>
          <w:rFonts w:eastAsia="Times New Roman" w:cstheme="minorHAnsi"/>
          <w:sz w:val="24"/>
          <w:szCs w:val="24"/>
          <w:lang w:eastAsia="zh-CN"/>
        </w:rPr>
      </w:pPr>
      <w:r w:rsidRPr="00C13AE5">
        <w:rPr>
          <w:rFonts w:cstheme="minorHAnsi"/>
          <w:sz w:val="24"/>
          <w:szCs w:val="24"/>
        </w:rPr>
        <w:t xml:space="preserve">C. </w:t>
      </w:r>
      <w:r w:rsidRPr="00C13AE5">
        <w:rPr>
          <w:rFonts w:eastAsia="Times New Roman" w:cstheme="minorHAnsi"/>
          <w:sz w:val="24"/>
          <w:szCs w:val="24"/>
          <w:lang w:eastAsia="zh-CN"/>
        </w:rPr>
        <w:t>Phillis' husband</w:t>
      </w:r>
      <w:r w:rsidR="008B0719" w:rsidRPr="00C13AE5">
        <w:rPr>
          <w:rFonts w:cstheme="minorHAnsi"/>
          <w:sz w:val="24"/>
          <w:szCs w:val="24"/>
        </w:rPr>
        <w:tab/>
      </w:r>
      <w:r w:rsidR="008B0719" w:rsidRPr="00C13AE5">
        <w:rPr>
          <w:rFonts w:cstheme="minorHAnsi"/>
          <w:sz w:val="24"/>
          <w:szCs w:val="24"/>
        </w:rPr>
        <w:tab/>
      </w:r>
      <w:r w:rsidRPr="00C13AE5">
        <w:rPr>
          <w:rFonts w:cstheme="minorHAnsi"/>
          <w:sz w:val="24"/>
          <w:szCs w:val="24"/>
        </w:rPr>
        <w:t xml:space="preserve">D. </w:t>
      </w:r>
      <w:r w:rsidRPr="00C13AE5">
        <w:rPr>
          <w:rFonts w:eastAsia="Times New Roman" w:cstheme="minorHAnsi"/>
          <w:sz w:val="24"/>
          <w:szCs w:val="24"/>
          <w:lang w:eastAsia="zh-CN"/>
        </w:rPr>
        <w:t>A s</w:t>
      </w:r>
      <w:r w:rsidR="00F807E3">
        <w:rPr>
          <w:rFonts w:eastAsia="Times New Roman" w:cstheme="minorHAnsi"/>
          <w:sz w:val="24"/>
          <w:szCs w:val="24"/>
          <w:lang w:eastAsia="zh-CN"/>
        </w:rPr>
        <w:t>lave owner</w:t>
      </w:r>
    </w:p>
    <w:p w14:paraId="2EC115AD" w14:textId="77777777" w:rsidR="001E1073" w:rsidRPr="00C13AE5" w:rsidRDefault="001E1073" w:rsidP="0077381A">
      <w:pPr>
        <w:spacing w:line="240" w:lineRule="atLeast"/>
        <w:rPr>
          <w:rFonts w:cstheme="minorHAnsi"/>
          <w:sz w:val="24"/>
          <w:szCs w:val="24"/>
        </w:rPr>
      </w:pPr>
      <w:r w:rsidRPr="00C13AE5">
        <w:rPr>
          <w:rFonts w:eastAsia="Times New Roman" w:cstheme="minorHAnsi"/>
          <w:sz w:val="24"/>
          <w:szCs w:val="24"/>
          <w:lang w:eastAsia="zh-CN"/>
        </w:rPr>
        <w:t>10. Where is Phillis Wheatley buried?</w:t>
      </w:r>
    </w:p>
    <w:p w14:paraId="406959C0" w14:textId="77777777" w:rsidR="001E1073" w:rsidRPr="00C13AE5" w:rsidRDefault="001E1073" w:rsidP="0077381A">
      <w:pPr>
        <w:spacing w:line="240" w:lineRule="atLeast"/>
        <w:ind w:firstLine="720"/>
        <w:rPr>
          <w:rFonts w:eastAsia="Times New Roman" w:cstheme="minorHAnsi"/>
          <w:sz w:val="24"/>
          <w:szCs w:val="24"/>
          <w:lang w:eastAsia="zh-CN"/>
        </w:rPr>
      </w:pPr>
      <w:r w:rsidRPr="00C13AE5">
        <w:rPr>
          <w:rFonts w:cstheme="minorHAnsi"/>
          <w:sz w:val="24"/>
          <w:szCs w:val="24"/>
        </w:rPr>
        <w:t xml:space="preserve">A. </w:t>
      </w:r>
      <w:r w:rsidR="008B0719" w:rsidRPr="00C13AE5">
        <w:rPr>
          <w:rFonts w:eastAsia="Times New Roman" w:cstheme="minorHAnsi"/>
          <w:sz w:val="24"/>
          <w:szCs w:val="24"/>
          <w:lang w:eastAsia="zh-CN"/>
        </w:rPr>
        <w:t>No one knows</w:t>
      </w:r>
      <w:r w:rsidR="008B0719" w:rsidRPr="00C13AE5">
        <w:rPr>
          <w:rFonts w:eastAsia="Times New Roman" w:cstheme="minorHAnsi"/>
          <w:sz w:val="24"/>
          <w:szCs w:val="24"/>
          <w:lang w:eastAsia="zh-CN"/>
        </w:rPr>
        <w:tab/>
        <w:t>B. Africa</w:t>
      </w:r>
      <w:r w:rsidR="008B0719" w:rsidRPr="00C13AE5">
        <w:rPr>
          <w:rFonts w:eastAsia="Times New Roman" w:cstheme="minorHAnsi"/>
          <w:sz w:val="24"/>
          <w:szCs w:val="24"/>
          <w:lang w:eastAsia="zh-CN"/>
        </w:rPr>
        <w:tab/>
        <w:t>C. Boston</w:t>
      </w:r>
      <w:r w:rsidR="008B0719" w:rsidRPr="00C13AE5">
        <w:rPr>
          <w:rFonts w:eastAsia="Times New Roman" w:cstheme="minorHAnsi"/>
          <w:sz w:val="24"/>
          <w:szCs w:val="24"/>
          <w:lang w:eastAsia="zh-CN"/>
        </w:rPr>
        <w:tab/>
      </w:r>
      <w:r w:rsidRPr="00C13AE5">
        <w:rPr>
          <w:rFonts w:eastAsia="Times New Roman" w:cstheme="minorHAnsi"/>
          <w:sz w:val="24"/>
          <w:szCs w:val="24"/>
          <w:lang w:eastAsia="zh-CN"/>
        </w:rPr>
        <w:t>D. Virginia</w:t>
      </w:r>
    </w:p>
    <w:p w14:paraId="24A4F4AA" w14:textId="77777777" w:rsidR="00D75342" w:rsidRPr="00C13AE5" w:rsidRDefault="00D75342" w:rsidP="0077381A">
      <w:pPr>
        <w:spacing w:line="240" w:lineRule="atLeast"/>
        <w:ind w:firstLine="720"/>
        <w:rPr>
          <w:rFonts w:eastAsia="Times New Roman" w:cstheme="minorHAnsi"/>
          <w:sz w:val="24"/>
          <w:szCs w:val="24"/>
          <w:lang w:eastAsia="zh-CN"/>
        </w:rPr>
      </w:pPr>
    </w:p>
    <w:p w14:paraId="674AF665" w14:textId="77777777" w:rsidR="001E1073" w:rsidRPr="00C13AE5" w:rsidRDefault="001E1073" w:rsidP="00F807E3">
      <w:pPr>
        <w:spacing w:line="240" w:lineRule="atLeast"/>
        <w:rPr>
          <w:rFonts w:cstheme="minorHAnsi"/>
          <w:b/>
          <w:sz w:val="24"/>
          <w:szCs w:val="24"/>
          <w:lang w:val="fr-FR"/>
        </w:rPr>
      </w:pPr>
      <w:r w:rsidRPr="00C13AE5">
        <w:rPr>
          <w:rFonts w:cstheme="minorHAnsi"/>
          <w:b/>
          <w:sz w:val="24"/>
          <w:szCs w:val="24"/>
          <w:lang w:val="fr-FR"/>
        </w:rPr>
        <w:t>PASSAGE 2 – Questions 11-20</w:t>
      </w:r>
    </w:p>
    <w:p w14:paraId="41DB7C53" w14:textId="77777777" w:rsidR="001E1073" w:rsidRPr="00C13AE5" w:rsidRDefault="001E1073" w:rsidP="0077381A">
      <w:pPr>
        <w:spacing w:line="240" w:lineRule="atLeast"/>
        <w:ind w:firstLine="720"/>
        <w:jc w:val="both"/>
        <w:rPr>
          <w:rFonts w:cstheme="minorHAnsi"/>
          <w:sz w:val="24"/>
          <w:szCs w:val="24"/>
        </w:rPr>
      </w:pPr>
      <w:r w:rsidRPr="00C13AE5">
        <w:rPr>
          <w:rFonts w:cstheme="minorHAnsi"/>
          <w:sz w:val="24"/>
          <w:szCs w:val="24"/>
        </w:rPr>
        <w:t xml:space="preserve">The conservatism of the early English colonists in North America, their strong </w:t>
      </w:r>
      <w:r w:rsidRPr="00C13AE5">
        <w:rPr>
          <w:rFonts w:cstheme="minorHAnsi"/>
          <w:b/>
          <w:sz w:val="24"/>
          <w:szCs w:val="24"/>
        </w:rPr>
        <w:t>attachment to</w:t>
      </w:r>
      <w:r w:rsidRPr="00C13AE5">
        <w:rPr>
          <w:rFonts w:cstheme="minorHAnsi"/>
          <w:sz w:val="24"/>
          <w:szCs w:val="24"/>
        </w:rPr>
        <w:t xml:space="preserve"> the English way of doing things, would play a major part in the furniture that was made in New England. The very tools that the first New England furniture makers used were, after all, not much different from those used for centuries- even millennia: basic hammers, saws, chisels, planes, augers, compasses, and measures. These were the tools used more or less by all people who worked with wood: carpenters, barrel makers, and shipwrights. At most the furniture makers might have had planes with special edges or more delicate chisels, but there could not have been much specialization in the early years of the colonies.</w:t>
      </w:r>
    </w:p>
    <w:p w14:paraId="1C3D4AC1" w14:textId="77777777" w:rsidR="001E1073" w:rsidRPr="00C13AE5" w:rsidRDefault="001E1073" w:rsidP="0077381A">
      <w:pPr>
        <w:spacing w:line="240" w:lineRule="atLeast"/>
        <w:ind w:firstLine="720"/>
        <w:jc w:val="both"/>
        <w:rPr>
          <w:rFonts w:cstheme="minorHAnsi"/>
          <w:sz w:val="24"/>
          <w:szCs w:val="24"/>
        </w:rPr>
      </w:pPr>
      <w:r w:rsidRPr="00C13AE5">
        <w:rPr>
          <w:rFonts w:cstheme="minorHAnsi"/>
          <w:sz w:val="24"/>
          <w:szCs w:val="24"/>
        </w:rPr>
        <w:t xml:space="preserve">The furniture makers in those early decades of the 1600’ s were known as “joiners,” for the primary method of constructing furniture, at least among the English of this time, was that of mortise-and-tenon joinery. The mortise is the hole chiseled and cut into one piece of wood, while the tenon is the tongue or </w:t>
      </w:r>
      <w:r w:rsidRPr="00C13AE5">
        <w:rPr>
          <w:rFonts w:cstheme="minorHAnsi"/>
          <w:b/>
          <w:sz w:val="24"/>
          <w:szCs w:val="24"/>
        </w:rPr>
        <w:t>protruding</w:t>
      </w:r>
      <w:r w:rsidRPr="00C13AE5">
        <w:rPr>
          <w:rFonts w:cstheme="minorHAnsi"/>
          <w:sz w:val="24"/>
          <w:szCs w:val="24"/>
        </w:rPr>
        <w:t xml:space="preserve"> element shaped from another piece of wood so that it fits into the mortise; and another small hole is then drilled (with the auger) through the mortised end and the tenon so that a whittled peg can secure the joint- thus the term “joiner." Panels were fitted into slots on the basic frames. This kind of construction was used for making everything from houses to chests.</w:t>
      </w:r>
    </w:p>
    <w:p w14:paraId="76699657" w14:textId="77777777" w:rsidR="001E1073" w:rsidRPr="00C13AE5" w:rsidRDefault="001E1073" w:rsidP="0077381A">
      <w:pPr>
        <w:spacing w:line="240" w:lineRule="atLeast"/>
        <w:ind w:firstLine="720"/>
        <w:jc w:val="both"/>
        <w:rPr>
          <w:rFonts w:cstheme="minorHAnsi"/>
          <w:sz w:val="24"/>
          <w:szCs w:val="24"/>
        </w:rPr>
      </w:pPr>
      <w:r w:rsidRPr="00C13AE5">
        <w:rPr>
          <w:rFonts w:cstheme="minorHAnsi"/>
          <w:sz w:val="24"/>
          <w:szCs w:val="24"/>
        </w:rPr>
        <w:t xml:space="preserve">Relatively little hardware was used during this period. Some nails- forged by hand- were used, but no screws or glue. Hinges were often made of leather, but metal hinges were also used. The cruder varieties were made by blacksmiths in the colonies, but the finer metal elements were </w:t>
      </w:r>
      <w:r w:rsidRPr="00C13AE5">
        <w:rPr>
          <w:rFonts w:cstheme="minorHAnsi"/>
          <w:sz w:val="24"/>
          <w:szCs w:val="24"/>
        </w:rPr>
        <w:lastRenderedPageBreak/>
        <w:t xml:space="preserve">imported. Locks and escutcheon plates - the latter to </w:t>
      </w:r>
      <w:r w:rsidRPr="00C13AE5">
        <w:rPr>
          <w:rFonts w:cstheme="minorHAnsi"/>
          <w:b/>
          <w:sz w:val="24"/>
          <w:szCs w:val="24"/>
        </w:rPr>
        <w:t>shield</w:t>
      </w:r>
      <w:r w:rsidRPr="00C13AE5">
        <w:rPr>
          <w:rFonts w:cstheme="minorHAnsi"/>
          <w:sz w:val="24"/>
          <w:szCs w:val="24"/>
        </w:rPr>
        <w:t xml:space="preserve"> the wood from the metal key- would often be imported. Above all, what the early English colonists imported was their knowledge of, familiarity with, and dedication to the traditional types and designs of furniture </w:t>
      </w:r>
      <w:r w:rsidRPr="00C13AE5">
        <w:rPr>
          <w:rFonts w:cstheme="minorHAnsi"/>
          <w:b/>
          <w:sz w:val="24"/>
          <w:szCs w:val="24"/>
        </w:rPr>
        <w:t>they</w:t>
      </w:r>
      <w:r w:rsidRPr="00C13AE5">
        <w:rPr>
          <w:rFonts w:cstheme="minorHAnsi"/>
          <w:sz w:val="24"/>
          <w:szCs w:val="24"/>
        </w:rPr>
        <w:t xml:space="preserve"> knew in England.</w:t>
      </w:r>
    </w:p>
    <w:p w14:paraId="4BB98BB4" w14:textId="77777777" w:rsidR="00765561" w:rsidRPr="00C13AE5" w:rsidRDefault="00765561" w:rsidP="0077381A">
      <w:pPr>
        <w:spacing w:line="240" w:lineRule="atLeast"/>
        <w:ind w:firstLine="720"/>
        <w:jc w:val="both"/>
        <w:rPr>
          <w:rFonts w:cstheme="minorHAnsi"/>
          <w:sz w:val="24"/>
          <w:szCs w:val="24"/>
        </w:rPr>
      </w:pPr>
    </w:p>
    <w:p w14:paraId="28315B39" w14:textId="77777777" w:rsidR="001E1073" w:rsidRPr="00C13AE5" w:rsidRDefault="001E1073" w:rsidP="0077381A">
      <w:pPr>
        <w:spacing w:line="240" w:lineRule="atLeast"/>
        <w:jc w:val="both"/>
        <w:rPr>
          <w:rFonts w:cstheme="minorHAnsi"/>
          <w:sz w:val="24"/>
          <w:szCs w:val="24"/>
        </w:rPr>
      </w:pPr>
      <w:r w:rsidRPr="00C13AE5">
        <w:rPr>
          <w:rFonts w:cstheme="minorHAnsi"/>
          <w:sz w:val="24"/>
          <w:szCs w:val="24"/>
        </w:rPr>
        <w:t>11. The phrase “</w:t>
      </w:r>
      <w:r w:rsidRPr="00C13AE5">
        <w:rPr>
          <w:rFonts w:cstheme="minorHAnsi"/>
          <w:b/>
          <w:sz w:val="24"/>
          <w:szCs w:val="24"/>
        </w:rPr>
        <w:t>attachment to</w:t>
      </w:r>
      <w:r w:rsidRPr="00C13AE5">
        <w:rPr>
          <w:rFonts w:cstheme="minorHAnsi"/>
          <w:sz w:val="24"/>
          <w:szCs w:val="24"/>
        </w:rPr>
        <w:t>” in line 2 is closest in meaning to</w:t>
      </w:r>
      <w:r w:rsidR="009D3F83" w:rsidRPr="00C13AE5">
        <w:rPr>
          <w:rFonts w:cstheme="minorHAnsi"/>
          <w:sz w:val="24"/>
          <w:szCs w:val="24"/>
        </w:rPr>
        <w:t xml:space="preserve"> …………</w:t>
      </w:r>
    </w:p>
    <w:p w14:paraId="08856397" w14:textId="77777777" w:rsidR="00765561" w:rsidRPr="00C13AE5" w:rsidRDefault="008B0719" w:rsidP="00F807E3">
      <w:pPr>
        <w:spacing w:line="240" w:lineRule="atLeast"/>
        <w:ind w:firstLine="720"/>
        <w:jc w:val="both"/>
        <w:rPr>
          <w:rFonts w:cstheme="minorHAnsi"/>
          <w:sz w:val="24"/>
          <w:szCs w:val="24"/>
        </w:rPr>
      </w:pPr>
      <w:r w:rsidRPr="00C13AE5">
        <w:rPr>
          <w:rFonts w:cstheme="minorHAnsi"/>
          <w:sz w:val="24"/>
          <w:szCs w:val="24"/>
        </w:rPr>
        <w:t>A. control of</w:t>
      </w:r>
      <w:r w:rsidRPr="00C13AE5">
        <w:rPr>
          <w:rFonts w:cstheme="minorHAnsi"/>
          <w:sz w:val="24"/>
          <w:szCs w:val="24"/>
        </w:rPr>
        <w:tab/>
        <w:t>B. distance from</w:t>
      </w:r>
      <w:r w:rsidRPr="00C13AE5">
        <w:rPr>
          <w:rFonts w:cstheme="minorHAnsi"/>
          <w:sz w:val="24"/>
          <w:szCs w:val="24"/>
        </w:rPr>
        <w:tab/>
        <w:t>C. curiosity about</w:t>
      </w:r>
      <w:r w:rsidRPr="00C13AE5">
        <w:rPr>
          <w:rFonts w:cstheme="minorHAnsi"/>
          <w:sz w:val="24"/>
          <w:szCs w:val="24"/>
        </w:rPr>
        <w:tab/>
      </w:r>
      <w:r w:rsidR="00F807E3">
        <w:rPr>
          <w:rFonts w:cstheme="minorHAnsi"/>
          <w:sz w:val="24"/>
          <w:szCs w:val="24"/>
        </w:rPr>
        <w:t>D. preference for</w:t>
      </w:r>
    </w:p>
    <w:p w14:paraId="004A4F15" w14:textId="77777777" w:rsidR="001E1073" w:rsidRPr="00C13AE5" w:rsidRDefault="001E1073" w:rsidP="0077381A">
      <w:pPr>
        <w:spacing w:line="240" w:lineRule="atLeast"/>
        <w:jc w:val="both"/>
        <w:rPr>
          <w:rFonts w:cstheme="minorHAnsi"/>
          <w:sz w:val="24"/>
          <w:szCs w:val="24"/>
        </w:rPr>
      </w:pPr>
      <w:r w:rsidRPr="00C13AE5">
        <w:rPr>
          <w:rFonts w:cstheme="minorHAnsi"/>
          <w:sz w:val="24"/>
          <w:szCs w:val="24"/>
        </w:rPr>
        <w:t>12. The word “</w:t>
      </w:r>
      <w:r w:rsidRPr="00C13AE5">
        <w:rPr>
          <w:rFonts w:cstheme="minorHAnsi"/>
          <w:b/>
          <w:sz w:val="24"/>
          <w:szCs w:val="24"/>
        </w:rPr>
        <w:t>protruding</w:t>
      </w:r>
      <w:r w:rsidRPr="00C13AE5">
        <w:rPr>
          <w:rFonts w:cstheme="minorHAnsi"/>
          <w:sz w:val="24"/>
          <w:szCs w:val="24"/>
        </w:rPr>
        <w:t>” in line 12 is closest in meaning</w:t>
      </w:r>
      <w:r w:rsidR="008E54E6" w:rsidRPr="00C13AE5">
        <w:rPr>
          <w:rFonts w:cstheme="minorHAnsi"/>
          <w:sz w:val="24"/>
          <w:szCs w:val="24"/>
        </w:rPr>
        <w:t xml:space="preserve"> to ……..</w:t>
      </w:r>
    </w:p>
    <w:p w14:paraId="3DC88716" w14:textId="77777777" w:rsidR="001E1073" w:rsidRPr="00C13AE5" w:rsidRDefault="008B0719" w:rsidP="0077381A">
      <w:pPr>
        <w:spacing w:line="240" w:lineRule="atLeast"/>
        <w:ind w:firstLine="720"/>
        <w:jc w:val="both"/>
        <w:rPr>
          <w:rFonts w:cstheme="minorHAnsi"/>
          <w:sz w:val="24"/>
          <w:szCs w:val="24"/>
        </w:rPr>
      </w:pPr>
      <w:r w:rsidRPr="00C13AE5">
        <w:rPr>
          <w:rFonts w:cstheme="minorHAnsi"/>
          <w:sz w:val="24"/>
          <w:szCs w:val="24"/>
        </w:rPr>
        <w:t>A. parallel</w:t>
      </w:r>
      <w:r w:rsidRPr="00C13AE5">
        <w:rPr>
          <w:rFonts w:cstheme="minorHAnsi"/>
          <w:sz w:val="24"/>
          <w:szCs w:val="24"/>
        </w:rPr>
        <w:tab/>
        <w:t>B. simple</w:t>
      </w:r>
      <w:r w:rsidRPr="00C13AE5">
        <w:rPr>
          <w:rFonts w:cstheme="minorHAnsi"/>
          <w:sz w:val="24"/>
          <w:szCs w:val="24"/>
        </w:rPr>
        <w:tab/>
        <w:t>C. projecting</w:t>
      </w:r>
      <w:r w:rsidRPr="00C13AE5">
        <w:rPr>
          <w:rFonts w:cstheme="minorHAnsi"/>
          <w:sz w:val="24"/>
          <w:szCs w:val="24"/>
        </w:rPr>
        <w:tab/>
      </w:r>
      <w:r w:rsidRPr="00C13AE5">
        <w:rPr>
          <w:rFonts w:cstheme="minorHAnsi"/>
          <w:sz w:val="24"/>
          <w:szCs w:val="24"/>
        </w:rPr>
        <w:tab/>
      </w:r>
      <w:r w:rsidR="001E1073" w:rsidRPr="00C13AE5">
        <w:rPr>
          <w:rFonts w:cstheme="minorHAnsi"/>
          <w:sz w:val="24"/>
          <w:szCs w:val="24"/>
        </w:rPr>
        <w:t>D. important</w:t>
      </w:r>
    </w:p>
    <w:p w14:paraId="50F32225" w14:textId="77777777" w:rsidR="001E1073" w:rsidRPr="00C13AE5" w:rsidRDefault="001E1073" w:rsidP="0077381A">
      <w:pPr>
        <w:spacing w:line="240" w:lineRule="atLeast"/>
        <w:jc w:val="both"/>
        <w:rPr>
          <w:rFonts w:cstheme="minorHAnsi"/>
          <w:sz w:val="24"/>
          <w:szCs w:val="24"/>
        </w:rPr>
      </w:pPr>
      <w:r w:rsidRPr="00C13AE5">
        <w:rPr>
          <w:rFonts w:cstheme="minorHAnsi"/>
          <w:sz w:val="24"/>
          <w:szCs w:val="24"/>
        </w:rPr>
        <w:t>13. The relationship of a mortise and a tenon is most similar to that of</w:t>
      </w:r>
      <w:r w:rsidR="008E54E6" w:rsidRPr="00C13AE5">
        <w:rPr>
          <w:rFonts w:cstheme="minorHAnsi"/>
          <w:sz w:val="24"/>
          <w:szCs w:val="24"/>
        </w:rPr>
        <w:t xml:space="preserve"> ……..</w:t>
      </w:r>
    </w:p>
    <w:p w14:paraId="1A71D4CA" w14:textId="77777777" w:rsidR="00F807E3" w:rsidRDefault="008B0719" w:rsidP="00F807E3">
      <w:pPr>
        <w:spacing w:line="240" w:lineRule="atLeast"/>
        <w:ind w:firstLine="720"/>
        <w:jc w:val="both"/>
        <w:rPr>
          <w:rFonts w:cstheme="minorHAnsi"/>
          <w:sz w:val="24"/>
          <w:szCs w:val="24"/>
        </w:rPr>
      </w:pPr>
      <w:r w:rsidRPr="00C13AE5">
        <w:rPr>
          <w:rFonts w:cstheme="minorHAnsi"/>
          <w:sz w:val="24"/>
          <w:szCs w:val="24"/>
        </w:rPr>
        <w:t>A. a lock and a key</w:t>
      </w:r>
      <w:r w:rsidRPr="00C13AE5">
        <w:rPr>
          <w:rFonts w:cstheme="minorHAnsi"/>
          <w:sz w:val="24"/>
          <w:szCs w:val="24"/>
        </w:rPr>
        <w:tab/>
        <w:t>B. a book and its cover</w:t>
      </w:r>
      <w:r w:rsidRPr="00C13AE5">
        <w:rPr>
          <w:rFonts w:cstheme="minorHAnsi"/>
          <w:sz w:val="24"/>
          <w:szCs w:val="24"/>
        </w:rPr>
        <w:tab/>
        <w:t>C. a cup and a saucer</w:t>
      </w:r>
      <w:r w:rsidRPr="00C13AE5">
        <w:rPr>
          <w:rFonts w:cstheme="minorHAnsi"/>
          <w:sz w:val="24"/>
          <w:szCs w:val="24"/>
        </w:rPr>
        <w:tab/>
      </w:r>
    </w:p>
    <w:p w14:paraId="1BFCF9B7" w14:textId="77777777" w:rsidR="00765561" w:rsidRPr="00C13AE5" w:rsidRDefault="00F807E3" w:rsidP="00F807E3">
      <w:pPr>
        <w:spacing w:line="240" w:lineRule="atLeast"/>
        <w:ind w:firstLine="720"/>
        <w:jc w:val="both"/>
        <w:rPr>
          <w:rFonts w:cstheme="minorHAnsi"/>
          <w:sz w:val="24"/>
          <w:szCs w:val="24"/>
        </w:rPr>
      </w:pPr>
      <w:r>
        <w:rPr>
          <w:rFonts w:cstheme="minorHAnsi"/>
          <w:sz w:val="24"/>
          <w:szCs w:val="24"/>
        </w:rPr>
        <w:t>D. a hammer and a nail</w:t>
      </w:r>
    </w:p>
    <w:p w14:paraId="53049B06" w14:textId="77777777" w:rsidR="001E1073" w:rsidRPr="00C13AE5" w:rsidRDefault="001E1073" w:rsidP="0077381A">
      <w:pPr>
        <w:spacing w:line="240" w:lineRule="atLeast"/>
        <w:jc w:val="both"/>
        <w:rPr>
          <w:rFonts w:cstheme="minorHAnsi"/>
          <w:sz w:val="24"/>
          <w:szCs w:val="24"/>
        </w:rPr>
      </w:pPr>
      <w:r w:rsidRPr="00C13AE5">
        <w:rPr>
          <w:rFonts w:cstheme="minorHAnsi"/>
          <w:sz w:val="24"/>
          <w:szCs w:val="24"/>
        </w:rPr>
        <w:t>14. For what purpose did woodworkers use an auger</w:t>
      </w:r>
      <w:r w:rsidR="008E54E6" w:rsidRPr="00C13AE5">
        <w:rPr>
          <w:rFonts w:cstheme="minorHAnsi"/>
          <w:sz w:val="24"/>
          <w:szCs w:val="24"/>
        </w:rPr>
        <w:t xml:space="preserve"> ……….</w:t>
      </w:r>
    </w:p>
    <w:p w14:paraId="72BC2233" w14:textId="77777777" w:rsidR="00765561" w:rsidRPr="00F807E3" w:rsidRDefault="008B0719" w:rsidP="00F807E3">
      <w:pPr>
        <w:spacing w:line="240" w:lineRule="atLeast"/>
        <w:ind w:firstLine="720"/>
        <w:jc w:val="both"/>
        <w:rPr>
          <w:rFonts w:cstheme="minorHAnsi"/>
          <w:sz w:val="24"/>
          <w:szCs w:val="24"/>
        </w:rPr>
      </w:pPr>
      <w:r w:rsidRPr="00C13AE5">
        <w:rPr>
          <w:rFonts w:cstheme="minorHAnsi"/>
          <w:sz w:val="24"/>
          <w:szCs w:val="24"/>
        </w:rPr>
        <w:t>A. To whittle a peg</w:t>
      </w:r>
      <w:r w:rsidRPr="00C13AE5">
        <w:rPr>
          <w:rFonts w:cstheme="minorHAnsi"/>
          <w:sz w:val="24"/>
          <w:szCs w:val="24"/>
        </w:rPr>
        <w:tab/>
        <w:t>B. To m</w:t>
      </w:r>
      <w:r w:rsidR="00F807E3">
        <w:rPr>
          <w:rFonts w:cstheme="minorHAnsi"/>
          <w:sz w:val="24"/>
          <w:szCs w:val="24"/>
        </w:rPr>
        <w:t>ake a tenon</w:t>
      </w:r>
      <w:r w:rsidR="00F807E3">
        <w:rPr>
          <w:rFonts w:cstheme="minorHAnsi"/>
          <w:sz w:val="24"/>
          <w:szCs w:val="24"/>
        </w:rPr>
        <w:tab/>
        <w:t>C. To drill a hole</w:t>
      </w:r>
      <w:r w:rsidR="00F807E3">
        <w:rPr>
          <w:rFonts w:cstheme="minorHAnsi"/>
          <w:sz w:val="24"/>
          <w:szCs w:val="24"/>
        </w:rPr>
        <w:tab/>
        <w:t>D. To measure a panel</w:t>
      </w:r>
    </w:p>
    <w:p w14:paraId="3678E362" w14:textId="77777777" w:rsidR="001E1073" w:rsidRPr="00C13AE5" w:rsidRDefault="001E1073" w:rsidP="0077381A">
      <w:pPr>
        <w:spacing w:line="240" w:lineRule="atLeast"/>
        <w:jc w:val="both"/>
        <w:rPr>
          <w:rFonts w:cstheme="minorHAnsi"/>
          <w:sz w:val="24"/>
          <w:szCs w:val="24"/>
        </w:rPr>
      </w:pPr>
      <w:r w:rsidRPr="00C13AE5">
        <w:rPr>
          <w:rFonts w:cstheme="minorHAnsi"/>
          <w:sz w:val="24"/>
          <w:szCs w:val="24"/>
        </w:rPr>
        <w:t>15. Which of the following were NOT used in the construction of colonial furniture?</w:t>
      </w:r>
    </w:p>
    <w:p w14:paraId="56B7ECF5" w14:textId="77777777" w:rsidR="00765561" w:rsidRPr="00C13AE5" w:rsidRDefault="001E1073" w:rsidP="00F807E3">
      <w:pPr>
        <w:spacing w:line="240" w:lineRule="atLeast"/>
        <w:ind w:firstLine="720"/>
        <w:jc w:val="both"/>
        <w:rPr>
          <w:rFonts w:cstheme="minorHAnsi"/>
          <w:sz w:val="24"/>
          <w:szCs w:val="24"/>
        </w:rPr>
      </w:pPr>
      <w:r w:rsidRPr="00C13AE5">
        <w:rPr>
          <w:rFonts w:cstheme="minorHAnsi"/>
          <w:sz w:val="24"/>
          <w:szCs w:val="24"/>
        </w:rPr>
        <w:t>A. Mortises</w:t>
      </w:r>
      <w:r w:rsidR="008B0719" w:rsidRPr="00C13AE5">
        <w:rPr>
          <w:rFonts w:cstheme="minorHAnsi"/>
          <w:sz w:val="24"/>
          <w:szCs w:val="24"/>
        </w:rPr>
        <w:tab/>
      </w:r>
      <w:r w:rsidRPr="00C13AE5">
        <w:rPr>
          <w:rFonts w:cstheme="minorHAnsi"/>
          <w:sz w:val="24"/>
          <w:szCs w:val="24"/>
        </w:rPr>
        <w:t>B. Nails</w:t>
      </w:r>
      <w:r w:rsidR="008B0719" w:rsidRPr="00C13AE5">
        <w:rPr>
          <w:rFonts w:cstheme="minorHAnsi"/>
          <w:sz w:val="24"/>
          <w:szCs w:val="24"/>
        </w:rPr>
        <w:tab/>
      </w:r>
      <w:r w:rsidR="008B0719" w:rsidRPr="00C13AE5">
        <w:rPr>
          <w:rFonts w:cstheme="minorHAnsi"/>
          <w:sz w:val="24"/>
          <w:szCs w:val="24"/>
        </w:rPr>
        <w:tab/>
      </w:r>
      <w:r w:rsidRPr="00C13AE5">
        <w:rPr>
          <w:rFonts w:cstheme="minorHAnsi"/>
          <w:sz w:val="24"/>
          <w:szCs w:val="24"/>
        </w:rPr>
        <w:t>C. Hinges</w:t>
      </w:r>
      <w:r w:rsidR="008B0719" w:rsidRPr="00C13AE5">
        <w:rPr>
          <w:rFonts w:cstheme="minorHAnsi"/>
          <w:sz w:val="24"/>
          <w:szCs w:val="24"/>
        </w:rPr>
        <w:tab/>
      </w:r>
      <w:r w:rsidR="00F807E3">
        <w:rPr>
          <w:rFonts w:cstheme="minorHAnsi"/>
          <w:sz w:val="24"/>
          <w:szCs w:val="24"/>
        </w:rPr>
        <w:t>D. Screws</w:t>
      </w:r>
    </w:p>
    <w:p w14:paraId="690A6258" w14:textId="77777777" w:rsidR="001E1073" w:rsidRPr="00C13AE5" w:rsidRDefault="001E1073" w:rsidP="0077381A">
      <w:pPr>
        <w:spacing w:line="240" w:lineRule="atLeast"/>
        <w:jc w:val="both"/>
        <w:rPr>
          <w:rFonts w:cstheme="minorHAnsi"/>
          <w:sz w:val="24"/>
          <w:szCs w:val="24"/>
        </w:rPr>
      </w:pPr>
      <w:r w:rsidRPr="00C13AE5">
        <w:rPr>
          <w:rFonts w:cstheme="minorHAnsi"/>
          <w:sz w:val="24"/>
          <w:szCs w:val="24"/>
        </w:rPr>
        <w:t>16. The author implies that colonial metalworkers were</w:t>
      </w:r>
      <w:r w:rsidR="008E54E6" w:rsidRPr="00C13AE5">
        <w:rPr>
          <w:rFonts w:cstheme="minorHAnsi"/>
          <w:sz w:val="24"/>
          <w:szCs w:val="24"/>
        </w:rPr>
        <w:t xml:space="preserve"> ……</w:t>
      </w:r>
    </w:p>
    <w:p w14:paraId="4E6BC706" w14:textId="77777777" w:rsidR="001E1073" w:rsidRPr="00C13AE5" w:rsidRDefault="001E1073" w:rsidP="0077381A">
      <w:pPr>
        <w:spacing w:line="240" w:lineRule="atLeast"/>
        <w:ind w:firstLine="720"/>
        <w:jc w:val="both"/>
        <w:rPr>
          <w:rFonts w:cstheme="minorHAnsi"/>
          <w:sz w:val="24"/>
          <w:szCs w:val="24"/>
        </w:rPr>
      </w:pPr>
      <w:r w:rsidRPr="00C13AE5">
        <w:rPr>
          <w:rFonts w:cstheme="minorHAnsi"/>
          <w:sz w:val="24"/>
          <w:szCs w:val="24"/>
        </w:rPr>
        <w:t>A.</w:t>
      </w:r>
      <w:r w:rsidR="008B0719" w:rsidRPr="00C13AE5">
        <w:rPr>
          <w:rFonts w:cstheme="minorHAnsi"/>
          <w:sz w:val="24"/>
          <w:szCs w:val="24"/>
        </w:rPr>
        <w:t xml:space="preserve"> unable to make elaborate parts</w:t>
      </w:r>
      <w:r w:rsidR="008B0719" w:rsidRPr="00C13AE5">
        <w:rPr>
          <w:rFonts w:cstheme="minorHAnsi"/>
          <w:sz w:val="24"/>
          <w:szCs w:val="24"/>
        </w:rPr>
        <w:tab/>
      </w:r>
      <w:r w:rsidR="008B0719" w:rsidRPr="00C13AE5">
        <w:rPr>
          <w:rFonts w:cstheme="minorHAnsi"/>
          <w:sz w:val="24"/>
          <w:szCs w:val="24"/>
        </w:rPr>
        <w:tab/>
      </w:r>
      <w:r w:rsidRPr="00C13AE5">
        <w:rPr>
          <w:rFonts w:cstheme="minorHAnsi"/>
          <w:sz w:val="24"/>
          <w:szCs w:val="24"/>
        </w:rPr>
        <w:t>B. more skilled than woodworkers</w:t>
      </w:r>
    </w:p>
    <w:p w14:paraId="17BF1117" w14:textId="77777777" w:rsidR="00765561" w:rsidRPr="00C13AE5" w:rsidRDefault="001E1073" w:rsidP="00F807E3">
      <w:pPr>
        <w:spacing w:line="240" w:lineRule="atLeast"/>
        <w:ind w:firstLine="720"/>
        <w:jc w:val="both"/>
        <w:rPr>
          <w:rFonts w:cstheme="minorHAnsi"/>
          <w:sz w:val="24"/>
          <w:szCs w:val="24"/>
        </w:rPr>
      </w:pPr>
      <w:r w:rsidRPr="00C13AE5">
        <w:rPr>
          <w:rFonts w:cstheme="minorHAnsi"/>
          <w:sz w:val="24"/>
          <w:szCs w:val="24"/>
        </w:rPr>
        <w:t>C. more conservative than</w:t>
      </w:r>
      <w:r w:rsidR="008B0719" w:rsidRPr="00C13AE5">
        <w:rPr>
          <w:rFonts w:cstheme="minorHAnsi"/>
          <w:sz w:val="24"/>
          <w:szCs w:val="24"/>
        </w:rPr>
        <w:t xml:space="preserve"> other colonists</w:t>
      </w:r>
      <w:r w:rsidR="008B0719" w:rsidRPr="00C13AE5">
        <w:rPr>
          <w:rFonts w:cstheme="minorHAnsi"/>
          <w:sz w:val="24"/>
          <w:szCs w:val="24"/>
        </w:rPr>
        <w:tab/>
      </w:r>
      <w:r w:rsidRPr="00C13AE5">
        <w:rPr>
          <w:rFonts w:cstheme="minorHAnsi"/>
          <w:sz w:val="24"/>
          <w:szCs w:val="24"/>
        </w:rPr>
        <w:t>D.</w:t>
      </w:r>
      <w:r w:rsidR="00F807E3">
        <w:rPr>
          <w:rFonts w:cstheme="minorHAnsi"/>
          <w:sz w:val="24"/>
          <w:szCs w:val="24"/>
        </w:rPr>
        <w:t xml:space="preserve"> frequently employed by joiners</w:t>
      </w:r>
    </w:p>
    <w:p w14:paraId="17FF6604" w14:textId="77777777" w:rsidR="001E1073" w:rsidRPr="00C13AE5" w:rsidRDefault="001E1073" w:rsidP="0077381A">
      <w:pPr>
        <w:spacing w:line="240" w:lineRule="atLeast"/>
        <w:jc w:val="both"/>
        <w:rPr>
          <w:rFonts w:cstheme="minorHAnsi"/>
          <w:sz w:val="24"/>
          <w:szCs w:val="24"/>
        </w:rPr>
      </w:pPr>
      <w:r w:rsidRPr="00C13AE5">
        <w:rPr>
          <w:rFonts w:cstheme="minorHAnsi"/>
          <w:sz w:val="24"/>
          <w:szCs w:val="24"/>
        </w:rPr>
        <w:t xml:space="preserve">17. The word </w:t>
      </w:r>
      <w:r w:rsidRPr="00C13AE5">
        <w:rPr>
          <w:rFonts w:cstheme="minorHAnsi"/>
          <w:b/>
          <w:sz w:val="24"/>
          <w:szCs w:val="24"/>
        </w:rPr>
        <w:t>“shield</w:t>
      </w:r>
      <w:r w:rsidRPr="00C13AE5">
        <w:rPr>
          <w:rFonts w:cstheme="minorHAnsi"/>
          <w:sz w:val="24"/>
          <w:szCs w:val="24"/>
        </w:rPr>
        <w:t>” in line 20 is closest in meaning to</w:t>
      </w:r>
      <w:r w:rsidR="008E54E6" w:rsidRPr="00C13AE5">
        <w:rPr>
          <w:rFonts w:cstheme="minorHAnsi"/>
          <w:sz w:val="24"/>
          <w:szCs w:val="24"/>
        </w:rPr>
        <w:t xml:space="preserve"> ……..</w:t>
      </w:r>
    </w:p>
    <w:p w14:paraId="3BF965F2" w14:textId="77777777" w:rsidR="00765561" w:rsidRPr="00F807E3" w:rsidRDefault="008B0719" w:rsidP="00F807E3">
      <w:pPr>
        <w:spacing w:line="240" w:lineRule="atLeast"/>
        <w:ind w:firstLine="720"/>
        <w:jc w:val="both"/>
        <w:rPr>
          <w:rFonts w:cstheme="minorHAnsi"/>
          <w:sz w:val="24"/>
          <w:szCs w:val="24"/>
        </w:rPr>
      </w:pPr>
      <w:r w:rsidRPr="00C13AE5">
        <w:rPr>
          <w:rFonts w:cstheme="minorHAnsi"/>
          <w:sz w:val="24"/>
          <w:szCs w:val="24"/>
        </w:rPr>
        <w:t>A. decorate</w:t>
      </w:r>
      <w:r w:rsidRPr="00C13AE5">
        <w:rPr>
          <w:rFonts w:cstheme="minorHAnsi"/>
          <w:sz w:val="24"/>
          <w:szCs w:val="24"/>
        </w:rPr>
        <w:tab/>
        <w:t>B. copy</w:t>
      </w:r>
      <w:r w:rsidRPr="00C13AE5">
        <w:rPr>
          <w:rFonts w:cstheme="minorHAnsi"/>
          <w:sz w:val="24"/>
          <w:szCs w:val="24"/>
        </w:rPr>
        <w:tab/>
      </w:r>
      <w:r w:rsidRPr="00C13AE5">
        <w:rPr>
          <w:rFonts w:cstheme="minorHAnsi"/>
          <w:sz w:val="24"/>
          <w:szCs w:val="24"/>
        </w:rPr>
        <w:tab/>
        <w:t>C. shape</w:t>
      </w:r>
      <w:r w:rsidRPr="00C13AE5">
        <w:rPr>
          <w:rFonts w:cstheme="minorHAnsi"/>
          <w:sz w:val="24"/>
          <w:szCs w:val="24"/>
        </w:rPr>
        <w:tab/>
      </w:r>
      <w:r w:rsidR="00F807E3">
        <w:rPr>
          <w:rFonts w:cstheme="minorHAnsi"/>
          <w:sz w:val="24"/>
          <w:szCs w:val="24"/>
        </w:rPr>
        <w:t>D. protect</w:t>
      </w:r>
    </w:p>
    <w:p w14:paraId="69C8BB1F" w14:textId="77777777" w:rsidR="001E1073" w:rsidRPr="00C13AE5" w:rsidRDefault="001E1073" w:rsidP="0077381A">
      <w:pPr>
        <w:spacing w:line="240" w:lineRule="atLeast"/>
        <w:jc w:val="both"/>
        <w:rPr>
          <w:rFonts w:cstheme="minorHAnsi"/>
          <w:sz w:val="24"/>
          <w:szCs w:val="24"/>
        </w:rPr>
      </w:pPr>
      <w:r w:rsidRPr="00C13AE5">
        <w:rPr>
          <w:rFonts w:cstheme="minorHAnsi"/>
          <w:sz w:val="24"/>
          <w:szCs w:val="24"/>
        </w:rPr>
        <w:t>18. The word “</w:t>
      </w:r>
      <w:r w:rsidRPr="00C13AE5">
        <w:rPr>
          <w:rFonts w:cstheme="minorHAnsi"/>
          <w:b/>
          <w:sz w:val="24"/>
          <w:szCs w:val="24"/>
        </w:rPr>
        <w:t>they”</w:t>
      </w:r>
      <w:r w:rsidRPr="00C13AE5">
        <w:rPr>
          <w:rFonts w:cstheme="minorHAnsi"/>
          <w:sz w:val="24"/>
          <w:szCs w:val="24"/>
        </w:rPr>
        <w:t xml:space="preserve"> in line 25 refers to</w:t>
      </w:r>
      <w:r w:rsidR="00354A2F" w:rsidRPr="00C13AE5">
        <w:rPr>
          <w:rFonts w:cstheme="minorHAnsi"/>
          <w:sz w:val="24"/>
          <w:szCs w:val="24"/>
        </w:rPr>
        <w:t xml:space="preserve"> ………….</w:t>
      </w:r>
    </w:p>
    <w:p w14:paraId="54BF75AB" w14:textId="77777777" w:rsidR="00765561" w:rsidRPr="00C13AE5" w:rsidRDefault="008B0719" w:rsidP="00F807E3">
      <w:pPr>
        <w:spacing w:line="240" w:lineRule="atLeast"/>
        <w:ind w:firstLine="720"/>
        <w:jc w:val="both"/>
        <w:rPr>
          <w:rFonts w:cstheme="minorHAnsi"/>
          <w:sz w:val="24"/>
          <w:szCs w:val="24"/>
        </w:rPr>
      </w:pPr>
      <w:r w:rsidRPr="00C13AE5">
        <w:rPr>
          <w:rFonts w:cstheme="minorHAnsi"/>
          <w:sz w:val="24"/>
          <w:szCs w:val="24"/>
        </w:rPr>
        <w:t>A. designs</w:t>
      </w:r>
      <w:r w:rsidRPr="00C13AE5">
        <w:rPr>
          <w:rFonts w:cstheme="minorHAnsi"/>
          <w:sz w:val="24"/>
          <w:szCs w:val="24"/>
        </w:rPr>
        <w:tab/>
        <w:t>B. types</w:t>
      </w:r>
      <w:r w:rsidRPr="00C13AE5">
        <w:rPr>
          <w:rFonts w:cstheme="minorHAnsi"/>
          <w:sz w:val="24"/>
          <w:szCs w:val="24"/>
        </w:rPr>
        <w:tab/>
      </w:r>
      <w:r w:rsidRPr="00C13AE5">
        <w:rPr>
          <w:rFonts w:cstheme="minorHAnsi"/>
          <w:sz w:val="24"/>
          <w:szCs w:val="24"/>
        </w:rPr>
        <w:tab/>
        <w:t>C. colonists</w:t>
      </w:r>
      <w:r w:rsidRPr="00C13AE5">
        <w:rPr>
          <w:rFonts w:cstheme="minorHAnsi"/>
          <w:sz w:val="24"/>
          <w:szCs w:val="24"/>
        </w:rPr>
        <w:tab/>
      </w:r>
      <w:r w:rsidR="00F807E3">
        <w:rPr>
          <w:rFonts w:cstheme="minorHAnsi"/>
          <w:sz w:val="24"/>
          <w:szCs w:val="24"/>
        </w:rPr>
        <w:t>D. all</w:t>
      </w:r>
    </w:p>
    <w:p w14:paraId="5012000E" w14:textId="77777777" w:rsidR="001E1073" w:rsidRPr="00C13AE5" w:rsidRDefault="001E1073" w:rsidP="0077381A">
      <w:pPr>
        <w:spacing w:line="240" w:lineRule="atLeast"/>
        <w:jc w:val="both"/>
        <w:rPr>
          <w:rFonts w:cstheme="minorHAnsi"/>
          <w:sz w:val="24"/>
          <w:szCs w:val="24"/>
        </w:rPr>
      </w:pPr>
      <w:r w:rsidRPr="00C13AE5">
        <w:rPr>
          <w:rFonts w:cstheme="minorHAnsi"/>
          <w:sz w:val="24"/>
          <w:szCs w:val="24"/>
        </w:rPr>
        <w:t>19. The author implies that the colonial joiners</w:t>
      </w:r>
      <w:r w:rsidR="008E54E6" w:rsidRPr="00C13AE5">
        <w:rPr>
          <w:rFonts w:cstheme="minorHAnsi"/>
          <w:sz w:val="24"/>
          <w:szCs w:val="24"/>
        </w:rPr>
        <w:t xml:space="preserve"> ……..</w:t>
      </w:r>
    </w:p>
    <w:p w14:paraId="5D98F83E" w14:textId="77777777" w:rsidR="001A7553" w:rsidRPr="00C13AE5" w:rsidRDefault="008B0719" w:rsidP="0077381A">
      <w:pPr>
        <w:spacing w:line="240" w:lineRule="atLeast"/>
        <w:ind w:firstLine="720"/>
        <w:jc w:val="both"/>
        <w:rPr>
          <w:rFonts w:cstheme="minorHAnsi"/>
          <w:sz w:val="24"/>
          <w:szCs w:val="24"/>
        </w:rPr>
      </w:pPr>
      <w:r w:rsidRPr="00C13AE5">
        <w:rPr>
          <w:rFonts w:cstheme="minorHAnsi"/>
          <w:sz w:val="24"/>
          <w:szCs w:val="24"/>
        </w:rPr>
        <w:t>A. were highly paid</w:t>
      </w:r>
      <w:r w:rsidRPr="00C13AE5">
        <w:rPr>
          <w:rFonts w:cstheme="minorHAnsi"/>
          <w:sz w:val="24"/>
          <w:szCs w:val="24"/>
        </w:rPr>
        <w:tab/>
      </w:r>
      <w:r w:rsidRPr="00C13AE5">
        <w:rPr>
          <w:rFonts w:cstheme="minorHAnsi"/>
          <w:sz w:val="24"/>
          <w:szCs w:val="24"/>
        </w:rPr>
        <w:tab/>
      </w:r>
      <w:r w:rsidRPr="00C13AE5">
        <w:rPr>
          <w:rFonts w:cstheme="minorHAnsi"/>
          <w:sz w:val="24"/>
          <w:szCs w:val="24"/>
        </w:rPr>
        <w:tab/>
      </w:r>
    </w:p>
    <w:p w14:paraId="50785696" w14:textId="77777777" w:rsidR="001E1073" w:rsidRPr="00C13AE5" w:rsidRDefault="001E1073" w:rsidP="0077381A">
      <w:pPr>
        <w:spacing w:line="240" w:lineRule="atLeast"/>
        <w:ind w:firstLine="720"/>
        <w:jc w:val="both"/>
        <w:rPr>
          <w:rFonts w:cstheme="minorHAnsi"/>
          <w:sz w:val="24"/>
          <w:szCs w:val="24"/>
        </w:rPr>
      </w:pPr>
      <w:r w:rsidRPr="00C13AE5">
        <w:rPr>
          <w:rFonts w:cstheme="minorHAnsi"/>
          <w:sz w:val="24"/>
          <w:szCs w:val="24"/>
        </w:rPr>
        <w:t>B. based their furniture on English models</w:t>
      </w:r>
    </w:p>
    <w:p w14:paraId="339EA032" w14:textId="77777777" w:rsidR="001A7553" w:rsidRPr="00C13AE5" w:rsidRDefault="008B0719" w:rsidP="0077381A">
      <w:pPr>
        <w:spacing w:line="240" w:lineRule="atLeast"/>
        <w:ind w:firstLine="720"/>
        <w:jc w:val="both"/>
        <w:rPr>
          <w:rFonts w:cstheme="minorHAnsi"/>
          <w:sz w:val="24"/>
          <w:szCs w:val="24"/>
        </w:rPr>
      </w:pPr>
      <w:r w:rsidRPr="00C13AE5">
        <w:rPr>
          <w:rFonts w:cstheme="minorHAnsi"/>
          <w:sz w:val="24"/>
          <w:szCs w:val="24"/>
        </w:rPr>
        <w:t>C. used many specialized tools</w:t>
      </w:r>
      <w:r w:rsidRPr="00C13AE5">
        <w:rPr>
          <w:rFonts w:cstheme="minorHAnsi"/>
          <w:sz w:val="24"/>
          <w:szCs w:val="24"/>
        </w:rPr>
        <w:tab/>
      </w:r>
      <w:r w:rsidRPr="00C13AE5">
        <w:rPr>
          <w:rFonts w:cstheme="minorHAnsi"/>
          <w:sz w:val="24"/>
          <w:szCs w:val="24"/>
        </w:rPr>
        <w:tab/>
      </w:r>
    </w:p>
    <w:p w14:paraId="677460A0" w14:textId="77777777" w:rsidR="00765561" w:rsidRPr="00C13AE5" w:rsidRDefault="001E1073" w:rsidP="00F807E3">
      <w:pPr>
        <w:spacing w:line="240" w:lineRule="atLeast"/>
        <w:ind w:firstLine="720"/>
        <w:jc w:val="both"/>
        <w:rPr>
          <w:rFonts w:cstheme="minorHAnsi"/>
          <w:sz w:val="24"/>
          <w:szCs w:val="24"/>
        </w:rPr>
      </w:pPr>
      <w:r w:rsidRPr="00C13AE5">
        <w:rPr>
          <w:rFonts w:cstheme="minorHAnsi"/>
          <w:sz w:val="24"/>
          <w:szCs w:val="24"/>
        </w:rPr>
        <w:t>D. had to adjust to using n</w:t>
      </w:r>
      <w:r w:rsidR="00F807E3">
        <w:rPr>
          <w:rFonts w:cstheme="minorHAnsi"/>
          <w:sz w:val="24"/>
          <w:szCs w:val="24"/>
        </w:rPr>
        <w:t>ew kinds of wood in New England</w:t>
      </w:r>
    </w:p>
    <w:p w14:paraId="76ABB862" w14:textId="77777777" w:rsidR="001E1073" w:rsidRPr="00C13AE5" w:rsidRDefault="001E1073" w:rsidP="0077381A">
      <w:pPr>
        <w:spacing w:line="240" w:lineRule="atLeast"/>
        <w:jc w:val="both"/>
        <w:rPr>
          <w:rFonts w:cstheme="minorHAnsi"/>
          <w:sz w:val="24"/>
          <w:szCs w:val="24"/>
        </w:rPr>
      </w:pPr>
      <w:r w:rsidRPr="00C13AE5">
        <w:rPr>
          <w:rFonts w:cstheme="minorHAnsi"/>
          <w:sz w:val="24"/>
          <w:szCs w:val="24"/>
        </w:rPr>
        <w:t>20. Which of the following terms does the author explain in the passage?</w:t>
      </w:r>
    </w:p>
    <w:p w14:paraId="34CD74C6" w14:textId="77777777" w:rsidR="001E1073" w:rsidRPr="00C13AE5" w:rsidRDefault="001E1073" w:rsidP="0077381A">
      <w:pPr>
        <w:spacing w:line="240" w:lineRule="atLeast"/>
        <w:ind w:firstLine="720"/>
        <w:jc w:val="both"/>
        <w:rPr>
          <w:rFonts w:cstheme="minorHAnsi"/>
          <w:sz w:val="24"/>
          <w:szCs w:val="24"/>
        </w:rPr>
      </w:pPr>
      <w:r w:rsidRPr="00C13AE5">
        <w:rPr>
          <w:rFonts w:cstheme="minorHAnsi"/>
          <w:sz w:val="24"/>
          <w:szCs w:val="24"/>
        </w:rPr>
        <w:t>A. “mil</w:t>
      </w:r>
      <w:r w:rsidR="008B0719" w:rsidRPr="00C13AE5">
        <w:rPr>
          <w:rFonts w:cstheme="minorHAnsi"/>
          <w:sz w:val="24"/>
          <w:szCs w:val="24"/>
        </w:rPr>
        <w:t>lennia”</w:t>
      </w:r>
      <w:r w:rsidR="008B0719" w:rsidRPr="00C13AE5">
        <w:rPr>
          <w:rFonts w:cstheme="minorHAnsi"/>
          <w:sz w:val="24"/>
          <w:szCs w:val="24"/>
        </w:rPr>
        <w:tab/>
      </w:r>
      <w:r w:rsidR="008B0719" w:rsidRPr="00C13AE5">
        <w:rPr>
          <w:rFonts w:cstheme="minorHAnsi"/>
          <w:sz w:val="24"/>
          <w:szCs w:val="24"/>
        </w:rPr>
        <w:tab/>
        <w:t>B. “joiners”</w:t>
      </w:r>
      <w:r w:rsidR="008B0719" w:rsidRPr="00C13AE5">
        <w:rPr>
          <w:rFonts w:cstheme="minorHAnsi"/>
          <w:sz w:val="24"/>
          <w:szCs w:val="24"/>
        </w:rPr>
        <w:tab/>
      </w:r>
      <w:r w:rsidR="008B0719" w:rsidRPr="00C13AE5">
        <w:rPr>
          <w:rFonts w:cstheme="minorHAnsi"/>
          <w:sz w:val="24"/>
          <w:szCs w:val="24"/>
        </w:rPr>
        <w:tab/>
        <w:t>C. “whittled”</w:t>
      </w:r>
      <w:r w:rsidR="008B0719" w:rsidRPr="00C13AE5">
        <w:rPr>
          <w:rFonts w:cstheme="minorHAnsi"/>
          <w:sz w:val="24"/>
          <w:szCs w:val="24"/>
        </w:rPr>
        <w:tab/>
      </w:r>
      <w:r w:rsidR="008B0719" w:rsidRPr="00C13AE5">
        <w:rPr>
          <w:rFonts w:cstheme="minorHAnsi"/>
          <w:sz w:val="24"/>
          <w:szCs w:val="24"/>
        </w:rPr>
        <w:tab/>
      </w:r>
      <w:r w:rsidRPr="00C13AE5">
        <w:rPr>
          <w:rFonts w:cstheme="minorHAnsi"/>
          <w:sz w:val="24"/>
          <w:szCs w:val="24"/>
        </w:rPr>
        <w:t>D. “blacksmiths”</w:t>
      </w:r>
    </w:p>
    <w:p w14:paraId="49059C6E" w14:textId="77777777" w:rsidR="001E1073" w:rsidRPr="00C13AE5" w:rsidRDefault="001E1073" w:rsidP="00F807E3">
      <w:pPr>
        <w:spacing w:line="240" w:lineRule="atLeast"/>
        <w:rPr>
          <w:rFonts w:cstheme="minorHAnsi"/>
          <w:b/>
          <w:sz w:val="24"/>
          <w:szCs w:val="24"/>
          <w:lang w:val="fr-FR"/>
        </w:rPr>
      </w:pPr>
      <w:r w:rsidRPr="00C13AE5">
        <w:rPr>
          <w:rFonts w:cstheme="minorHAnsi"/>
          <w:b/>
          <w:sz w:val="24"/>
          <w:szCs w:val="24"/>
          <w:lang w:val="fr-FR"/>
        </w:rPr>
        <w:lastRenderedPageBreak/>
        <w:t>PASSAGE 3 – Questions 21-30</w:t>
      </w:r>
    </w:p>
    <w:p w14:paraId="774F1341" w14:textId="77777777" w:rsidR="001E1073" w:rsidRPr="00C13AE5" w:rsidRDefault="001E1073" w:rsidP="0077381A">
      <w:pPr>
        <w:spacing w:line="240" w:lineRule="atLeast"/>
        <w:ind w:firstLine="720"/>
        <w:jc w:val="both"/>
        <w:rPr>
          <w:rFonts w:cstheme="minorHAnsi"/>
          <w:sz w:val="24"/>
          <w:szCs w:val="24"/>
        </w:rPr>
      </w:pPr>
      <w:r w:rsidRPr="00C13AE5">
        <w:rPr>
          <w:rFonts w:cstheme="minorHAnsi"/>
          <w:sz w:val="24"/>
          <w:szCs w:val="24"/>
        </w:rPr>
        <w:t xml:space="preserve">In addition to their military role, the forts of the nineteenth century provided numerous other benefits for the American West. The establishment of these posts opened new roads and provided for the protection of </w:t>
      </w:r>
      <w:r w:rsidRPr="00C13AE5">
        <w:rPr>
          <w:rFonts w:cstheme="minorHAnsi"/>
          <w:b/>
          <w:sz w:val="24"/>
          <w:szCs w:val="24"/>
        </w:rPr>
        <w:t>daring</w:t>
      </w:r>
      <w:r w:rsidRPr="00C13AE5">
        <w:rPr>
          <w:rFonts w:cstheme="minorHAnsi"/>
          <w:sz w:val="24"/>
          <w:szCs w:val="24"/>
        </w:rPr>
        <w:t xml:space="preserve"> adventurers and expeditions as well as established settlers. Forts also served as bases where enterprising entrepreneurs could bring commerce to the West, providing supplies and refreshments to soldiers as well as to pioneers. Posts like Fort Laramie provided supplies for wagon trains traveling the natural highways toward new frontiers. Some posts became stations for the pony express; still </w:t>
      </w:r>
      <w:r w:rsidRPr="00C13AE5">
        <w:rPr>
          <w:rFonts w:cstheme="minorHAnsi"/>
          <w:b/>
          <w:sz w:val="24"/>
          <w:szCs w:val="24"/>
        </w:rPr>
        <w:t>others</w:t>
      </w:r>
      <w:r w:rsidRPr="00C13AE5">
        <w:rPr>
          <w:rFonts w:cstheme="minorHAnsi"/>
          <w:sz w:val="24"/>
          <w:szCs w:val="24"/>
        </w:rPr>
        <w:t>, such as Fort Davis, were stagecoach stops for weary travelers. All of these functions, of course, suggest that the contributions of the forts to the civilization and development of the West extended beyond patrol duty.</w:t>
      </w:r>
    </w:p>
    <w:p w14:paraId="2FA2A903" w14:textId="77777777" w:rsidR="001E1073" w:rsidRPr="00C13AE5" w:rsidRDefault="001E1073" w:rsidP="0077381A">
      <w:pPr>
        <w:spacing w:line="240" w:lineRule="atLeast"/>
        <w:ind w:firstLine="720"/>
        <w:jc w:val="both"/>
        <w:rPr>
          <w:rFonts w:cstheme="minorHAnsi"/>
          <w:sz w:val="24"/>
          <w:szCs w:val="24"/>
        </w:rPr>
      </w:pPr>
      <w:r w:rsidRPr="00C13AE5">
        <w:rPr>
          <w:rFonts w:cstheme="minorHAnsi"/>
          <w:sz w:val="24"/>
          <w:szCs w:val="24"/>
        </w:rPr>
        <w:t xml:space="preserve">Through the establishment of military posts, yet other contributions were made to the development of western culture. Many posts maintained libraries or reading rooms, and some - for example, Fort Davis- had schools. Post chapels provided a setting for religious services and weddings. Throughout the wilderness, post bands provided entertainment and </w:t>
      </w:r>
      <w:r w:rsidRPr="00C13AE5">
        <w:rPr>
          <w:rFonts w:cstheme="minorHAnsi"/>
          <w:b/>
          <w:sz w:val="24"/>
          <w:szCs w:val="24"/>
        </w:rPr>
        <w:t>boosted</w:t>
      </w:r>
      <w:r w:rsidRPr="00C13AE5">
        <w:rPr>
          <w:rFonts w:cstheme="minorHAnsi"/>
          <w:sz w:val="24"/>
          <w:szCs w:val="24"/>
        </w:rPr>
        <w:t xml:space="preserve"> morale. During the last part of the nineteenth century, to reduce expenses, gardening was encouraged at the forts, thus making experimental agriculture another activity of the military. The military stationed at the various forts also played a role in civilian life by assisting in maintaining order, and civilian officials often called on the army for protection.</w:t>
      </w:r>
    </w:p>
    <w:p w14:paraId="0E3AB06F" w14:textId="77777777" w:rsidR="001E1073" w:rsidRPr="00C13AE5" w:rsidRDefault="001E1073" w:rsidP="0077381A">
      <w:pPr>
        <w:spacing w:line="240" w:lineRule="atLeast"/>
        <w:ind w:firstLine="720"/>
        <w:jc w:val="both"/>
        <w:rPr>
          <w:rFonts w:cstheme="minorHAnsi"/>
          <w:sz w:val="24"/>
          <w:szCs w:val="24"/>
        </w:rPr>
      </w:pPr>
      <w:r w:rsidRPr="00C13AE5">
        <w:rPr>
          <w:rFonts w:cstheme="minorHAnsi"/>
          <w:sz w:val="24"/>
          <w:szCs w:val="24"/>
        </w:rPr>
        <w:t xml:space="preserve">Certainly, among other significant contributions the army made to the improvement of the conditions of life was the investigation of the relationships among health, climate, and architecture. From the earliest colonial times throughout the nineteenth century, disease ranked as the foremost problem in defense. It slowed construction of forts and </w:t>
      </w:r>
      <w:r w:rsidRPr="00C13AE5">
        <w:rPr>
          <w:rFonts w:cstheme="minorHAnsi"/>
          <w:b/>
          <w:sz w:val="24"/>
          <w:szCs w:val="24"/>
        </w:rPr>
        <w:t>inhibited</w:t>
      </w:r>
      <w:r w:rsidRPr="00C13AE5">
        <w:rPr>
          <w:rFonts w:cstheme="minorHAnsi"/>
          <w:sz w:val="24"/>
          <w:szCs w:val="24"/>
        </w:rPr>
        <w:t xml:space="preserve"> their military functions. Official documents from many regions contained innumerable reports of sickness that virtually incapacitated entire garrisons. In response to the problems, detailed observations of architecture and climate and their relationships to the frequency of the occurrence of various diseases were recorded at various posts across the nation by military surgeons.</w:t>
      </w:r>
    </w:p>
    <w:p w14:paraId="7C8F4BB7" w14:textId="77777777" w:rsidR="00765561" w:rsidRPr="00C13AE5" w:rsidRDefault="00765561" w:rsidP="0077381A">
      <w:pPr>
        <w:spacing w:line="240" w:lineRule="atLeast"/>
        <w:ind w:firstLine="720"/>
        <w:jc w:val="both"/>
        <w:rPr>
          <w:rFonts w:cstheme="minorHAnsi"/>
          <w:sz w:val="24"/>
          <w:szCs w:val="24"/>
        </w:rPr>
      </w:pPr>
    </w:p>
    <w:p w14:paraId="2058B0EE" w14:textId="77777777" w:rsidR="00765561" w:rsidRPr="00C13AE5" w:rsidRDefault="001A7553" w:rsidP="0077381A">
      <w:pPr>
        <w:spacing w:line="240" w:lineRule="atLeast"/>
        <w:rPr>
          <w:rFonts w:cstheme="minorHAnsi"/>
          <w:sz w:val="24"/>
          <w:szCs w:val="24"/>
        </w:rPr>
      </w:pPr>
      <w:r w:rsidRPr="00C13AE5">
        <w:rPr>
          <w:rFonts w:eastAsia="Times New Roman" w:cstheme="minorHAnsi"/>
          <w:b/>
          <w:bCs/>
          <w:sz w:val="24"/>
          <w:szCs w:val="24"/>
          <w:lang w:eastAsia="zh-CN"/>
        </w:rPr>
        <w:t xml:space="preserve">21. </w:t>
      </w:r>
      <w:r w:rsidRPr="00C13AE5">
        <w:rPr>
          <w:rFonts w:cstheme="minorHAnsi"/>
          <w:sz w:val="24"/>
          <w:szCs w:val="24"/>
        </w:rPr>
        <w:t>Which of the following statements best expresses the main idea of the passage?</w:t>
      </w:r>
    </w:p>
    <w:p w14:paraId="05886146" w14:textId="77777777" w:rsidR="001E1073" w:rsidRPr="00C13AE5" w:rsidRDefault="001E1073" w:rsidP="0077381A">
      <w:pPr>
        <w:spacing w:line="240" w:lineRule="atLeast"/>
        <w:ind w:firstLine="720"/>
        <w:rPr>
          <w:rFonts w:cstheme="minorHAnsi"/>
          <w:sz w:val="24"/>
          <w:szCs w:val="24"/>
        </w:rPr>
      </w:pPr>
      <w:r w:rsidRPr="00C13AE5">
        <w:rPr>
          <w:rFonts w:cstheme="minorHAnsi"/>
          <w:sz w:val="24"/>
          <w:szCs w:val="24"/>
        </w:rPr>
        <w:t>A. By the nineteenth century, forts were no longer used by the military.</w:t>
      </w:r>
    </w:p>
    <w:p w14:paraId="5C08607E" w14:textId="77777777" w:rsidR="001E1073" w:rsidRPr="00C13AE5" w:rsidRDefault="001E1073" w:rsidP="0077381A">
      <w:pPr>
        <w:spacing w:line="240" w:lineRule="atLeast"/>
        <w:ind w:firstLine="720"/>
        <w:rPr>
          <w:rFonts w:cstheme="minorHAnsi"/>
          <w:sz w:val="24"/>
          <w:szCs w:val="24"/>
        </w:rPr>
      </w:pPr>
      <w:r w:rsidRPr="00C13AE5">
        <w:rPr>
          <w:rFonts w:cstheme="minorHAnsi"/>
          <w:sz w:val="24"/>
          <w:szCs w:val="24"/>
        </w:rPr>
        <w:t>B. Surgeons at forts could not prevent outbreaks of disease.</w:t>
      </w:r>
    </w:p>
    <w:p w14:paraId="486AA61A" w14:textId="77777777" w:rsidR="001E1073" w:rsidRPr="00C13AE5" w:rsidRDefault="001E1073" w:rsidP="0077381A">
      <w:pPr>
        <w:spacing w:line="240" w:lineRule="atLeast"/>
        <w:ind w:firstLine="720"/>
        <w:rPr>
          <w:rFonts w:cstheme="minorHAnsi"/>
          <w:sz w:val="24"/>
          <w:szCs w:val="24"/>
        </w:rPr>
      </w:pPr>
      <w:r w:rsidRPr="00C13AE5">
        <w:rPr>
          <w:rFonts w:cstheme="minorHAnsi"/>
          <w:sz w:val="24"/>
          <w:szCs w:val="24"/>
        </w:rPr>
        <w:t>C. Forts were important to the development of the American West</w:t>
      </w:r>
    </w:p>
    <w:p w14:paraId="3E73159A" w14:textId="77777777" w:rsidR="00765561" w:rsidRPr="00F807E3" w:rsidRDefault="001E1073" w:rsidP="00F807E3">
      <w:pPr>
        <w:spacing w:line="240" w:lineRule="atLeast"/>
        <w:ind w:firstLine="720"/>
        <w:rPr>
          <w:rFonts w:cstheme="minorHAnsi"/>
          <w:sz w:val="24"/>
          <w:szCs w:val="24"/>
        </w:rPr>
      </w:pPr>
      <w:r w:rsidRPr="00C13AE5">
        <w:rPr>
          <w:rFonts w:cstheme="minorHAnsi"/>
          <w:sz w:val="24"/>
          <w:szCs w:val="24"/>
        </w:rPr>
        <w:t>D. Life in nineteent</w:t>
      </w:r>
      <w:r w:rsidR="00F807E3">
        <w:rPr>
          <w:rFonts w:cstheme="minorHAnsi"/>
          <w:sz w:val="24"/>
          <w:szCs w:val="24"/>
        </w:rPr>
        <w:t>h-century forts was very rough.</w:t>
      </w:r>
    </w:p>
    <w:p w14:paraId="60108CD6" w14:textId="77777777" w:rsidR="001E1073" w:rsidRPr="00C13AE5" w:rsidRDefault="001E1073" w:rsidP="0077381A">
      <w:pPr>
        <w:spacing w:line="240" w:lineRule="atLeast"/>
        <w:rPr>
          <w:rFonts w:eastAsia="Times New Roman" w:cstheme="minorHAnsi"/>
          <w:b/>
          <w:bCs/>
          <w:sz w:val="24"/>
          <w:szCs w:val="24"/>
          <w:lang w:eastAsia="zh-CN"/>
        </w:rPr>
      </w:pPr>
      <w:r w:rsidRPr="00C13AE5">
        <w:rPr>
          <w:rFonts w:eastAsia="Times New Roman" w:cstheme="minorHAnsi"/>
          <w:b/>
          <w:bCs/>
          <w:sz w:val="24"/>
          <w:szCs w:val="24"/>
          <w:lang w:eastAsia="zh-CN"/>
        </w:rPr>
        <w:t xml:space="preserve">22. </w:t>
      </w:r>
      <w:r w:rsidRPr="00C13AE5">
        <w:rPr>
          <w:rFonts w:cstheme="minorHAnsi"/>
          <w:sz w:val="24"/>
          <w:szCs w:val="24"/>
        </w:rPr>
        <w:t>The word “</w:t>
      </w:r>
      <w:r w:rsidRPr="00C13AE5">
        <w:rPr>
          <w:rFonts w:cstheme="minorHAnsi"/>
          <w:b/>
          <w:sz w:val="24"/>
          <w:szCs w:val="24"/>
        </w:rPr>
        <w:t>darin</w:t>
      </w:r>
      <w:r w:rsidRPr="00C13AE5">
        <w:rPr>
          <w:rFonts w:cstheme="minorHAnsi"/>
          <w:sz w:val="24"/>
          <w:szCs w:val="24"/>
        </w:rPr>
        <w:t>g” in line 3 is closest in meaning to</w:t>
      </w:r>
      <w:r w:rsidR="008E54E6" w:rsidRPr="00C13AE5">
        <w:rPr>
          <w:rFonts w:cstheme="minorHAnsi"/>
          <w:sz w:val="24"/>
          <w:szCs w:val="24"/>
        </w:rPr>
        <w:t xml:space="preserve"> ……</w:t>
      </w:r>
    </w:p>
    <w:p w14:paraId="75F7CA0D" w14:textId="77777777" w:rsidR="00765561" w:rsidRPr="00C13AE5" w:rsidRDefault="001E1073" w:rsidP="00F807E3">
      <w:pPr>
        <w:spacing w:line="240" w:lineRule="atLeast"/>
        <w:ind w:firstLine="720"/>
        <w:rPr>
          <w:rFonts w:cstheme="minorHAnsi"/>
          <w:sz w:val="24"/>
          <w:szCs w:val="24"/>
        </w:rPr>
      </w:pPr>
      <w:r w:rsidRPr="00C13AE5">
        <w:rPr>
          <w:rFonts w:eastAsia="Times New Roman" w:cstheme="minorHAnsi"/>
          <w:bCs/>
          <w:sz w:val="24"/>
          <w:szCs w:val="24"/>
          <w:lang w:eastAsia="zh-CN"/>
        </w:rPr>
        <w:t xml:space="preserve">A. </w:t>
      </w:r>
      <w:r w:rsidR="008B0719" w:rsidRPr="00C13AE5">
        <w:rPr>
          <w:rFonts w:cstheme="minorHAnsi"/>
          <w:sz w:val="24"/>
          <w:szCs w:val="24"/>
        </w:rPr>
        <w:t>lost</w:t>
      </w:r>
      <w:r w:rsidR="008B0719" w:rsidRPr="00C13AE5">
        <w:rPr>
          <w:rFonts w:cstheme="minorHAnsi"/>
          <w:sz w:val="24"/>
          <w:szCs w:val="24"/>
        </w:rPr>
        <w:tab/>
      </w:r>
      <w:r w:rsidR="008B0719" w:rsidRPr="00C13AE5">
        <w:rPr>
          <w:rFonts w:cstheme="minorHAnsi"/>
          <w:sz w:val="24"/>
          <w:szCs w:val="24"/>
        </w:rPr>
        <w:tab/>
        <w:t>B. bold</w:t>
      </w:r>
      <w:r w:rsidR="008B0719" w:rsidRPr="00C13AE5">
        <w:rPr>
          <w:rFonts w:cstheme="minorHAnsi"/>
          <w:sz w:val="24"/>
          <w:szCs w:val="24"/>
        </w:rPr>
        <w:tab/>
      </w:r>
      <w:r w:rsidR="008B0719" w:rsidRPr="00C13AE5">
        <w:rPr>
          <w:rFonts w:cstheme="minorHAnsi"/>
          <w:sz w:val="24"/>
          <w:szCs w:val="24"/>
        </w:rPr>
        <w:tab/>
        <w:t>C. lively</w:t>
      </w:r>
      <w:r w:rsidR="008B0719" w:rsidRPr="00C13AE5">
        <w:rPr>
          <w:rFonts w:cstheme="minorHAnsi"/>
          <w:sz w:val="24"/>
          <w:szCs w:val="24"/>
        </w:rPr>
        <w:tab/>
      </w:r>
      <w:r w:rsidR="008B0719" w:rsidRPr="00C13AE5">
        <w:rPr>
          <w:rFonts w:cstheme="minorHAnsi"/>
          <w:sz w:val="24"/>
          <w:szCs w:val="24"/>
        </w:rPr>
        <w:tab/>
      </w:r>
      <w:r w:rsidR="00F807E3">
        <w:rPr>
          <w:rFonts w:cstheme="minorHAnsi"/>
          <w:sz w:val="24"/>
          <w:szCs w:val="24"/>
        </w:rPr>
        <w:t>D. foolish</w:t>
      </w:r>
    </w:p>
    <w:p w14:paraId="3E0F4C89" w14:textId="77777777" w:rsidR="001E1073" w:rsidRPr="00C13AE5" w:rsidRDefault="001E1073" w:rsidP="0077381A">
      <w:pPr>
        <w:spacing w:line="240" w:lineRule="atLeast"/>
        <w:rPr>
          <w:rFonts w:cstheme="minorHAnsi"/>
          <w:sz w:val="24"/>
          <w:szCs w:val="24"/>
        </w:rPr>
      </w:pPr>
      <w:r w:rsidRPr="00C13AE5">
        <w:rPr>
          <w:rFonts w:eastAsia="Times New Roman" w:cstheme="minorHAnsi"/>
          <w:b/>
          <w:bCs/>
          <w:sz w:val="24"/>
          <w:szCs w:val="24"/>
          <w:lang w:eastAsia="zh-CN"/>
        </w:rPr>
        <w:t>23.</w:t>
      </w:r>
      <w:r w:rsidRPr="00C13AE5">
        <w:rPr>
          <w:rFonts w:eastAsia="Times New Roman" w:cstheme="minorHAnsi"/>
          <w:bCs/>
          <w:sz w:val="24"/>
          <w:szCs w:val="24"/>
          <w:lang w:eastAsia="zh-CN"/>
        </w:rPr>
        <w:t xml:space="preserve"> </w:t>
      </w:r>
      <w:r w:rsidRPr="00C13AE5">
        <w:rPr>
          <w:rFonts w:cstheme="minorHAnsi"/>
          <w:sz w:val="24"/>
          <w:szCs w:val="24"/>
        </w:rPr>
        <w:t>Which of the following would a traveler be likely be LEAST likely to obtain at Fort Laramie?</w:t>
      </w:r>
    </w:p>
    <w:p w14:paraId="6BF7E854" w14:textId="77777777" w:rsidR="00765561" w:rsidRPr="00C13AE5" w:rsidRDefault="001E1073" w:rsidP="00F807E3">
      <w:pPr>
        <w:spacing w:line="240" w:lineRule="atLeast"/>
        <w:ind w:firstLine="720"/>
        <w:rPr>
          <w:rFonts w:cstheme="minorHAnsi"/>
          <w:sz w:val="24"/>
          <w:szCs w:val="24"/>
        </w:rPr>
      </w:pPr>
      <w:r w:rsidRPr="00C13AE5">
        <w:rPr>
          <w:rFonts w:eastAsia="Times New Roman" w:cstheme="minorHAnsi"/>
          <w:bCs/>
          <w:sz w:val="24"/>
          <w:szCs w:val="24"/>
          <w:lang w:eastAsia="zh-CN"/>
        </w:rPr>
        <w:t xml:space="preserve">A. </w:t>
      </w:r>
      <w:r w:rsidR="008B0719" w:rsidRPr="00C13AE5">
        <w:rPr>
          <w:rFonts w:cstheme="minorHAnsi"/>
          <w:sz w:val="24"/>
          <w:szCs w:val="24"/>
        </w:rPr>
        <w:t xml:space="preserve">Fresh water </w:t>
      </w:r>
      <w:r w:rsidR="008B0719" w:rsidRPr="00C13AE5">
        <w:rPr>
          <w:rFonts w:cstheme="minorHAnsi"/>
          <w:sz w:val="24"/>
          <w:szCs w:val="24"/>
        </w:rPr>
        <w:tab/>
      </w:r>
      <w:r w:rsidR="008B0719" w:rsidRPr="00C13AE5">
        <w:rPr>
          <w:rFonts w:cstheme="minorHAnsi"/>
          <w:sz w:val="24"/>
          <w:szCs w:val="24"/>
        </w:rPr>
        <w:tab/>
        <w:t>B. Food</w:t>
      </w:r>
      <w:r w:rsidR="008B0719" w:rsidRPr="00C13AE5">
        <w:rPr>
          <w:rFonts w:cstheme="minorHAnsi"/>
          <w:sz w:val="24"/>
          <w:szCs w:val="24"/>
        </w:rPr>
        <w:tab/>
      </w:r>
      <w:r w:rsidR="008B0719" w:rsidRPr="00C13AE5">
        <w:rPr>
          <w:rFonts w:cstheme="minorHAnsi"/>
          <w:sz w:val="24"/>
          <w:szCs w:val="24"/>
        </w:rPr>
        <w:tab/>
        <w:t>C Formal clothing</w:t>
      </w:r>
      <w:r w:rsidR="008B0719" w:rsidRPr="00C13AE5">
        <w:rPr>
          <w:rFonts w:cstheme="minorHAnsi"/>
          <w:sz w:val="24"/>
          <w:szCs w:val="24"/>
        </w:rPr>
        <w:tab/>
      </w:r>
      <w:r w:rsidRPr="00C13AE5">
        <w:rPr>
          <w:rFonts w:cstheme="minorHAnsi"/>
          <w:sz w:val="24"/>
          <w:szCs w:val="24"/>
        </w:rPr>
        <w:t>D. Lodging</w:t>
      </w:r>
    </w:p>
    <w:p w14:paraId="2098C013" w14:textId="77777777" w:rsidR="001E1073" w:rsidRPr="00C13AE5" w:rsidRDefault="001E1073" w:rsidP="0077381A">
      <w:pPr>
        <w:spacing w:line="240" w:lineRule="atLeast"/>
        <w:rPr>
          <w:rFonts w:eastAsia="Times New Roman" w:cstheme="minorHAnsi"/>
          <w:bCs/>
          <w:sz w:val="24"/>
          <w:szCs w:val="24"/>
          <w:lang w:eastAsia="zh-CN"/>
        </w:rPr>
      </w:pPr>
      <w:r w:rsidRPr="00C13AE5">
        <w:rPr>
          <w:rFonts w:eastAsia="Times New Roman" w:cstheme="minorHAnsi"/>
          <w:b/>
          <w:bCs/>
          <w:sz w:val="24"/>
          <w:szCs w:val="24"/>
          <w:lang w:eastAsia="zh-CN"/>
        </w:rPr>
        <w:lastRenderedPageBreak/>
        <w:t xml:space="preserve">24. </w:t>
      </w:r>
      <w:r w:rsidRPr="00C13AE5">
        <w:rPr>
          <w:rFonts w:cstheme="minorHAnsi"/>
          <w:sz w:val="24"/>
          <w:szCs w:val="24"/>
        </w:rPr>
        <w:t>The word “</w:t>
      </w:r>
      <w:r w:rsidRPr="00C13AE5">
        <w:rPr>
          <w:rFonts w:cstheme="minorHAnsi"/>
          <w:b/>
          <w:sz w:val="24"/>
          <w:szCs w:val="24"/>
        </w:rPr>
        <w:t>others</w:t>
      </w:r>
      <w:r w:rsidR="001F400D" w:rsidRPr="00C13AE5">
        <w:rPr>
          <w:rFonts w:cstheme="minorHAnsi"/>
          <w:sz w:val="24"/>
          <w:szCs w:val="24"/>
        </w:rPr>
        <w:t>” in line 6</w:t>
      </w:r>
      <w:r w:rsidRPr="00C13AE5">
        <w:rPr>
          <w:rFonts w:cstheme="minorHAnsi"/>
          <w:sz w:val="24"/>
          <w:szCs w:val="24"/>
        </w:rPr>
        <w:t xml:space="preserve"> refers to</w:t>
      </w:r>
      <w:r w:rsidR="008E54E6" w:rsidRPr="00C13AE5">
        <w:rPr>
          <w:rFonts w:cstheme="minorHAnsi"/>
          <w:sz w:val="24"/>
          <w:szCs w:val="24"/>
        </w:rPr>
        <w:t xml:space="preserve"> ……</w:t>
      </w:r>
    </w:p>
    <w:p w14:paraId="1F0D5F90" w14:textId="77777777" w:rsidR="00765561" w:rsidRPr="00C13AE5" w:rsidRDefault="001E1073" w:rsidP="00F807E3">
      <w:pPr>
        <w:spacing w:line="240" w:lineRule="atLeast"/>
        <w:ind w:firstLine="720"/>
        <w:rPr>
          <w:rFonts w:cstheme="minorHAnsi"/>
          <w:sz w:val="24"/>
          <w:szCs w:val="24"/>
        </w:rPr>
      </w:pPr>
      <w:r w:rsidRPr="00C13AE5">
        <w:rPr>
          <w:rFonts w:eastAsia="Times New Roman" w:cstheme="minorHAnsi"/>
          <w:bCs/>
          <w:sz w:val="24"/>
          <w:szCs w:val="24"/>
          <w:lang w:eastAsia="zh-CN"/>
        </w:rPr>
        <w:t xml:space="preserve">A. </w:t>
      </w:r>
      <w:r w:rsidR="008B0719" w:rsidRPr="00C13AE5">
        <w:rPr>
          <w:rFonts w:cstheme="minorHAnsi"/>
          <w:sz w:val="24"/>
          <w:szCs w:val="24"/>
        </w:rPr>
        <w:t>posts</w:t>
      </w:r>
      <w:r w:rsidR="008B0719" w:rsidRPr="00C13AE5">
        <w:rPr>
          <w:rFonts w:cstheme="minorHAnsi"/>
          <w:sz w:val="24"/>
          <w:szCs w:val="24"/>
        </w:rPr>
        <w:tab/>
      </w:r>
      <w:r w:rsidR="008B0719" w:rsidRPr="00C13AE5">
        <w:rPr>
          <w:rFonts w:cstheme="minorHAnsi"/>
          <w:sz w:val="24"/>
          <w:szCs w:val="24"/>
        </w:rPr>
        <w:tab/>
        <w:t>B. wagon trains</w:t>
      </w:r>
      <w:r w:rsidR="008B0719" w:rsidRPr="00C13AE5">
        <w:rPr>
          <w:rFonts w:cstheme="minorHAnsi"/>
          <w:sz w:val="24"/>
          <w:szCs w:val="24"/>
        </w:rPr>
        <w:tab/>
      </w:r>
      <w:r w:rsidR="008B0719" w:rsidRPr="00C13AE5">
        <w:rPr>
          <w:rFonts w:cstheme="minorHAnsi"/>
          <w:sz w:val="24"/>
          <w:szCs w:val="24"/>
        </w:rPr>
        <w:tab/>
        <w:t>C. frontiers</w:t>
      </w:r>
      <w:r w:rsidR="008B0719" w:rsidRPr="00C13AE5">
        <w:rPr>
          <w:rFonts w:cstheme="minorHAnsi"/>
          <w:sz w:val="24"/>
          <w:szCs w:val="24"/>
        </w:rPr>
        <w:tab/>
      </w:r>
      <w:r w:rsidR="00F807E3">
        <w:rPr>
          <w:rFonts w:cstheme="minorHAnsi"/>
          <w:sz w:val="24"/>
          <w:szCs w:val="24"/>
        </w:rPr>
        <w:t>D. highways</w:t>
      </w:r>
    </w:p>
    <w:p w14:paraId="5F17D5CD" w14:textId="77777777" w:rsidR="001E1073" w:rsidRPr="00C13AE5" w:rsidRDefault="001E1073" w:rsidP="0077381A">
      <w:pPr>
        <w:spacing w:line="240" w:lineRule="atLeast"/>
        <w:rPr>
          <w:rFonts w:cstheme="minorHAnsi"/>
          <w:sz w:val="24"/>
          <w:szCs w:val="24"/>
        </w:rPr>
      </w:pPr>
      <w:r w:rsidRPr="00C13AE5">
        <w:rPr>
          <w:rFonts w:eastAsia="Times New Roman" w:cstheme="minorHAnsi"/>
          <w:b/>
          <w:bCs/>
          <w:sz w:val="24"/>
          <w:szCs w:val="24"/>
          <w:lang w:eastAsia="zh-CN"/>
        </w:rPr>
        <w:t xml:space="preserve">25. </w:t>
      </w:r>
      <w:r w:rsidRPr="00C13AE5">
        <w:rPr>
          <w:rFonts w:cstheme="minorHAnsi"/>
          <w:sz w:val="24"/>
          <w:szCs w:val="24"/>
        </w:rPr>
        <w:t>The word “</w:t>
      </w:r>
      <w:r w:rsidRPr="00C13AE5">
        <w:rPr>
          <w:rFonts w:cstheme="minorHAnsi"/>
          <w:b/>
          <w:sz w:val="24"/>
          <w:szCs w:val="24"/>
        </w:rPr>
        <w:t>boosted"</w:t>
      </w:r>
      <w:r w:rsidRPr="00C13AE5">
        <w:rPr>
          <w:rFonts w:cstheme="minorHAnsi"/>
          <w:sz w:val="24"/>
          <w:szCs w:val="24"/>
        </w:rPr>
        <w:t xml:space="preserve"> in line 1</w:t>
      </w:r>
      <w:r w:rsidR="001F400D" w:rsidRPr="00C13AE5">
        <w:rPr>
          <w:rFonts w:cstheme="minorHAnsi"/>
          <w:sz w:val="24"/>
          <w:szCs w:val="24"/>
        </w:rPr>
        <w:t>2</w:t>
      </w:r>
      <w:r w:rsidRPr="00C13AE5">
        <w:rPr>
          <w:rFonts w:cstheme="minorHAnsi"/>
          <w:sz w:val="24"/>
          <w:szCs w:val="24"/>
        </w:rPr>
        <w:t xml:space="preserve"> is closest in meaning to</w:t>
      </w:r>
      <w:r w:rsidR="008E54E6" w:rsidRPr="00C13AE5">
        <w:rPr>
          <w:rFonts w:cstheme="minorHAnsi"/>
          <w:sz w:val="24"/>
          <w:szCs w:val="24"/>
        </w:rPr>
        <w:t xml:space="preserve"> …….</w:t>
      </w:r>
    </w:p>
    <w:p w14:paraId="3072060C" w14:textId="77777777" w:rsidR="00765561" w:rsidRPr="00C13AE5" w:rsidRDefault="001E1073" w:rsidP="00F807E3">
      <w:pPr>
        <w:spacing w:line="240" w:lineRule="atLeast"/>
        <w:ind w:firstLine="720"/>
        <w:rPr>
          <w:rFonts w:cstheme="minorHAnsi"/>
          <w:sz w:val="24"/>
          <w:szCs w:val="24"/>
        </w:rPr>
      </w:pPr>
      <w:r w:rsidRPr="00C13AE5">
        <w:rPr>
          <w:rFonts w:eastAsia="Times New Roman" w:cstheme="minorHAnsi"/>
          <w:bCs/>
          <w:sz w:val="24"/>
          <w:szCs w:val="24"/>
          <w:lang w:eastAsia="zh-CN"/>
        </w:rPr>
        <w:t xml:space="preserve">A. </w:t>
      </w:r>
      <w:r w:rsidR="008B0719" w:rsidRPr="00C13AE5">
        <w:rPr>
          <w:rFonts w:cstheme="minorHAnsi"/>
          <w:sz w:val="24"/>
          <w:szCs w:val="24"/>
        </w:rPr>
        <w:t>influenced</w:t>
      </w:r>
      <w:r w:rsidR="008B0719" w:rsidRPr="00C13AE5">
        <w:rPr>
          <w:rFonts w:cstheme="minorHAnsi"/>
          <w:sz w:val="24"/>
          <w:szCs w:val="24"/>
        </w:rPr>
        <w:tab/>
      </w:r>
      <w:r w:rsidR="008B0719" w:rsidRPr="00C13AE5">
        <w:rPr>
          <w:rFonts w:cstheme="minorHAnsi"/>
          <w:sz w:val="24"/>
          <w:szCs w:val="24"/>
        </w:rPr>
        <w:tab/>
        <w:t>B. established</w:t>
      </w:r>
      <w:r w:rsidR="008B0719" w:rsidRPr="00C13AE5">
        <w:rPr>
          <w:rFonts w:cstheme="minorHAnsi"/>
          <w:sz w:val="24"/>
          <w:szCs w:val="24"/>
        </w:rPr>
        <w:tab/>
      </w:r>
      <w:r w:rsidR="008B0719" w:rsidRPr="00C13AE5">
        <w:rPr>
          <w:rFonts w:cstheme="minorHAnsi"/>
          <w:sz w:val="24"/>
          <w:szCs w:val="24"/>
        </w:rPr>
        <w:tab/>
        <w:t>C. raised</w:t>
      </w:r>
      <w:r w:rsidR="008B0719" w:rsidRPr="00C13AE5">
        <w:rPr>
          <w:rFonts w:cstheme="minorHAnsi"/>
          <w:sz w:val="24"/>
          <w:szCs w:val="24"/>
        </w:rPr>
        <w:tab/>
      </w:r>
      <w:r w:rsidR="00F807E3">
        <w:rPr>
          <w:rFonts w:cstheme="minorHAnsi"/>
          <w:sz w:val="24"/>
          <w:szCs w:val="24"/>
        </w:rPr>
        <w:t>D. maintained</w:t>
      </w:r>
    </w:p>
    <w:p w14:paraId="215EB568" w14:textId="77777777" w:rsidR="001E1073" w:rsidRPr="00C13AE5" w:rsidRDefault="001E1073" w:rsidP="0077381A">
      <w:pPr>
        <w:spacing w:line="240" w:lineRule="atLeast"/>
        <w:rPr>
          <w:rFonts w:cstheme="minorHAnsi"/>
          <w:sz w:val="24"/>
          <w:szCs w:val="24"/>
        </w:rPr>
      </w:pPr>
      <w:r w:rsidRPr="00C13AE5">
        <w:rPr>
          <w:rFonts w:eastAsia="Times New Roman" w:cstheme="minorHAnsi"/>
          <w:b/>
          <w:bCs/>
          <w:sz w:val="24"/>
          <w:szCs w:val="24"/>
          <w:lang w:eastAsia="zh-CN"/>
        </w:rPr>
        <w:t xml:space="preserve">26. </w:t>
      </w:r>
      <w:r w:rsidRPr="00C13AE5">
        <w:rPr>
          <w:rFonts w:cstheme="minorHAnsi"/>
          <w:sz w:val="24"/>
          <w:szCs w:val="24"/>
        </w:rPr>
        <w:t>Which of the following is the most likely inference about the decision to promote gardening at forts?</w:t>
      </w:r>
    </w:p>
    <w:p w14:paraId="49620F5A" w14:textId="77777777" w:rsidR="001E1073" w:rsidRPr="00C13AE5" w:rsidRDefault="001E1073" w:rsidP="0077381A">
      <w:pPr>
        <w:spacing w:line="240" w:lineRule="atLeast"/>
        <w:ind w:firstLine="720"/>
        <w:rPr>
          <w:rFonts w:cstheme="minorHAnsi"/>
          <w:sz w:val="24"/>
          <w:szCs w:val="24"/>
        </w:rPr>
      </w:pPr>
      <w:r w:rsidRPr="00C13AE5">
        <w:rPr>
          <w:rFonts w:eastAsia="Times New Roman" w:cstheme="minorHAnsi"/>
          <w:bCs/>
          <w:sz w:val="24"/>
          <w:szCs w:val="24"/>
          <w:lang w:eastAsia="zh-CN"/>
        </w:rPr>
        <w:t xml:space="preserve">A. </w:t>
      </w:r>
      <w:r w:rsidRPr="00C13AE5">
        <w:rPr>
          <w:rFonts w:cstheme="minorHAnsi"/>
          <w:sz w:val="24"/>
          <w:szCs w:val="24"/>
        </w:rPr>
        <w:t>It was expensive to import produce from far away.</w:t>
      </w:r>
    </w:p>
    <w:p w14:paraId="51F3CEDA" w14:textId="77777777" w:rsidR="001E1073" w:rsidRPr="00C13AE5" w:rsidRDefault="001E1073" w:rsidP="0077381A">
      <w:pPr>
        <w:spacing w:line="240" w:lineRule="atLeast"/>
        <w:ind w:firstLine="720"/>
        <w:rPr>
          <w:rFonts w:cstheme="minorHAnsi"/>
          <w:sz w:val="24"/>
          <w:szCs w:val="24"/>
        </w:rPr>
      </w:pPr>
      <w:r w:rsidRPr="00C13AE5">
        <w:rPr>
          <w:rFonts w:cstheme="minorHAnsi"/>
          <w:sz w:val="24"/>
          <w:szCs w:val="24"/>
        </w:rPr>
        <w:t>B. Food brought in from outside was often spoiled</w:t>
      </w:r>
    </w:p>
    <w:p w14:paraId="11537543" w14:textId="77777777" w:rsidR="001E1073" w:rsidRPr="00C13AE5" w:rsidRDefault="001E1073" w:rsidP="0077381A">
      <w:pPr>
        <w:spacing w:line="240" w:lineRule="atLeast"/>
        <w:ind w:firstLine="720"/>
        <w:rPr>
          <w:rFonts w:cstheme="minorHAnsi"/>
          <w:sz w:val="24"/>
          <w:szCs w:val="24"/>
        </w:rPr>
      </w:pPr>
      <w:r w:rsidRPr="00C13AE5">
        <w:rPr>
          <w:rFonts w:cstheme="minorHAnsi"/>
          <w:sz w:val="24"/>
          <w:szCs w:val="24"/>
        </w:rPr>
        <w:t>C. Gardening was a way to occupy otherwise idle soldiers.</w:t>
      </w:r>
    </w:p>
    <w:p w14:paraId="49C64CAD" w14:textId="77777777" w:rsidR="00765561" w:rsidRPr="00F807E3" w:rsidRDefault="001E1073" w:rsidP="00F807E3">
      <w:pPr>
        <w:spacing w:line="240" w:lineRule="atLeast"/>
        <w:ind w:firstLine="720"/>
        <w:rPr>
          <w:rFonts w:cstheme="minorHAnsi"/>
          <w:sz w:val="24"/>
          <w:szCs w:val="24"/>
        </w:rPr>
      </w:pPr>
      <w:r w:rsidRPr="00C13AE5">
        <w:rPr>
          <w:rFonts w:cstheme="minorHAnsi"/>
          <w:sz w:val="24"/>
          <w:szCs w:val="24"/>
        </w:rPr>
        <w:t>D. The soil n</w:t>
      </w:r>
      <w:r w:rsidR="00F807E3">
        <w:rPr>
          <w:rFonts w:cstheme="minorHAnsi"/>
          <w:sz w:val="24"/>
          <w:szCs w:val="24"/>
        </w:rPr>
        <w:t>ear the forts was very fertile.</w:t>
      </w:r>
    </w:p>
    <w:p w14:paraId="577871AC" w14:textId="77777777" w:rsidR="001E1073" w:rsidRPr="00C13AE5" w:rsidRDefault="001E1073" w:rsidP="0077381A">
      <w:pPr>
        <w:spacing w:line="240" w:lineRule="atLeast"/>
        <w:rPr>
          <w:rFonts w:eastAsia="Times New Roman" w:cstheme="minorHAnsi"/>
          <w:bCs/>
          <w:sz w:val="24"/>
          <w:szCs w:val="24"/>
          <w:lang w:eastAsia="zh-CN"/>
        </w:rPr>
      </w:pPr>
      <w:r w:rsidRPr="00C13AE5">
        <w:rPr>
          <w:rFonts w:eastAsia="Times New Roman" w:cstheme="minorHAnsi"/>
          <w:b/>
          <w:bCs/>
          <w:sz w:val="24"/>
          <w:szCs w:val="24"/>
          <w:lang w:eastAsia="zh-CN"/>
        </w:rPr>
        <w:t xml:space="preserve">27. </w:t>
      </w:r>
      <w:r w:rsidRPr="00C13AE5">
        <w:rPr>
          <w:rFonts w:cstheme="minorHAnsi"/>
          <w:sz w:val="24"/>
          <w:szCs w:val="24"/>
        </w:rPr>
        <w:t>According to the passage, which of the following posed the biggest obstacle to the development of military forts?</w:t>
      </w:r>
    </w:p>
    <w:p w14:paraId="42ADB1BF" w14:textId="77777777" w:rsidR="001A7553" w:rsidRPr="00C13AE5" w:rsidRDefault="001E1073" w:rsidP="0077381A">
      <w:pPr>
        <w:spacing w:line="240" w:lineRule="atLeast"/>
        <w:ind w:firstLine="720"/>
        <w:rPr>
          <w:rFonts w:cstheme="minorHAnsi"/>
          <w:sz w:val="24"/>
          <w:szCs w:val="24"/>
        </w:rPr>
      </w:pPr>
      <w:r w:rsidRPr="00C13AE5">
        <w:rPr>
          <w:rFonts w:eastAsia="Times New Roman" w:cstheme="minorHAnsi"/>
          <w:bCs/>
          <w:sz w:val="24"/>
          <w:szCs w:val="24"/>
          <w:lang w:eastAsia="zh-CN"/>
        </w:rPr>
        <w:t xml:space="preserve">A. </w:t>
      </w:r>
      <w:r w:rsidR="008B0719" w:rsidRPr="00C13AE5">
        <w:rPr>
          <w:rFonts w:cstheme="minorHAnsi"/>
          <w:sz w:val="24"/>
          <w:szCs w:val="24"/>
        </w:rPr>
        <w:t>Insufficient shelter</w:t>
      </w:r>
      <w:r w:rsidR="008B0719" w:rsidRPr="00C13AE5">
        <w:rPr>
          <w:rFonts w:cstheme="minorHAnsi"/>
          <w:sz w:val="24"/>
          <w:szCs w:val="24"/>
        </w:rPr>
        <w:tab/>
      </w:r>
      <w:r w:rsidR="001A7553" w:rsidRPr="00C13AE5">
        <w:rPr>
          <w:rFonts w:cstheme="minorHAnsi"/>
          <w:sz w:val="24"/>
          <w:szCs w:val="24"/>
        </w:rPr>
        <w:tab/>
      </w:r>
      <w:r w:rsidR="008B0719" w:rsidRPr="00C13AE5">
        <w:rPr>
          <w:rFonts w:cstheme="minorHAnsi"/>
          <w:sz w:val="24"/>
          <w:szCs w:val="24"/>
        </w:rPr>
        <w:t>B. Shortage of materials</w:t>
      </w:r>
      <w:r w:rsidR="008B0719" w:rsidRPr="00C13AE5">
        <w:rPr>
          <w:rFonts w:cstheme="minorHAnsi"/>
          <w:sz w:val="24"/>
          <w:szCs w:val="24"/>
        </w:rPr>
        <w:tab/>
      </w:r>
      <w:r w:rsidR="008B0719" w:rsidRPr="00C13AE5">
        <w:rPr>
          <w:rFonts w:cstheme="minorHAnsi"/>
          <w:sz w:val="24"/>
          <w:szCs w:val="24"/>
        </w:rPr>
        <w:tab/>
      </w:r>
    </w:p>
    <w:p w14:paraId="1C88B332" w14:textId="77777777" w:rsidR="00765561" w:rsidRPr="00C13AE5" w:rsidRDefault="008B0719" w:rsidP="00F807E3">
      <w:pPr>
        <w:spacing w:line="240" w:lineRule="atLeast"/>
        <w:ind w:firstLine="720"/>
        <w:rPr>
          <w:rFonts w:cstheme="minorHAnsi"/>
          <w:sz w:val="24"/>
          <w:szCs w:val="24"/>
        </w:rPr>
      </w:pPr>
      <w:r w:rsidRPr="00C13AE5">
        <w:rPr>
          <w:rFonts w:cstheme="minorHAnsi"/>
          <w:sz w:val="24"/>
          <w:szCs w:val="24"/>
        </w:rPr>
        <w:t>C. Attacks by wild animals</w:t>
      </w:r>
      <w:r w:rsidRPr="00C13AE5">
        <w:rPr>
          <w:rFonts w:cstheme="minorHAnsi"/>
          <w:sz w:val="24"/>
          <w:szCs w:val="24"/>
        </w:rPr>
        <w:tab/>
      </w:r>
      <w:r w:rsidR="00F807E3">
        <w:rPr>
          <w:rFonts w:cstheme="minorHAnsi"/>
          <w:sz w:val="24"/>
          <w:szCs w:val="24"/>
        </w:rPr>
        <w:t>D. Illness</w:t>
      </w:r>
    </w:p>
    <w:p w14:paraId="434F5197" w14:textId="77777777" w:rsidR="001E1073" w:rsidRPr="00C13AE5" w:rsidRDefault="001E1073" w:rsidP="0077381A">
      <w:pPr>
        <w:spacing w:line="240" w:lineRule="atLeast"/>
        <w:rPr>
          <w:rFonts w:cstheme="minorHAnsi"/>
          <w:sz w:val="24"/>
          <w:szCs w:val="24"/>
        </w:rPr>
      </w:pPr>
      <w:r w:rsidRPr="00C13AE5">
        <w:rPr>
          <w:rFonts w:eastAsia="Times New Roman" w:cstheme="minorHAnsi"/>
          <w:b/>
          <w:bCs/>
          <w:sz w:val="24"/>
          <w:szCs w:val="24"/>
          <w:lang w:eastAsia="zh-CN"/>
        </w:rPr>
        <w:t xml:space="preserve">28. </w:t>
      </w:r>
      <w:r w:rsidRPr="00C13AE5">
        <w:rPr>
          <w:rFonts w:cstheme="minorHAnsi"/>
          <w:sz w:val="24"/>
          <w:szCs w:val="24"/>
        </w:rPr>
        <w:t xml:space="preserve">The word </w:t>
      </w:r>
      <w:r w:rsidRPr="00C13AE5">
        <w:rPr>
          <w:rFonts w:cstheme="minorHAnsi"/>
          <w:b/>
          <w:sz w:val="24"/>
          <w:szCs w:val="24"/>
        </w:rPr>
        <w:t>“inhibited</w:t>
      </w:r>
      <w:r w:rsidRPr="00C13AE5">
        <w:rPr>
          <w:rFonts w:cstheme="minorHAnsi"/>
          <w:sz w:val="24"/>
          <w:szCs w:val="24"/>
        </w:rPr>
        <w:t>” in line 22 is closest in meaning to</w:t>
      </w:r>
      <w:r w:rsidR="008E54E6" w:rsidRPr="00C13AE5">
        <w:rPr>
          <w:rFonts w:cstheme="minorHAnsi"/>
          <w:sz w:val="24"/>
          <w:szCs w:val="24"/>
        </w:rPr>
        <w:t xml:space="preserve"> ………..</w:t>
      </w:r>
    </w:p>
    <w:p w14:paraId="54F9F22F" w14:textId="77777777" w:rsidR="00765561" w:rsidRPr="00C13AE5" w:rsidRDefault="001E1073" w:rsidP="00F807E3">
      <w:pPr>
        <w:spacing w:line="240" w:lineRule="atLeast"/>
        <w:ind w:firstLine="720"/>
        <w:rPr>
          <w:rFonts w:cstheme="minorHAnsi"/>
          <w:sz w:val="24"/>
          <w:szCs w:val="24"/>
        </w:rPr>
      </w:pPr>
      <w:r w:rsidRPr="00C13AE5">
        <w:rPr>
          <w:rFonts w:eastAsia="Times New Roman" w:cstheme="minorHAnsi"/>
          <w:bCs/>
          <w:sz w:val="24"/>
          <w:szCs w:val="24"/>
          <w:lang w:eastAsia="zh-CN"/>
        </w:rPr>
        <w:t xml:space="preserve">A. </w:t>
      </w:r>
      <w:r w:rsidR="008B0719" w:rsidRPr="00C13AE5">
        <w:rPr>
          <w:rFonts w:cstheme="minorHAnsi"/>
          <w:sz w:val="24"/>
          <w:szCs w:val="24"/>
        </w:rPr>
        <w:t>involved</w:t>
      </w:r>
      <w:r w:rsidR="008B0719" w:rsidRPr="00C13AE5">
        <w:rPr>
          <w:rFonts w:cstheme="minorHAnsi"/>
          <w:sz w:val="24"/>
          <w:szCs w:val="24"/>
        </w:rPr>
        <w:tab/>
        <w:t>B. exploited</w:t>
      </w:r>
      <w:r w:rsidR="008B0719" w:rsidRPr="00C13AE5">
        <w:rPr>
          <w:rFonts w:cstheme="minorHAnsi"/>
          <w:sz w:val="24"/>
          <w:szCs w:val="24"/>
        </w:rPr>
        <w:tab/>
        <w:t>C. united</w:t>
      </w:r>
      <w:r w:rsidR="008B0719" w:rsidRPr="00C13AE5">
        <w:rPr>
          <w:rFonts w:cstheme="minorHAnsi"/>
          <w:sz w:val="24"/>
          <w:szCs w:val="24"/>
        </w:rPr>
        <w:tab/>
      </w:r>
      <w:r w:rsidR="00F807E3">
        <w:rPr>
          <w:rFonts w:cstheme="minorHAnsi"/>
          <w:sz w:val="24"/>
          <w:szCs w:val="24"/>
        </w:rPr>
        <w:t>D. hindered</w:t>
      </w:r>
    </w:p>
    <w:p w14:paraId="13CCD73C" w14:textId="77777777" w:rsidR="001E1073" w:rsidRPr="00C13AE5" w:rsidRDefault="001E1073" w:rsidP="0077381A">
      <w:pPr>
        <w:spacing w:line="240" w:lineRule="atLeast"/>
        <w:rPr>
          <w:rFonts w:eastAsia="Times New Roman" w:cstheme="minorHAnsi"/>
          <w:bCs/>
          <w:sz w:val="24"/>
          <w:szCs w:val="24"/>
          <w:lang w:eastAsia="zh-CN"/>
        </w:rPr>
      </w:pPr>
      <w:r w:rsidRPr="00C13AE5">
        <w:rPr>
          <w:rFonts w:eastAsia="Times New Roman" w:cstheme="minorHAnsi"/>
          <w:b/>
          <w:bCs/>
          <w:sz w:val="24"/>
          <w:szCs w:val="24"/>
          <w:lang w:eastAsia="zh-CN"/>
        </w:rPr>
        <w:t xml:space="preserve">29. </w:t>
      </w:r>
      <w:r w:rsidRPr="00C13AE5">
        <w:rPr>
          <w:rFonts w:cstheme="minorHAnsi"/>
          <w:sz w:val="24"/>
          <w:szCs w:val="24"/>
        </w:rPr>
        <w:t>How did the military assists in the investigation of health problems?</w:t>
      </w:r>
    </w:p>
    <w:p w14:paraId="3469CA53" w14:textId="77777777" w:rsidR="001E1073" w:rsidRPr="00C13AE5" w:rsidRDefault="001E1073" w:rsidP="0077381A">
      <w:pPr>
        <w:spacing w:line="240" w:lineRule="atLeast"/>
        <w:ind w:firstLine="720"/>
        <w:rPr>
          <w:rFonts w:cstheme="minorHAnsi"/>
          <w:sz w:val="24"/>
          <w:szCs w:val="24"/>
        </w:rPr>
      </w:pPr>
      <w:r w:rsidRPr="00C13AE5">
        <w:rPr>
          <w:rFonts w:eastAsia="Times New Roman" w:cstheme="minorHAnsi"/>
          <w:bCs/>
          <w:sz w:val="24"/>
          <w:szCs w:val="24"/>
          <w:lang w:eastAsia="zh-CN"/>
        </w:rPr>
        <w:t xml:space="preserve">A. </w:t>
      </w:r>
      <w:r w:rsidRPr="00C13AE5">
        <w:rPr>
          <w:rFonts w:cstheme="minorHAnsi"/>
          <w:sz w:val="24"/>
          <w:szCs w:val="24"/>
        </w:rPr>
        <w:t>By registering annual birth and death rates</w:t>
      </w:r>
    </w:p>
    <w:p w14:paraId="5983AE76" w14:textId="77777777" w:rsidR="001E1073" w:rsidRPr="00C13AE5" w:rsidRDefault="001E1073" w:rsidP="0077381A">
      <w:pPr>
        <w:spacing w:line="240" w:lineRule="atLeast"/>
        <w:ind w:firstLine="720"/>
        <w:rPr>
          <w:rFonts w:cstheme="minorHAnsi"/>
          <w:sz w:val="24"/>
          <w:szCs w:val="24"/>
        </w:rPr>
      </w:pPr>
      <w:r w:rsidRPr="00C13AE5">
        <w:rPr>
          <w:rFonts w:cstheme="minorHAnsi"/>
          <w:sz w:val="24"/>
          <w:szCs w:val="24"/>
        </w:rPr>
        <w:t>B. By experiments with different building materials</w:t>
      </w:r>
    </w:p>
    <w:p w14:paraId="2BC8DCAE" w14:textId="77777777" w:rsidR="001E1073" w:rsidRPr="00C13AE5" w:rsidRDefault="001E1073" w:rsidP="0077381A">
      <w:pPr>
        <w:spacing w:line="240" w:lineRule="atLeast"/>
        <w:ind w:firstLine="720"/>
        <w:rPr>
          <w:rFonts w:cstheme="minorHAnsi"/>
          <w:sz w:val="24"/>
          <w:szCs w:val="24"/>
        </w:rPr>
      </w:pPr>
      <w:r w:rsidRPr="00C13AE5">
        <w:rPr>
          <w:rFonts w:cstheme="minorHAnsi"/>
          <w:sz w:val="24"/>
          <w:szCs w:val="24"/>
        </w:rPr>
        <w:t>C. By maintaining records of diseases and potential causes</w:t>
      </w:r>
    </w:p>
    <w:p w14:paraId="53C6C3B2" w14:textId="77777777" w:rsidR="008E54E6" w:rsidRPr="00F807E3" w:rsidRDefault="001E1073" w:rsidP="00F807E3">
      <w:pPr>
        <w:spacing w:line="240" w:lineRule="atLeast"/>
        <w:ind w:firstLine="720"/>
        <w:rPr>
          <w:rFonts w:cstheme="minorHAnsi"/>
          <w:sz w:val="24"/>
          <w:szCs w:val="24"/>
        </w:rPr>
      </w:pPr>
      <w:r w:rsidRPr="00C13AE5">
        <w:rPr>
          <w:rFonts w:cstheme="minorHAnsi"/>
          <w:sz w:val="24"/>
          <w:szCs w:val="24"/>
        </w:rPr>
        <w:t>D. By</w:t>
      </w:r>
      <w:r w:rsidR="00F807E3">
        <w:rPr>
          <w:rFonts w:cstheme="minorHAnsi"/>
          <w:sz w:val="24"/>
          <w:szCs w:val="24"/>
        </w:rPr>
        <w:t xml:space="preserve"> monitoring the soldiers’ diets</w:t>
      </w:r>
    </w:p>
    <w:p w14:paraId="0B4E5E42" w14:textId="77777777" w:rsidR="001E1073" w:rsidRPr="00C13AE5" w:rsidRDefault="001E1073" w:rsidP="0077381A">
      <w:pPr>
        <w:spacing w:line="240" w:lineRule="atLeast"/>
        <w:rPr>
          <w:rFonts w:eastAsia="Times New Roman" w:cstheme="minorHAnsi"/>
          <w:bCs/>
          <w:sz w:val="24"/>
          <w:szCs w:val="24"/>
          <w:lang w:eastAsia="zh-CN"/>
        </w:rPr>
      </w:pPr>
      <w:r w:rsidRPr="00C13AE5">
        <w:rPr>
          <w:rFonts w:eastAsia="Times New Roman" w:cstheme="minorHAnsi"/>
          <w:b/>
          <w:bCs/>
          <w:sz w:val="24"/>
          <w:szCs w:val="24"/>
          <w:lang w:eastAsia="zh-CN"/>
        </w:rPr>
        <w:t xml:space="preserve">30. </w:t>
      </w:r>
      <w:r w:rsidRPr="00C13AE5">
        <w:rPr>
          <w:rFonts w:cstheme="minorHAnsi"/>
          <w:sz w:val="24"/>
          <w:szCs w:val="24"/>
        </w:rPr>
        <w:t>The author organizes the discussion of forts by</w:t>
      </w:r>
      <w:r w:rsidR="008E54E6" w:rsidRPr="00C13AE5">
        <w:rPr>
          <w:rFonts w:cstheme="minorHAnsi"/>
          <w:sz w:val="24"/>
          <w:szCs w:val="24"/>
        </w:rPr>
        <w:t xml:space="preserve"> …………..</w:t>
      </w:r>
    </w:p>
    <w:p w14:paraId="5882AE3E" w14:textId="77777777" w:rsidR="001A7553" w:rsidRPr="00C13AE5" w:rsidRDefault="001E1073" w:rsidP="0077381A">
      <w:pPr>
        <w:spacing w:line="240" w:lineRule="atLeast"/>
        <w:ind w:firstLine="720"/>
        <w:rPr>
          <w:rFonts w:cstheme="minorHAnsi"/>
          <w:sz w:val="24"/>
          <w:szCs w:val="24"/>
        </w:rPr>
      </w:pPr>
      <w:r w:rsidRPr="00C13AE5">
        <w:rPr>
          <w:rFonts w:eastAsia="Times New Roman" w:cstheme="minorHAnsi"/>
          <w:bCs/>
          <w:sz w:val="24"/>
          <w:szCs w:val="24"/>
          <w:lang w:eastAsia="zh-CN"/>
        </w:rPr>
        <w:t xml:space="preserve">A. </w:t>
      </w:r>
      <w:r w:rsidR="008B0719" w:rsidRPr="00C13AE5">
        <w:rPr>
          <w:rFonts w:cstheme="minorHAnsi"/>
          <w:sz w:val="24"/>
          <w:szCs w:val="24"/>
        </w:rPr>
        <w:t>describing their locations</w:t>
      </w:r>
      <w:r w:rsidR="008B0719" w:rsidRPr="00C13AE5">
        <w:rPr>
          <w:rFonts w:cstheme="minorHAnsi"/>
          <w:sz w:val="24"/>
          <w:szCs w:val="24"/>
        </w:rPr>
        <w:tab/>
      </w:r>
      <w:r w:rsidR="008B0719" w:rsidRPr="00C13AE5">
        <w:rPr>
          <w:rFonts w:cstheme="minorHAnsi"/>
          <w:sz w:val="24"/>
          <w:szCs w:val="24"/>
        </w:rPr>
        <w:tab/>
      </w:r>
      <w:r w:rsidR="008B0719" w:rsidRPr="00C13AE5">
        <w:rPr>
          <w:rFonts w:cstheme="minorHAnsi"/>
          <w:sz w:val="24"/>
          <w:szCs w:val="24"/>
        </w:rPr>
        <w:tab/>
      </w:r>
      <w:r w:rsidR="008B0719" w:rsidRPr="00C13AE5">
        <w:rPr>
          <w:rFonts w:cstheme="minorHAnsi"/>
          <w:sz w:val="24"/>
          <w:szCs w:val="24"/>
        </w:rPr>
        <w:tab/>
      </w:r>
    </w:p>
    <w:p w14:paraId="28635711" w14:textId="77777777" w:rsidR="001E1073" w:rsidRPr="00C13AE5" w:rsidRDefault="001E1073" w:rsidP="0077381A">
      <w:pPr>
        <w:spacing w:line="240" w:lineRule="atLeast"/>
        <w:ind w:firstLine="720"/>
        <w:rPr>
          <w:rFonts w:cstheme="minorHAnsi"/>
          <w:sz w:val="24"/>
          <w:szCs w:val="24"/>
        </w:rPr>
      </w:pPr>
      <w:r w:rsidRPr="00C13AE5">
        <w:rPr>
          <w:rFonts w:cstheme="minorHAnsi"/>
          <w:sz w:val="24"/>
          <w:szCs w:val="24"/>
        </w:rPr>
        <w:t>B. comparing their sizes</w:t>
      </w:r>
    </w:p>
    <w:p w14:paraId="060FF927" w14:textId="77777777" w:rsidR="001A7553" w:rsidRPr="00C13AE5" w:rsidRDefault="001E1073" w:rsidP="0077381A">
      <w:pPr>
        <w:spacing w:line="240" w:lineRule="atLeast"/>
        <w:ind w:firstLine="720"/>
        <w:rPr>
          <w:rFonts w:cstheme="minorHAnsi"/>
          <w:sz w:val="24"/>
          <w:szCs w:val="24"/>
        </w:rPr>
      </w:pPr>
      <w:r w:rsidRPr="00C13AE5">
        <w:rPr>
          <w:rFonts w:cstheme="minorHAnsi"/>
          <w:sz w:val="24"/>
          <w:szCs w:val="24"/>
        </w:rPr>
        <w:t xml:space="preserve">C. explaining </w:t>
      </w:r>
      <w:r w:rsidR="008B0719" w:rsidRPr="00C13AE5">
        <w:rPr>
          <w:rFonts w:cstheme="minorHAnsi"/>
          <w:sz w:val="24"/>
          <w:szCs w:val="24"/>
        </w:rPr>
        <w:t>their damage to the environment</w:t>
      </w:r>
      <w:r w:rsidR="008B0719" w:rsidRPr="00C13AE5">
        <w:rPr>
          <w:rFonts w:cstheme="minorHAnsi"/>
          <w:sz w:val="24"/>
          <w:szCs w:val="24"/>
        </w:rPr>
        <w:tab/>
      </w:r>
      <w:r w:rsidR="008B0719" w:rsidRPr="00C13AE5">
        <w:rPr>
          <w:rFonts w:cstheme="minorHAnsi"/>
          <w:sz w:val="24"/>
          <w:szCs w:val="24"/>
        </w:rPr>
        <w:tab/>
      </w:r>
    </w:p>
    <w:p w14:paraId="2DD5F5B5" w14:textId="77777777" w:rsidR="001E1073" w:rsidRPr="00C13AE5" w:rsidRDefault="001E1073" w:rsidP="0077381A">
      <w:pPr>
        <w:spacing w:line="240" w:lineRule="atLeast"/>
        <w:ind w:firstLine="720"/>
        <w:rPr>
          <w:rFonts w:cstheme="minorHAnsi"/>
          <w:sz w:val="24"/>
          <w:szCs w:val="24"/>
        </w:rPr>
      </w:pPr>
      <w:r w:rsidRPr="00C13AE5">
        <w:rPr>
          <w:rFonts w:cstheme="minorHAnsi"/>
          <w:sz w:val="24"/>
          <w:szCs w:val="24"/>
        </w:rPr>
        <w:t>D. listing their contributions to western life</w:t>
      </w:r>
    </w:p>
    <w:p w14:paraId="043FDE80" w14:textId="77777777" w:rsidR="008B0719" w:rsidRPr="00C13AE5" w:rsidRDefault="008B0719" w:rsidP="0077381A">
      <w:pPr>
        <w:spacing w:line="240" w:lineRule="atLeast"/>
        <w:jc w:val="both"/>
        <w:rPr>
          <w:rFonts w:cstheme="minorHAnsi"/>
          <w:b/>
          <w:sz w:val="24"/>
          <w:szCs w:val="24"/>
          <w:lang w:val="fr-FR"/>
        </w:rPr>
      </w:pPr>
    </w:p>
    <w:p w14:paraId="21477B64" w14:textId="77777777" w:rsidR="001E1073" w:rsidRPr="00C13AE5" w:rsidRDefault="001E1073" w:rsidP="00F807E3">
      <w:pPr>
        <w:spacing w:line="240" w:lineRule="atLeast"/>
        <w:rPr>
          <w:rFonts w:cstheme="minorHAnsi"/>
          <w:b/>
          <w:sz w:val="24"/>
          <w:szCs w:val="24"/>
          <w:lang w:val="fr-FR"/>
        </w:rPr>
      </w:pPr>
      <w:r w:rsidRPr="00C13AE5">
        <w:rPr>
          <w:rFonts w:cstheme="minorHAnsi"/>
          <w:b/>
          <w:sz w:val="24"/>
          <w:szCs w:val="24"/>
          <w:lang w:val="fr-FR"/>
        </w:rPr>
        <w:t>PASSAGE 4 – Questions 31-40</w:t>
      </w:r>
    </w:p>
    <w:p w14:paraId="4E556938" w14:textId="77777777" w:rsidR="001E1073" w:rsidRPr="00C13AE5" w:rsidRDefault="001E1073" w:rsidP="0077381A">
      <w:pPr>
        <w:spacing w:line="240" w:lineRule="atLeast"/>
        <w:ind w:firstLine="720"/>
        <w:jc w:val="both"/>
        <w:rPr>
          <w:rFonts w:cstheme="minorHAnsi"/>
          <w:sz w:val="24"/>
          <w:szCs w:val="24"/>
        </w:rPr>
      </w:pPr>
      <w:r w:rsidRPr="00C13AE5">
        <w:rPr>
          <w:rFonts w:cstheme="minorHAnsi"/>
          <w:sz w:val="24"/>
          <w:szCs w:val="24"/>
        </w:rPr>
        <w:t xml:space="preserve">Anyone who has handled a fossilized bone knows that it is usually not exactly like its modern </w:t>
      </w:r>
      <w:r w:rsidRPr="00C13AE5">
        <w:rPr>
          <w:rFonts w:cstheme="minorHAnsi"/>
          <w:b/>
          <w:sz w:val="24"/>
          <w:szCs w:val="24"/>
        </w:rPr>
        <w:t>counterpart</w:t>
      </w:r>
      <w:r w:rsidRPr="00C13AE5">
        <w:rPr>
          <w:rFonts w:cstheme="minorHAnsi"/>
          <w:sz w:val="24"/>
          <w:szCs w:val="24"/>
        </w:rPr>
        <w:t xml:space="preserve">, the most obvious difference being that it is often much heavier. Fossils </w:t>
      </w:r>
      <w:r w:rsidRPr="00C13AE5">
        <w:rPr>
          <w:rFonts w:cstheme="minorHAnsi"/>
          <w:sz w:val="24"/>
          <w:szCs w:val="24"/>
        </w:rPr>
        <w:lastRenderedPageBreak/>
        <w:t xml:space="preserve">often have the quality of stone rather than of organic materials, and this has led to the use of the term “ petrifaction” (to bring about rock). The implication is that bone, and other tissues, have somehow been turned into stone, and this is certainly the explanation given in some texts. But it is wrong interpretation; fossils are frequently so dense because the </w:t>
      </w:r>
      <w:r w:rsidRPr="00C13AE5">
        <w:rPr>
          <w:rFonts w:cstheme="minorHAnsi"/>
          <w:b/>
          <w:sz w:val="24"/>
          <w:szCs w:val="24"/>
        </w:rPr>
        <w:t>pores</w:t>
      </w:r>
      <w:r w:rsidRPr="00C13AE5">
        <w:rPr>
          <w:rFonts w:cstheme="minorHAnsi"/>
          <w:sz w:val="24"/>
          <w:szCs w:val="24"/>
        </w:rPr>
        <w:t xml:space="preserve"> and other spaces in the bone have become filled with minerals taken up from the surrounding sediments. Some fossil bones have all the interstitial spaces filled with foreign minerals, including the marrow cavity, if there is one, while others have taken up but little from their surroundings. Probably all of the minerals deposited within the bone have been recrystallized from solution by the action of water percolating thru them. The degree of mineralization appears to be determined by the nature of the environment in which the bone was deposited and not by the antiquity of the bone. For example, the black fossil bones that are so common in many parts of Florida are heavily mineralized, but they are only about 20,000 years old, whereas many of the dinosaur bones from western Canada, which are about 75 million years old, are only partially filled in. Under optimum conditions the process of mineralization probably takes thousands rather than millions of years, perhaps considerably less. </w:t>
      </w:r>
    </w:p>
    <w:p w14:paraId="3DB26488" w14:textId="77777777" w:rsidR="001E1073" w:rsidRPr="00C13AE5" w:rsidRDefault="001E1073" w:rsidP="0077381A">
      <w:pPr>
        <w:spacing w:line="240" w:lineRule="atLeast"/>
        <w:ind w:firstLine="720"/>
        <w:jc w:val="both"/>
        <w:rPr>
          <w:rFonts w:cstheme="minorHAnsi"/>
          <w:sz w:val="24"/>
          <w:szCs w:val="24"/>
        </w:rPr>
      </w:pPr>
      <w:r w:rsidRPr="00C13AE5">
        <w:rPr>
          <w:rFonts w:cstheme="minorHAnsi"/>
          <w:sz w:val="24"/>
          <w:szCs w:val="24"/>
        </w:rPr>
        <w:t xml:space="preserve">The amount of change that has occurred in fossil bone, even in bone as old as that of dinosaurs, is often remarkably small. We are therefore usually able to see the microscopic structures of the bone, including such fine details as the lacunae where the living bone cells once resided. The natural bone mineral, the hydroxyapatite, is virtually unaltered too - </w:t>
      </w:r>
      <w:r w:rsidRPr="00C13AE5">
        <w:rPr>
          <w:rFonts w:cstheme="minorHAnsi"/>
          <w:b/>
          <w:sz w:val="24"/>
          <w:szCs w:val="24"/>
        </w:rPr>
        <w:t>it</w:t>
      </w:r>
      <w:r w:rsidRPr="00C13AE5">
        <w:rPr>
          <w:rFonts w:cstheme="minorHAnsi"/>
          <w:sz w:val="24"/>
          <w:szCs w:val="24"/>
        </w:rPr>
        <w:t xml:space="preserve"> has the same crystal structure as that of modern bone. Although nothing remains of the original collagen, some of its component amino acids are usually still </w:t>
      </w:r>
      <w:r w:rsidRPr="00C13AE5">
        <w:rPr>
          <w:rFonts w:cstheme="minorHAnsi"/>
          <w:b/>
          <w:sz w:val="24"/>
          <w:szCs w:val="24"/>
        </w:rPr>
        <w:t>detectable</w:t>
      </w:r>
      <w:r w:rsidRPr="00C13AE5">
        <w:rPr>
          <w:rFonts w:cstheme="minorHAnsi"/>
          <w:sz w:val="24"/>
          <w:szCs w:val="24"/>
        </w:rPr>
        <w:t>, together with amino acids of the noncollagen proteins of bone.</w:t>
      </w:r>
    </w:p>
    <w:p w14:paraId="7FC7916A" w14:textId="77777777" w:rsidR="00765561" w:rsidRPr="00C13AE5" w:rsidRDefault="00765561" w:rsidP="0077381A">
      <w:pPr>
        <w:spacing w:line="240" w:lineRule="atLeast"/>
        <w:ind w:firstLine="720"/>
        <w:jc w:val="both"/>
        <w:rPr>
          <w:rFonts w:cstheme="minorHAnsi"/>
          <w:sz w:val="24"/>
          <w:szCs w:val="24"/>
        </w:rPr>
      </w:pPr>
    </w:p>
    <w:p w14:paraId="262291CF" w14:textId="77777777" w:rsidR="001E1073" w:rsidRPr="00C13AE5" w:rsidRDefault="001E1073" w:rsidP="0077381A">
      <w:pPr>
        <w:spacing w:line="240" w:lineRule="atLeast"/>
        <w:jc w:val="both"/>
        <w:rPr>
          <w:rFonts w:cstheme="minorHAnsi"/>
          <w:sz w:val="24"/>
          <w:szCs w:val="24"/>
        </w:rPr>
      </w:pPr>
      <w:r w:rsidRPr="00C13AE5">
        <w:rPr>
          <w:rFonts w:cstheme="minorHAnsi"/>
          <w:b/>
          <w:sz w:val="24"/>
          <w:szCs w:val="24"/>
        </w:rPr>
        <w:t xml:space="preserve">31. </w:t>
      </w:r>
      <w:r w:rsidRPr="00C13AE5">
        <w:rPr>
          <w:rFonts w:cstheme="minorHAnsi"/>
          <w:sz w:val="24"/>
          <w:szCs w:val="24"/>
        </w:rPr>
        <w:t>What does the passage mainly discuss?</w:t>
      </w:r>
    </w:p>
    <w:p w14:paraId="1740873F" w14:textId="77777777" w:rsidR="001E1073" w:rsidRPr="00C13AE5" w:rsidRDefault="001E1073" w:rsidP="0077381A">
      <w:pPr>
        <w:spacing w:line="240" w:lineRule="atLeast"/>
        <w:jc w:val="both"/>
        <w:rPr>
          <w:rFonts w:cstheme="minorHAnsi"/>
          <w:sz w:val="24"/>
          <w:szCs w:val="24"/>
        </w:rPr>
      </w:pPr>
      <w:r w:rsidRPr="00C13AE5">
        <w:rPr>
          <w:rFonts w:cstheme="minorHAnsi"/>
          <w:sz w:val="24"/>
          <w:szCs w:val="24"/>
        </w:rPr>
        <w:tab/>
        <w:t>A. The locat</w:t>
      </w:r>
      <w:r w:rsidR="008B0719" w:rsidRPr="00C13AE5">
        <w:rPr>
          <w:rFonts w:cstheme="minorHAnsi"/>
          <w:sz w:val="24"/>
          <w:szCs w:val="24"/>
        </w:rPr>
        <w:t>ion of fossils in North America</w:t>
      </w:r>
      <w:r w:rsidR="008B0719" w:rsidRPr="00C13AE5">
        <w:rPr>
          <w:rFonts w:cstheme="minorHAnsi"/>
          <w:sz w:val="24"/>
          <w:szCs w:val="24"/>
        </w:rPr>
        <w:tab/>
      </w:r>
      <w:r w:rsidR="008B0719" w:rsidRPr="00C13AE5">
        <w:rPr>
          <w:rFonts w:cstheme="minorHAnsi"/>
          <w:sz w:val="24"/>
          <w:szCs w:val="24"/>
        </w:rPr>
        <w:tab/>
      </w:r>
      <w:r w:rsidRPr="00C13AE5">
        <w:rPr>
          <w:rFonts w:cstheme="minorHAnsi"/>
          <w:sz w:val="24"/>
          <w:szCs w:val="24"/>
        </w:rPr>
        <w:t>B. The composition of fossils</w:t>
      </w:r>
    </w:p>
    <w:p w14:paraId="21913595" w14:textId="77777777" w:rsidR="00765561" w:rsidRPr="00C13AE5" w:rsidRDefault="001E1073" w:rsidP="00F807E3">
      <w:pPr>
        <w:spacing w:line="240" w:lineRule="atLeast"/>
        <w:ind w:firstLine="720"/>
        <w:jc w:val="both"/>
        <w:rPr>
          <w:rFonts w:cstheme="minorHAnsi"/>
          <w:sz w:val="24"/>
          <w:szCs w:val="24"/>
        </w:rPr>
      </w:pPr>
      <w:r w:rsidRPr="00C13AE5">
        <w:rPr>
          <w:rFonts w:cstheme="minorHAnsi"/>
          <w:sz w:val="24"/>
          <w:szCs w:val="24"/>
        </w:rPr>
        <w:t>C. Determining</w:t>
      </w:r>
      <w:r w:rsidR="008B0719" w:rsidRPr="00C13AE5">
        <w:rPr>
          <w:rFonts w:cstheme="minorHAnsi"/>
          <w:sz w:val="24"/>
          <w:szCs w:val="24"/>
        </w:rPr>
        <w:t xml:space="preserve"> the size and weight of fossils</w:t>
      </w:r>
      <w:r w:rsidR="008B0719" w:rsidRPr="00C13AE5">
        <w:rPr>
          <w:rFonts w:cstheme="minorHAnsi"/>
          <w:sz w:val="24"/>
          <w:szCs w:val="24"/>
        </w:rPr>
        <w:tab/>
      </w:r>
      <w:r w:rsidR="008B0719" w:rsidRPr="00C13AE5">
        <w:rPr>
          <w:rFonts w:cstheme="minorHAnsi"/>
          <w:sz w:val="24"/>
          <w:szCs w:val="24"/>
        </w:rPr>
        <w:tab/>
      </w:r>
      <w:r w:rsidRPr="00C13AE5">
        <w:rPr>
          <w:rFonts w:cstheme="minorHAnsi"/>
          <w:sz w:val="24"/>
          <w:szCs w:val="24"/>
        </w:rPr>
        <w:t>D. P</w:t>
      </w:r>
      <w:r w:rsidR="00F807E3">
        <w:rPr>
          <w:rFonts w:cstheme="minorHAnsi"/>
          <w:sz w:val="24"/>
          <w:szCs w:val="24"/>
        </w:rPr>
        <w:t>rocedures for analyzing fossils</w:t>
      </w:r>
    </w:p>
    <w:p w14:paraId="5AC169B9" w14:textId="77777777" w:rsidR="001E1073" w:rsidRPr="00C13AE5" w:rsidRDefault="001E1073" w:rsidP="0077381A">
      <w:pPr>
        <w:spacing w:line="240" w:lineRule="atLeast"/>
        <w:jc w:val="both"/>
        <w:rPr>
          <w:rFonts w:cstheme="minorHAnsi"/>
          <w:sz w:val="24"/>
          <w:szCs w:val="24"/>
        </w:rPr>
      </w:pPr>
      <w:r w:rsidRPr="00C13AE5">
        <w:rPr>
          <w:rFonts w:cstheme="minorHAnsi"/>
          <w:b/>
          <w:sz w:val="24"/>
          <w:szCs w:val="24"/>
        </w:rPr>
        <w:t>32.</w:t>
      </w:r>
      <w:r w:rsidRPr="00C13AE5">
        <w:rPr>
          <w:rFonts w:cstheme="minorHAnsi"/>
          <w:sz w:val="24"/>
          <w:szCs w:val="24"/>
        </w:rPr>
        <w:t xml:space="preserve"> The word “</w:t>
      </w:r>
      <w:r w:rsidRPr="00C13AE5">
        <w:rPr>
          <w:rFonts w:cstheme="minorHAnsi"/>
          <w:b/>
          <w:sz w:val="24"/>
          <w:szCs w:val="24"/>
        </w:rPr>
        <w:t>counterpart</w:t>
      </w:r>
      <w:r w:rsidRPr="00C13AE5">
        <w:rPr>
          <w:rFonts w:cstheme="minorHAnsi"/>
          <w:sz w:val="24"/>
          <w:szCs w:val="24"/>
        </w:rPr>
        <w:t>” in line 2 is closest in meaning to</w:t>
      </w:r>
      <w:r w:rsidR="008E54E6" w:rsidRPr="00C13AE5">
        <w:rPr>
          <w:rFonts w:cstheme="minorHAnsi"/>
          <w:sz w:val="24"/>
          <w:szCs w:val="24"/>
        </w:rPr>
        <w:t xml:space="preserve"> ……..</w:t>
      </w:r>
    </w:p>
    <w:p w14:paraId="4901BAD1" w14:textId="77777777" w:rsidR="00765561" w:rsidRPr="00C13AE5" w:rsidRDefault="008B0719" w:rsidP="0077381A">
      <w:pPr>
        <w:spacing w:line="240" w:lineRule="atLeast"/>
        <w:jc w:val="both"/>
        <w:rPr>
          <w:rFonts w:cstheme="minorHAnsi"/>
          <w:sz w:val="24"/>
          <w:szCs w:val="24"/>
        </w:rPr>
      </w:pPr>
      <w:r w:rsidRPr="00C13AE5">
        <w:rPr>
          <w:rFonts w:cstheme="minorHAnsi"/>
          <w:sz w:val="24"/>
          <w:szCs w:val="24"/>
        </w:rPr>
        <w:tab/>
        <w:t>A. species</w:t>
      </w:r>
      <w:r w:rsidRPr="00C13AE5">
        <w:rPr>
          <w:rFonts w:cstheme="minorHAnsi"/>
          <w:sz w:val="24"/>
          <w:szCs w:val="24"/>
        </w:rPr>
        <w:tab/>
        <w:t>B. version</w:t>
      </w:r>
      <w:r w:rsidRPr="00C13AE5">
        <w:rPr>
          <w:rFonts w:cstheme="minorHAnsi"/>
          <w:sz w:val="24"/>
          <w:szCs w:val="24"/>
        </w:rPr>
        <w:tab/>
        <w:t>C. change</w:t>
      </w:r>
      <w:r w:rsidRPr="00C13AE5">
        <w:rPr>
          <w:rFonts w:cstheme="minorHAnsi"/>
          <w:sz w:val="24"/>
          <w:szCs w:val="24"/>
        </w:rPr>
        <w:tab/>
      </w:r>
      <w:r w:rsidR="00F807E3">
        <w:rPr>
          <w:rFonts w:cstheme="minorHAnsi"/>
          <w:sz w:val="24"/>
          <w:szCs w:val="24"/>
        </w:rPr>
        <w:t>D. material</w:t>
      </w:r>
    </w:p>
    <w:p w14:paraId="6268D13F" w14:textId="77777777" w:rsidR="001E1073" w:rsidRPr="00C13AE5" w:rsidRDefault="001E1073" w:rsidP="0077381A">
      <w:pPr>
        <w:spacing w:line="240" w:lineRule="atLeast"/>
        <w:jc w:val="both"/>
        <w:rPr>
          <w:rFonts w:cstheme="minorHAnsi"/>
          <w:sz w:val="24"/>
          <w:szCs w:val="24"/>
        </w:rPr>
      </w:pPr>
      <w:r w:rsidRPr="00C13AE5">
        <w:rPr>
          <w:rFonts w:cstheme="minorHAnsi"/>
          <w:b/>
          <w:sz w:val="24"/>
          <w:szCs w:val="24"/>
        </w:rPr>
        <w:t xml:space="preserve">33. </w:t>
      </w:r>
      <w:r w:rsidRPr="00C13AE5">
        <w:rPr>
          <w:rFonts w:cstheme="minorHAnsi"/>
          <w:sz w:val="24"/>
          <w:szCs w:val="24"/>
        </w:rPr>
        <w:t>Why is fossilized bone heavier than ordinary bone?</w:t>
      </w:r>
    </w:p>
    <w:p w14:paraId="6A30383F" w14:textId="77777777" w:rsidR="00F807E3" w:rsidRDefault="001E1073" w:rsidP="0077381A">
      <w:pPr>
        <w:spacing w:line="240" w:lineRule="atLeast"/>
        <w:ind w:firstLine="720"/>
        <w:jc w:val="both"/>
        <w:rPr>
          <w:rFonts w:cstheme="minorHAnsi"/>
          <w:sz w:val="24"/>
          <w:szCs w:val="24"/>
        </w:rPr>
      </w:pPr>
      <w:r w:rsidRPr="00C13AE5">
        <w:rPr>
          <w:rFonts w:cstheme="minorHAnsi"/>
          <w:sz w:val="24"/>
          <w:szCs w:val="24"/>
        </w:rPr>
        <w:t>A. B</w:t>
      </w:r>
      <w:r w:rsidR="008B0719" w:rsidRPr="00C13AE5">
        <w:rPr>
          <w:rFonts w:cstheme="minorHAnsi"/>
          <w:sz w:val="24"/>
          <w:szCs w:val="24"/>
        </w:rPr>
        <w:t>one tissue solidifies with age.</w:t>
      </w:r>
      <w:r w:rsidR="008B0719" w:rsidRPr="00C13AE5">
        <w:rPr>
          <w:rFonts w:cstheme="minorHAnsi"/>
          <w:sz w:val="24"/>
          <w:szCs w:val="24"/>
        </w:rPr>
        <w:tab/>
      </w:r>
      <w:r w:rsidR="008B0719" w:rsidRPr="00C13AE5">
        <w:rPr>
          <w:rFonts w:cstheme="minorHAnsi"/>
          <w:sz w:val="24"/>
          <w:szCs w:val="24"/>
        </w:rPr>
        <w:tab/>
      </w:r>
    </w:p>
    <w:p w14:paraId="56EACB56" w14:textId="77777777" w:rsidR="001E1073" w:rsidRPr="00C13AE5" w:rsidRDefault="001E1073" w:rsidP="0077381A">
      <w:pPr>
        <w:spacing w:line="240" w:lineRule="atLeast"/>
        <w:ind w:firstLine="720"/>
        <w:jc w:val="both"/>
        <w:rPr>
          <w:rFonts w:cstheme="minorHAnsi"/>
          <w:sz w:val="24"/>
          <w:szCs w:val="24"/>
        </w:rPr>
      </w:pPr>
      <w:r w:rsidRPr="00C13AE5">
        <w:rPr>
          <w:rFonts w:cstheme="minorHAnsi"/>
          <w:sz w:val="24"/>
          <w:szCs w:val="24"/>
        </w:rPr>
        <w:t>B. The marrow cavity gradually fills with water</w:t>
      </w:r>
    </w:p>
    <w:p w14:paraId="08878527" w14:textId="77777777" w:rsidR="00F807E3" w:rsidRDefault="001E1073" w:rsidP="0077381A">
      <w:pPr>
        <w:spacing w:line="240" w:lineRule="atLeast"/>
        <w:ind w:firstLine="720"/>
        <w:jc w:val="both"/>
        <w:rPr>
          <w:rFonts w:cstheme="minorHAnsi"/>
          <w:sz w:val="24"/>
          <w:szCs w:val="24"/>
        </w:rPr>
      </w:pPr>
      <w:r w:rsidRPr="00C13AE5">
        <w:rPr>
          <w:rFonts w:cstheme="minorHAnsi"/>
          <w:sz w:val="24"/>
          <w:szCs w:val="24"/>
        </w:rPr>
        <w:t>C. The organic materials turn to</w:t>
      </w:r>
      <w:r w:rsidR="008B0719" w:rsidRPr="00C13AE5">
        <w:rPr>
          <w:rFonts w:cstheme="minorHAnsi"/>
          <w:sz w:val="24"/>
          <w:szCs w:val="24"/>
        </w:rPr>
        <w:t xml:space="preserve"> stone</w:t>
      </w:r>
      <w:r w:rsidR="008B0719" w:rsidRPr="00C13AE5">
        <w:rPr>
          <w:rFonts w:cstheme="minorHAnsi"/>
          <w:sz w:val="24"/>
          <w:szCs w:val="24"/>
        </w:rPr>
        <w:tab/>
      </w:r>
      <w:r w:rsidR="008B0719" w:rsidRPr="00C13AE5">
        <w:rPr>
          <w:rFonts w:cstheme="minorHAnsi"/>
          <w:sz w:val="24"/>
          <w:szCs w:val="24"/>
        </w:rPr>
        <w:tab/>
      </w:r>
    </w:p>
    <w:p w14:paraId="520BD3A7" w14:textId="77777777" w:rsidR="001E1073" w:rsidRPr="00C13AE5" w:rsidRDefault="001E1073" w:rsidP="0077381A">
      <w:pPr>
        <w:spacing w:line="240" w:lineRule="atLeast"/>
        <w:ind w:firstLine="720"/>
        <w:jc w:val="both"/>
        <w:rPr>
          <w:rFonts w:cstheme="minorHAnsi"/>
          <w:sz w:val="24"/>
          <w:szCs w:val="24"/>
        </w:rPr>
      </w:pPr>
      <w:r w:rsidRPr="00C13AE5">
        <w:rPr>
          <w:rFonts w:cstheme="minorHAnsi"/>
          <w:sz w:val="24"/>
          <w:szCs w:val="24"/>
        </w:rPr>
        <w:t>D. Spaces within the bone fill with minerals.</w:t>
      </w:r>
    </w:p>
    <w:p w14:paraId="2AC38722" w14:textId="77777777" w:rsidR="00765561" w:rsidRPr="00C13AE5" w:rsidRDefault="00765561" w:rsidP="0077381A">
      <w:pPr>
        <w:spacing w:line="240" w:lineRule="atLeast"/>
        <w:ind w:firstLine="720"/>
        <w:jc w:val="both"/>
        <w:rPr>
          <w:rFonts w:cstheme="minorHAnsi"/>
          <w:sz w:val="24"/>
          <w:szCs w:val="24"/>
        </w:rPr>
      </w:pPr>
    </w:p>
    <w:p w14:paraId="2A23F88C" w14:textId="77777777" w:rsidR="001E1073" w:rsidRPr="00C13AE5" w:rsidRDefault="001E1073" w:rsidP="0077381A">
      <w:pPr>
        <w:spacing w:line="240" w:lineRule="atLeast"/>
        <w:jc w:val="both"/>
        <w:rPr>
          <w:rFonts w:cstheme="minorHAnsi"/>
          <w:sz w:val="24"/>
          <w:szCs w:val="24"/>
        </w:rPr>
      </w:pPr>
      <w:r w:rsidRPr="00C13AE5">
        <w:rPr>
          <w:rFonts w:cstheme="minorHAnsi"/>
          <w:b/>
          <w:sz w:val="24"/>
          <w:szCs w:val="24"/>
        </w:rPr>
        <w:t xml:space="preserve">34. </w:t>
      </w:r>
      <w:r w:rsidRPr="00C13AE5">
        <w:rPr>
          <w:rFonts w:cstheme="minorHAnsi"/>
          <w:sz w:val="24"/>
          <w:szCs w:val="24"/>
        </w:rPr>
        <w:t>The word “</w:t>
      </w:r>
      <w:r w:rsidRPr="00C13AE5">
        <w:rPr>
          <w:rFonts w:cstheme="minorHAnsi"/>
          <w:b/>
          <w:sz w:val="24"/>
          <w:szCs w:val="24"/>
        </w:rPr>
        <w:t>pores</w:t>
      </w:r>
      <w:r w:rsidRPr="00C13AE5">
        <w:rPr>
          <w:rFonts w:cstheme="minorHAnsi"/>
          <w:sz w:val="24"/>
          <w:szCs w:val="24"/>
        </w:rPr>
        <w:t>” in l</w:t>
      </w:r>
      <w:r w:rsidR="008E54E6" w:rsidRPr="00C13AE5">
        <w:rPr>
          <w:rFonts w:cstheme="minorHAnsi"/>
          <w:sz w:val="24"/>
          <w:szCs w:val="24"/>
        </w:rPr>
        <w:t>ine 6 is closest in meaning to…………</w:t>
      </w:r>
    </w:p>
    <w:p w14:paraId="4102DA7E" w14:textId="77777777" w:rsidR="00765561" w:rsidRPr="00C13AE5" w:rsidRDefault="008B0719" w:rsidP="00F807E3">
      <w:pPr>
        <w:spacing w:line="240" w:lineRule="atLeast"/>
        <w:ind w:firstLine="720"/>
        <w:jc w:val="both"/>
        <w:rPr>
          <w:rFonts w:cstheme="minorHAnsi"/>
          <w:sz w:val="24"/>
          <w:szCs w:val="24"/>
        </w:rPr>
      </w:pPr>
      <w:r w:rsidRPr="00C13AE5">
        <w:rPr>
          <w:rFonts w:cstheme="minorHAnsi"/>
          <w:sz w:val="24"/>
          <w:szCs w:val="24"/>
        </w:rPr>
        <w:t>A. joints</w:t>
      </w:r>
      <w:r w:rsidRPr="00C13AE5">
        <w:rPr>
          <w:rFonts w:cstheme="minorHAnsi"/>
          <w:sz w:val="24"/>
          <w:szCs w:val="24"/>
        </w:rPr>
        <w:tab/>
        <w:t>B. tissues</w:t>
      </w:r>
      <w:r w:rsidRPr="00C13AE5">
        <w:rPr>
          <w:rFonts w:cstheme="minorHAnsi"/>
          <w:sz w:val="24"/>
          <w:szCs w:val="24"/>
        </w:rPr>
        <w:tab/>
        <w:t>C. lines</w:t>
      </w:r>
      <w:r w:rsidRPr="00C13AE5">
        <w:rPr>
          <w:rFonts w:cstheme="minorHAnsi"/>
          <w:sz w:val="24"/>
          <w:szCs w:val="24"/>
        </w:rPr>
        <w:tab/>
      </w:r>
      <w:r w:rsidRPr="00C13AE5">
        <w:rPr>
          <w:rFonts w:cstheme="minorHAnsi"/>
          <w:sz w:val="24"/>
          <w:szCs w:val="24"/>
        </w:rPr>
        <w:tab/>
      </w:r>
      <w:r w:rsidR="001E1073" w:rsidRPr="00C13AE5">
        <w:rPr>
          <w:rFonts w:cstheme="minorHAnsi"/>
          <w:sz w:val="24"/>
          <w:szCs w:val="24"/>
        </w:rPr>
        <w:t>D. holes</w:t>
      </w:r>
    </w:p>
    <w:p w14:paraId="2584E021" w14:textId="77777777" w:rsidR="001E1073" w:rsidRPr="00C13AE5" w:rsidRDefault="001E1073" w:rsidP="0077381A">
      <w:pPr>
        <w:spacing w:line="240" w:lineRule="atLeast"/>
        <w:jc w:val="both"/>
        <w:rPr>
          <w:rFonts w:cstheme="minorHAnsi"/>
          <w:sz w:val="24"/>
          <w:szCs w:val="24"/>
        </w:rPr>
      </w:pPr>
      <w:r w:rsidRPr="00C13AE5">
        <w:rPr>
          <w:rFonts w:cstheme="minorHAnsi"/>
          <w:b/>
          <w:sz w:val="24"/>
          <w:szCs w:val="24"/>
        </w:rPr>
        <w:lastRenderedPageBreak/>
        <w:t>35.</w:t>
      </w:r>
      <w:r w:rsidRPr="00C13AE5">
        <w:rPr>
          <w:rFonts w:cstheme="minorHAnsi"/>
          <w:sz w:val="24"/>
          <w:szCs w:val="24"/>
        </w:rPr>
        <w:t xml:space="preserve"> What can be inferred about a fossil with a high degree of mineralization?</w:t>
      </w:r>
    </w:p>
    <w:p w14:paraId="759708FC" w14:textId="77777777" w:rsidR="001E1073" w:rsidRPr="00C13AE5" w:rsidRDefault="001E1073" w:rsidP="0077381A">
      <w:pPr>
        <w:spacing w:line="240" w:lineRule="atLeast"/>
        <w:jc w:val="both"/>
        <w:rPr>
          <w:rFonts w:cstheme="minorHAnsi"/>
          <w:sz w:val="24"/>
          <w:szCs w:val="24"/>
        </w:rPr>
      </w:pPr>
      <w:r w:rsidRPr="00C13AE5">
        <w:rPr>
          <w:rFonts w:cstheme="minorHAnsi"/>
          <w:sz w:val="24"/>
          <w:szCs w:val="24"/>
        </w:rPr>
        <w:tab/>
        <w:t>A. It was exposed to large amounts of mineral-laden water throughout time.</w:t>
      </w:r>
    </w:p>
    <w:p w14:paraId="3E4091D3" w14:textId="77777777" w:rsidR="001E1073" w:rsidRPr="00C13AE5" w:rsidRDefault="001E1073" w:rsidP="0077381A">
      <w:pPr>
        <w:spacing w:line="240" w:lineRule="atLeast"/>
        <w:ind w:firstLine="720"/>
        <w:jc w:val="both"/>
        <w:rPr>
          <w:rFonts w:cstheme="minorHAnsi"/>
          <w:sz w:val="24"/>
          <w:szCs w:val="24"/>
        </w:rPr>
      </w:pPr>
      <w:r w:rsidRPr="00C13AE5">
        <w:rPr>
          <w:rFonts w:cstheme="minorHAnsi"/>
          <w:sz w:val="24"/>
          <w:szCs w:val="24"/>
        </w:rPr>
        <w:t>B. Mineralization was complete within one year of the animal’s death.</w:t>
      </w:r>
    </w:p>
    <w:p w14:paraId="4E27233E" w14:textId="77777777" w:rsidR="001E1073" w:rsidRPr="00C13AE5" w:rsidRDefault="001E1073" w:rsidP="0077381A">
      <w:pPr>
        <w:spacing w:line="240" w:lineRule="atLeast"/>
        <w:ind w:firstLine="720"/>
        <w:jc w:val="both"/>
        <w:rPr>
          <w:rFonts w:cstheme="minorHAnsi"/>
          <w:sz w:val="24"/>
          <w:szCs w:val="24"/>
        </w:rPr>
      </w:pPr>
      <w:r w:rsidRPr="00C13AE5">
        <w:rPr>
          <w:rFonts w:cstheme="minorHAnsi"/>
          <w:sz w:val="24"/>
          <w:szCs w:val="24"/>
        </w:rPr>
        <w:t>C. Many colorful crystals can be found in such a fossil.</w:t>
      </w:r>
    </w:p>
    <w:p w14:paraId="4E7FE853" w14:textId="77777777" w:rsidR="00765561" w:rsidRPr="00C13AE5" w:rsidRDefault="001E1073" w:rsidP="00F807E3">
      <w:pPr>
        <w:spacing w:line="240" w:lineRule="atLeast"/>
        <w:ind w:firstLine="720"/>
        <w:jc w:val="both"/>
        <w:rPr>
          <w:rFonts w:cstheme="minorHAnsi"/>
          <w:sz w:val="24"/>
          <w:szCs w:val="24"/>
        </w:rPr>
      </w:pPr>
      <w:r w:rsidRPr="00C13AE5">
        <w:rPr>
          <w:rFonts w:cstheme="minorHAnsi"/>
          <w:sz w:val="24"/>
          <w:szCs w:val="24"/>
        </w:rPr>
        <w:t>D. It wa</w:t>
      </w:r>
      <w:r w:rsidR="00F807E3">
        <w:rPr>
          <w:rFonts w:cstheme="minorHAnsi"/>
          <w:sz w:val="24"/>
          <w:szCs w:val="24"/>
        </w:rPr>
        <w:t>s discovered in western Canada.</w:t>
      </w:r>
    </w:p>
    <w:p w14:paraId="1C009A16" w14:textId="77777777" w:rsidR="001E1073" w:rsidRPr="00C13AE5" w:rsidRDefault="001E1073" w:rsidP="0077381A">
      <w:pPr>
        <w:spacing w:line="240" w:lineRule="atLeast"/>
        <w:jc w:val="both"/>
        <w:rPr>
          <w:rFonts w:cstheme="minorHAnsi"/>
          <w:sz w:val="24"/>
          <w:szCs w:val="24"/>
        </w:rPr>
      </w:pPr>
      <w:r w:rsidRPr="00C13AE5">
        <w:rPr>
          <w:rFonts w:cstheme="minorHAnsi"/>
          <w:b/>
          <w:sz w:val="24"/>
          <w:szCs w:val="24"/>
        </w:rPr>
        <w:t xml:space="preserve">36. </w:t>
      </w:r>
      <w:r w:rsidRPr="00C13AE5">
        <w:rPr>
          <w:rFonts w:cstheme="minorHAnsi"/>
          <w:sz w:val="24"/>
          <w:szCs w:val="24"/>
        </w:rPr>
        <w:t>Which of the following factors is most important in determining the extent of mineralization in fossil bones?</w:t>
      </w:r>
    </w:p>
    <w:p w14:paraId="5E2400FA" w14:textId="77777777" w:rsidR="001A7553" w:rsidRPr="00C13AE5" w:rsidRDefault="008B0719" w:rsidP="0077381A">
      <w:pPr>
        <w:spacing w:line="240" w:lineRule="atLeast"/>
        <w:jc w:val="both"/>
        <w:rPr>
          <w:rFonts w:cstheme="minorHAnsi"/>
          <w:sz w:val="24"/>
          <w:szCs w:val="24"/>
        </w:rPr>
      </w:pPr>
      <w:r w:rsidRPr="00C13AE5">
        <w:rPr>
          <w:rFonts w:cstheme="minorHAnsi"/>
          <w:sz w:val="24"/>
          <w:szCs w:val="24"/>
        </w:rPr>
        <w:tab/>
        <w:t xml:space="preserve">A. The age of fossil </w:t>
      </w:r>
      <w:r w:rsidRPr="00C13AE5">
        <w:rPr>
          <w:rFonts w:cstheme="minorHAnsi"/>
          <w:sz w:val="24"/>
          <w:szCs w:val="24"/>
        </w:rPr>
        <w:tab/>
      </w:r>
      <w:r w:rsidRPr="00C13AE5">
        <w:rPr>
          <w:rFonts w:cstheme="minorHAnsi"/>
          <w:sz w:val="24"/>
          <w:szCs w:val="24"/>
        </w:rPr>
        <w:tab/>
      </w:r>
      <w:r w:rsidRPr="00C13AE5">
        <w:rPr>
          <w:rFonts w:cstheme="minorHAnsi"/>
          <w:sz w:val="24"/>
          <w:szCs w:val="24"/>
        </w:rPr>
        <w:tab/>
      </w:r>
      <w:r w:rsidRPr="00C13AE5">
        <w:rPr>
          <w:rFonts w:cstheme="minorHAnsi"/>
          <w:sz w:val="24"/>
          <w:szCs w:val="24"/>
        </w:rPr>
        <w:tab/>
      </w:r>
      <w:r w:rsidRPr="00C13AE5">
        <w:rPr>
          <w:rFonts w:cstheme="minorHAnsi"/>
          <w:sz w:val="24"/>
          <w:szCs w:val="24"/>
        </w:rPr>
        <w:tab/>
      </w:r>
    </w:p>
    <w:p w14:paraId="26465F7F" w14:textId="77777777" w:rsidR="001E1073" w:rsidRPr="00C13AE5" w:rsidRDefault="001E1073" w:rsidP="0077381A">
      <w:pPr>
        <w:spacing w:line="240" w:lineRule="atLeast"/>
        <w:ind w:firstLine="720"/>
        <w:jc w:val="both"/>
        <w:rPr>
          <w:rFonts w:cstheme="minorHAnsi"/>
          <w:sz w:val="24"/>
          <w:szCs w:val="24"/>
        </w:rPr>
      </w:pPr>
      <w:r w:rsidRPr="00C13AE5">
        <w:rPr>
          <w:rFonts w:cstheme="minorHAnsi"/>
          <w:sz w:val="24"/>
          <w:szCs w:val="24"/>
        </w:rPr>
        <w:t>B. Environmental conditions</w:t>
      </w:r>
    </w:p>
    <w:p w14:paraId="74CA5B75" w14:textId="77777777" w:rsidR="001A7553" w:rsidRPr="00C13AE5" w:rsidRDefault="001E1073" w:rsidP="0077381A">
      <w:pPr>
        <w:spacing w:line="240" w:lineRule="atLeast"/>
        <w:ind w:firstLine="720"/>
        <w:jc w:val="both"/>
        <w:rPr>
          <w:rFonts w:cstheme="minorHAnsi"/>
          <w:sz w:val="24"/>
          <w:szCs w:val="24"/>
        </w:rPr>
      </w:pPr>
      <w:r w:rsidRPr="00C13AE5">
        <w:rPr>
          <w:rFonts w:cstheme="minorHAnsi"/>
          <w:sz w:val="24"/>
          <w:szCs w:val="24"/>
        </w:rPr>
        <w:t>C. The location of</w:t>
      </w:r>
      <w:r w:rsidR="008B0719" w:rsidRPr="00C13AE5">
        <w:rPr>
          <w:rFonts w:cstheme="minorHAnsi"/>
          <w:sz w:val="24"/>
          <w:szCs w:val="24"/>
        </w:rPr>
        <w:t xml:space="preserve"> the bone in the animal’s body.</w:t>
      </w:r>
      <w:r w:rsidR="008B0719" w:rsidRPr="00C13AE5">
        <w:rPr>
          <w:rFonts w:cstheme="minorHAnsi"/>
          <w:sz w:val="24"/>
          <w:szCs w:val="24"/>
        </w:rPr>
        <w:tab/>
      </w:r>
    </w:p>
    <w:p w14:paraId="12238CEB" w14:textId="77777777" w:rsidR="00765561" w:rsidRPr="00C13AE5" w:rsidRDefault="001E1073" w:rsidP="00F807E3">
      <w:pPr>
        <w:spacing w:line="240" w:lineRule="atLeast"/>
        <w:ind w:firstLine="720"/>
        <w:jc w:val="both"/>
        <w:rPr>
          <w:rFonts w:cstheme="minorHAnsi"/>
          <w:sz w:val="24"/>
          <w:szCs w:val="24"/>
        </w:rPr>
      </w:pPr>
      <w:r w:rsidRPr="00C13AE5">
        <w:rPr>
          <w:rFonts w:cstheme="minorHAnsi"/>
          <w:sz w:val="24"/>
          <w:szCs w:val="24"/>
        </w:rPr>
        <w:t>D. The ty</w:t>
      </w:r>
      <w:r w:rsidR="00F807E3">
        <w:rPr>
          <w:rFonts w:cstheme="minorHAnsi"/>
          <w:sz w:val="24"/>
          <w:szCs w:val="24"/>
        </w:rPr>
        <w:t>pe of animal the bone came from</w:t>
      </w:r>
    </w:p>
    <w:p w14:paraId="78E1DF1F" w14:textId="77777777" w:rsidR="001E1073" w:rsidRPr="00C13AE5" w:rsidRDefault="001E1073" w:rsidP="0077381A">
      <w:pPr>
        <w:spacing w:line="240" w:lineRule="atLeast"/>
        <w:jc w:val="both"/>
        <w:rPr>
          <w:rFonts w:cstheme="minorHAnsi"/>
          <w:sz w:val="24"/>
          <w:szCs w:val="24"/>
        </w:rPr>
      </w:pPr>
      <w:r w:rsidRPr="00C13AE5">
        <w:rPr>
          <w:rFonts w:cstheme="minorHAnsi"/>
          <w:b/>
          <w:sz w:val="24"/>
          <w:szCs w:val="24"/>
        </w:rPr>
        <w:t xml:space="preserve">37. </w:t>
      </w:r>
      <w:r w:rsidRPr="00C13AE5">
        <w:rPr>
          <w:rFonts w:cstheme="minorHAnsi"/>
          <w:sz w:val="24"/>
          <w:szCs w:val="24"/>
        </w:rPr>
        <w:t>Why does the author compare fossils found in western Canada to those found in Florida?</w:t>
      </w:r>
    </w:p>
    <w:p w14:paraId="0C399A9B" w14:textId="77777777" w:rsidR="001E1073" w:rsidRPr="00C13AE5" w:rsidRDefault="001F400D" w:rsidP="0077381A">
      <w:pPr>
        <w:spacing w:line="240" w:lineRule="atLeast"/>
        <w:ind w:firstLine="720"/>
        <w:jc w:val="both"/>
        <w:rPr>
          <w:rFonts w:cstheme="minorHAnsi"/>
          <w:sz w:val="24"/>
          <w:szCs w:val="24"/>
        </w:rPr>
      </w:pPr>
      <w:r w:rsidRPr="00C13AE5">
        <w:rPr>
          <w:rFonts w:cstheme="minorHAnsi"/>
          <w:sz w:val="24"/>
          <w:szCs w:val="24"/>
        </w:rPr>
        <w:t>A. To prove that a fossil’</w:t>
      </w:r>
      <w:r w:rsidR="001E1073" w:rsidRPr="00C13AE5">
        <w:rPr>
          <w:rFonts w:cstheme="minorHAnsi"/>
          <w:sz w:val="24"/>
          <w:szCs w:val="24"/>
        </w:rPr>
        <w:t>s age cannot be determined by the amount of mineralization.</w:t>
      </w:r>
    </w:p>
    <w:p w14:paraId="18ECE6FB" w14:textId="77777777" w:rsidR="001E1073" w:rsidRPr="00C13AE5" w:rsidRDefault="001E1073" w:rsidP="0077381A">
      <w:pPr>
        <w:spacing w:line="240" w:lineRule="atLeast"/>
        <w:ind w:firstLine="720"/>
        <w:jc w:val="both"/>
        <w:rPr>
          <w:rFonts w:cstheme="minorHAnsi"/>
          <w:sz w:val="24"/>
          <w:szCs w:val="24"/>
        </w:rPr>
      </w:pPr>
      <w:r w:rsidRPr="00C13AE5">
        <w:rPr>
          <w:rFonts w:cstheme="minorHAnsi"/>
          <w:sz w:val="24"/>
          <w:szCs w:val="24"/>
        </w:rPr>
        <w:t>B. To discuss the large quantity of fossils found in both places</w:t>
      </w:r>
    </w:p>
    <w:p w14:paraId="5365E746" w14:textId="77777777" w:rsidR="001E1073" w:rsidRPr="00C13AE5" w:rsidRDefault="001E1073" w:rsidP="0077381A">
      <w:pPr>
        <w:spacing w:line="240" w:lineRule="atLeast"/>
        <w:ind w:firstLine="720"/>
        <w:jc w:val="both"/>
        <w:rPr>
          <w:rFonts w:cstheme="minorHAnsi"/>
          <w:sz w:val="24"/>
          <w:szCs w:val="24"/>
        </w:rPr>
      </w:pPr>
      <w:r w:rsidRPr="00C13AE5">
        <w:rPr>
          <w:rFonts w:cstheme="minorHAnsi"/>
          <w:sz w:val="24"/>
          <w:szCs w:val="24"/>
        </w:rPr>
        <w:t>C. To suggest that fossils found in both places were the same age.</w:t>
      </w:r>
    </w:p>
    <w:p w14:paraId="07665C33" w14:textId="77777777" w:rsidR="00765561" w:rsidRPr="00C13AE5" w:rsidRDefault="001E1073" w:rsidP="00F807E3">
      <w:pPr>
        <w:spacing w:line="240" w:lineRule="atLeast"/>
        <w:ind w:firstLine="720"/>
        <w:jc w:val="both"/>
        <w:rPr>
          <w:rFonts w:cstheme="minorHAnsi"/>
          <w:sz w:val="24"/>
          <w:szCs w:val="24"/>
        </w:rPr>
      </w:pPr>
      <w:r w:rsidRPr="00C13AE5">
        <w:rPr>
          <w:rFonts w:cstheme="minorHAnsi"/>
          <w:sz w:val="24"/>
          <w:szCs w:val="24"/>
        </w:rPr>
        <w:t>D. To explain why scientists are especially</w:t>
      </w:r>
      <w:r w:rsidR="00F807E3">
        <w:rPr>
          <w:rFonts w:cstheme="minorHAnsi"/>
          <w:sz w:val="24"/>
          <w:szCs w:val="24"/>
        </w:rPr>
        <w:t xml:space="preserve"> interested in Canadian fossils</w:t>
      </w:r>
    </w:p>
    <w:p w14:paraId="7CEBB5FD" w14:textId="77777777" w:rsidR="001E1073" w:rsidRPr="00C13AE5" w:rsidRDefault="001E1073" w:rsidP="0077381A">
      <w:pPr>
        <w:spacing w:line="240" w:lineRule="atLeast"/>
        <w:jc w:val="both"/>
        <w:rPr>
          <w:rFonts w:cstheme="minorHAnsi"/>
          <w:sz w:val="24"/>
          <w:szCs w:val="24"/>
        </w:rPr>
      </w:pPr>
      <w:r w:rsidRPr="00C13AE5">
        <w:rPr>
          <w:rFonts w:cstheme="minorHAnsi"/>
          <w:b/>
          <w:sz w:val="24"/>
          <w:szCs w:val="24"/>
        </w:rPr>
        <w:t xml:space="preserve">38. </w:t>
      </w:r>
      <w:r w:rsidRPr="00C13AE5">
        <w:rPr>
          <w:rFonts w:cstheme="minorHAnsi"/>
          <w:sz w:val="24"/>
          <w:szCs w:val="24"/>
        </w:rPr>
        <w:t xml:space="preserve">The word </w:t>
      </w:r>
      <w:r w:rsidRPr="00C13AE5">
        <w:rPr>
          <w:rFonts w:cstheme="minorHAnsi"/>
          <w:b/>
          <w:sz w:val="24"/>
          <w:szCs w:val="24"/>
        </w:rPr>
        <w:t>“it</w:t>
      </w:r>
      <w:r w:rsidRPr="00C13AE5">
        <w:rPr>
          <w:rFonts w:cstheme="minorHAnsi"/>
          <w:sz w:val="24"/>
          <w:szCs w:val="24"/>
        </w:rPr>
        <w:t>” in line 21 refers to</w:t>
      </w:r>
      <w:r w:rsidR="008E54E6" w:rsidRPr="00C13AE5">
        <w:rPr>
          <w:rFonts w:cstheme="minorHAnsi"/>
          <w:sz w:val="24"/>
          <w:szCs w:val="24"/>
        </w:rPr>
        <w:t xml:space="preserve"> ………</w:t>
      </w:r>
    </w:p>
    <w:p w14:paraId="79B1A437" w14:textId="77777777" w:rsidR="00F807E3" w:rsidRDefault="008B0719" w:rsidP="0077381A">
      <w:pPr>
        <w:spacing w:line="240" w:lineRule="atLeast"/>
        <w:jc w:val="both"/>
        <w:rPr>
          <w:rFonts w:cstheme="minorHAnsi"/>
          <w:sz w:val="24"/>
          <w:szCs w:val="24"/>
        </w:rPr>
      </w:pPr>
      <w:r w:rsidRPr="00C13AE5">
        <w:rPr>
          <w:rFonts w:cstheme="minorHAnsi"/>
          <w:sz w:val="24"/>
          <w:szCs w:val="24"/>
        </w:rPr>
        <w:tab/>
        <w:t>A. hydroxyapatite</w:t>
      </w:r>
      <w:r w:rsidRPr="00C13AE5">
        <w:rPr>
          <w:rFonts w:cstheme="minorHAnsi"/>
          <w:sz w:val="24"/>
          <w:szCs w:val="24"/>
        </w:rPr>
        <w:tab/>
        <w:t>B. microscopic</w:t>
      </w:r>
      <w:r w:rsidR="00F807E3">
        <w:rPr>
          <w:rFonts w:cstheme="minorHAnsi"/>
          <w:sz w:val="24"/>
          <w:szCs w:val="24"/>
        </w:rPr>
        <w:t xml:space="preserve"> structure</w:t>
      </w:r>
      <w:r w:rsidR="00F807E3">
        <w:rPr>
          <w:rFonts w:cstheme="minorHAnsi"/>
          <w:sz w:val="24"/>
          <w:szCs w:val="24"/>
        </w:rPr>
        <w:tab/>
        <w:t>C. crystal structure</w:t>
      </w:r>
    </w:p>
    <w:p w14:paraId="2EF5D52E" w14:textId="77777777" w:rsidR="00765561" w:rsidRPr="00C13AE5" w:rsidRDefault="00F807E3" w:rsidP="00F807E3">
      <w:pPr>
        <w:spacing w:line="240" w:lineRule="atLeast"/>
        <w:ind w:firstLine="720"/>
        <w:jc w:val="both"/>
        <w:rPr>
          <w:rFonts w:cstheme="minorHAnsi"/>
          <w:sz w:val="24"/>
          <w:szCs w:val="24"/>
        </w:rPr>
      </w:pPr>
      <w:r>
        <w:rPr>
          <w:rFonts w:cstheme="minorHAnsi"/>
          <w:sz w:val="24"/>
          <w:szCs w:val="24"/>
        </w:rPr>
        <w:t xml:space="preserve">D. </w:t>
      </w:r>
      <w:r w:rsidR="001E1073" w:rsidRPr="00C13AE5">
        <w:rPr>
          <w:rFonts w:cstheme="minorHAnsi"/>
          <w:sz w:val="24"/>
          <w:szCs w:val="24"/>
        </w:rPr>
        <w:t>modern bone</w:t>
      </w:r>
    </w:p>
    <w:p w14:paraId="280021A6" w14:textId="77777777" w:rsidR="001E1073" w:rsidRPr="00C13AE5" w:rsidRDefault="001E1073" w:rsidP="0077381A">
      <w:pPr>
        <w:spacing w:line="240" w:lineRule="atLeast"/>
        <w:jc w:val="both"/>
        <w:rPr>
          <w:rFonts w:cstheme="minorHAnsi"/>
          <w:sz w:val="24"/>
          <w:szCs w:val="24"/>
        </w:rPr>
      </w:pPr>
      <w:r w:rsidRPr="00C13AE5">
        <w:rPr>
          <w:rFonts w:cstheme="minorHAnsi"/>
          <w:b/>
          <w:sz w:val="24"/>
          <w:szCs w:val="24"/>
        </w:rPr>
        <w:t>39.</w:t>
      </w:r>
      <w:r w:rsidRPr="00C13AE5">
        <w:rPr>
          <w:rFonts w:cstheme="minorHAnsi"/>
          <w:sz w:val="24"/>
          <w:szCs w:val="24"/>
        </w:rPr>
        <w:t xml:space="preserve"> The word “</w:t>
      </w:r>
      <w:r w:rsidRPr="00C13AE5">
        <w:rPr>
          <w:rFonts w:cstheme="minorHAnsi"/>
          <w:b/>
          <w:sz w:val="24"/>
          <w:szCs w:val="24"/>
        </w:rPr>
        <w:t>detectable”</w:t>
      </w:r>
      <w:r w:rsidRPr="00C13AE5">
        <w:rPr>
          <w:rFonts w:cstheme="minorHAnsi"/>
          <w:sz w:val="24"/>
          <w:szCs w:val="24"/>
        </w:rPr>
        <w:t xml:space="preserve"> in line 23 is</w:t>
      </w:r>
      <w:r w:rsidR="001F400D" w:rsidRPr="00C13AE5">
        <w:rPr>
          <w:rFonts w:cstheme="minorHAnsi"/>
          <w:sz w:val="24"/>
          <w:szCs w:val="24"/>
        </w:rPr>
        <w:t xml:space="preserve"> </w:t>
      </w:r>
      <w:r w:rsidRPr="00C13AE5">
        <w:rPr>
          <w:rFonts w:cstheme="minorHAnsi"/>
          <w:sz w:val="24"/>
          <w:szCs w:val="24"/>
        </w:rPr>
        <w:t>closest in meaning to</w:t>
      </w:r>
      <w:r w:rsidR="008E54E6" w:rsidRPr="00C13AE5">
        <w:rPr>
          <w:rFonts w:cstheme="minorHAnsi"/>
          <w:sz w:val="24"/>
          <w:szCs w:val="24"/>
        </w:rPr>
        <w:t xml:space="preserve"> ………….</w:t>
      </w:r>
    </w:p>
    <w:p w14:paraId="2817B246" w14:textId="77777777" w:rsidR="00765561" w:rsidRPr="00C13AE5" w:rsidRDefault="008B0719" w:rsidP="0077381A">
      <w:pPr>
        <w:spacing w:line="240" w:lineRule="atLeast"/>
        <w:jc w:val="both"/>
        <w:rPr>
          <w:rFonts w:cstheme="minorHAnsi"/>
          <w:sz w:val="24"/>
          <w:szCs w:val="24"/>
        </w:rPr>
      </w:pPr>
      <w:r w:rsidRPr="00C13AE5">
        <w:rPr>
          <w:rFonts w:cstheme="minorHAnsi"/>
          <w:sz w:val="24"/>
          <w:szCs w:val="24"/>
        </w:rPr>
        <w:tab/>
        <w:t>A. sizable</w:t>
      </w:r>
      <w:r w:rsidRPr="00C13AE5">
        <w:rPr>
          <w:rFonts w:cstheme="minorHAnsi"/>
          <w:sz w:val="24"/>
          <w:szCs w:val="24"/>
        </w:rPr>
        <w:tab/>
        <w:t>B. active</w:t>
      </w:r>
      <w:r w:rsidRPr="00C13AE5">
        <w:rPr>
          <w:rFonts w:cstheme="minorHAnsi"/>
          <w:sz w:val="24"/>
          <w:szCs w:val="24"/>
        </w:rPr>
        <w:tab/>
        <w:t>C. moist</w:t>
      </w:r>
      <w:r w:rsidRPr="00C13AE5">
        <w:rPr>
          <w:rFonts w:cstheme="minorHAnsi"/>
          <w:sz w:val="24"/>
          <w:szCs w:val="24"/>
        </w:rPr>
        <w:tab/>
      </w:r>
      <w:r w:rsidR="00F807E3">
        <w:rPr>
          <w:rFonts w:cstheme="minorHAnsi"/>
          <w:sz w:val="24"/>
          <w:szCs w:val="24"/>
        </w:rPr>
        <w:t>D. apparent</w:t>
      </w:r>
    </w:p>
    <w:p w14:paraId="301F0085" w14:textId="77777777" w:rsidR="001E1073" w:rsidRPr="00C13AE5" w:rsidRDefault="001E1073" w:rsidP="0077381A">
      <w:pPr>
        <w:spacing w:line="240" w:lineRule="atLeast"/>
        <w:jc w:val="both"/>
        <w:rPr>
          <w:rFonts w:cstheme="minorHAnsi"/>
          <w:sz w:val="24"/>
          <w:szCs w:val="24"/>
        </w:rPr>
      </w:pPr>
      <w:r w:rsidRPr="00C13AE5">
        <w:rPr>
          <w:rFonts w:cstheme="minorHAnsi"/>
          <w:b/>
          <w:sz w:val="24"/>
          <w:szCs w:val="24"/>
        </w:rPr>
        <w:t>40.</w:t>
      </w:r>
      <w:r w:rsidRPr="00C13AE5">
        <w:rPr>
          <w:rFonts w:cstheme="minorHAnsi"/>
          <w:sz w:val="24"/>
          <w:szCs w:val="24"/>
        </w:rPr>
        <w:t xml:space="preserve"> Which of the following does NOT survive in fossils?</w:t>
      </w:r>
    </w:p>
    <w:p w14:paraId="3063C708" w14:textId="77777777" w:rsidR="001E1073" w:rsidRPr="00C13AE5" w:rsidRDefault="008B0719" w:rsidP="0077381A">
      <w:pPr>
        <w:spacing w:line="240" w:lineRule="atLeast"/>
        <w:jc w:val="both"/>
        <w:rPr>
          <w:rFonts w:cstheme="minorHAnsi"/>
          <w:sz w:val="24"/>
          <w:szCs w:val="24"/>
        </w:rPr>
      </w:pPr>
      <w:r w:rsidRPr="00C13AE5">
        <w:rPr>
          <w:rFonts w:cstheme="minorHAnsi"/>
          <w:sz w:val="24"/>
          <w:szCs w:val="24"/>
        </w:rPr>
        <w:tab/>
        <w:t>A. Noncollagen proteins</w:t>
      </w:r>
      <w:r w:rsidRPr="00C13AE5">
        <w:rPr>
          <w:rFonts w:cstheme="minorHAnsi"/>
          <w:sz w:val="24"/>
          <w:szCs w:val="24"/>
        </w:rPr>
        <w:tab/>
      </w:r>
      <w:r w:rsidRPr="00C13AE5">
        <w:rPr>
          <w:rFonts w:cstheme="minorHAnsi"/>
          <w:sz w:val="24"/>
          <w:szCs w:val="24"/>
        </w:rPr>
        <w:tab/>
        <w:t>B. Hydroxyapatite</w:t>
      </w:r>
      <w:r w:rsidRPr="00C13AE5">
        <w:rPr>
          <w:rFonts w:cstheme="minorHAnsi"/>
          <w:sz w:val="24"/>
          <w:szCs w:val="24"/>
        </w:rPr>
        <w:tab/>
      </w:r>
      <w:r w:rsidR="001E1073" w:rsidRPr="00C13AE5">
        <w:rPr>
          <w:rFonts w:cstheme="minorHAnsi"/>
          <w:sz w:val="24"/>
          <w:szCs w:val="24"/>
        </w:rPr>
        <w:t>C. Collagen</w:t>
      </w:r>
      <w:r w:rsidRPr="00C13AE5">
        <w:rPr>
          <w:rFonts w:cstheme="minorHAnsi"/>
          <w:sz w:val="24"/>
          <w:szCs w:val="24"/>
        </w:rPr>
        <w:tab/>
      </w:r>
      <w:r w:rsidR="001E1073" w:rsidRPr="00C13AE5">
        <w:rPr>
          <w:rFonts w:cstheme="minorHAnsi"/>
          <w:sz w:val="24"/>
          <w:szCs w:val="24"/>
        </w:rPr>
        <w:t>D. Amino acid</w:t>
      </w:r>
    </w:p>
    <w:p w14:paraId="7ED75A24" w14:textId="77777777" w:rsidR="008B0719" w:rsidRPr="00C13AE5" w:rsidRDefault="008B0719" w:rsidP="0077381A">
      <w:pPr>
        <w:spacing w:line="240" w:lineRule="atLeast"/>
        <w:rPr>
          <w:rFonts w:cstheme="minorHAnsi"/>
          <w:sz w:val="24"/>
          <w:szCs w:val="24"/>
        </w:rPr>
      </w:pPr>
      <w:r w:rsidRPr="00C13AE5">
        <w:rPr>
          <w:rFonts w:cstheme="minorHAnsi"/>
          <w:sz w:val="24"/>
          <w:szCs w:val="24"/>
        </w:rPr>
        <w:br w:type="page"/>
      </w:r>
    </w:p>
    <w:p w14:paraId="26AA07EC" w14:textId="77777777" w:rsidR="001E1073" w:rsidRPr="00C13AE5" w:rsidRDefault="001E1073" w:rsidP="0077381A">
      <w:pPr>
        <w:spacing w:line="240" w:lineRule="atLeast"/>
        <w:jc w:val="both"/>
        <w:rPr>
          <w:rFonts w:cstheme="minorHAnsi"/>
          <w:b/>
          <w:sz w:val="24"/>
          <w:szCs w:val="24"/>
        </w:rPr>
      </w:pPr>
      <w:r w:rsidRPr="00C13AE5">
        <w:rPr>
          <w:rFonts w:cstheme="minorHAnsi"/>
          <w:b/>
          <w:sz w:val="24"/>
          <w:szCs w:val="24"/>
        </w:rPr>
        <w:lastRenderedPageBreak/>
        <w:t>C: WRITING</w:t>
      </w:r>
    </w:p>
    <w:p w14:paraId="63FEB17D" w14:textId="77777777" w:rsidR="001E1073" w:rsidRPr="00C13AE5" w:rsidRDefault="00B64477" w:rsidP="0077381A">
      <w:pPr>
        <w:spacing w:after="134" w:line="240" w:lineRule="atLeast"/>
        <w:ind w:right="-15"/>
        <w:jc w:val="center"/>
        <w:rPr>
          <w:rFonts w:cstheme="minorHAnsi"/>
          <w:sz w:val="24"/>
          <w:szCs w:val="24"/>
        </w:rPr>
      </w:pPr>
      <w:r w:rsidRPr="00C13AE5">
        <w:rPr>
          <w:rFonts w:cstheme="minorHAnsi"/>
          <w:b/>
          <w:sz w:val="24"/>
          <w:szCs w:val="24"/>
        </w:rPr>
        <w:t>Time allow</w:t>
      </w:r>
      <w:r w:rsidR="001E1073" w:rsidRPr="00C13AE5">
        <w:rPr>
          <w:rFonts w:cstheme="minorHAnsi"/>
          <w:b/>
          <w:sz w:val="24"/>
          <w:szCs w:val="24"/>
        </w:rPr>
        <w:t xml:space="preserve">ed: 60 minutes </w:t>
      </w:r>
    </w:p>
    <w:p w14:paraId="3CEBF090" w14:textId="77777777" w:rsidR="001E1073" w:rsidRPr="00C13AE5" w:rsidRDefault="001E1073" w:rsidP="0077381A">
      <w:pPr>
        <w:spacing w:after="134" w:line="240" w:lineRule="atLeast"/>
        <w:ind w:right="-15"/>
        <w:jc w:val="center"/>
        <w:rPr>
          <w:rFonts w:cstheme="minorHAnsi"/>
          <w:sz w:val="24"/>
          <w:szCs w:val="24"/>
        </w:rPr>
      </w:pPr>
      <w:r w:rsidRPr="00C13AE5">
        <w:rPr>
          <w:rFonts w:cstheme="minorHAnsi"/>
          <w:b/>
          <w:sz w:val="24"/>
          <w:szCs w:val="24"/>
        </w:rPr>
        <w:t xml:space="preserve">No. of items: 2 </w:t>
      </w:r>
    </w:p>
    <w:p w14:paraId="42788A39" w14:textId="77777777" w:rsidR="00765561" w:rsidRPr="00C13AE5" w:rsidRDefault="00765561" w:rsidP="0077381A">
      <w:pPr>
        <w:spacing w:line="240" w:lineRule="atLeast"/>
        <w:rPr>
          <w:rFonts w:cstheme="minorHAnsi"/>
          <w:b/>
          <w:sz w:val="24"/>
          <w:szCs w:val="24"/>
        </w:rPr>
      </w:pPr>
    </w:p>
    <w:p w14:paraId="255B723E" w14:textId="77777777" w:rsidR="001E1073" w:rsidRPr="00C13AE5" w:rsidRDefault="001E1073" w:rsidP="0077381A">
      <w:pPr>
        <w:spacing w:line="240" w:lineRule="atLeast"/>
        <w:rPr>
          <w:rFonts w:cstheme="minorHAnsi"/>
          <w:b/>
          <w:sz w:val="24"/>
          <w:szCs w:val="24"/>
        </w:rPr>
      </w:pPr>
      <w:r w:rsidRPr="00C13AE5">
        <w:rPr>
          <w:rFonts w:cstheme="minorHAnsi"/>
          <w:b/>
          <w:sz w:val="24"/>
          <w:szCs w:val="24"/>
        </w:rPr>
        <w:t xml:space="preserve">TASK 1 </w:t>
      </w:r>
    </w:p>
    <w:p w14:paraId="403A7D94" w14:textId="77777777" w:rsidR="001E1073" w:rsidRPr="00C13AE5" w:rsidRDefault="001E1073" w:rsidP="0077381A">
      <w:pPr>
        <w:spacing w:after="0" w:line="240" w:lineRule="atLeast"/>
        <w:rPr>
          <w:rFonts w:cstheme="minorHAnsi"/>
          <w:sz w:val="24"/>
          <w:szCs w:val="24"/>
        </w:rPr>
      </w:pPr>
      <w:r w:rsidRPr="00C13AE5">
        <w:rPr>
          <w:rFonts w:cstheme="minorHAnsi"/>
          <w:sz w:val="24"/>
          <w:szCs w:val="24"/>
        </w:rPr>
        <w:t xml:space="preserve">You should spend about 20 minutes on this task. </w:t>
      </w:r>
    </w:p>
    <w:p w14:paraId="1EF0746E" w14:textId="77777777" w:rsidR="00C8426F" w:rsidRPr="00C13AE5" w:rsidRDefault="00C8426F" w:rsidP="0077381A">
      <w:pPr>
        <w:spacing w:line="240" w:lineRule="atLeast"/>
        <w:rPr>
          <w:b/>
          <w:sz w:val="24"/>
          <w:szCs w:val="24"/>
        </w:rPr>
      </w:pPr>
      <w:r w:rsidRPr="00C13AE5">
        <w:rPr>
          <w:b/>
          <w:sz w:val="24"/>
          <w:szCs w:val="24"/>
        </w:rPr>
        <w:t>Write a letter to one of your friend</w:t>
      </w:r>
      <w:r w:rsidR="00325B1F" w:rsidRPr="00C13AE5">
        <w:rPr>
          <w:b/>
          <w:sz w:val="24"/>
          <w:szCs w:val="24"/>
        </w:rPr>
        <w:t>s</w:t>
      </w:r>
      <w:r w:rsidRPr="00C13AE5">
        <w:rPr>
          <w:b/>
          <w:sz w:val="24"/>
          <w:szCs w:val="24"/>
        </w:rPr>
        <w:t xml:space="preserve"> to tell her</w:t>
      </w:r>
      <w:r w:rsidR="00325B1F" w:rsidRPr="00C13AE5">
        <w:rPr>
          <w:b/>
          <w:sz w:val="24"/>
          <w:szCs w:val="24"/>
        </w:rPr>
        <w:t>/him</w:t>
      </w:r>
      <w:r w:rsidRPr="00C13AE5">
        <w:rPr>
          <w:b/>
          <w:sz w:val="24"/>
          <w:szCs w:val="24"/>
        </w:rPr>
        <w:t xml:space="preserve"> about the holiday you are having. In your letter you should say</w:t>
      </w:r>
      <w:r w:rsidR="00325B1F" w:rsidRPr="00C13AE5">
        <w:rPr>
          <w:b/>
          <w:sz w:val="24"/>
          <w:szCs w:val="24"/>
        </w:rPr>
        <w:t>:</w:t>
      </w:r>
    </w:p>
    <w:p w14:paraId="09AF5563" w14:textId="77777777" w:rsidR="00C8426F" w:rsidRPr="00C13AE5" w:rsidRDefault="00C8426F" w:rsidP="0077381A">
      <w:pPr>
        <w:pStyle w:val="ListParagraph"/>
        <w:numPr>
          <w:ilvl w:val="0"/>
          <w:numId w:val="28"/>
        </w:numPr>
        <w:spacing w:line="240" w:lineRule="atLeast"/>
        <w:contextualSpacing w:val="0"/>
        <w:rPr>
          <w:b/>
          <w:sz w:val="24"/>
          <w:szCs w:val="24"/>
        </w:rPr>
      </w:pPr>
      <w:r w:rsidRPr="00C13AE5">
        <w:rPr>
          <w:b/>
          <w:sz w:val="24"/>
          <w:szCs w:val="24"/>
        </w:rPr>
        <w:t>Where you are going</w:t>
      </w:r>
    </w:p>
    <w:p w14:paraId="266B7E00" w14:textId="77777777" w:rsidR="00C8426F" w:rsidRPr="00C13AE5" w:rsidRDefault="00C8426F" w:rsidP="0077381A">
      <w:pPr>
        <w:pStyle w:val="ListParagraph"/>
        <w:numPr>
          <w:ilvl w:val="0"/>
          <w:numId w:val="28"/>
        </w:numPr>
        <w:spacing w:line="240" w:lineRule="atLeast"/>
        <w:contextualSpacing w:val="0"/>
        <w:rPr>
          <w:b/>
          <w:sz w:val="24"/>
          <w:szCs w:val="24"/>
        </w:rPr>
      </w:pPr>
      <w:r w:rsidRPr="00C13AE5">
        <w:rPr>
          <w:b/>
          <w:sz w:val="24"/>
          <w:szCs w:val="24"/>
        </w:rPr>
        <w:t>Why you want to go there</w:t>
      </w:r>
    </w:p>
    <w:p w14:paraId="04CD80F9" w14:textId="77777777" w:rsidR="00C8426F" w:rsidRPr="00C13AE5" w:rsidRDefault="00C8426F" w:rsidP="0077381A">
      <w:pPr>
        <w:pStyle w:val="ListParagraph"/>
        <w:numPr>
          <w:ilvl w:val="0"/>
          <w:numId w:val="28"/>
        </w:numPr>
        <w:spacing w:line="240" w:lineRule="atLeast"/>
        <w:contextualSpacing w:val="0"/>
        <w:rPr>
          <w:b/>
          <w:sz w:val="24"/>
          <w:szCs w:val="24"/>
        </w:rPr>
      </w:pPr>
      <w:r w:rsidRPr="00C13AE5">
        <w:rPr>
          <w:b/>
          <w:sz w:val="24"/>
          <w:szCs w:val="24"/>
        </w:rPr>
        <w:t>The people you are going with</w:t>
      </w:r>
    </w:p>
    <w:p w14:paraId="5AD9820F" w14:textId="77777777" w:rsidR="001E1073" w:rsidRPr="00C13AE5" w:rsidRDefault="001E1073" w:rsidP="0077381A">
      <w:pPr>
        <w:spacing w:line="240" w:lineRule="atLeast"/>
        <w:rPr>
          <w:rFonts w:cstheme="minorHAnsi"/>
          <w:sz w:val="24"/>
          <w:szCs w:val="24"/>
        </w:rPr>
      </w:pPr>
      <w:r w:rsidRPr="00C13AE5">
        <w:rPr>
          <w:rFonts w:cstheme="minorHAnsi"/>
          <w:sz w:val="24"/>
          <w:szCs w:val="24"/>
        </w:rPr>
        <w:t xml:space="preserve">You should write at least 120 words. </w:t>
      </w:r>
      <w:r w:rsidR="00841363" w:rsidRPr="00C13AE5">
        <w:rPr>
          <w:rFonts w:cstheme="minorHAnsi"/>
          <w:sz w:val="24"/>
          <w:szCs w:val="24"/>
        </w:rPr>
        <w:t>Your response will be evaluated in terms of Task fulfillment, Organization, Vocabulary and Grammar.</w:t>
      </w:r>
    </w:p>
    <w:p w14:paraId="655F5CBA" w14:textId="77777777" w:rsidR="008B0719" w:rsidRPr="00C13AE5" w:rsidRDefault="008B0719" w:rsidP="0077381A">
      <w:pPr>
        <w:spacing w:line="240" w:lineRule="atLeast"/>
        <w:rPr>
          <w:rFonts w:cstheme="minorHAnsi"/>
          <w:sz w:val="24"/>
          <w:szCs w:val="24"/>
        </w:rPr>
      </w:pPr>
    </w:p>
    <w:p w14:paraId="16753F43" w14:textId="77777777" w:rsidR="00765561" w:rsidRPr="00C13AE5" w:rsidRDefault="00765561" w:rsidP="0077381A">
      <w:pPr>
        <w:spacing w:line="240" w:lineRule="atLeast"/>
        <w:rPr>
          <w:rFonts w:cstheme="minorHAnsi"/>
          <w:b/>
          <w:sz w:val="24"/>
          <w:szCs w:val="24"/>
        </w:rPr>
      </w:pPr>
    </w:p>
    <w:p w14:paraId="2B08B233" w14:textId="77777777" w:rsidR="00E7587F" w:rsidRPr="00C13AE5" w:rsidRDefault="00E7587F" w:rsidP="0077381A">
      <w:pPr>
        <w:spacing w:line="240" w:lineRule="atLeast"/>
        <w:rPr>
          <w:rFonts w:cstheme="minorHAnsi"/>
          <w:b/>
          <w:sz w:val="24"/>
          <w:szCs w:val="24"/>
        </w:rPr>
      </w:pPr>
    </w:p>
    <w:p w14:paraId="07A92599" w14:textId="77777777" w:rsidR="001E1073" w:rsidRPr="00C13AE5" w:rsidRDefault="001E1073" w:rsidP="0077381A">
      <w:pPr>
        <w:spacing w:line="240" w:lineRule="atLeast"/>
        <w:rPr>
          <w:rFonts w:cstheme="minorHAnsi"/>
          <w:b/>
          <w:sz w:val="24"/>
          <w:szCs w:val="24"/>
        </w:rPr>
      </w:pPr>
      <w:r w:rsidRPr="00C13AE5">
        <w:rPr>
          <w:rFonts w:cstheme="minorHAnsi"/>
          <w:b/>
          <w:sz w:val="24"/>
          <w:szCs w:val="24"/>
        </w:rPr>
        <w:t xml:space="preserve">TASK 2 </w:t>
      </w:r>
    </w:p>
    <w:p w14:paraId="7F14149A" w14:textId="77777777" w:rsidR="001E1073" w:rsidRPr="00C13AE5" w:rsidRDefault="001E1073" w:rsidP="0077381A">
      <w:pPr>
        <w:spacing w:line="240" w:lineRule="atLeast"/>
        <w:rPr>
          <w:rFonts w:cstheme="minorHAnsi"/>
          <w:sz w:val="24"/>
          <w:szCs w:val="24"/>
        </w:rPr>
      </w:pPr>
      <w:r w:rsidRPr="00C13AE5">
        <w:rPr>
          <w:rFonts w:cstheme="minorHAnsi"/>
          <w:sz w:val="24"/>
          <w:szCs w:val="24"/>
        </w:rPr>
        <w:t xml:space="preserve">You should spend 40 minutes on this task. </w:t>
      </w:r>
    </w:p>
    <w:p w14:paraId="406756B9" w14:textId="77777777" w:rsidR="000E12A3" w:rsidRPr="00C13AE5" w:rsidRDefault="000E12A3" w:rsidP="0077381A">
      <w:pPr>
        <w:pStyle w:val="NormalWeb"/>
        <w:spacing w:before="0" w:beforeAutospacing="0" w:after="300" w:afterAutospacing="0" w:line="240" w:lineRule="atLeast"/>
        <w:textAlignment w:val="baseline"/>
        <w:rPr>
          <w:rFonts w:asciiTheme="minorHAnsi" w:hAnsiTheme="minorHAnsi" w:cstheme="minorHAnsi"/>
          <w:b/>
        </w:rPr>
      </w:pPr>
      <w:r w:rsidRPr="00C13AE5">
        <w:rPr>
          <w:rFonts w:asciiTheme="minorHAnsi" w:hAnsiTheme="minorHAnsi" w:cstheme="minorHAnsi"/>
          <w:b/>
        </w:rPr>
        <w:t>Some people like to travel with a companion. Other people prefer to travel alone. Which do you prefer? Use specific reasons and examples to support your choice.</w:t>
      </w:r>
    </w:p>
    <w:p w14:paraId="5776DDEF" w14:textId="77777777" w:rsidR="001E1073" w:rsidRPr="00C13AE5" w:rsidRDefault="001E1073" w:rsidP="0077381A">
      <w:pPr>
        <w:spacing w:line="240" w:lineRule="atLeast"/>
        <w:rPr>
          <w:rFonts w:cstheme="minorHAnsi"/>
          <w:sz w:val="24"/>
          <w:szCs w:val="24"/>
        </w:rPr>
      </w:pPr>
      <w:r w:rsidRPr="00C13AE5">
        <w:rPr>
          <w:rFonts w:cstheme="minorHAnsi"/>
          <w:sz w:val="24"/>
          <w:szCs w:val="24"/>
        </w:rPr>
        <w:t>Write an essay to an educated reader to show you</w:t>
      </w:r>
      <w:r w:rsidR="00367365" w:rsidRPr="00C13AE5">
        <w:rPr>
          <w:rFonts w:cstheme="minorHAnsi"/>
          <w:sz w:val="24"/>
          <w:szCs w:val="24"/>
        </w:rPr>
        <w:t xml:space="preserve">r opinion. </w:t>
      </w:r>
      <w:r w:rsidRPr="00C13AE5">
        <w:rPr>
          <w:rFonts w:cstheme="minorHAnsi"/>
          <w:sz w:val="24"/>
          <w:szCs w:val="24"/>
        </w:rPr>
        <w:t xml:space="preserve">You should write at least 250 words.  </w:t>
      </w:r>
      <w:r w:rsidR="00841363" w:rsidRPr="00C13AE5">
        <w:rPr>
          <w:rFonts w:cstheme="minorHAnsi"/>
          <w:sz w:val="24"/>
          <w:szCs w:val="24"/>
        </w:rPr>
        <w:t>Your response will be evaluated in terms of Task fulfillment, Organization, Vocabulary and Grammar.</w:t>
      </w:r>
    </w:p>
    <w:p w14:paraId="062CF4CB" w14:textId="77777777" w:rsidR="001E1073" w:rsidRPr="00C13AE5" w:rsidRDefault="001E1073" w:rsidP="0077381A">
      <w:pPr>
        <w:spacing w:line="240" w:lineRule="atLeast"/>
        <w:jc w:val="both"/>
        <w:rPr>
          <w:rFonts w:cstheme="minorHAnsi"/>
          <w:sz w:val="24"/>
          <w:szCs w:val="24"/>
        </w:rPr>
      </w:pPr>
    </w:p>
    <w:p w14:paraId="05B7B07E" w14:textId="77777777" w:rsidR="006A7606" w:rsidRPr="00C13AE5" w:rsidRDefault="006A7606" w:rsidP="0077381A">
      <w:pPr>
        <w:spacing w:line="240" w:lineRule="atLeast"/>
        <w:rPr>
          <w:rFonts w:cstheme="minorHAnsi"/>
          <w:sz w:val="24"/>
          <w:szCs w:val="24"/>
        </w:rPr>
      </w:pPr>
      <w:r w:rsidRPr="00C13AE5">
        <w:rPr>
          <w:rFonts w:cstheme="minorHAnsi"/>
          <w:sz w:val="24"/>
          <w:szCs w:val="24"/>
        </w:rPr>
        <w:br w:type="page"/>
      </w:r>
    </w:p>
    <w:p w14:paraId="50D4DA42" w14:textId="77777777" w:rsidR="00B07ECD" w:rsidRPr="00C13AE5" w:rsidRDefault="00B07ECD" w:rsidP="0077381A">
      <w:pPr>
        <w:spacing w:line="240" w:lineRule="atLeast"/>
        <w:rPr>
          <w:rFonts w:cstheme="minorHAnsi"/>
          <w:sz w:val="24"/>
          <w:szCs w:val="24"/>
        </w:rPr>
      </w:pPr>
    </w:p>
    <w:p w14:paraId="10C5FE81" w14:textId="77777777" w:rsidR="00F807E3" w:rsidRDefault="00F807E3">
      <w:pPr>
        <w:rPr>
          <w:rFonts w:cstheme="minorHAnsi"/>
          <w:b/>
          <w:sz w:val="24"/>
          <w:szCs w:val="24"/>
        </w:rPr>
      </w:pPr>
      <w:r>
        <w:rPr>
          <w:rFonts w:cstheme="minorHAnsi"/>
          <w:b/>
          <w:sz w:val="24"/>
          <w:szCs w:val="24"/>
        </w:rPr>
        <w:br w:type="page"/>
      </w:r>
    </w:p>
    <w:p w14:paraId="16C15D41" w14:textId="77777777" w:rsidR="001E1073" w:rsidRPr="00F807E3" w:rsidRDefault="002E6F0A" w:rsidP="0077381A">
      <w:pPr>
        <w:spacing w:line="240" w:lineRule="atLeast"/>
        <w:jc w:val="center"/>
        <w:rPr>
          <w:rFonts w:cstheme="minorHAnsi"/>
          <w:b/>
          <w:sz w:val="36"/>
          <w:szCs w:val="36"/>
        </w:rPr>
      </w:pPr>
      <w:r w:rsidRPr="00F807E3">
        <w:rPr>
          <w:rFonts w:cstheme="minorHAnsi"/>
          <w:b/>
          <w:sz w:val="36"/>
          <w:szCs w:val="36"/>
        </w:rPr>
        <w:lastRenderedPageBreak/>
        <w:t>TEST 4</w:t>
      </w:r>
    </w:p>
    <w:p w14:paraId="1323378B" w14:textId="77777777" w:rsidR="001E1073" w:rsidRPr="00C13AE5" w:rsidRDefault="001E1073" w:rsidP="0077381A">
      <w:pPr>
        <w:spacing w:line="240" w:lineRule="atLeast"/>
        <w:jc w:val="both"/>
        <w:rPr>
          <w:rFonts w:cstheme="minorHAnsi"/>
          <w:b/>
          <w:sz w:val="24"/>
          <w:szCs w:val="24"/>
        </w:rPr>
      </w:pPr>
      <w:r w:rsidRPr="00C13AE5">
        <w:rPr>
          <w:rFonts w:cstheme="minorHAnsi"/>
          <w:b/>
          <w:sz w:val="24"/>
          <w:szCs w:val="24"/>
        </w:rPr>
        <w:t>A: LISTENING</w:t>
      </w:r>
    </w:p>
    <w:p w14:paraId="49169A6D" w14:textId="77777777" w:rsidR="001E1073" w:rsidRPr="00C13AE5" w:rsidRDefault="001E1073" w:rsidP="0077381A">
      <w:pPr>
        <w:spacing w:line="240" w:lineRule="atLeast"/>
        <w:jc w:val="both"/>
        <w:rPr>
          <w:rFonts w:cstheme="minorHAnsi"/>
          <w:sz w:val="24"/>
          <w:szCs w:val="24"/>
        </w:rPr>
      </w:pPr>
    </w:p>
    <w:p w14:paraId="032F13A7" w14:textId="77777777" w:rsidR="001E1073" w:rsidRPr="00C13AE5" w:rsidRDefault="001E1073" w:rsidP="0077381A">
      <w:pPr>
        <w:spacing w:after="0" w:line="240" w:lineRule="atLeast"/>
        <w:jc w:val="both"/>
        <w:rPr>
          <w:rFonts w:cstheme="minorHAnsi"/>
          <w:color w:val="000000"/>
          <w:sz w:val="24"/>
          <w:szCs w:val="24"/>
        </w:rPr>
      </w:pPr>
      <w:r w:rsidRPr="00C13AE5">
        <w:rPr>
          <w:rFonts w:cstheme="minorHAnsi"/>
          <w:b/>
          <w:color w:val="000000"/>
          <w:sz w:val="24"/>
          <w:szCs w:val="24"/>
        </w:rPr>
        <w:t>Directions:</w:t>
      </w:r>
      <w:r w:rsidRPr="00C13AE5">
        <w:rPr>
          <w:rFonts w:cstheme="minorHAnsi"/>
          <w:color w:val="000000"/>
          <w:sz w:val="24"/>
          <w:szCs w:val="24"/>
        </w:rPr>
        <w:t xml:space="preserve"> This is the listening test for levels from 3 to 5 of the Vietnam’s 6-level Language Proficiency Test. There are three parts to the test. You will hear each part once. For each part of the test there will be time for you to look through the questions and time for you to check your answers. Write your answers on the question paper. You will have 5 minutes at the end of the test to transfer your answers onto the answer sheet.</w:t>
      </w:r>
    </w:p>
    <w:p w14:paraId="4011AF28" w14:textId="77777777" w:rsidR="001E1073" w:rsidRPr="00C13AE5" w:rsidRDefault="001E1073" w:rsidP="0077381A">
      <w:pPr>
        <w:spacing w:after="0" w:line="240" w:lineRule="atLeast"/>
        <w:jc w:val="center"/>
        <w:rPr>
          <w:rFonts w:cstheme="minorHAnsi"/>
          <w:b/>
          <w:color w:val="000000"/>
          <w:sz w:val="24"/>
          <w:szCs w:val="24"/>
        </w:rPr>
      </w:pPr>
    </w:p>
    <w:p w14:paraId="017961F0" w14:textId="77777777" w:rsidR="001E1073" w:rsidRPr="00C13AE5" w:rsidRDefault="001E1073" w:rsidP="0077381A">
      <w:pPr>
        <w:spacing w:after="0" w:line="240" w:lineRule="atLeast"/>
        <w:rPr>
          <w:rFonts w:cstheme="minorHAnsi"/>
          <w:b/>
          <w:color w:val="000000"/>
          <w:sz w:val="24"/>
          <w:szCs w:val="24"/>
        </w:rPr>
      </w:pPr>
      <w:r w:rsidRPr="00C13AE5">
        <w:rPr>
          <w:rFonts w:cstheme="minorHAnsi"/>
          <w:b/>
          <w:color w:val="000000"/>
          <w:sz w:val="24"/>
          <w:szCs w:val="24"/>
        </w:rPr>
        <w:t>PART 1</w:t>
      </w:r>
    </w:p>
    <w:p w14:paraId="28AED47C" w14:textId="77777777" w:rsidR="001E1073" w:rsidRPr="00C13AE5" w:rsidRDefault="001E1073" w:rsidP="0077381A">
      <w:pPr>
        <w:spacing w:after="0" w:line="240" w:lineRule="atLeast"/>
        <w:jc w:val="both"/>
        <w:rPr>
          <w:rFonts w:cstheme="minorHAnsi"/>
          <w:color w:val="000000"/>
          <w:sz w:val="24"/>
          <w:szCs w:val="24"/>
        </w:rPr>
      </w:pPr>
      <w:r w:rsidRPr="00C13AE5">
        <w:rPr>
          <w:rFonts w:cstheme="minorHAnsi"/>
          <w:color w:val="000000"/>
          <w:sz w:val="24"/>
          <w:szCs w:val="24"/>
        </w:rPr>
        <w:t xml:space="preserve">There are eight questions in this part. For each question there are four options and a short recording. For each question, choose the correct answer </w:t>
      </w:r>
      <w:r w:rsidRPr="00C13AE5">
        <w:rPr>
          <w:rFonts w:cstheme="minorHAnsi"/>
          <w:b/>
          <w:color w:val="000000"/>
          <w:sz w:val="24"/>
          <w:szCs w:val="24"/>
        </w:rPr>
        <w:t>A</w:t>
      </w:r>
      <w:r w:rsidRPr="00C13AE5">
        <w:rPr>
          <w:rFonts w:cstheme="minorHAnsi"/>
          <w:color w:val="000000"/>
          <w:sz w:val="24"/>
          <w:szCs w:val="24"/>
        </w:rPr>
        <w:t xml:space="preserve">, </w:t>
      </w:r>
      <w:r w:rsidRPr="00C13AE5">
        <w:rPr>
          <w:rFonts w:cstheme="minorHAnsi"/>
          <w:b/>
          <w:color w:val="000000"/>
          <w:sz w:val="24"/>
          <w:szCs w:val="24"/>
        </w:rPr>
        <w:t>B, C</w:t>
      </w:r>
      <w:r w:rsidRPr="00C13AE5">
        <w:rPr>
          <w:rFonts w:cstheme="minorHAnsi"/>
          <w:color w:val="000000"/>
          <w:sz w:val="24"/>
          <w:szCs w:val="24"/>
        </w:rPr>
        <w:t xml:space="preserve"> or </w:t>
      </w:r>
      <w:r w:rsidRPr="00C13AE5">
        <w:rPr>
          <w:rFonts w:cstheme="minorHAnsi"/>
          <w:b/>
          <w:color w:val="000000"/>
          <w:sz w:val="24"/>
          <w:szCs w:val="24"/>
        </w:rPr>
        <w:t>D</w:t>
      </w:r>
      <w:r w:rsidRPr="00C13AE5">
        <w:rPr>
          <w:rFonts w:cstheme="minorHAnsi"/>
          <w:color w:val="000000"/>
          <w:sz w:val="24"/>
          <w:szCs w:val="24"/>
        </w:rPr>
        <w:t>. You now have 48 seconds to look through the questions and the options in each question.</w:t>
      </w:r>
    </w:p>
    <w:p w14:paraId="561A578A" w14:textId="77777777" w:rsidR="007C74BD" w:rsidRPr="00C13AE5" w:rsidRDefault="007C74BD" w:rsidP="0077381A">
      <w:pPr>
        <w:spacing w:after="0" w:line="240" w:lineRule="atLeast"/>
        <w:jc w:val="both"/>
        <w:rPr>
          <w:rFonts w:cstheme="minorHAnsi"/>
          <w:color w:val="000000"/>
          <w:sz w:val="24"/>
          <w:szCs w:val="24"/>
        </w:rPr>
      </w:pPr>
    </w:p>
    <w:p w14:paraId="4B9D1AD7" w14:textId="77777777" w:rsidR="007C74BD" w:rsidRPr="00C13AE5" w:rsidRDefault="007C74BD" w:rsidP="0077381A">
      <w:pPr>
        <w:pStyle w:val="ListParagraph"/>
        <w:spacing w:after="0" w:line="240" w:lineRule="atLeast"/>
        <w:ind w:left="0"/>
        <w:contextualSpacing w:val="0"/>
        <w:jc w:val="both"/>
        <w:rPr>
          <w:rFonts w:cstheme="minorHAnsi"/>
          <w:b/>
          <w:color w:val="000000"/>
          <w:sz w:val="24"/>
          <w:szCs w:val="24"/>
        </w:rPr>
      </w:pPr>
      <w:r w:rsidRPr="00C13AE5">
        <w:rPr>
          <w:rFonts w:cstheme="minorHAnsi"/>
          <w:b/>
          <w:color w:val="000000"/>
          <w:sz w:val="24"/>
          <w:szCs w:val="24"/>
        </w:rPr>
        <w:t>1. What is John going to do tonight?</w:t>
      </w:r>
    </w:p>
    <w:p w14:paraId="651B9A32" w14:textId="77777777" w:rsidR="007C74BD" w:rsidRPr="00C13AE5" w:rsidRDefault="007C74BD" w:rsidP="0077381A">
      <w:pPr>
        <w:pStyle w:val="ListParagraph"/>
        <w:spacing w:after="0" w:line="240" w:lineRule="atLeast"/>
        <w:ind w:left="0" w:firstLine="720"/>
        <w:contextualSpacing w:val="0"/>
        <w:jc w:val="both"/>
        <w:rPr>
          <w:rFonts w:cstheme="minorHAnsi"/>
          <w:color w:val="000000"/>
          <w:sz w:val="24"/>
          <w:szCs w:val="24"/>
        </w:rPr>
      </w:pPr>
      <w:r w:rsidRPr="00C13AE5">
        <w:rPr>
          <w:rFonts w:cstheme="minorHAnsi"/>
          <w:color w:val="000000"/>
          <w:sz w:val="24"/>
          <w:szCs w:val="24"/>
        </w:rPr>
        <w:t xml:space="preserve">A. </w:t>
      </w:r>
      <w:r w:rsidRPr="00C13AE5">
        <w:rPr>
          <w:rFonts w:cstheme="minorHAnsi"/>
          <w:color w:val="000000"/>
          <w:sz w:val="24"/>
          <w:szCs w:val="24"/>
          <w:lang w:val="vi-VN"/>
        </w:rPr>
        <w:t>swimming</w:t>
      </w:r>
      <w:r w:rsidRPr="00C13AE5">
        <w:rPr>
          <w:rFonts w:cstheme="minorHAnsi"/>
          <w:color w:val="000000"/>
          <w:sz w:val="24"/>
          <w:szCs w:val="24"/>
        </w:rPr>
        <w:tab/>
        <w:t xml:space="preserve">B. </w:t>
      </w:r>
      <w:r w:rsidRPr="00C13AE5">
        <w:rPr>
          <w:rFonts w:cstheme="minorHAnsi"/>
          <w:color w:val="000000"/>
          <w:sz w:val="24"/>
          <w:szCs w:val="24"/>
          <w:lang w:val="vi-VN"/>
        </w:rPr>
        <w:t>c</w:t>
      </w:r>
      <w:r w:rsidRPr="00C13AE5">
        <w:rPr>
          <w:rFonts w:cstheme="minorHAnsi"/>
          <w:color w:val="000000"/>
          <w:sz w:val="24"/>
          <w:szCs w:val="24"/>
        </w:rPr>
        <w:t>ycling</w:t>
      </w:r>
      <w:r w:rsidRPr="00C13AE5">
        <w:rPr>
          <w:rFonts w:cstheme="minorHAnsi"/>
          <w:color w:val="000000"/>
          <w:sz w:val="24"/>
          <w:szCs w:val="24"/>
        </w:rPr>
        <w:tab/>
      </w:r>
      <w:r w:rsidR="00B07ECD" w:rsidRPr="00C13AE5">
        <w:rPr>
          <w:rFonts w:cstheme="minorHAnsi"/>
          <w:color w:val="000000"/>
          <w:sz w:val="24"/>
          <w:szCs w:val="24"/>
        </w:rPr>
        <w:tab/>
      </w:r>
      <w:r w:rsidRPr="00C13AE5">
        <w:rPr>
          <w:rFonts w:cstheme="minorHAnsi"/>
          <w:color w:val="000000"/>
          <w:sz w:val="24"/>
          <w:szCs w:val="24"/>
        </w:rPr>
        <w:t xml:space="preserve">C. </w:t>
      </w:r>
      <w:r w:rsidRPr="00C13AE5">
        <w:rPr>
          <w:rFonts w:cstheme="minorHAnsi"/>
          <w:color w:val="000000"/>
          <w:sz w:val="24"/>
          <w:szCs w:val="24"/>
          <w:lang w:val="vi-VN"/>
        </w:rPr>
        <w:t>p</w:t>
      </w:r>
      <w:r w:rsidRPr="00C13AE5">
        <w:rPr>
          <w:rFonts w:cstheme="minorHAnsi"/>
          <w:color w:val="000000"/>
          <w:sz w:val="24"/>
          <w:szCs w:val="24"/>
        </w:rPr>
        <w:t>laying football</w:t>
      </w:r>
      <w:r w:rsidRPr="00C13AE5">
        <w:rPr>
          <w:rFonts w:cstheme="minorHAnsi"/>
          <w:color w:val="000000"/>
          <w:sz w:val="24"/>
          <w:szCs w:val="24"/>
        </w:rPr>
        <w:tab/>
        <w:t>D. running</w:t>
      </w:r>
    </w:p>
    <w:p w14:paraId="6EF7662C" w14:textId="77777777" w:rsidR="00765561" w:rsidRPr="00C13AE5" w:rsidRDefault="00765561" w:rsidP="0077381A">
      <w:pPr>
        <w:pStyle w:val="ListParagraph"/>
        <w:spacing w:after="0" w:line="240" w:lineRule="atLeast"/>
        <w:ind w:left="0" w:firstLine="720"/>
        <w:contextualSpacing w:val="0"/>
        <w:jc w:val="both"/>
        <w:rPr>
          <w:rFonts w:cstheme="minorHAnsi"/>
          <w:color w:val="000000"/>
          <w:sz w:val="24"/>
          <w:szCs w:val="24"/>
          <w:lang w:val="vi-VN"/>
        </w:rPr>
      </w:pPr>
    </w:p>
    <w:p w14:paraId="2417A969" w14:textId="77777777" w:rsidR="007C74BD" w:rsidRPr="00C13AE5" w:rsidRDefault="007C74BD" w:rsidP="0077381A">
      <w:pPr>
        <w:pStyle w:val="ListParagraph"/>
        <w:spacing w:after="0" w:line="240" w:lineRule="atLeast"/>
        <w:ind w:left="0"/>
        <w:contextualSpacing w:val="0"/>
        <w:jc w:val="both"/>
        <w:rPr>
          <w:rFonts w:cstheme="minorHAnsi"/>
          <w:b/>
          <w:color w:val="000000"/>
          <w:sz w:val="24"/>
          <w:szCs w:val="24"/>
        </w:rPr>
      </w:pPr>
      <w:r w:rsidRPr="00C13AE5">
        <w:rPr>
          <w:rFonts w:cstheme="minorHAnsi"/>
          <w:b/>
          <w:color w:val="000000"/>
          <w:sz w:val="24"/>
          <w:szCs w:val="24"/>
        </w:rPr>
        <w:t>2. Which bag does the woman buy?</w:t>
      </w:r>
    </w:p>
    <w:p w14:paraId="3ACAEBB3" w14:textId="77777777" w:rsidR="007C74BD" w:rsidRPr="00C13AE5" w:rsidRDefault="007C74BD" w:rsidP="0077381A">
      <w:pPr>
        <w:pStyle w:val="ListParagraph"/>
        <w:spacing w:after="0" w:line="240" w:lineRule="atLeast"/>
        <w:ind w:left="0" w:firstLine="720"/>
        <w:contextualSpacing w:val="0"/>
        <w:jc w:val="both"/>
        <w:rPr>
          <w:rFonts w:cstheme="minorHAnsi"/>
          <w:color w:val="000000"/>
          <w:sz w:val="24"/>
          <w:szCs w:val="24"/>
        </w:rPr>
      </w:pPr>
      <w:r w:rsidRPr="00C13AE5">
        <w:rPr>
          <w:rFonts w:cstheme="minorHAnsi"/>
          <w:color w:val="000000"/>
          <w:sz w:val="24"/>
          <w:szCs w:val="24"/>
        </w:rPr>
        <w:t xml:space="preserve">A. </w:t>
      </w:r>
      <w:r w:rsidRPr="00C13AE5">
        <w:rPr>
          <w:rFonts w:cstheme="minorHAnsi"/>
          <w:color w:val="000000"/>
          <w:sz w:val="24"/>
          <w:szCs w:val="24"/>
          <w:lang w:val="vi-VN"/>
        </w:rPr>
        <w:t>s</w:t>
      </w:r>
      <w:r w:rsidRPr="00C13AE5">
        <w:rPr>
          <w:rFonts w:cstheme="minorHAnsi"/>
          <w:color w:val="000000"/>
          <w:sz w:val="24"/>
          <w:szCs w:val="24"/>
        </w:rPr>
        <w:t>quare bag</w:t>
      </w:r>
      <w:r w:rsidRPr="00C13AE5">
        <w:rPr>
          <w:rFonts w:cstheme="minorHAnsi"/>
          <w:color w:val="000000"/>
          <w:sz w:val="24"/>
          <w:szCs w:val="24"/>
        </w:rPr>
        <w:tab/>
        <w:t xml:space="preserve">B. </w:t>
      </w:r>
      <w:r w:rsidRPr="00C13AE5">
        <w:rPr>
          <w:rFonts w:cstheme="minorHAnsi"/>
          <w:color w:val="000000"/>
          <w:sz w:val="24"/>
          <w:szCs w:val="24"/>
          <w:lang w:val="vi-VN"/>
        </w:rPr>
        <w:t>s</w:t>
      </w:r>
      <w:r w:rsidRPr="00C13AE5">
        <w:rPr>
          <w:rFonts w:cstheme="minorHAnsi"/>
          <w:color w:val="000000"/>
          <w:sz w:val="24"/>
          <w:szCs w:val="24"/>
        </w:rPr>
        <w:t>mall and round bag</w:t>
      </w:r>
      <w:r w:rsidRPr="00C13AE5">
        <w:rPr>
          <w:rFonts w:cstheme="minorHAnsi"/>
          <w:color w:val="000000"/>
          <w:sz w:val="24"/>
          <w:szCs w:val="24"/>
        </w:rPr>
        <w:tab/>
        <w:t xml:space="preserve">C. </w:t>
      </w:r>
      <w:r w:rsidRPr="00C13AE5">
        <w:rPr>
          <w:rFonts w:cstheme="minorHAnsi"/>
          <w:color w:val="000000"/>
          <w:sz w:val="24"/>
          <w:szCs w:val="24"/>
          <w:lang w:val="vi-VN"/>
        </w:rPr>
        <w:t>a</w:t>
      </w:r>
      <w:r w:rsidRPr="00C13AE5">
        <w:rPr>
          <w:rFonts w:cstheme="minorHAnsi"/>
          <w:color w:val="000000"/>
          <w:sz w:val="24"/>
          <w:szCs w:val="24"/>
        </w:rPr>
        <w:t xml:space="preserve"> big bag</w:t>
      </w:r>
      <w:r w:rsidRPr="00C13AE5">
        <w:rPr>
          <w:rFonts w:cstheme="minorHAnsi"/>
          <w:color w:val="000000"/>
          <w:sz w:val="24"/>
          <w:szCs w:val="24"/>
        </w:rPr>
        <w:tab/>
      </w:r>
      <w:r w:rsidR="00B07ECD" w:rsidRPr="00C13AE5">
        <w:rPr>
          <w:rFonts w:cstheme="minorHAnsi"/>
          <w:color w:val="000000"/>
          <w:sz w:val="24"/>
          <w:szCs w:val="24"/>
        </w:rPr>
        <w:tab/>
      </w:r>
      <w:r w:rsidRPr="00C13AE5">
        <w:rPr>
          <w:rFonts w:cstheme="minorHAnsi"/>
          <w:color w:val="000000"/>
          <w:sz w:val="24"/>
          <w:szCs w:val="24"/>
        </w:rPr>
        <w:t>D. an oval bag</w:t>
      </w:r>
    </w:p>
    <w:p w14:paraId="15C1019B" w14:textId="77777777" w:rsidR="00765561" w:rsidRPr="00C13AE5" w:rsidRDefault="00765561" w:rsidP="0077381A">
      <w:pPr>
        <w:pStyle w:val="ListParagraph"/>
        <w:spacing w:after="0" w:line="240" w:lineRule="atLeast"/>
        <w:ind w:left="0" w:firstLine="720"/>
        <w:contextualSpacing w:val="0"/>
        <w:jc w:val="both"/>
        <w:rPr>
          <w:rFonts w:cstheme="minorHAnsi"/>
          <w:color w:val="000000"/>
          <w:sz w:val="24"/>
          <w:szCs w:val="24"/>
        </w:rPr>
      </w:pPr>
    </w:p>
    <w:p w14:paraId="2867470A" w14:textId="77777777" w:rsidR="007C74BD" w:rsidRPr="00C13AE5" w:rsidRDefault="007C74BD" w:rsidP="0077381A">
      <w:pPr>
        <w:pStyle w:val="ListParagraph"/>
        <w:spacing w:after="0" w:line="240" w:lineRule="atLeast"/>
        <w:ind w:left="0"/>
        <w:contextualSpacing w:val="0"/>
        <w:jc w:val="both"/>
        <w:rPr>
          <w:rFonts w:cstheme="minorHAnsi"/>
          <w:b/>
          <w:color w:val="000000"/>
          <w:sz w:val="24"/>
          <w:szCs w:val="24"/>
        </w:rPr>
      </w:pPr>
      <w:r w:rsidRPr="00C13AE5">
        <w:rPr>
          <w:rFonts w:cstheme="minorHAnsi"/>
          <w:b/>
          <w:color w:val="000000"/>
          <w:sz w:val="24"/>
          <w:szCs w:val="24"/>
        </w:rPr>
        <w:t>3. How much did the woman pay for the apples?</w:t>
      </w:r>
    </w:p>
    <w:p w14:paraId="1D1D1929" w14:textId="77777777" w:rsidR="007C74BD" w:rsidRPr="00C13AE5" w:rsidRDefault="007C74BD" w:rsidP="0077381A">
      <w:pPr>
        <w:pStyle w:val="ListParagraph"/>
        <w:spacing w:after="0" w:line="240" w:lineRule="atLeast"/>
        <w:ind w:left="0" w:firstLine="720"/>
        <w:contextualSpacing w:val="0"/>
        <w:jc w:val="both"/>
        <w:rPr>
          <w:rFonts w:cstheme="minorHAnsi"/>
          <w:color w:val="000000"/>
          <w:sz w:val="24"/>
          <w:szCs w:val="24"/>
        </w:rPr>
      </w:pPr>
      <w:r w:rsidRPr="00C13AE5">
        <w:rPr>
          <w:rFonts w:cstheme="minorHAnsi"/>
          <w:color w:val="000000"/>
          <w:sz w:val="24"/>
          <w:szCs w:val="24"/>
          <w:lang w:val="fr-FR"/>
        </w:rPr>
        <w:t>A. 30 pence</w:t>
      </w:r>
      <w:r w:rsidRPr="00C13AE5">
        <w:rPr>
          <w:rFonts w:cstheme="minorHAnsi"/>
          <w:color w:val="000000"/>
          <w:sz w:val="24"/>
          <w:szCs w:val="24"/>
          <w:lang w:val="fr-FR"/>
        </w:rPr>
        <w:tab/>
        <w:t>B. 35 pence</w:t>
      </w:r>
      <w:r w:rsidRPr="00C13AE5">
        <w:rPr>
          <w:rFonts w:cstheme="minorHAnsi"/>
          <w:color w:val="000000"/>
          <w:sz w:val="24"/>
          <w:szCs w:val="24"/>
          <w:lang w:val="fr-FR"/>
        </w:rPr>
        <w:tab/>
      </w:r>
      <w:r w:rsidR="00B07ECD" w:rsidRPr="00C13AE5">
        <w:rPr>
          <w:rFonts w:cstheme="minorHAnsi"/>
          <w:color w:val="000000"/>
          <w:sz w:val="24"/>
          <w:szCs w:val="24"/>
          <w:lang w:val="fr-FR"/>
        </w:rPr>
        <w:tab/>
      </w:r>
      <w:r w:rsidRPr="00C13AE5">
        <w:rPr>
          <w:rFonts w:cstheme="minorHAnsi"/>
          <w:color w:val="000000"/>
          <w:sz w:val="24"/>
          <w:szCs w:val="24"/>
          <w:lang w:val="fr-FR"/>
        </w:rPr>
        <w:t>C. 40 pence</w:t>
      </w:r>
      <w:r w:rsidRPr="00C13AE5">
        <w:rPr>
          <w:rFonts w:cstheme="minorHAnsi"/>
          <w:color w:val="000000"/>
          <w:sz w:val="24"/>
          <w:szCs w:val="24"/>
          <w:lang w:val="fr-FR"/>
        </w:rPr>
        <w:tab/>
      </w:r>
      <w:r w:rsidR="00B07ECD" w:rsidRPr="00C13AE5">
        <w:rPr>
          <w:rFonts w:cstheme="minorHAnsi"/>
          <w:color w:val="000000"/>
          <w:sz w:val="24"/>
          <w:szCs w:val="24"/>
          <w:lang w:val="fr-FR"/>
        </w:rPr>
        <w:tab/>
      </w:r>
      <w:r w:rsidRPr="00C13AE5">
        <w:rPr>
          <w:rFonts w:cstheme="minorHAnsi"/>
          <w:color w:val="000000"/>
          <w:sz w:val="24"/>
          <w:szCs w:val="24"/>
        </w:rPr>
        <w:t>D. 34 pence</w:t>
      </w:r>
    </w:p>
    <w:p w14:paraId="005AFB29" w14:textId="77777777" w:rsidR="00765561" w:rsidRPr="00C13AE5" w:rsidRDefault="00765561" w:rsidP="0077381A">
      <w:pPr>
        <w:pStyle w:val="ListParagraph"/>
        <w:spacing w:after="0" w:line="240" w:lineRule="atLeast"/>
        <w:ind w:left="0" w:firstLine="720"/>
        <w:contextualSpacing w:val="0"/>
        <w:jc w:val="both"/>
        <w:rPr>
          <w:rFonts w:cstheme="minorHAnsi"/>
          <w:color w:val="000000"/>
          <w:sz w:val="24"/>
          <w:szCs w:val="24"/>
          <w:lang w:val="fr-FR"/>
        </w:rPr>
      </w:pPr>
    </w:p>
    <w:p w14:paraId="3D620F63" w14:textId="77777777" w:rsidR="007C74BD" w:rsidRPr="00C13AE5" w:rsidRDefault="007C74BD" w:rsidP="0077381A">
      <w:pPr>
        <w:spacing w:after="0" w:line="240" w:lineRule="atLeast"/>
        <w:jc w:val="both"/>
        <w:rPr>
          <w:rFonts w:cstheme="minorHAnsi"/>
          <w:b/>
          <w:color w:val="000000"/>
          <w:sz w:val="24"/>
          <w:szCs w:val="24"/>
        </w:rPr>
      </w:pPr>
      <w:r w:rsidRPr="00C13AE5">
        <w:rPr>
          <w:rFonts w:cstheme="minorHAnsi"/>
          <w:b/>
          <w:color w:val="000000"/>
          <w:sz w:val="24"/>
          <w:szCs w:val="24"/>
        </w:rPr>
        <w:t>4. When must the boys get on the coach?</w:t>
      </w:r>
    </w:p>
    <w:p w14:paraId="75F52B58" w14:textId="77777777" w:rsidR="007C74BD" w:rsidRPr="00C13AE5" w:rsidRDefault="00B07ECD" w:rsidP="0077381A">
      <w:pPr>
        <w:spacing w:after="0" w:line="240" w:lineRule="atLeast"/>
        <w:ind w:firstLine="720"/>
        <w:jc w:val="both"/>
        <w:rPr>
          <w:rFonts w:cstheme="minorHAnsi"/>
          <w:color w:val="000000"/>
          <w:sz w:val="24"/>
          <w:szCs w:val="24"/>
        </w:rPr>
      </w:pPr>
      <w:r w:rsidRPr="00C13AE5">
        <w:rPr>
          <w:rFonts w:cstheme="minorHAnsi"/>
          <w:color w:val="000000"/>
          <w:sz w:val="24"/>
          <w:szCs w:val="24"/>
        </w:rPr>
        <w:t>A. 12:50</w:t>
      </w:r>
      <w:r w:rsidRPr="00C13AE5">
        <w:rPr>
          <w:rFonts w:cstheme="minorHAnsi"/>
          <w:color w:val="000000"/>
          <w:sz w:val="24"/>
          <w:szCs w:val="24"/>
        </w:rPr>
        <w:tab/>
      </w:r>
      <w:r w:rsidR="007C74BD" w:rsidRPr="00C13AE5">
        <w:rPr>
          <w:rFonts w:cstheme="minorHAnsi"/>
          <w:color w:val="000000"/>
          <w:sz w:val="24"/>
          <w:szCs w:val="24"/>
        </w:rPr>
        <w:t>B. 01:30</w:t>
      </w:r>
      <w:r w:rsidR="007C74BD" w:rsidRPr="00C13AE5">
        <w:rPr>
          <w:rFonts w:cstheme="minorHAnsi"/>
          <w:color w:val="000000"/>
          <w:sz w:val="24"/>
          <w:szCs w:val="24"/>
        </w:rPr>
        <w:tab/>
      </w:r>
      <w:r w:rsidR="007C74BD" w:rsidRPr="00C13AE5">
        <w:rPr>
          <w:rFonts w:cstheme="minorHAnsi"/>
          <w:color w:val="000000"/>
          <w:sz w:val="24"/>
          <w:szCs w:val="24"/>
        </w:rPr>
        <w:tab/>
        <w:t>C. 02:30</w:t>
      </w:r>
      <w:r w:rsidR="007C74BD" w:rsidRPr="00C13AE5">
        <w:rPr>
          <w:rFonts w:cstheme="minorHAnsi"/>
          <w:color w:val="000000"/>
          <w:sz w:val="24"/>
          <w:szCs w:val="24"/>
        </w:rPr>
        <w:tab/>
      </w:r>
      <w:r w:rsidR="007C74BD" w:rsidRPr="00C13AE5">
        <w:rPr>
          <w:rFonts w:cstheme="minorHAnsi"/>
          <w:color w:val="000000"/>
          <w:sz w:val="24"/>
          <w:szCs w:val="24"/>
        </w:rPr>
        <w:tab/>
        <w:t>D. 03:20</w:t>
      </w:r>
    </w:p>
    <w:p w14:paraId="598CCA26" w14:textId="77777777" w:rsidR="00765561" w:rsidRPr="00C13AE5" w:rsidRDefault="00765561" w:rsidP="0077381A">
      <w:pPr>
        <w:spacing w:after="0" w:line="240" w:lineRule="atLeast"/>
        <w:ind w:firstLine="720"/>
        <w:jc w:val="both"/>
        <w:rPr>
          <w:rFonts w:cstheme="minorHAnsi"/>
          <w:color w:val="000000"/>
          <w:sz w:val="24"/>
          <w:szCs w:val="24"/>
        </w:rPr>
      </w:pPr>
    </w:p>
    <w:p w14:paraId="09340553" w14:textId="77777777" w:rsidR="007C74BD" w:rsidRPr="00C13AE5" w:rsidRDefault="007C74BD" w:rsidP="0077381A">
      <w:pPr>
        <w:spacing w:after="0" w:line="240" w:lineRule="atLeast"/>
        <w:jc w:val="both"/>
        <w:rPr>
          <w:rFonts w:cstheme="minorHAnsi"/>
          <w:b/>
          <w:color w:val="000000"/>
          <w:sz w:val="24"/>
          <w:szCs w:val="24"/>
        </w:rPr>
      </w:pPr>
      <w:r w:rsidRPr="00C13AE5">
        <w:rPr>
          <w:rFonts w:cstheme="minorHAnsi"/>
          <w:b/>
          <w:color w:val="000000"/>
          <w:sz w:val="24"/>
          <w:szCs w:val="24"/>
        </w:rPr>
        <w:t>5. What fruit do they take?</w:t>
      </w:r>
    </w:p>
    <w:p w14:paraId="2BBCFBBF" w14:textId="77777777" w:rsidR="007C74BD" w:rsidRPr="00C13AE5" w:rsidRDefault="007C74BD" w:rsidP="0077381A">
      <w:pPr>
        <w:spacing w:after="0" w:line="240" w:lineRule="atLeast"/>
        <w:ind w:firstLine="720"/>
        <w:jc w:val="both"/>
        <w:rPr>
          <w:rFonts w:cstheme="minorHAnsi"/>
          <w:color w:val="000000"/>
          <w:sz w:val="24"/>
          <w:szCs w:val="24"/>
        </w:rPr>
      </w:pPr>
      <w:r w:rsidRPr="00C13AE5">
        <w:rPr>
          <w:rFonts w:cstheme="minorHAnsi"/>
          <w:color w:val="000000"/>
          <w:sz w:val="24"/>
          <w:szCs w:val="24"/>
          <w:lang w:val="fr-FR"/>
        </w:rPr>
        <w:t>A. oranges</w:t>
      </w:r>
      <w:r w:rsidRPr="00C13AE5">
        <w:rPr>
          <w:rFonts w:cstheme="minorHAnsi"/>
          <w:color w:val="000000"/>
          <w:sz w:val="24"/>
          <w:szCs w:val="24"/>
          <w:lang w:val="fr-FR"/>
        </w:rPr>
        <w:tab/>
        <w:t>B. bananas</w:t>
      </w:r>
      <w:r w:rsidRPr="00C13AE5">
        <w:rPr>
          <w:rFonts w:cstheme="minorHAnsi"/>
          <w:color w:val="000000"/>
          <w:sz w:val="24"/>
          <w:szCs w:val="24"/>
          <w:lang w:val="fr-FR"/>
        </w:rPr>
        <w:tab/>
      </w:r>
      <w:r w:rsidR="00B07ECD" w:rsidRPr="00C13AE5">
        <w:rPr>
          <w:rFonts w:cstheme="minorHAnsi"/>
          <w:color w:val="000000"/>
          <w:sz w:val="24"/>
          <w:szCs w:val="24"/>
          <w:lang w:val="fr-FR"/>
        </w:rPr>
        <w:tab/>
      </w:r>
      <w:r w:rsidRPr="00C13AE5">
        <w:rPr>
          <w:rFonts w:cstheme="minorHAnsi"/>
          <w:color w:val="000000"/>
          <w:sz w:val="24"/>
          <w:szCs w:val="24"/>
          <w:lang w:val="fr-FR"/>
        </w:rPr>
        <w:t>C. grapes</w:t>
      </w:r>
      <w:r w:rsidRPr="00C13AE5">
        <w:rPr>
          <w:rFonts w:cstheme="minorHAnsi"/>
          <w:color w:val="000000"/>
          <w:sz w:val="24"/>
          <w:szCs w:val="24"/>
          <w:lang w:val="fr-FR"/>
        </w:rPr>
        <w:tab/>
      </w:r>
      <w:r w:rsidR="00B07ECD" w:rsidRPr="00C13AE5">
        <w:rPr>
          <w:rFonts w:cstheme="minorHAnsi"/>
          <w:color w:val="000000"/>
          <w:sz w:val="24"/>
          <w:szCs w:val="24"/>
          <w:lang w:val="fr-FR"/>
        </w:rPr>
        <w:tab/>
      </w:r>
      <w:r w:rsidRPr="00C13AE5">
        <w:rPr>
          <w:rFonts w:cstheme="minorHAnsi"/>
          <w:color w:val="000000"/>
          <w:sz w:val="24"/>
          <w:szCs w:val="24"/>
        </w:rPr>
        <w:t>D. apples</w:t>
      </w:r>
    </w:p>
    <w:p w14:paraId="0C12A9E1" w14:textId="77777777" w:rsidR="00765561" w:rsidRPr="00C13AE5" w:rsidRDefault="00765561" w:rsidP="0077381A">
      <w:pPr>
        <w:spacing w:after="0" w:line="240" w:lineRule="atLeast"/>
        <w:ind w:firstLine="720"/>
        <w:jc w:val="both"/>
        <w:rPr>
          <w:rFonts w:cstheme="minorHAnsi"/>
          <w:color w:val="000000"/>
          <w:sz w:val="24"/>
          <w:szCs w:val="24"/>
          <w:lang w:val="fr-FR"/>
        </w:rPr>
      </w:pPr>
    </w:p>
    <w:p w14:paraId="430BC7E6" w14:textId="77777777" w:rsidR="007C74BD" w:rsidRPr="00C13AE5" w:rsidRDefault="007C74BD" w:rsidP="0077381A">
      <w:pPr>
        <w:spacing w:after="0" w:line="240" w:lineRule="atLeast"/>
        <w:jc w:val="both"/>
        <w:rPr>
          <w:rFonts w:cstheme="minorHAnsi"/>
          <w:b/>
          <w:color w:val="000000"/>
          <w:sz w:val="24"/>
          <w:szCs w:val="24"/>
        </w:rPr>
      </w:pPr>
      <w:r w:rsidRPr="00C13AE5">
        <w:rPr>
          <w:rFonts w:cstheme="minorHAnsi"/>
          <w:b/>
          <w:color w:val="000000"/>
          <w:sz w:val="24"/>
          <w:szCs w:val="24"/>
        </w:rPr>
        <w:t>6. Which present has the man bought?</w:t>
      </w:r>
    </w:p>
    <w:p w14:paraId="36008E02" w14:textId="77777777" w:rsidR="007C74BD" w:rsidRPr="00C13AE5" w:rsidRDefault="007C74BD" w:rsidP="0077381A">
      <w:pPr>
        <w:spacing w:after="0" w:line="240" w:lineRule="atLeast"/>
        <w:ind w:firstLine="720"/>
        <w:jc w:val="both"/>
        <w:rPr>
          <w:rFonts w:cstheme="minorHAnsi"/>
          <w:color w:val="000000"/>
          <w:sz w:val="24"/>
          <w:szCs w:val="24"/>
        </w:rPr>
      </w:pPr>
      <w:r w:rsidRPr="00C13AE5">
        <w:rPr>
          <w:rFonts w:cstheme="minorHAnsi"/>
          <w:color w:val="000000"/>
          <w:sz w:val="24"/>
          <w:szCs w:val="24"/>
        </w:rPr>
        <w:t>A. book</w:t>
      </w:r>
      <w:r w:rsidRPr="00C13AE5">
        <w:rPr>
          <w:rFonts w:cstheme="minorHAnsi"/>
          <w:color w:val="000000"/>
          <w:sz w:val="24"/>
          <w:szCs w:val="24"/>
        </w:rPr>
        <w:tab/>
      </w:r>
      <w:r w:rsidRPr="00C13AE5">
        <w:rPr>
          <w:rFonts w:cstheme="minorHAnsi"/>
          <w:color w:val="000000"/>
          <w:sz w:val="24"/>
          <w:szCs w:val="24"/>
        </w:rPr>
        <w:tab/>
        <w:t>B. bag</w:t>
      </w:r>
      <w:r w:rsidRPr="00C13AE5">
        <w:rPr>
          <w:rFonts w:cstheme="minorHAnsi"/>
          <w:color w:val="000000"/>
          <w:sz w:val="24"/>
          <w:szCs w:val="24"/>
        </w:rPr>
        <w:tab/>
      </w:r>
      <w:r w:rsidRPr="00C13AE5">
        <w:rPr>
          <w:rFonts w:cstheme="minorHAnsi"/>
          <w:color w:val="000000"/>
          <w:sz w:val="24"/>
          <w:szCs w:val="24"/>
        </w:rPr>
        <w:tab/>
      </w:r>
      <w:r w:rsidR="00B07ECD" w:rsidRPr="00C13AE5">
        <w:rPr>
          <w:rFonts w:cstheme="minorHAnsi"/>
          <w:color w:val="000000"/>
          <w:sz w:val="24"/>
          <w:szCs w:val="24"/>
        </w:rPr>
        <w:tab/>
      </w:r>
      <w:r w:rsidRPr="00C13AE5">
        <w:rPr>
          <w:rFonts w:cstheme="minorHAnsi"/>
          <w:color w:val="000000"/>
          <w:sz w:val="24"/>
          <w:szCs w:val="24"/>
        </w:rPr>
        <w:t>C. gloves</w:t>
      </w:r>
      <w:r w:rsidRPr="00C13AE5">
        <w:rPr>
          <w:rFonts w:cstheme="minorHAnsi"/>
          <w:color w:val="000000"/>
          <w:sz w:val="24"/>
          <w:szCs w:val="24"/>
        </w:rPr>
        <w:tab/>
      </w:r>
      <w:r w:rsidR="00B07ECD" w:rsidRPr="00C13AE5">
        <w:rPr>
          <w:rFonts w:cstheme="minorHAnsi"/>
          <w:color w:val="000000"/>
          <w:sz w:val="24"/>
          <w:szCs w:val="24"/>
        </w:rPr>
        <w:tab/>
      </w:r>
      <w:r w:rsidRPr="00C13AE5">
        <w:rPr>
          <w:rFonts w:cstheme="minorHAnsi"/>
          <w:color w:val="000000"/>
          <w:sz w:val="24"/>
          <w:szCs w:val="24"/>
        </w:rPr>
        <w:t>D. flowers</w:t>
      </w:r>
    </w:p>
    <w:p w14:paraId="4E54B931" w14:textId="77777777" w:rsidR="00765561" w:rsidRPr="00C13AE5" w:rsidRDefault="00765561" w:rsidP="0077381A">
      <w:pPr>
        <w:spacing w:after="0" w:line="240" w:lineRule="atLeast"/>
        <w:ind w:firstLine="720"/>
        <w:jc w:val="both"/>
        <w:rPr>
          <w:rFonts w:cstheme="minorHAnsi"/>
          <w:color w:val="000000"/>
          <w:sz w:val="24"/>
          <w:szCs w:val="24"/>
        </w:rPr>
      </w:pPr>
    </w:p>
    <w:p w14:paraId="23517E2B" w14:textId="77777777" w:rsidR="007C74BD" w:rsidRPr="00C13AE5" w:rsidRDefault="007C74BD" w:rsidP="0077381A">
      <w:pPr>
        <w:spacing w:after="0" w:line="240" w:lineRule="atLeast"/>
        <w:jc w:val="both"/>
        <w:rPr>
          <w:rFonts w:cstheme="minorHAnsi"/>
          <w:b/>
          <w:color w:val="000000"/>
          <w:sz w:val="24"/>
          <w:szCs w:val="24"/>
        </w:rPr>
      </w:pPr>
      <w:r w:rsidRPr="00C13AE5">
        <w:rPr>
          <w:rFonts w:cstheme="minorHAnsi"/>
          <w:b/>
          <w:color w:val="000000"/>
          <w:sz w:val="24"/>
          <w:szCs w:val="24"/>
        </w:rPr>
        <w:t>7. Where are the photographs?</w:t>
      </w:r>
    </w:p>
    <w:p w14:paraId="08620AA5" w14:textId="77777777" w:rsidR="00B07ECD" w:rsidRPr="00C13AE5" w:rsidRDefault="007C74BD" w:rsidP="0077381A">
      <w:pPr>
        <w:spacing w:after="0" w:line="240" w:lineRule="atLeast"/>
        <w:ind w:firstLine="720"/>
        <w:jc w:val="both"/>
        <w:rPr>
          <w:rFonts w:cstheme="minorHAnsi"/>
          <w:color w:val="000000"/>
          <w:sz w:val="24"/>
          <w:szCs w:val="24"/>
        </w:rPr>
      </w:pPr>
      <w:r w:rsidRPr="00C13AE5">
        <w:rPr>
          <w:rFonts w:cstheme="minorHAnsi"/>
          <w:color w:val="000000"/>
          <w:sz w:val="24"/>
          <w:szCs w:val="24"/>
        </w:rPr>
        <w:t>A. on the bookshelf</w:t>
      </w:r>
      <w:r w:rsidRPr="00C13AE5">
        <w:rPr>
          <w:rFonts w:cstheme="minorHAnsi"/>
          <w:color w:val="000000"/>
          <w:sz w:val="24"/>
          <w:szCs w:val="24"/>
        </w:rPr>
        <w:tab/>
      </w:r>
      <w:r w:rsidR="00B07ECD" w:rsidRPr="00C13AE5">
        <w:rPr>
          <w:rFonts w:cstheme="minorHAnsi"/>
          <w:color w:val="000000"/>
          <w:sz w:val="24"/>
          <w:szCs w:val="24"/>
        </w:rPr>
        <w:tab/>
      </w:r>
      <w:r w:rsidR="00B07ECD" w:rsidRPr="00C13AE5">
        <w:rPr>
          <w:rFonts w:cstheme="minorHAnsi"/>
          <w:color w:val="000000"/>
          <w:sz w:val="24"/>
          <w:szCs w:val="24"/>
        </w:rPr>
        <w:tab/>
      </w:r>
      <w:r w:rsidRPr="00C13AE5">
        <w:rPr>
          <w:rFonts w:cstheme="minorHAnsi"/>
          <w:color w:val="000000"/>
          <w:sz w:val="24"/>
          <w:szCs w:val="24"/>
        </w:rPr>
        <w:t>B. on the TV</w:t>
      </w:r>
      <w:r w:rsidRPr="00C13AE5">
        <w:rPr>
          <w:rFonts w:cstheme="minorHAnsi"/>
          <w:color w:val="000000"/>
          <w:sz w:val="24"/>
          <w:szCs w:val="24"/>
        </w:rPr>
        <w:tab/>
      </w:r>
    </w:p>
    <w:p w14:paraId="343F194F" w14:textId="77777777" w:rsidR="007C74BD" w:rsidRPr="00C13AE5" w:rsidRDefault="007C74BD" w:rsidP="0077381A">
      <w:pPr>
        <w:spacing w:after="0" w:line="240" w:lineRule="atLeast"/>
        <w:ind w:firstLine="720"/>
        <w:jc w:val="both"/>
        <w:rPr>
          <w:rFonts w:cstheme="minorHAnsi"/>
          <w:color w:val="000000"/>
          <w:sz w:val="24"/>
          <w:szCs w:val="24"/>
        </w:rPr>
      </w:pPr>
      <w:r w:rsidRPr="00C13AE5">
        <w:rPr>
          <w:rFonts w:cstheme="minorHAnsi"/>
          <w:color w:val="000000"/>
          <w:sz w:val="24"/>
          <w:szCs w:val="24"/>
        </w:rPr>
        <w:t xml:space="preserve">C. on the table with </w:t>
      </w:r>
      <w:r w:rsidR="00765561" w:rsidRPr="00C13AE5">
        <w:rPr>
          <w:rFonts w:cstheme="minorHAnsi"/>
          <w:color w:val="000000"/>
          <w:sz w:val="24"/>
          <w:szCs w:val="24"/>
        </w:rPr>
        <w:t>the coffee cups</w:t>
      </w:r>
      <w:r w:rsidR="00765561" w:rsidRPr="00C13AE5">
        <w:rPr>
          <w:rFonts w:cstheme="minorHAnsi"/>
          <w:color w:val="000000"/>
          <w:sz w:val="24"/>
          <w:szCs w:val="24"/>
        </w:rPr>
        <w:tab/>
      </w:r>
      <w:r w:rsidRPr="00C13AE5">
        <w:rPr>
          <w:rFonts w:cstheme="minorHAnsi"/>
          <w:color w:val="000000"/>
          <w:sz w:val="24"/>
          <w:szCs w:val="24"/>
        </w:rPr>
        <w:t>D. in the café shop</w:t>
      </w:r>
    </w:p>
    <w:p w14:paraId="73BABC78" w14:textId="77777777" w:rsidR="00765561" w:rsidRPr="00C13AE5" w:rsidRDefault="00765561" w:rsidP="0077381A">
      <w:pPr>
        <w:spacing w:after="0" w:line="240" w:lineRule="atLeast"/>
        <w:ind w:firstLine="720"/>
        <w:jc w:val="both"/>
        <w:rPr>
          <w:rFonts w:cstheme="minorHAnsi"/>
          <w:color w:val="000000"/>
          <w:sz w:val="24"/>
          <w:szCs w:val="24"/>
        </w:rPr>
      </w:pPr>
    </w:p>
    <w:p w14:paraId="5DDD4074" w14:textId="77777777" w:rsidR="007C74BD" w:rsidRPr="00C13AE5" w:rsidRDefault="007C74BD" w:rsidP="0077381A">
      <w:pPr>
        <w:spacing w:after="0" w:line="240" w:lineRule="atLeast"/>
        <w:jc w:val="both"/>
        <w:rPr>
          <w:rFonts w:cstheme="minorHAnsi"/>
          <w:b/>
          <w:color w:val="000000"/>
          <w:sz w:val="24"/>
          <w:szCs w:val="24"/>
        </w:rPr>
      </w:pPr>
      <w:r w:rsidRPr="00C13AE5">
        <w:rPr>
          <w:rFonts w:cstheme="minorHAnsi"/>
          <w:b/>
          <w:color w:val="000000"/>
          <w:sz w:val="24"/>
          <w:szCs w:val="24"/>
        </w:rPr>
        <w:t>8. What did Ben break?</w:t>
      </w:r>
    </w:p>
    <w:p w14:paraId="0BFE7B89" w14:textId="77777777" w:rsidR="007C74BD" w:rsidRPr="00C13AE5" w:rsidRDefault="007C74BD" w:rsidP="0077381A">
      <w:pPr>
        <w:spacing w:after="0" w:line="240" w:lineRule="atLeast"/>
        <w:ind w:firstLine="720"/>
        <w:jc w:val="both"/>
        <w:rPr>
          <w:rFonts w:cstheme="minorHAnsi"/>
          <w:color w:val="000000"/>
          <w:sz w:val="24"/>
          <w:szCs w:val="24"/>
        </w:rPr>
      </w:pPr>
      <w:r w:rsidRPr="00C13AE5">
        <w:rPr>
          <w:rFonts w:cstheme="minorHAnsi"/>
          <w:color w:val="000000"/>
          <w:sz w:val="24"/>
          <w:szCs w:val="24"/>
        </w:rPr>
        <w:t>A. vase</w:t>
      </w:r>
      <w:r w:rsidRPr="00C13AE5">
        <w:rPr>
          <w:rFonts w:cstheme="minorHAnsi"/>
          <w:color w:val="000000"/>
          <w:sz w:val="24"/>
          <w:szCs w:val="24"/>
        </w:rPr>
        <w:tab/>
      </w:r>
      <w:r w:rsidRPr="00C13AE5">
        <w:rPr>
          <w:rFonts w:cstheme="minorHAnsi"/>
          <w:color w:val="000000"/>
          <w:sz w:val="24"/>
          <w:szCs w:val="24"/>
        </w:rPr>
        <w:tab/>
        <w:t>B. glass</w:t>
      </w:r>
      <w:r w:rsidRPr="00C13AE5">
        <w:rPr>
          <w:rFonts w:cstheme="minorHAnsi"/>
          <w:color w:val="000000"/>
          <w:sz w:val="24"/>
          <w:szCs w:val="24"/>
        </w:rPr>
        <w:tab/>
      </w:r>
      <w:r w:rsidRPr="00C13AE5">
        <w:rPr>
          <w:rFonts w:cstheme="minorHAnsi"/>
          <w:color w:val="000000"/>
          <w:sz w:val="24"/>
          <w:szCs w:val="24"/>
        </w:rPr>
        <w:tab/>
      </w:r>
      <w:r w:rsidR="00B07ECD" w:rsidRPr="00C13AE5">
        <w:rPr>
          <w:rFonts w:cstheme="minorHAnsi"/>
          <w:color w:val="000000"/>
          <w:sz w:val="24"/>
          <w:szCs w:val="24"/>
        </w:rPr>
        <w:tab/>
      </w:r>
      <w:r w:rsidRPr="00C13AE5">
        <w:rPr>
          <w:rFonts w:cstheme="minorHAnsi"/>
          <w:color w:val="000000"/>
          <w:sz w:val="24"/>
          <w:szCs w:val="24"/>
        </w:rPr>
        <w:t>C. cup</w:t>
      </w:r>
      <w:r w:rsidRPr="00C13AE5">
        <w:rPr>
          <w:rFonts w:cstheme="minorHAnsi"/>
          <w:color w:val="000000"/>
          <w:sz w:val="24"/>
          <w:szCs w:val="24"/>
        </w:rPr>
        <w:tab/>
      </w:r>
      <w:r w:rsidRPr="00C13AE5">
        <w:rPr>
          <w:rFonts w:cstheme="minorHAnsi"/>
          <w:color w:val="000000"/>
          <w:sz w:val="24"/>
          <w:szCs w:val="24"/>
        </w:rPr>
        <w:tab/>
      </w:r>
      <w:r w:rsidR="00B07ECD" w:rsidRPr="00C13AE5">
        <w:rPr>
          <w:rFonts w:cstheme="minorHAnsi"/>
          <w:color w:val="000000"/>
          <w:sz w:val="24"/>
          <w:szCs w:val="24"/>
        </w:rPr>
        <w:tab/>
      </w:r>
      <w:r w:rsidR="00325B1F" w:rsidRPr="00C13AE5">
        <w:rPr>
          <w:rFonts w:cstheme="minorHAnsi"/>
          <w:color w:val="000000"/>
          <w:sz w:val="24"/>
          <w:szCs w:val="24"/>
        </w:rPr>
        <w:t>D. dinner bowls</w:t>
      </w:r>
    </w:p>
    <w:p w14:paraId="3CD5DEA2" w14:textId="77777777" w:rsidR="007A1096" w:rsidRPr="00C13AE5" w:rsidRDefault="007A1096" w:rsidP="0077381A">
      <w:pPr>
        <w:spacing w:after="0" w:line="240" w:lineRule="atLeast"/>
        <w:jc w:val="both"/>
        <w:rPr>
          <w:rFonts w:cstheme="minorHAnsi"/>
          <w:color w:val="000000"/>
          <w:sz w:val="24"/>
          <w:szCs w:val="24"/>
        </w:rPr>
      </w:pPr>
    </w:p>
    <w:p w14:paraId="73CAB89A" w14:textId="77777777" w:rsidR="00765561" w:rsidRPr="00C13AE5" w:rsidRDefault="00765561" w:rsidP="0077381A">
      <w:pPr>
        <w:spacing w:after="0" w:line="240" w:lineRule="atLeast"/>
        <w:jc w:val="both"/>
        <w:rPr>
          <w:rFonts w:cstheme="minorHAnsi"/>
          <w:b/>
          <w:color w:val="000000"/>
          <w:sz w:val="24"/>
          <w:szCs w:val="24"/>
        </w:rPr>
      </w:pPr>
    </w:p>
    <w:p w14:paraId="4318DE49" w14:textId="77777777" w:rsidR="00E7587F" w:rsidRPr="00C13AE5" w:rsidRDefault="00E7587F" w:rsidP="0077381A">
      <w:pPr>
        <w:spacing w:line="240" w:lineRule="atLeast"/>
        <w:rPr>
          <w:rFonts w:cstheme="minorHAnsi"/>
          <w:b/>
          <w:color w:val="000000"/>
          <w:sz w:val="24"/>
          <w:szCs w:val="24"/>
        </w:rPr>
      </w:pPr>
      <w:r w:rsidRPr="00C13AE5">
        <w:rPr>
          <w:rFonts w:cstheme="minorHAnsi"/>
          <w:b/>
          <w:color w:val="000000"/>
          <w:sz w:val="24"/>
          <w:szCs w:val="24"/>
        </w:rPr>
        <w:br w:type="page"/>
      </w:r>
    </w:p>
    <w:p w14:paraId="2C14778E" w14:textId="77777777" w:rsidR="00B07ECD" w:rsidRPr="00C13AE5" w:rsidRDefault="00354A2F" w:rsidP="0077381A">
      <w:pPr>
        <w:spacing w:after="0" w:line="240" w:lineRule="atLeast"/>
        <w:jc w:val="both"/>
        <w:rPr>
          <w:rFonts w:cstheme="minorHAnsi"/>
          <w:b/>
          <w:bCs/>
          <w:sz w:val="24"/>
          <w:szCs w:val="24"/>
        </w:rPr>
      </w:pPr>
      <w:r w:rsidRPr="00C13AE5">
        <w:rPr>
          <w:rFonts w:cstheme="minorHAnsi"/>
          <w:b/>
          <w:color w:val="000000"/>
          <w:sz w:val="24"/>
          <w:szCs w:val="24"/>
        </w:rPr>
        <w:lastRenderedPageBreak/>
        <w:t>PART 2</w:t>
      </w:r>
      <w:r w:rsidR="002E6F0A" w:rsidRPr="00C13AE5">
        <w:rPr>
          <w:rFonts w:cstheme="minorHAnsi"/>
          <w:b/>
          <w:color w:val="000000"/>
          <w:sz w:val="24"/>
          <w:szCs w:val="24"/>
        </w:rPr>
        <w:t xml:space="preserve"> </w:t>
      </w:r>
    </w:p>
    <w:p w14:paraId="283B3EAE" w14:textId="77777777" w:rsidR="002E6F0A" w:rsidRPr="00C13AE5" w:rsidRDefault="002E6F0A" w:rsidP="0077381A">
      <w:pPr>
        <w:spacing w:after="0" w:line="240" w:lineRule="atLeast"/>
        <w:jc w:val="both"/>
        <w:rPr>
          <w:rFonts w:cstheme="minorHAnsi"/>
          <w:sz w:val="24"/>
          <w:szCs w:val="24"/>
          <w:shd w:val="clear" w:color="auto" w:fill="FFFFFF"/>
        </w:rPr>
      </w:pPr>
      <w:r w:rsidRPr="00C13AE5">
        <w:rPr>
          <w:rFonts w:cstheme="minorHAnsi"/>
          <w:sz w:val="24"/>
          <w:szCs w:val="24"/>
        </w:rPr>
        <w:t>Y</w:t>
      </w:r>
      <w:r w:rsidRPr="00C13AE5">
        <w:rPr>
          <w:rFonts w:cstheme="minorHAnsi"/>
          <w:sz w:val="24"/>
          <w:szCs w:val="24"/>
          <w:shd w:val="clear" w:color="auto" w:fill="FFFFFF"/>
        </w:rPr>
        <w:t>ou will hear three different conversations. In each conversation there are four questions. For each question, choose the correct answer</w:t>
      </w:r>
      <w:r w:rsidRPr="00C13AE5">
        <w:rPr>
          <w:rStyle w:val="apple-converted-space"/>
          <w:rFonts w:cstheme="minorHAnsi"/>
          <w:sz w:val="24"/>
          <w:szCs w:val="24"/>
          <w:shd w:val="clear" w:color="auto" w:fill="FFFFFF"/>
        </w:rPr>
        <w:t> </w:t>
      </w:r>
      <w:r w:rsidRPr="00C13AE5">
        <w:rPr>
          <w:rFonts w:cstheme="minorHAnsi"/>
          <w:bCs/>
          <w:sz w:val="24"/>
          <w:szCs w:val="24"/>
          <w:shd w:val="clear" w:color="auto" w:fill="FFFFFF"/>
        </w:rPr>
        <w:t>A</w:t>
      </w:r>
      <w:r w:rsidRPr="00C13AE5">
        <w:rPr>
          <w:rFonts w:cstheme="minorHAnsi"/>
          <w:sz w:val="24"/>
          <w:szCs w:val="24"/>
          <w:shd w:val="clear" w:color="auto" w:fill="FFFFFF"/>
        </w:rPr>
        <w:t>,</w:t>
      </w:r>
      <w:r w:rsidRPr="00C13AE5">
        <w:rPr>
          <w:rStyle w:val="apple-converted-space"/>
          <w:rFonts w:cstheme="minorHAnsi"/>
          <w:sz w:val="24"/>
          <w:szCs w:val="24"/>
          <w:shd w:val="clear" w:color="auto" w:fill="FFFFFF"/>
        </w:rPr>
        <w:t> </w:t>
      </w:r>
      <w:r w:rsidRPr="00C13AE5">
        <w:rPr>
          <w:rFonts w:cstheme="minorHAnsi"/>
          <w:bCs/>
          <w:sz w:val="24"/>
          <w:szCs w:val="24"/>
          <w:shd w:val="clear" w:color="auto" w:fill="FFFFFF"/>
        </w:rPr>
        <w:t>B</w:t>
      </w:r>
      <w:r w:rsidRPr="00C13AE5">
        <w:rPr>
          <w:rFonts w:cstheme="minorHAnsi"/>
          <w:sz w:val="24"/>
          <w:szCs w:val="24"/>
          <w:shd w:val="clear" w:color="auto" w:fill="FFFFFF"/>
        </w:rPr>
        <w:t>,</w:t>
      </w:r>
      <w:r w:rsidRPr="00C13AE5">
        <w:rPr>
          <w:rStyle w:val="apple-converted-space"/>
          <w:rFonts w:cstheme="minorHAnsi"/>
          <w:sz w:val="24"/>
          <w:szCs w:val="24"/>
          <w:shd w:val="clear" w:color="auto" w:fill="FFFFFF"/>
        </w:rPr>
        <w:t> </w:t>
      </w:r>
      <w:r w:rsidRPr="00C13AE5">
        <w:rPr>
          <w:rFonts w:cstheme="minorHAnsi"/>
          <w:bCs/>
          <w:sz w:val="24"/>
          <w:szCs w:val="24"/>
          <w:shd w:val="clear" w:color="auto" w:fill="FFFFFF"/>
        </w:rPr>
        <w:t>C</w:t>
      </w:r>
      <w:r w:rsidRPr="00C13AE5">
        <w:rPr>
          <w:rStyle w:val="apple-converted-space"/>
          <w:rFonts w:cstheme="minorHAnsi"/>
          <w:sz w:val="24"/>
          <w:szCs w:val="24"/>
          <w:shd w:val="clear" w:color="auto" w:fill="FFFFFF"/>
        </w:rPr>
        <w:t> </w:t>
      </w:r>
      <w:r w:rsidRPr="00C13AE5">
        <w:rPr>
          <w:rFonts w:cstheme="minorHAnsi"/>
          <w:sz w:val="24"/>
          <w:szCs w:val="24"/>
          <w:shd w:val="clear" w:color="auto" w:fill="FFFFFF"/>
        </w:rPr>
        <w:t>or</w:t>
      </w:r>
      <w:r w:rsidRPr="00C13AE5">
        <w:rPr>
          <w:rStyle w:val="apple-converted-space"/>
          <w:rFonts w:cstheme="minorHAnsi"/>
          <w:sz w:val="24"/>
          <w:szCs w:val="24"/>
          <w:shd w:val="clear" w:color="auto" w:fill="FFFFFF"/>
        </w:rPr>
        <w:t> </w:t>
      </w:r>
      <w:r w:rsidRPr="00C13AE5">
        <w:rPr>
          <w:rFonts w:cstheme="minorHAnsi"/>
          <w:bCs/>
          <w:sz w:val="24"/>
          <w:szCs w:val="24"/>
          <w:shd w:val="clear" w:color="auto" w:fill="FFFFFF"/>
        </w:rPr>
        <w:t>D</w:t>
      </w:r>
      <w:r w:rsidRPr="00C13AE5">
        <w:rPr>
          <w:rFonts w:cstheme="minorHAnsi"/>
          <w:sz w:val="24"/>
          <w:szCs w:val="24"/>
          <w:shd w:val="clear" w:color="auto" w:fill="FFFFFF"/>
        </w:rPr>
        <w:t>. You will hear the conversations only once.</w:t>
      </w:r>
    </w:p>
    <w:p w14:paraId="03E0669E" w14:textId="77777777" w:rsidR="001E1073" w:rsidRPr="00C13AE5" w:rsidRDefault="001E1073" w:rsidP="0077381A">
      <w:pPr>
        <w:spacing w:after="0" w:line="240" w:lineRule="atLeast"/>
        <w:jc w:val="both"/>
        <w:rPr>
          <w:rFonts w:cstheme="minorHAnsi"/>
          <w:b/>
          <w:color w:val="000000"/>
          <w:sz w:val="24"/>
          <w:szCs w:val="24"/>
        </w:rPr>
      </w:pPr>
    </w:p>
    <w:p w14:paraId="52CD60DD" w14:textId="77777777" w:rsidR="007A1096" w:rsidRPr="00C13AE5" w:rsidRDefault="007A1096" w:rsidP="0077381A">
      <w:pPr>
        <w:spacing w:after="0" w:line="240" w:lineRule="atLeast"/>
        <w:jc w:val="both"/>
        <w:rPr>
          <w:rFonts w:cstheme="minorHAnsi"/>
          <w:color w:val="000000"/>
          <w:sz w:val="24"/>
          <w:szCs w:val="24"/>
        </w:rPr>
      </w:pPr>
      <w:r w:rsidRPr="00C13AE5">
        <w:rPr>
          <w:rFonts w:cstheme="minorHAnsi"/>
          <w:b/>
          <w:color w:val="000000"/>
          <w:sz w:val="24"/>
          <w:szCs w:val="24"/>
        </w:rPr>
        <w:t>Conversation 1. You will hear a conversation between a boy, Tyrone, and a receptionist.</w:t>
      </w:r>
    </w:p>
    <w:p w14:paraId="2C09D13B" w14:textId="77777777" w:rsidR="007A1096" w:rsidRPr="00C13AE5" w:rsidRDefault="007A1096" w:rsidP="0077381A">
      <w:pPr>
        <w:spacing w:after="0" w:line="240" w:lineRule="atLeast"/>
        <w:jc w:val="both"/>
        <w:rPr>
          <w:rFonts w:cstheme="minorHAnsi"/>
          <w:color w:val="000000"/>
          <w:sz w:val="24"/>
          <w:szCs w:val="24"/>
        </w:rPr>
      </w:pPr>
    </w:p>
    <w:p w14:paraId="0FACA133" w14:textId="77777777" w:rsidR="007A1096" w:rsidRPr="00C13AE5" w:rsidRDefault="002304EE" w:rsidP="0077381A">
      <w:pPr>
        <w:spacing w:line="240" w:lineRule="atLeast"/>
        <w:jc w:val="both"/>
        <w:rPr>
          <w:rFonts w:cstheme="minorHAnsi"/>
          <w:b/>
          <w:color w:val="000000"/>
          <w:sz w:val="24"/>
          <w:szCs w:val="24"/>
        </w:rPr>
      </w:pPr>
      <w:r w:rsidRPr="00C13AE5">
        <w:rPr>
          <w:rFonts w:cstheme="minorHAnsi"/>
          <w:b/>
          <w:color w:val="000000"/>
          <w:sz w:val="24"/>
          <w:szCs w:val="24"/>
        </w:rPr>
        <w:t>9</w:t>
      </w:r>
      <w:r w:rsidR="007A1096" w:rsidRPr="00C13AE5">
        <w:rPr>
          <w:rFonts w:cstheme="minorHAnsi"/>
          <w:b/>
          <w:color w:val="000000"/>
          <w:sz w:val="24"/>
          <w:szCs w:val="24"/>
        </w:rPr>
        <w:t xml:space="preserve">. </w:t>
      </w:r>
      <w:r w:rsidR="007A1096" w:rsidRPr="00C13AE5">
        <w:rPr>
          <w:rFonts w:cstheme="minorHAnsi"/>
          <w:b/>
          <w:color w:val="000000"/>
          <w:sz w:val="24"/>
          <w:szCs w:val="24"/>
          <w:shd w:val="clear" w:color="auto" w:fill="FFFFFF"/>
        </w:rPr>
        <w:t>When is the picnic?</w:t>
      </w:r>
    </w:p>
    <w:p w14:paraId="6CB0D00E" w14:textId="77777777" w:rsidR="00765561" w:rsidRPr="00F807E3" w:rsidRDefault="007A1096" w:rsidP="00F807E3">
      <w:pPr>
        <w:spacing w:line="240" w:lineRule="atLeast"/>
        <w:ind w:firstLine="720"/>
        <w:jc w:val="both"/>
        <w:rPr>
          <w:rFonts w:cstheme="minorHAnsi"/>
          <w:color w:val="000000"/>
          <w:sz w:val="24"/>
          <w:szCs w:val="24"/>
          <w:shd w:val="clear" w:color="auto" w:fill="FFFFFF"/>
        </w:rPr>
      </w:pPr>
      <w:r w:rsidRPr="00C13AE5">
        <w:rPr>
          <w:rFonts w:cstheme="minorHAnsi"/>
          <w:color w:val="000000"/>
          <w:sz w:val="24"/>
          <w:szCs w:val="24"/>
        </w:rPr>
        <w:t xml:space="preserve">A. </w:t>
      </w:r>
      <w:r w:rsidRPr="00C13AE5">
        <w:rPr>
          <w:rFonts w:cstheme="minorHAnsi"/>
          <w:color w:val="000000"/>
          <w:sz w:val="24"/>
          <w:szCs w:val="24"/>
          <w:shd w:val="clear" w:color="auto" w:fill="FFFFFF"/>
        </w:rPr>
        <w:t>on Thursday</w:t>
      </w:r>
      <w:r w:rsidR="00F807E3">
        <w:rPr>
          <w:rFonts w:cstheme="minorHAnsi"/>
          <w:color w:val="000000"/>
          <w:sz w:val="24"/>
          <w:szCs w:val="24"/>
        </w:rPr>
        <w:tab/>
      </w:r>
      <w:r w:rsidRPr="00C13AE5">
        <w:rPr>
          <w:rFonts w:cstheme="minorHAnsi"/>
          <w:color w:val="000000"/>
          <w:sz w:val="24"/>
          <w:szCs w:val="24"/>
        </w:rPr>
        <w:t xml:space="preserve">B. </w:t>
      </w:r>
      <w:r w:rsidRPr="00C13AE5">
        <w:rPr>
          <w:rFonts w:cstheme="minorHAnsi"/>
          <w:color w:val="000000"/>
          <w:sz w:val="24"/>
          <w:szCs w:val="24"/>
          <w:shd w:val="clear" w:color="auto" w:fill="FFFFFF"/>
        </w:rPr>
        <w:t>on Friday</w:t>
      </w:r>
      <w:r w:rsidR="007C74BD" w:rsidRPr="00C13AE5">
        <w:rPr>
          <w:rFonts w:cstheme="minorHAnsi"/>
          <w:color w:val="000000"/>
          <w:sz w:val="24"/>
          <w:szCs w:val="24"/>
        </w:rPr>
        <w:tab/>
      </w:r>
      <w:r w:rsidR="00325B1F" w:rsidRPr="00C13AE5">
        <w:rPr>
          <w:rFonts w:cstheme="minorHAnsi"/>
          <w:color w:val="000000"/>
          <w:sz w:val="24"/>
          <w:szCs w:val="24"/>
        </w:rPr>
        <w:tab/>
      </w:r>
      <w:r w:rsidRPr="00C13AE5">
        <w:rPr>
          <w:rFonts w:cstheme="minorHAnsi"/>
          <w:color w:val="000000"/>
          <w:sz w:val="24"/>
          <w:szCs w:val="24"/>
        </w:rPr>
        <w:t xml:space="preserve">C. </w:t>
      </w:r>
      <w:r w:rsidRPr="00C13AE5">
        <w:rPr>
          <w:rFonts w:cstheme="minorHAnsi"/>
          <w:color w:val="000000"/>
          <w:sz w:val="24"/>
          <w:szCs w:val="24"/>
          <w:shd w:val="clear" w:color="auto" w:fill="FFFFFF"/>
        </w:rPr>
        <w:t>on Saturday</w:t>
      </w:r>
      <w:r w:rsidR="007C74BD" w:rsidRPr="00C13AE5">
        <w:rPr>
          <w:rFonts w:cstheme="minorHAnsi"/>
          <w:color w:val="000000"/>
          <w:sz w:val="24"/>
          <w:szCs w:val="24"/>
        </w:rPr>
        <w:tab/>
      </w:r>
      <w:r w:rsidR="007C74BD" w:rsidRPr="00C13AE5">
        <w:rPr>
          <w:rFonts w:cstheme="minorHAnsi"/>
          <w:color w:val="000000"/>
          <w:sz w:val="24"/>
          <w:szCs w:val="24"/>
        </w:rPr>
        <w:tab/>
      </w:r>
      <w:r w:rsidR="00870F03" w:rsidRPr="00C13AE5">
        <w:rPr>
          <w:rFonts w:cstheme="minorHAnsi"/>
          <w:color w:val="000000"/>
          <w:sz w:val="24"/>
          <w:szCs w:val="24"/>
        </w:rPr>
        <w:t>D</w:t>
      </w:r>
      <w:r w:rsidRPr="00C13AE5">
        <w:rPr>
          <w:rFonts w:cstheme="minorHAnsi"/>
          <w:color w:val="000000"/>
          <w:sz w:val="24"/>
          <w:szCs w:val="24"/>
        </w:rPr>
        <w:t xml:space="preserve">. </w:t>
      </w:r>
      <w:r w:rsidR="00F807E3">
        <w:rPr>
          <w:rFonts w:cstheme="minorHAnsi"/>
          <w:color w:val="000000"/>
          <w:sz w:val="24"/>
          <w:szCs w:val="24"/>
          <w:shd w:val="clear" w:color="auto" w:fill="FFFFFF"/>
        </w:rPr>
        <w:t>on Sunday</w:t>
      </w:r>
    </w:p>
    <w:p w14:paraId="562AA192" w14:textId="77777777" w:rsidR="007A1096" w:rsidRPr="00C13AE5" w:rsidRDefault="002304EE" w:rsidP="0077381A">
      <w:pPr>
        <w:spacing w:line="240" w:lineRule="atLeast"/>
        <w:jc w:val="both"/>
        <w:rPr>
          <w:rFonts w:eastAsia="Times New Roman" w:cstheme="minorHAnsi"/>
          <w:b/>
          <w:bCs/>
          <w:color w:val="000000"/>
          <w:sz w:val="24"/>
          <w:szCs w:val="24"/>
        </w:rPr>
      </w:pPr>
      <w:r w:rsidRPr="00C13AE5">
        <w:rPr>
          <w:rFonts w:cstheme="minorHAnsi"/>
          <w:b/>
          <w:color w:val="000000"/>
          <w:sz w:val="24"/>
          <w:szCs w:val="24"/>
        </w:rPr>
        <w:t>10</w:t>
      </w:r>
      <w:r w:rsidR="007A1096" w:rsidRPr="00C13AE5">
        <w:rPr>
          <w:rFonts w:cstheme="minorHAnsi"/>
          <w:b/>
          <w:color w:val="000000"/>
          <w:sz w:val="24"/>
          <w:szCs w:val="24"/>
        </w:rPr>
        <w:t xml:space="preserve">. </w:t>
      </w:r>
      <w:r w:rsidR="007A1096" w:rsidRPr="00C13AE5">
        <w:rPr>
          <w:rFonts w:cstheme="minorHAnsi"/>
          <w:b/>
          <w:color w:val="000000"/>
          <w:sz w:val="24"/>
          <w:szCs w:val="24"/>
          <w:shd w:val="clear" w:color="auto" w:fill="FFFFFF"/>
        </w:rPr>
        <w:t>Where is the picnic being held?</w:t>
      </w:r>
    </w:p>
    <w:p w14:paraId="3C853AE0" w14:textId="77777777" w:rsidR="00765561" w:rsidRPr="00F807E3" w:rsidRDefault="007A1096" w:rsidP="00F807E3">
      <w:pPr>
        <w:spacing w:line="240" w:lineRule="atLeast"/>
        <w:ind w:firstLine="720"/>
        <w:jc w:val="both"/>
        <w:rPr>
          <w:rFonts w:cstheme="minorHAnsi"/>
          <w:color w:val="000000"/>
          <w:sz w:val="24"/>
          <w:szCs w:val="24"/>
          <w:shd w:val="clear" w:color="auto" w:fill="FFFFFF"/>
        </w:rPr>
      </w:pPr>
      <w:r w:rsidRPr="00C13AE5">
        <w:rPr>
          <w:rFonts w:cstheme="minorHAnsi"/>
          <w:color w:val="000000"/>
          <w:sz w:val="24"/>
          <w:szCs w:val="24"/>
        </w:rPr>
        <w:t xml:space="preserve">A. </w:t>
      </w:r>
      <w:r w:rsidRPr="00C13AE5">
        <w:rPr>
          <w:rFonts w:cstheme="minorHAnsi"/>
          <w:color w:val="000000"/>
          <w:sz w:val="24"/>
          <w:szCs w:val="24"/>
          <w:shd w:val="clear" w:color="auto" w:fill="FFFFFF"/>
        </w:rPr>
        <w:t>at a park</w:t>
      </w:r>
      <w:r w:rsidR="007C74BD" w:rsidRPr="00C13AE5">
        <w:rPr>
          <w:rFonts w:cstheme="minorHAnsi"/>
          <w:color w:val="000000"/>
          <w:sz w:val="24"/>
          <w:szCs w:val="24"/>
        </w:rPr>
        <w:tab/>
      </w:r>
      <w:r w:rsidR="007C74BD" w:rsidRPr="00C13AE5">
        <w:rPr>
          <w:rFonts w:cstheme="minorHAnsi"/>
          <w:color w:val="000000"/>
          <w:sz w:val="24"/>
          <w:szCs w:val="24"/>
        </w:rPr>
        <w:tab/>
      </w:r>
      <w:r w:rsidRPr="00C13AE5">
        <w:rPr>
          <w:rFonts w:cstheme="minorHAnsi"/>
          <w:color w:val="000000"/>
          <w:sz w:val="24"/>
          <w:szCs w:val="24"/>
        </w:rPr>
        <w:t xml:space="preserve">B. </w:t>
      </w:r>
      <w:r w:rsidR="00F807E3">
        <w:rPr>
          <w:rFonts w:cstheme="minorHAnsi"/>
          <w:color w:val="000000"/>
          <w:sz w:val="24"/>
          <w:szCs w:val="24"/>
          <w:shd w:val="clear" w:color="auto" w:fill="FFFFFF"/>
        </w:rPr>
        <w:t>at the beach</w:t>
      </w:r>
      <w:r w:rsidR="00F807E3">
        <w:rPr>
          <w:rFonts w:cstheme="minorHAnsi"/>
          <w:color w:val="000000"/>
          <w:sz w:val="24"/>
          <w:szCs w:val="24"/>
          <w:shd w:val="clear" w:color="auto" w:fill="FFFFFF"/>
        </w:rPr>
        <w:tab/>
      </w:r>
      <w:r w:rsidRPr="00C13AE5">
        <w:rPr>
          <w:rFonts w:cstheme="minorHAnsi"/>
          <w:color w:val="000000"/>
          <w:sz w:val="24"/>
          <w:szCs w:val="24"/>
        </w:rPr>
        <w:t xml:space="preserve">C. </w:t>
      </w:r>
      <w:r w:rsidRPr="00C13AE5">
        <w:rPr>
          <w:rFonts w:cstheme="minorHAnsi"/>
          <w:color w:val="000000"/>
          <w:sz w:val="24"/>
          <w:szCs w:val="24"/>
          <w:shd w:val="clear" w:color="auto" w:fill="FFFFFF"/>
        </w:rPr>
        <w:t>at Dave's house</w:t>
      </w:r>
      <w:r w:rsidR="007C74BD" w:rsidRPr="00C13AE5">
        <w:rPr>
          <w:rFonts w:cstheme="minorHAnsi"/>
          <w:color w:val="000000"/>
          <w:sz w:val="24"/>
          <w:szCs w:val="24"/>
        </w:rPr>
        <w:tab/>
      </w:r>
      <w:r w:rsidR="00870F03" w:rsidRPr="00C13AE5">
        <w:rPr>
          <w:rFonts w:cstheme="minorHAnsi"/>
          <w:color w:val="000000"/>
          <w:sz w:val="24"/>
          <w:szCs w:val="24"/>
        </w:rPr>
        <w:t>D</w:t>
      </w:r>
      <w:r w:rsidRPr="00C13AE5">
        <w:rPr>
          <w:rFonts w:cstheme="minorHAnsi"/>
          <w:color w:val="000000"/>
          <w:sz w:val="24"/>
          <w:szCs w:val="24"/>
        </w:rPr>
        <w:t xml:space="preserve">. </w:t>
      </w:r>
      <w:r w:rsidR="00F807E3">
        <w:rPr>
          <w:rFonts w:cstheme="minorHAnsi"/>
          <w:color w:val="000000"/>
          <w:sz w:val="24"/>
          <w:szCs w:val="24"/>
          <w:shd w:val="clear" w:color="auto" w:fill="FFFFFF"/>
        </w:rPr>
        <w:t>by a river</w:t>
      </w:r>
    </w:p>
    <w:p w14:paraId="5E307F3C" w14:textId="77777777" w:rsidR="007A1096" w:rsidRPr="00C13AE5" w:rsidRDefault="002304EE" w:rsidP="0077381A">
      <w:pPr>
        <w:spacing w:line="240" w:lineRule="atLeast"/>
        <w:jc w:val="both"/>
        <w:rPr>
          <w:rFonts w:eastAsia="Times New Roman" w:cstheme="minorHAnsi"/>
          <w:b/>
          <w:bCs/>
          <w:color w:val="000000"/>
          <w:sz w:val="24"/>
          <w:szCs w:val="24"/>
        </w:rPr>
      </w:pPr>
      <w:r w:rsidRPr="00C13AE5">
        <w:rPr>
          <w:rFonts w:cstheme="minorHAnsi"/>
          <w:b/>
          <w:color w:val="000000"/>
          <w:sz w:val="24"/>
          <w:szCs w:val="24"/>
        </w:rPr>
        <w:t>11</w:t>
      </w:r>
      <w:r w:rsidR="007A1096" w:rsidRPr="00C13AE5">
        <w:rPr>
          <w:rFonts w:cstheme="minorHAnsi"/>
          <w:b/>
          <w:color w:val="000000"/>
          <w:sz w:val="24"/>
          <w:szCs w:val="24"/>
        </w:rPr>
        <w:t xml:space="preserve">. </w:t>
      </w:r>
      <w:r w:rsidR="007A1096" w:rsidRPr="00C13AE5">
        <w:rPr>
          <w:rFonts w:cstheme="minorHAnsi"/>
          <w:b/>
          <w:color w:val="000000"/>
          <w:sz w:val="24"/>
          <w:szCs w:val="24"/>
          <w:shd w:val="clear" w:color="auto" w:fill="FFFFFF"/>
        </w:rPr>
        <w:t>How many packages of hot dogs do they decide to buy?</w:t>
      </w:r>
    </w:p>
    <w:p w14:paraId="058E152A" w14:textId="77777777" w:rsidR="00765561" w:rsidRPr="00F807E3" w:rsidRDefault="007A1096" w:rsidP="00F807E3">
      <w:pPr>
        <w:spacing w:line="240" w:lineRule="atLeast"/>
        <w:ind w:firstLine="720"/>
        <w:jc w:val="both"/>
        <w:rPr>
          <w:rFonts w:eastAsia="Times New Roman" w:cstheme="minorHAnsi"/>
          <w:bCs/>
          <w:color w:val="000000"/>
          <w:sz w:val="24"/>
          <w:szCs w:val="24"/>
        </w:rPr>
      </w:pPr>
      <w:r w:rsidRPr="00C13AE5">
        <w:rPr>
          <w:rFonts w:cstheme="minorHAnsi"/>
          <w:color w:val="000000"/>
          <w:sz w:val="24"/>
          <w:szCs w:val="24"/>
        </w:rPr>
        <w:t xml:space="preserve">A. </w:t>
      </w:r>
      <w:r w:rsidRPr="00C13AE5">
        <w:rPr>
          <w:rFonts w:eastAsia="Times New Roman" w:cstheme="minorHAnsi"/>
          <w:bCs/>
          <w:color w:val="000000"/>
          <w:sz w:val="24"/>
          <w:szCs w:val="24"/>
        </w:rPr>
        <w:t>6</w:t>
      </w:r>
      <w:r w:rsidR="007C74BD" w:rsidRPr="00C13AE5">
        <w:rPr>
          <w:rFonts w:cstheme="minorHAnsi"/>
          <w:color w:val="000000"/>
          <w:sz w:val="24"/>
          <w:szCs w:val="24"/>
        </w:rPr>
        <w:tab/>
      </w:r>
      <w:r w:rsidR="0010068B" w:rsidRPr="00C13AE5">
        <w:rPr>
          <w:rFonts w:cstheme="minorHAnsi"/>
          <w:color w:val="000000"/>
          <w:sz w:val="24"/>
          <w:szCs w:val="24"/>
        </w:rPr>
        <w:tab/>
      </w:r>
      <w:r w:rsidR="00325B1F" w:rsidRPr="00C13AE5">
        <w:rPr>
          <w:rFonts w:cstheme="minorHAnsi"/>
          <w:color w:val="000000"/>
          <w:sz w:val="24"/>
          <w:szCs w:val="24"/>
        </w:rPr>
        <w:tab/>
      </w:r>
      <w:r w:rsidR="00736F9F" w:rsidRPr="00C13AE5">
        <w:rPr>
          <w:rFonts w:cstheme="minorHAnsi"/>
          <w:color w:val="000000"/>
          <w:sz w:val="24"/>
          <w:szCs w:val="24"/>
        </w:rPr>
        <w:t>B.</w:t>
      </w:r>
      <w:r w:rsidRPr="00C13AE5">
        <w:rPr>
          <w:rFonts w:cstheme="minorHAnsi"/>
          <w:color w:val="000000"/>
          <w:sz w:val="24"/>
          <w:szCs w:val="24"/>
        </w:rPr>
        <w:t xml:space="preserve"> </w:t>
      </w:r>
      <w:r w:rsidRPr="00C13AE5">
        <w:rPr>
          <w:rFonts w:eastAsia="Times New Roman" w:cstheme="minorHAnsi"/>
          <w:bCs/>
          <w:color w:val="000000"/>
          <w:sz w:val="24"/>
          <w:szCs w:val="24"/>
        </w:rPr>
        <w:t>7</w:t>
      </w:r>
      <w:r w:rsidR="007C74BD" w:rsidRPr="00C13AE5">
        <w:rPr>
          <w:rFonts w:cstheme="minorHAnsi"/>
          <w:color w:val="000000"/>
          <w:sz w:val="24"/>
          <w:szCs w:val="24"/>
        </w:rPr>
        <w:tab/>
      </w:r>
      <w:r w:rsidR="0010068B" w:rsidRPr="00C13AE5">
        <w:rPr>
          <w:rFonts w:cstheme="minorHAnsi"/>
          <w:color w:val="000000"/>
          <w:sz w:val="24"/>
          <w:szCs w:val="24"/>
        </w:rPr>
        <w:tab/>
      </w:r>
      <w:r w:rsidR="00325B1F" w:rsidRPr="00C13AE5">
        <w:rPr>
          <w:rFonts w:cstheme="minorHAnsi"/>
          <w:color w:val="000000"/>
          <w:sz w:val="24"/>
          <w:szCs w:val="24"/>
        </w:rPr>
        <w:tab/>
      </w:r>
      <w:r w:rsidRPr="00C13AE5">
        <w:rPr>
          <w:rFonts w:cstheme="minorHAnsi"/>
          <w:color w:val="000000"/>
          <w:sz w:val="24"/>
          <w:szCs w:val="24"/>
        </w:rPr>
        <w:t xml:space="preserve">C. </w:t>
      </w:r>
      <w:r w:rsidRPr="00C13AE5">
        <w:rPr>
          <w:rFonts w:eastAsia="Times New Roman" w:cstheme="minorHAnsi"/>
          <w:bCs/>
          <w:color w:val="000000"/>
          <w:sz w:val="24"/>
          <w:szCs w:val="24"/>
        </w:rPr>
        <w:t>8</w:t>
      </w:r>
      <w:r w:rsidR="007C74BD" w:rsidRPr="00C13AE5">
        <w:rPr>
          <w:rFonts w:cstheme="minorHAnsi"/>
          <w:color w:val="000000"/>
          <w:sz w:val="24"/>
          <w:szCs w:val="24"/>
        </w:rPr>
        <w:tab/>
      </w:r>
      <w:r w:rsidR="0010068B" w:rsidRPr="00C13AE5">
        <w:rPr>
          <w:rFonts w:cstheme="minorHAnsi"/>
          <w:color w:val="000000"/>
          <w:sz w:val="24"/>
          <w:szCs w:val="24"/>
        </w:rPr>
        <w:tab/>
      </w:r>
      <w:r w:rsidR="00325B1F" w:rsidRPr="00C13AE5">
        <w:rPr>
          <w:rFonts w:cstheme="minorHAnsi"/>
          <w:color w:val="000000"/>
          <w:sz w:val="24"/>
          <w:szCs w:val="24"/>
        </w:rPr>
        <w:tab/>
      </w:r>
      <w:r w:rsidRPr="00C13AE5">
        <w:rPr>
          <w:rFonts w:cstheme="minorHAnsi"/>
          <w:color w:val="000000"/>
          <w:sz w:val="24"/>
          <w:szCs w:val="24"/>
        </w:rPr>
        <w:t xml:space="preserve">D. </w:t>
      </w:r>
      <w:r w:rsidR="00F807E3">
        <w:rPr>
          <w:rFonts w:eastAsia="Times New Roman" w:cstheme="minorHAnsi"/>
          <w:bCs/>
          <w:color w:val="000000"/>
          <w:sz w:val="24"/>
          <w:szCs w:val="24"/>
        </w:rPr>
        <w:t>9</w:t>
      </w:r>
    </w:p>
    <w:p w14:paraId="36CEA31B" w14:textId="77777777" w:rsidR="007A1096" w:rsidRPr="00C13AE5" w:rsidRDefault="002304EE" w:rsidP="0077381A">
      <w:pPr>
        <w:spacing w:line="240" w:lineRule="atLeast"/>
        <w:jc w:val="both"/>
        <w:rPr>
          <w:rFonts w:cstheme="minorHAnsi"/>
          <w:b/>
          <w:color w:val="000000"/>
          <w:sz w:val="24"/>
          <w:szCs w:val="24"/>
        </w:rPr>
      </w:pPr>
      <w:r w:rsidRPr="00C13AE5">
        <w:rPr>
          <w:rFonts w:cstheme="minorHAnsi"/>
          <w:b/>
          <w:color w:val="000000"/>
          <w:sz w:val="24"/>
          <w:szCs w:val="24"/>
        </w:rPr>
        <w:t>12</w:t>
      </w:r>
      <w:r w:rsidR="007A1096" w:rsidRPr="00C13AE5">
        <w:rPr>
          <w:rFonts w:cstheme="minorHAnsi"/>
          <w:b/>
          <w:color w:val="000000"/>
          <w:sz w:val="24"/>
          <w:szCs w:val="24"/>
        </w:rPr>
        <w:t xml:space="preserve">. </w:t>
      </w:r>
      <w:r w:rsidR="007A1096" w:rsidRPr="00C13AE5">
        <w:rPr>
          <w:rFonts w:cstheme="minorHAnsi"/>
          <w:b/>
          <w:color w:val="000000"/>
          <w:sz w:val="24"/>
          <w:szCs w:val="24"/>
          <w:shd w:val="clear" w:color="auto" w:fill="FFFFFF"/>
        </w:rPr>
        <w:t>What does Dave suggest Scott make for the picnic dessert?</w:t>
      </w:r>
    </w:p>
    <w:p w14:paraId="30541B26" w14:textId="77777777" w:rsidR="00765561" w:rsidRPr="00C13AE5" w:rsidRDefault="007A1096" w:rsidP="00F807E3">
      <w:pPr>
        <w:spacing w:line="240" w:lineRule="atLeast"/>
        <w:ind w:firstLine="720"/>
        <w:jc w:val="both"/>
        <w:rPr>
          <w:rFonts w:cstheme="minorHAnsi"/>
          <w:color w:val="000000"/>
          <w:sz w:val="24"/>
          <w:szCs w:val="24"/>
          <w:shd w:val="clear" w:color="auto" w:fill="FFFFFF"/>
        </w:rPr>
      </w:pPr>
      <w:r w:rsidRPr="00C13AE5">
        <w:rPr>
          <w:rFonts w:cstheme="minorHAnsi"/>
          <w:color w:val="000000"/>
          <w:sz w:val="24"/>
          <w:szCs w:val="24"/>
        </w:rPr>
        <w:t xml:space="preserve">A. </w:t>
      </w:r>
      <w:r w:rsidRPr="00C13AE5">
        <w:rPr>
          <w:rFonts w:cstheme="minorHAnsi"/>
          <w:color w:val="000000"/>
          <w:sz w:val="24"/>
          <w:szCs w:val="24"/>
          <w:shd w:val="clear" w:color="auto" w:fill="FFFFFF"/>
        </w:rPr>
        <w:t>cherry pie</w:t>
      </w:r>
      <w:r w:rsidR="007C74BD" w:rsidRPr="00C13AE5">
        <w:rPr>
          <w:rFonts w:cstheme="minorHAnsi"/>
          <w:color w:val="000000"/>
          <w:sz w:val="24"/>
          <w:szCs w:val="24"/>
        </w:rPr>
        <w:tab/>
      </w:r>
      <w:r w:rsidR="00325B1F" w:rsidRPr="00C13AE5">
        <w:rPr>
          <w:rFonts w:cstheme="minorHAnsi"/>
          <w:color w:val="000000"/>
          <w:sz w:val="24"/>
          <w:szCs w:val="24"/>
        </w:rPr>
        <w:tab/>
      </w:r>
      <w:r w:rsidRPr="00C13AE5">
        <w:rPr>
          <w:rFonts w:cstheme="minorHAnsi"/>
          <w:color w:val="000000"/>
          <w:sz w:val="24"/>
          <w:szCs w:val="24"/>
        </w:rPr>
        <w:t xml:space="preserve">B. </w:t>
      </w:r>
      <w:r w:rsidRPr="00C13AE5">
        <w:rPr>
          <w:rFonts w:cstheme="minorHAnsi"/>
          <w:color w:val="000000"/>
          <w:sz w:val="24"/>
          <w:szCs w:val="24"/>
          <w:shd w:val="clear" w:color="auto" w:fill="FFFFFF"/>
        </w:rPr>
        <w:t>chocolate cake</w:t>
      </w:r>
      <w:r w:rsidRPr="00C13AE5">
        <w:rPr>
          <w:rFonts w:eastAsia="Times New Roman" w:cstheme="minorHAnsi"/>
          <w:bCs/>
          <w:color w:val="000000"/>
          <w:sz w:val="24"/>
          <w:szCs w:val="24"/>
        </w:rPr>
        <w:t>.</w:t>
      </w:r>
      <w:r w:rsidR="007C74BD" w:rsidRPr="00C13AE5">
        <w:rPr>
          <w:rFonts w:cstheme="minorHAnsi"/>
          <w:color w:val="000000"/>
          <w:sz w:val="24"/>
          <w:szCs w:val="24"/>
        </w:rPr>
        <w:tab/>
      </w:r>
      <w:r w:rsidR="00736F9F" w:rsidRPr="00C13AE5">
        <w:rPr>
          <w:rFonts w:cstheme="minorHAnsi"/>
          <w:color w:val="000000"/>
          <w:sz w:val="24"/>
          <w:szCs w:val="24"/>
        </w:rPr>
        <w:t>C</w:t>
      </w:r>
      <w:r w:rsidRPr="00C13AE5">
        <w:rPr>
          <w:rFonts w:cstheme="minorHAnsi"/>
          <w:color w:val="000000"/>
          <w:sz w:val="24"/>
          <w:szCs w:val="24"/>
        </w:rPr>
        <w:t xml:space="preserve">. </w:t>
      </w:r>
      <w:r w:rsidRPr="00C13AE5">
        <w:rPr>
          <w:rFonts w:cstheme="minorHAnsi"/>
          <w:color w:val="000000"/>
          <w:sz w:val="24"/>
          <w:szCs w:val="24"/>
          <w:shd w:val="clear" w:color="auto" w:fill="FFFFFF"/>
        </w:rPr>
        <w:t>oatmeal cookies</w:t>
      </w:r>
      <w:r w:rsidR="007C74BD" w:rsidRPr="00C13AE5">
        <w:rPr>
          <w:rFonts w:cstheme="minorHAnsi"/>
          <w:color w:val="000000"/>
          <w:sz w:val="24"/>
          <w:szCs w:val="24"/>
        </w:rPr>
        <w:tab/>
      </w:r>
      <w:r w:rsidRPr="00C13AE5">
        <w:rPr>
          <w:rFonts w:cstheme="minorHAnsi"/>
          <w:color w:val="000000"/>
          <w:sz w:val="24"/>
          <w:szCs w:val="24"/>
        </w:rPr>
        <w:t xml:space="preserve">D. </w:t>
      </w:r>
      <w:r w:rsidR="00F807E3">
        <w:rPr>
          <w:rFonts w:cstheme="minorHAnsi"/>
          <w:color w:val="000000"/>
          <w:sz w:val="24"/>
          <w:szCs w:val="24"/>
          <w:shd w:val="clear" w:color="auto" w:fill="FFFFFF"/>
        </w:rPr>
        <w:t>fudge brownies</w:t>
      </w:r>
    </w:p>
    <w:p w14:paraId="25A26091" w14:textId="77777777" w:rsidR="002304EE" w:rsidRPr="00C13AE5" w:rsidRDefault="002304EE" w:rsidP="0077381A">
      <w:pPr>
        <w:spacing w:line="240" w:lineRule="atLeast"/>
        <w:jc w:val="both"/>
        <w:rPr>
          <w:rFonts w:cstheme="minorHAnsi"/>
          <w:b/>
          <w:color w:val="000000"/>
          <w:sz w:val="24"/>
          <w:szCs w:val="24"/>
        </w:rPr>
      </w:pPr>
      <w:r w:rsidRPr="00C13AE5">
        <w:rPr>
          <w:rFonts w:cstheme="minorHAnsi"/>
          <w:b/>
          <w:color w:val="000000"/>
          <w:sz w:val="24"/>
          <w:szCs w:val="24"/>
          <w:shd w:val="clear" w:color="auto" w:fill="FFFFFF"/>
        </w:rPr>
        <w:t>Conversation 2: Listen and answer the following questions</w:t>
      </w:r>
    </w:p>
    <w:p w14:paraId="615F5365" w14:textId="77777777" w:rsidR="007A1096" w:rsidRPr="00C13AE5" w:rsidRDefault="002304EE" w:rsidP="0077381A">
      <w:pPr>
        <w:spacing w:line="240" w:lineRule="atLeast"/>
        <w:jc w:val="both"/>
        <w:rPr>
          <w:rFonts w:cstheme="minorHAnsi"/>
          <w:color w:val="000000"/>
          <w:sz w:val="24"/>
          <w:szCs w:val="24"/>
        </w:rPr>
      </w:pPr>
      <w:r w:rsidRPr="00C13AE5">
        <w:rPr>
          <w:rFonts w:cstheme="minorHAnsi"/>
          <w:b/>
          <w:color w:val="000000"/>
          <w:sz w:val="24"/>
          <w:szCs w:val="24"/>
        </w:rPr>
        <w:t>13</w:t>
      </w:r>
      <w:r w:rsidR="007A1096" w:rsidRPr="00C13AE5">
        <w:rPr>
          <w:rFonts w:cstheme="minorHAnsi"/>
          <w:b/>
          <w:color w:val="000000"/>
          <w:sz w:val="24"/>
          <w:szCs w:val="24"/>
        </w:rPr>
        <w:t xml:space="preserve">. </w:t>
      </w:r>
      <w:r w:rsidR="007A1096" w:rsidRPr="00C13AE5">
        <w:rPr>
          <w:rStyle w:val="apple-converted-space"/>
          <w:rFonts w:cstheme="minorHAnsi"/>
          <w:b/>
          <w:color w:val="000000"/>
          <w:sz w:val="24"/>
          <w:szCs w:val="24"/>
          <w:shd w:val="clear" w:color="auto" w:fill="FFFFFF"/>
        </w:rPr>
        <w:t> </w:t>
      </w:r>
      <w:r w:rsidR="007A1096" w:rsidRPr="00C13AE5">
        <w:rPr>
          <w:rFonts w:cstheme="minorHAnsi"/>
          <w:b/>
          <w:color w:val="000000"/>
          <w:sz w:val="24"/>
          <w:szCs w:val="24"/>
          <w:shd w:val="clear" w:color="auto" w:fill="FFFFFF"/>
        </w:rPr>
        <w:t>What does the boy want to do at the beginning of the conversation?</w:t>
      </w:r>
    </w:p>
    <w:p w14:paraId="210F36CA" w14:textId="77777777" w:rsidR="007A1096" w:rsidRPr="00C13AE5" w:rsidRDefault="00736F9F" w:rsidP="0077381A">
      <w:pPr>
        <w:pStyle w:val="Information"/>
        <w:spacing w:after="0" w:line="240" w:lineRule="atLeast"/>
        <w:ind w:firstLine="720"/>
        <w:jc w:val="both"/>
        <w:rPr>
          <w:rFonts w:asciiTheme="minorHAnsi" w:hAnsiTheme="minorHAnsi" w:cstheme="minorHAnsi"/>
          <w:color w:val="000000"/>
          <w:sz w:val="24"/>
          <w:szCs w:val="24"/>
          <w:shd w:val="clear" w:color="auto" w:fill="FFFFFF"/>
        </w:rPr>
      </w:pPr>
      <w:r w:rsidRPr="00C13AE5">
        <w:rPr>
          <w:rFonts w:asciiTheme="minorHAnsi" w:hAnsiTheme="minorHAnsi" w:cstheme="minorHAnsi"/>
          <w:color w:val="000000"/>
          <w:sz w:val="24"/>
          <w:szCs w:val="24"/>
        </w:rPr>
        <w:t>A.</w:t>
      </w:r>
      <w:r w:rsidR="007A1096" w:rsidRPr="00C13AE5">
        <w:rPr>
          <w:rFonts w:asciiTheme="minorHAnsi" w:hAnsiTheme="minorHAnsi" w:cstheme="minorHAnsi"/>
          <w:color w:val="000000"/>
          <w:sz w:val="24"/>
          <w:szCs w:val="24"/>
        </w:rPr>
        <w:t xml:space="preserve"> </w:t>
      </w:r>
      <w:r w:rsidR="007A1096" w:rsidRPr="00C13AE5">
        <w:rPr>
          <w:rFonts w:asciiTheme="minorHAnsi" w:hAnsiTheme="minorHAnsi" w:cstheme="minorHAnsi"/>
          <w:color w:val="000000"/>
          <w:sz w:val="24"/>
          <w:szCs w:val="24"/>
          <w:shd w:val="clear" w:color="auto" w:fill="FFFFFF"/>
        </w:rPr>
        <w:t>go play outside</w:t>
      </w:r>
      <w:r w:rsidR="007C74BD" w:rsidRPr="00C13AE5">
        <w:rPr>
          <w:rFonts w:asciiTheme="minorHAnsi" w:hAnsiTheme="minorHAnsi" w:cstheme="minorHAnsi"/>
          <w:color w:val="000000"/>
          <w:sz w:val="24"/>
          <w:szCs w:val="24"/>
        </w:rPr>
        <w:tab/>
      </w:r>
      <w:r w:rsidR="007A1096" w:rsidRPr="00C13AE5">
        <w:rPr>
          <w:rFonts w:asciiTheme="minorHAnsi" w:hAnsiTheme="minorHAnsi" w:cstheme="minorHAnsi"/>
          <w:color w:val="000000"/>
          <w:sz w:val="24"/>
          <w:szCs w:val="24"/>
        </w:rPr>
        <w:t xml:space="preserve">B. </w:t>
      </w:r>
      <w:r w:rsidR="007A1096" w:rsidRPr="00C13AE5">
        <w:rPr>
          <w:rFonts w:asciiTheme="minorHAnsi" w:hAnsiTheme="minorHAnsi" w:cstheme="minorHAnsi"/>
          <w:color w:val="000000"/>
          <w:sz w:val="24"/>
          <w:szCs w:val="24"/>
          <w:shd w:val="clear" w:color="auto" w:fill="FFFFFF"/>
        </w:rPr>
        <w:t>play video games</w:t>
      </w:r>
      <w:r w:rsidR="007C74BD" w:rsidRPr="00C13AE5">
        <w:rPr>
          <w:rFonts w:asciiTheme="minorHAnsi" w:hAnsiTheme="minorHAnsi" w:cstheme="minorHAnsi"/>
          <w:color w:val="000000"/>
          <w:sz w:val="24"/>
          <w:szCs w:val="24"/>
        </w:rPr>
        <w:tab/>
      </w:r>
      <w:r w:rsidR="007A1096" w:rsidRPr="00C13AE5">
        <w:rPr>
          <w:rFonts w:asciiTheme="minorHAnsi" w:hAnsiTheme="minorHAnsi" w:cstheme="minorHAnsi"/>
          <w:color w:val="000000"/>
          <w:sz w:val="24"/>
          <w:szCs w:val="24"/>
        </w:rPr>
        <w:t xml:space="preserve">C. </w:t>
      </w:r>
      <w:r w:rsidR="007A1096" w:rsidRPr="00C13AE5">
        <w:rPr>
          <w:rFonts w:asciiTheme="minorHAnsi" w:hAnsiTheme="minorHAnsi" w:cstheme="minorHAnsi"/>
          <w:color w:val="000000"/>
          <w:sz w:val="24"/>
          <w:szCs w:val="24"/>
          <w:shd w:val="clear" w:color="auto" w:fill="FFFFFF"/>
        </w:rPr>
        <w:t>watch TV</w:t>
      </w:r>
      <w:r w:rsidR="007C74BD" w:rsidRPr="00C13AE5">
        <w:rPr>
          <w:rFonts w:asciiTheme="minorHAnsi" w:hAnsiTheme="minorHAnsi" w:cstheme="minorHAnsi"/>
          <w:color w:val="000000"/>
          <w:sz w:val="24"/>
          <w:szCs w:val="24"/>
          <w:shd w:val="clear" w:color="auto" w:fill="FFFFFF"/>
        </w:rPr>
        <w:tab/>
      </w:r>
      <w:r w:rsidR="00325B1F" w:rsidRPr="00C13AE5">
        <w:rPr>
          <w:rFonts w:asciiTheme="minorHAnsi" w:hAnsiTheme="minorHAnsi" w:cstheme="minorHAnsi"/>
          <w:color w:val="000000"/>
          <w:sz w:val="24"/>
          <w:szCs w:val="24"/>
          <w:shd w:val="clear" w:color="auto" w:fill="FFFFFF"/>
        </w:rPr>
        <w:tab/>
      </w:r>
      <w:r w:rsidR="007A1096" w:rsidRPr="00C13AE5">
        <w:rPr>
          <w:rFonts w:asciiTheme="minorHAnsi" w:hAnsiTheme="minorHAnsi" w:cstheme="minorHAnsi"/>
          <w:color w:val="000000"/>
          <w:sz w:val="24"/>
          <w:szCs w:val="24"/>
        </w:rPr>
        <w:t xml:space="preserve">D. </w:t>
      </w:r>
      <w:r w:rsidR="007A1096" w:rsidRPr="00C13AE5">
        <w:rPr>
          <w:rFonts w:asciiTheme="minorHAnsi" w:hAnsiTheme="minorHAnsi" w:cstheme="minorHAnsi"/>
          <w:color w:val="000000"/>
          <w:sz w:val="24"/>
          <w:szCs w:val="24"/>
          <w:shd w:val="clear" w:color="auto" w:fill="FFFFFF"/>
        </w:rPr>
        <w:t>play football</w:t>
      </w:r>
    </w:p>
    <w:p w14:paraId="5FB5A8D7" w14:textId="77777777" w:rsidR="00765561" w:rsidRPr="00C13AE5" w:rsidRDefault="00765561" w:rsidP="0077381A">
      <w:pPr>
        <w:pStyle w:val="Information"/>
        <w:spacing w:after="0" w:line="240" w:lineRule="atLeast"/>
        <w:ind w:firstLine="720"/>
        <w:jc w:val="both"/>
        <w:rPr>
          <w:rFonts w:asciiTheme="minorHAnsi" w:hAnsiTheme="minorHAnsi" w:cstheme="minorHAnsi"/>
          <w:color w:val="000000"/>
          <w:sz w:val="24"/>
          <w:szCs w:val="24"/>
        </w:rPr>
      </w:pPr>
    </w:p>
    <w:p w14:paraId="571B288E" w14:textId="77777777" w:rsidR="002304EE" w:rsidRPr="00C13AE5" w:rsidRDefault="002304EE" w:rsidP="0077381A">
      <w:pPr>
        <w:spacing w:line="240" w:lineRule="atLeast"/>
        <w:jc w:val="both"/>
        <w:rPr>
          <w:rFonts w:cstheme="minorHAnsi"/>
          <w:b/>
          <w:color w:val="000000"/>
          <w:sz w:val="24"/>
          <w:szCs w:val="24"/>
          <w:shd w:val="clear" w:color="auto" w:fill="FFFFFF"/>
        </w:rPr>
      </w:pPr>
      <w:r w:rsidRPr="00C13AE5">
        <w:rPr>
          <w:rFonts w:cstheme="minorHAnsi"/>
          <w:b/>
          <w:color w:val="000000"/>
          <w:sz w:val="24"/>
          <w:szCs w:val="24"/>
        </w:rPr>
        <w:t>14</w:t>
      </w:r>
      <w:r w:rsidR="007A1096" w:rsidRPr="00C13AE5">
        <w:rPr>
          <w:rFonts w:cstheme="minorHAnsi"/>
          <w:b/>
          <w:color w:val="000000"/>
          <w:sz w:val="24"/>
          <w:szCs w:val="24"/>
        </w:rPr>
        <w:t xml:space="preserve">. </w:t>
      </w:r>
      <w:r w:rsidR="007A1096" w:rsidRPr="00C13AE5">
        <w:rPr>
          <w:rFonts w:cstheme="minorHAnsi"/>
          <w:b/>
          <w:color w:val="000000"/>
          <w:sz w:val="24"/>
          <w:szCs w:val="24"/>
          <w:shd w:val="clear" w:color="auto" w:fill="FFFFFF"/>
        </w:rPr>
        <w:t>What does the boy have to do in his bedroom?</w:t>
      </w:r>
    </w:p>
    <w:p w14:paraId="47EFB15E" w14:textId="77777777" w:rsidR="00B07ECD" w:rsidRPr="00C13AE5" w:rsidRDefault="007A1096" w:rsidP="0077381A">
      <w:pPr>
        <w:spacing w:line="240" w:lineRule="atLeast"/>
        <w:ind w:firstLine="720"/>
        <w:jc w:val="both"/>
        <w:rPr>
          <w:rFonts w:cstheme="minorHAnsi"/>
          <w:color w:val="000000"/>
          <w:sz w:val="24"/>
          <w:szCs w:val="24"/>
        </w:rPr>
      </w:pPr>
      <w:r w:rsidRPr="00C13AE5">
        <w:rPr>
          <w:rFonts w:cstheme="minorHAnsi"/>
          <w:color w:val="000000"/>
          <w:sz w:val="24"/>
          <w:szCs w:val="24"/>
        </w:rPr>
        <w:t xml:space="preserve">A. </w:t>
      </w:r>
      <w:r w:rsidRPr="00C13AE5">
        <w:rPr>
          <w:rFonts w:cstheme="minorHAnsi"/>
          <w:color w:val="000000"/>
          <w:sz w:val="24"/>
          <w:szCs w:val="24"/>
          <w:shd w:val="clear" w:color="auto" w:fill="FFFFFF"/>
        </w:rPr>
        <w:t>put away his books</w:t>
      </w:r>
      <w:r w:rsidR="007C74BD" w:rsidRPr="00C13AE5">
        <w:rPr>
          <w:rFonts w:cstheme="minorHAnsi"/>
          <w:color w:val="000000"/>
          <w:sz w:val="24"/>
          <w:szCs w:val="24"/>
        </w:rPr>
        <w:tab/>
      </w:r>
      <w:r w:rsidR="00B07ECD" w:rsidRPr="00C13AE5">
        <w:rPr>
          <w:rFonts w:cstheme="minorHAnsi"/>
          <w:color w:val="000000"/>
          <w:sz w:val="24"/>
          <w:szCs w:val="24"/>
        </w:rPr>
        <w:tab/>
      </w:r>
      <w:r w:rsidR="00736F9F" w:rsidRPr="00C13AE5">
        <w:rPr>
          <w:rFonts w:cstheme="minorHAnsi"/>
          <w:color w:val="000000"/>
          <w:sz w:val="24"/>
          <w:szCs w:val="24"/>
        </w:rPr>
        <w:t>B.</w:t>
      </w:r>
      <w:r w:rsidRPr="00C13AE5">
        <w:rPr>
          <w:rFonts w:cstheme="minorHAnsi"/>
          <w:color w:val="000000"/>
          <w:sz w:val="24"/>
          <w:szCs w:val="24"/>
        </w:rPr>
        <w:t xml:space="preserve"> </w:t>
      </w:r>
      <w:r w:rsidRPr="00C13AE5">
        <w:rPr>
          <w:rFonts w:cstheme="minorHAnsi"/>
          <w:color w:val="000000"/>
          <w:sz w:val="24"/>
          <w:szCs w:val="24"/>
          <w:shd w:val="clear" w:color="auto" w:fill="FFFFFF"/>
        </w:rPr>
        <w:t>make his bed</w:t>
      </w:r>
      <w:r w:rsidR="007C74BD" w:rsidRPr="00C13AE5">
        <w:rPr>
          <w:rFonts w:cstheme="minorHAnsi"/>
          <w:color w:val="000000"/>
          <w:sz w:val="24"/>
          <w:szCs w:val="24"/>
        </w:rPr>
        <w:tab/>
      </w:r>
      <w:r w:rsidR="0010068B" w:rsidRPr="00C13AE5">
        <w:rPr>
          <w:rFonts w:cstheme="minorHAnsi"/>
          <w:color w:val="000000"/>
          <w:sz w:val="24"/>
          <w:szCs w:val="24"/>
        </w:rPr>
        <w:tab/>
      </w:r>
    </w:p>
    <w:p w14:paraId="51743E8F" w14:textId="77777777" w:rsidR="00765561" w:rsidRPr="00F807E3" w:rsidRDefault="007A1096" w:rsidP="00F807E3">
      <w:pPr>
        <w:spacing w:line="240" w:lineRule="atLeast"/>
        <w:ind w:firstLine="720"/>
        <w:jc w:val="both"/>
        <w:rPr>
          <w:rFonts w:eastAsia="Times New Roman" w:cstheme="minorHAnsi"/>
          <w:bCs/>
          <w:color w:val="000000"/>
          <w:sz w:val="24"/>
          <w:szCs w:val="24"/>
        </w:rPr>
      </w:pPr>
      <w:r w:rsidRPr="00C13AE5">
        <w:rPr>
          <w:rFonts w:cstheme="minorHAnsi"/>
          <w:color w:val="000000"/>
          <w:sz w:val="24"/>
          <w:szCs w:val="24"/>
        </w:rPr>
        <w:t xml:space="preserve">C. </w:t>
      </w:r>
      <w:r w:rsidRPr="00C13AE5">
        <w:rPr>
          <w:rFonts w:cstheme="minorHAnsi"/>
          <w:color w:val="000000"/>
          <w:sz w:val="24"/>
          <w:szCs w:val="24"/>
          <w:shd w:val="clear" w:color="auto" w:fill="FFFFFF"/>
        </w:rPr>
        <w:t>pick up his dirty clothes.</w:t>
      </w:r>
      <w:r w:rsidR="007C74BD" w:rsidRPr="00C13AE5">
        <w:rPr>
          <w:rFonts w:cstheme="minorHAnsi"/>
          <w:color w:val="000000"/>
          <w:sz w:val="24"/>
          <w:szCs w:val="24"/>
          <w:shd w:val="clear" w:color="auto" w:fill="FFFFFF"/>
        </w:rPr>
        <w:tab/>
      </w:r>
      <w:r w:rsidRPr="00C13AE5">
        <w:rPr>
          <w:rFonts w:cstheme="minorHAnsi"/>
          <w:color w:val="000000"/>
          <w:sz w:val="24"/>
          <w:szCs w:val="24"/>
        </w:rPr>
        <w:t xml:space="preserve">D. </w:t>
      </w:r>
      <w:r w:rsidR="00F807E3">
        <w:rPr>
          <w:rFonts w:eastAsia="Times New Roman" w:cstheme="minorHAnsi"/>
          <w:bCs/>
          <w:color w:val="000000"/>
          <w:sz w:val="24"/>
          <w:szCs w:val="24"/>
        </w:rPr>
        <w:t>clean the floor.</w:t>
      </w:r>
    </w:p>
    <w:p w14:paraId="7390E4DD" w14:textId="77777777" w:rsidR="007A1096" w:rsidRPr="00C13AE5" w:rsidRDefault="002304EE" w:rsidP="0077381A">
      <w:pPr>
        <w:pStyle w:val="Information"/>
        <w:spacing w:after="0" w:line="240" w:lineRule="atLeast"/>
        <w:jc w:val="both"/>
        <w:rPr>
          <w:rFonts w:asciiTheme="minorHAnsi" w:hAnsiTheme="minorHAnsi" w:cstheme="minorHAnsi"/>
          <w:b/>
          <w:color w:val="000000"/>
          <w:sz w:val="24"/>
          <w:szCs w:val="24"/>
        </w:rPr>
      </w:pPr>
      <w:r w:rsidRPr="00C13AE5">
        <w:rPr>
          <w:rFonts w:asciiTheme="minorHAnsi" w:hAnsiTheme="minorHAnsi" w:cstheme="minorHAnsi"/>
          <w:b/>
          <w:color w:val="000000"/>
          <w:sz w:val="24"/>
          <w:szCs w:val="24"/>
        </w:rPr>
        <w:t>15</w:t>
      </w:r>
      <w:r w:rsidR="007A1096" w:rsidRPr="00C13AE5">
        <w:rPr>
          <w:rFonts w:asciiTheme="minorHAnsi" w:hAnsiTheme="minorHAnsi" w:cstheme="minorHAnsi"/>
          <w:b/>
          <w:color w:val="000000"/>
          <w:sz w:val="24"/>
          <w:szCs w:val="24"/>
        </w:rPr>
        <w:t xml:space="preserve">. </w:t>
      </w:r>
      <w:r w:rsidR="007A1096" w:rsidRPr="00C13AE5">
        <w:rPr>
          <w:rFonts w:asciiTheme="minorHAnsi" w:hAnsiTheme="minorHAnsi" w:cstheme="minorHAnsi"/>
          <w:b/>
          <w:color w:val="000000"/>
          <w:sz w:val="24"/>
          <w:szCs w:val="24"/>
          <w:shd w:val="clear" w:color="auto" w:fill="FFFFFF"/>
        </w:rPr>
        <w:t>What is the father going to do while the boy is doing his household chores?</w:t>
      </w:r>
    </w:p>
    <w:p w14:paraId="18A8E83A" w14:textId="77777777" w:rsidR="00B07ECD" w:rsidRPr="00C13AE5" w:rsidRDefault="007A1096" w:rsidP="0077381A">
      <w:pPr>
        <w:pStyle w:val="Information"/>
        <w:spacing w:after="0" w:line="240" w:lineRule="atLeast"/>
        <w:ind w:firstLine="720"/>
        <w:jc w:val="both"/>
        <w:rPr>
          <w:rFonts w:asciiTheme="minorHAnsi" w:hAnsiTheme="minorHAnsi" w:cstheme="minorHAnsi"/>
          <w:color w:val="000000"/>
          <w:sz w:val="24"/>
          <w:szCs w:val="24"/>
        </w:rPr>
      </w:pPr>
      <w:r w:rsidRPr="00C13AE5">
        <w:rPr>
          <w:rFonts w:asciiTheme="minorHAnsi" w:hAnsiTheme="minorHAnsi" w:cstheme="minorHAnsi"/>
          <w:color w:val="000000"/>
          <w:sz w:val="24"/>
          <w:szCs w:val="24"/>
        </w:rPr>
        <w:t xml:space="preserve">A. </w:t>
      </w:r>
      <w:r w:rsidRPr="00C13AE5">
        <w:rPr>
          <w:rFonts w:asciiTheme="minorHAnsi" w:hAnsiTheme="minorHAnsi" w:cstheme="minorHAnsi"/>
          <w:color w:val="000000"/>
          <w:sz w:val="24"/>
          <w:szCs w:val="24"/>
          <w:shd w:val="clear" w:color="auto" w:fill="FFFFFF"/>
        </w:rPr>
        <w:t>wash the car</w:t>
      </w:r>
      <w:r w:rsidR="007C74BD" w:rsidRPr="00C13AE5">
        <w:rPr>
          <w:rFonts w:asciiTheme="minorHAnsi" w:hAnsiTheme="minorHAnsi" w:cstheme="minorHAnsi"/>
          <w:color w:val="000000"/>
          <w:sz w:val="24"/>
          <w:szCs w:val="24"/>
        </w:rPr>
        <w:tab/>
      </w:r>
      <w:r w:rsidR="007C74BD" w:rsidRPr="00C13AE5">
        <w:rPr>
          <w:rFonts w:asciiTheme="minorHAnsi" w:hAnsiTheme="minorHAnsi" w:cstheme="minorHAnsi"/>
          <w:color w:val="000000"/>
          <w:sz w:val="24"/>
          <w:szCs w:val="24"/>
        </w:rPr>
        <w:tab/>
      </w:r>
      <w:r w:rsidR="00B07ECD" w:rsidRPr="00C13AE5">
        <w:rPr>
          <w:rFonts w:asciiTheme="minorHAnsi" w:hAnsiTheme="minorHAnsi" w:cstheme="minorHAnsi"/>
          <w:color w:val="000000"/>
          <w:sz w:val="24"/>
          <w:szCs w:val="24"/>
        </w:rPr>
        <w:tab/>
      </w:r>
      <w:r w:rsidRPr="00C13AE5">
        <w:rPr>
          <w:rFonts w:asciiTheme="minorHAnsi" w:hAnsiTheme="minorHAnsi" w:cstheme="minorHAnsi"/>
          <w:color w:val="000000"/>
          <w:sz w:val="24"/>
          <w:szCs w:val="24"/>
        </w:rPr>
        <w:t xml:space="preserve">B. </w:t>
      </w:r>
      <w:r w:rsidRPr="00C13AE5">
        <w:rPr>
          <w:rFonts w:asciiTheme="minorHAnsi" w:hAnsiTheme="minorHAnsi" w:cstheme="minorHAnsi"/>
          <w:color w:val="000000"/>
          <w:sz w:val="24"/>
          <w:szCs w:val="24"/>
          <w:shd w:val="clear" w:color="auto" w:fill="FFFFFF"/>
        </w:rPr>
        <w:t>paint the house.</w:t>
      </w:r>
      <w:r w:rsidR="007C74BD" w:rsidRPr="00C13AE5">
        <w:rPr>
          <w:rFonts w:asciiTheme="minorHAnsi" w:hAnsiTheme="minorHAnsi" w:cstheme="minorHAnsi"/>
          <w:color w:val="000000"/>
          <w:sz w:val="24"/>
          <w:szCs w:val="24"/>
        </w:rPr>
        <w:tab/>
      </w:r>
    </w:p>
    <w:p w14:paraId="22E1A8F4" w14:textId="77777777" w:rsidR="007A1096" w:rsidRPr="00C13AE5" w:rsidRDefault="00736F9F" w:rsidP="0077381A">
      <w:pPr>
        <w:pStyle w:val="Information"/>
        <w:spacing w:after="0" w:line="240" w:lineRule="atLeast"/>
        <w:ind w:firstLine="720"/>
        <w:jc w:val="both"/>
        <w:rPr>
          <w:rFonts w:asciiTheme="minorHAnsi" w:hAnsiTheme="minorHAnsi" w:cstheme="minorHAnsi"/>
          <w:color w:val="000000"/>
          <w:sz w:val="24"/>
          <w:szCs w:val="24"/>
          <w:shd w:val="clear" w:color="auto" w:fill="FFFFFF"/>
        </w:rPr>
      </w:pPr>
      <w:r w:rsidRPr="00C13AE5">
        <w:rPr>
          <w:rFonts w:asciiTheme="minorHAnsi" w:hAnsiTheme="minorHAnsi" w:cstheme="minorHAnsi"/>
          <w:color w:val="000000"/>
          <w:sz w:val="24"/>
          <w:szCs w:val="24"/>
        </w:rPr>
        <w:t>C</w:t>
      </w:r>
      <w:r w:rsidR="007A1096" w:rsidRPr="00C13AE5">
        <w:rPr>
          <w:rFonts w:asciiTheme="minorHAnsi" w:hAnsiTheme="minorHAnsi" w:cstheme="minorHAnsi"/>
          <w:color w:val="000000"/>
          <w:sz w:val="24"/>
          <w:szCs w:val="24"/>
        </w:rPr>
        <w:t xml:space="preserve">. </w:t>
      </w:r>
      <w:r w:rsidR="007A1096" w:rsidRPr="00C13AE5">
        <w:rPr>
          <w:rFonts w:asciiTheme="minorHAnsi" w:hAnsiTheme="minorHAnsi" w:cstheme="minorHAnsi"/>
          <w:color w:val="000000"/>
          <w:sz w:val="24"/>
          <w:szCs w:val="24"/>
          <w:shd w:val="clear" w:color="auto" w:fill="FFFFFF"/>
        </w:rPr>
        <w:t>work in the yard</w:t>
      </w:r>
      <w:r w:rsidR="007C74BD" w:rsidRPr="00C13AE5">
        <w:rPr>
          <w:rFonts w:asciiTheme="minorHAnsi" w:hAnsiTheme="minorHAnsi" w:cstheme="minorHAnsi"/>
          <w:color w:val="000000"/>
          <w:sz w:val="24"/>
          <w:szCs w:val="24"/>
          <w:shd w:val="clear" w:color="auto" w:fill="FFFFFF"/>
        </w:rPr>
        <w:tab/>
      </w:r>
      <w:r w:rsidR="007C74BD" w:rsidRPr="00C13AE5">
        <w:rPr>
          <w:rFonts w:asciiTheme="minorHAnsi" w:hAnsiTheme="minorHAnsi" w:cstheme="minorHAnsi"/>
          <w:color w:val="000000"/>
          <w:sz w:val="24"/>
          <w:szCs w:val="24"/>
          <w:shd w:val="clear" w:color="auto" w:fill="FFFFFF"/>
        </w:rPr>
        <w:tab/>
      </w:r>
      <w:r w:rsidR="00F807E3">
        <w:rPr>
          <w:rFonts w:asciiTheme="minorHAnsi" w:hAnsiTheme="minorHAnsi" w:cstheme="minorHAnsi"/>
          <w:color w:val="000000"/>
          <w:sz w:val="24"/>
          <w:szCs w:val="24"/>
          <w:shd w:val="clear" w:color="auto" w:fill="FFFFFF"/>
        </w:rPr>
        <w:tab/>
      </w:r>
      <w:r w:rsidR="007A1096" w:rsidRPr="00C13AE5">
        <w:rPr>
          <w:rFonts w:asciiTheme="minorHAnsi" w:hAnsiTheme="minorHAnsi" w:cstheme="minorHAnsi"/>
          <w:color w:val="000000"/>
          <w:sz w:val="24"/>
          <w:szCs w:val="24"/>
        </w:rPr>
        <w:t xml:space="preserve">D. </w:t>
      </w:r>
      <w:r w:rsidR="007A1096" w:rsidRPr="00C13AE5">
        <w:rPr>
          <w:rFonts w:asciiTheme="minorHAnsi" w:hAnsiTheme="minorHAnsi" w:cstheme="minorHAnsi"/>
          <w:color w:val="000000"/>
          <w:sz w:val="24"/>
          <w:szCs w:val="24"/>
          <w:shd w:val="clear" w:color="auto" w:fill="FFFFFF"/>
        </w:rPr>
        <w:t>clean the floor</w:t>
      </w:r>
    </w:p>
    <w:p w14:paraId="461B4EBD" w14:textId="77777777" w:rsidR="00765561" w:rsidRPr="00C13AE5" w:rsidRDefault="00765561" w:rsidP="0077381A">
      <w:pPr>
        <w:pStyle w:val="Information"/>
        <w:spacing w:after="0" w:line="240" w:lineRule="atLeast"/>
        <w:ind w:firstLine="720"/>
        <w:jc w:val="both"/>
        <w:rPr>
          <w:rFonts w:asciiTheme="minorHAnsi" w:hAnsiTheme="minorHAnsi" w:cstheme="minorHAnsi"/>
          <w:color w:val="000000"/>
          <w:sz w:val="24"/>
          <w:szCs w:val="24"/>
        </w:rPr>
      </w:pPr>
    </w:p>
    <w:p w14:paraId="20A8880C" w14:textId="77777777" w:rsidR="007A1096" w:rsidRPr="00C13AE5" w:rsidRDefault="002304EE" w:rsidP="0077381A">
      <w:pPr>
        <w:pStyle w:val="Information"/>
        <w:spacing w:after="0" w:line="240" w:lineRule="atLeast"/>
        <w:jc w:val="both"/>
        <w:rPr>
          <w:rFonts w:asciiTheme="minorHAnsi" w:hAnsiTheme="minorHAnsi" w:cstheme="minorHAnsi"/>
          <w:b/>
          <w:color w:val="000000"/>
          <w:sz w:val="24"/>
          <w:szCs w:val="24"/>
        </w:rPr>
      </w:pPr>
      <w:r w:rsidRPr="00C13AE5">
        <w:rPr>
          <w:rFonts w:asciiTheme="minorHAnsi" w:hAnsiTheme="minorHAnsi" w:cstheme="minorHAnsi"/>
          <w:b/>
          <w:color w:val="000000"/>
          <w:sz w:val="24"/>
          <w:szCs w:val="24"/>
        </w:rPr>
        <w:t>16</w:t>
      </w:r>
      <w:r w:rsidR="007A1096" w:rsidRPr="00C13AE5">
        <w:rPr>
          <w:rFonts w:asciiTheme="minorHAnsi" w:hAnsiTheme="minorHAnsi" w:cstheme="minorHAnsi"/>
          <w:b/>
          <w:color w:val="000000"/>
          <w:sz w:val="24"/>
          <w:szCs w:val="24"/>
        </w:rPr>
        <w:t xml:space="preserve">. </w:t>
      </w:r>
      <w:r w:rsidR="007A1096" w:rsidRPr="00C13AE5">
        <w:rPr>
          <w:rFonts w:asciiTheme="minorHAnsi" w:hAnsiTheme="minorHAnsi" w:cstheme="minorHAnsi"/>
          <w:b/>
          <w:color w:val="000000"/>
          <w:sz w:val="24"/>
          <w:szCs w:val="24"/>
          <w:shd w:val="clear" w:color="auto" w:fill="FFFFFF"/>
        </w:rPr>
        <w:t>Where will the father and son go after the housework is done?</w:t>
      </w:r>
    </w:p>
    <w:p w14:paraId="7C77F099" w14:textId="77777777" w:rsidR="00F807E3" w:rsidRDefault="007A1096" w:rsidP="0077381A">
      <w:pPr>
        <w:pStyle w:val="Information"/>
        <w:spacing w:after="0" w:line="240" w:lineRule="atLeast"/>
        <w:ind w:firstLine="720"/>
        <w:jc w:val="both"/>
        <w:rPr>
          <w:rFonts w:asciiTheme="minorHAnsi" w:hAnsiTheme="minorHAnsi" w:cstheme="minorHAnsi"/>
          <w:color w:val="000000"/>
          <w:sz w:val="24"/>
          <w:szCs w:val="24"/>
          <w:shd w:val="clear" w:color="auto" w:fill="FFFFFF"/>
        </w:rPr>
      </w:pPr>
      <w:r w:rsidRPr="00C13AE5">
        <w:rPr>
          <w:rFonts w:asciiTheme="minorHAnsi" w:hAnsiTheme="minorHAnsi" w:cstheme="minorHAnsi"/>
          <w:color w:val="000000"/>
          <w:sz w:val="24"/>
          <w:szCs w:val="24"/>
        </w:rPr>
        <w:t xml:space="preserve">A. </w:t>
      </w:r>
      <w:r w:rsidRPr="00C13AE5">
        <w:rPr>
          <w:rFonts w:asciiTheme="minorHAnsi" w:hAnsiTheme="minorHAnsi" w:cstheme="minorHAnsi"/>
          <w:color w:val="000000"/>
          <w:sz w:val="24"/>
          <w:szCs w:val="24"/>
          <w:shd w:val="clear" w:color="auto" w:fill="FFFFFF"/>
        </w:rPr>
        <w:t>to a movie</w:t>
      </w:r>
      <w:r w:rsidR="007C74BD" w:rsidRPr="00C13AE5">
        <w:rPr>
          <w:rFonts w:asciiTheme="minorHAnsi" w:hAnsiTheme="minorHAnsi" w:cstheme="minorHAnsi"/>
          <w:color w:val="000000"/>
          <w:sz w:val="24"/>
          <w:szCs w:val="24"/>
        </w:rPr>
        <w:tab/>
      </w:r>
      <w:r w:rsidR="00325B1F" w:rsidRPr="00C13AE5">
        <w:rPr>
          <w:rFonts w:asciiTheme="minorHAnsi" w:hAnsiTheme="minorHAnsi" w:cstheme="minorHAnsi"/>
          <w:color w:val="000000"/>
          <w:sz w:val="24"/>
          <w:szCs w:val="24"/>
        </w:rPr>
        <w:tab/>
      </w:r>
      <w:r w:rsidR="00736F9F" w:rsidRPr="00C13AE5">
        <w:rPr>
          <w:rFonts w:asciiTheme="minorHAnsi" w:hAnsiTheme="minorHAnsi" w:cstheme="minorHAnsi"/>
          <w:color w:val="000000"/>
          <w:sz w:val="24"/>
          <w:szCs w:val="24"/>
        </w:rPr>
        <w:t>B</w:t>
      </w:r>
      <w:r w:rsidRPr="00C13AE5">
        <w:rPr>
          <w:rFonts w:asciiTheme="minorHAnsi" w:hAnsiTheme="minorHAnsi" w:cstheme="minorHAnsi"/>
          <w:color w:val="000000"/>
          <w:sz w:val="24"/>
          <w:szCs w:val="24"/>
        </w:rPr>
        <w:t xml:space="preserve">. </w:t>
      </w:r>
      <w:r w:rsidRPr="00C13AE5">
        <w:rPr>
          <w:rFonts w:asciiTheme="minorHAnsi" w:hAnsiTheme="minorHAnsi" w:cstheme="minorHAnsi"/>
          <w:color w:val="000000"/>
          <w:sz w:val="24"/>
          <w:szCs w:val="24"/>
          <w:shd w:val="clear" w:color="auto" w:fill="FFFFFF"/>
        </w:rPr>
        <w:t>out to eat</w:t>
      </w:r>
      <w:r w:rsidR="007C74BD" w:rsidRPr="00C13AE5">
        <w:rPr>
          <w:rFonts w:asciiTheme="minorHAnsi" w:hAnsiTheme="minorHAnsi" w:cstheme="minorHAnsi"/>
          <w:color w:val="000000"/>
          <w:sz w:val="24"/>
          <w:szCs w:val="24"/>
        </w:rPr>
        <w:tab/>
      </w:r>
      <w:r w:rsidR="00325B1F" w:rsidRPr="00C13AE5">
        <w:rPr>
          <w:rFonts w:asciiTheme="minorHAnsi" w:hAnsiTheme="minorHAnsi" w:cstheme="minorHAnsi"/>
          <w:color w:val="000000"/>
          <w:sz w:val="24"/>
          <w:szCs w:val="24"/>
        </w:rPr>
        <w:tab/>
      </w:r>
      <w:r w:rsidRPr="00C13AE5">
        <w:rPr>
          <w:rFonts w:asciiTheme="minorHAnsi" w:hAnsiTheme="minorHAnsi" w:cstheme="minorHAnsi"/>
          <w:color w:val="000000"/>
          <w:sz w:val="24"/>
          <w:szCs w:val="24"/>
        </w:rPr>
        <w:t xml:space="preserve">C. </w:t>
      </w:r>
      <w:r w:rsidRPr="00C13AE5">
        <w:rPr>
          <w:rFonts w:asciiTheme="minorHAnsi" w:hAnsiTheme="minorHAnsi" w:cstheme="minorHAnsi"/>
          <w:color w:val="000000"/>
          <w:sz w:val="24"/>
          <w:szCs w:val="24"/>
          <w:shd w:val="clear" w:color="auto" w:fill="FFFFFF"/>
        </w:rPr>
        <w:t>to a ball game</w:t>
      </w:r>
      <w:r w:rsidR="007C74BD" w:rsidRPr="00C13AE5">
        <w:rPr>
          <w:rFonts w:asciiTheme="minorHAnsi" w:hAnsiTheme="minorHAnsi" w:cstheme="minorHAnsi"/>
          <w:color w:val="000000"/>
          <w:sz w:val="24"/>
          <w:szCs w:val="24"/>
          <w:shd w:val="clear" w:color="auto" w:fill="FFFFFF"/>
        </w:rPr>
        <w:tab/>
      </w:r>
    </w:p>
    <w:p w14:paraId="20561F49" w14:textId="77777777" w:rsidR="00493021" w:rsidRPr="00C13AE5" w:rsidRDefault="007A1096" w:rsidP="0077381A">
      <w:pPr>
        <w:pStyle w:val="Information"/>
        <w:spacing w:after="0" w:line="240" w:lineRule="atLeast"/>
        <w:ind w:firstLine="720"/>
        <w:jc w:val="both"/>
        <w:rPr>
          <w:rFonts w:asciiTheme="minorHAnsi" w:hAnsiTheme="minorHAnsi" w:cstheme="minorHAnsi"/>
          <w:bCs/>
          <w:color w:val="000000"/>
          <w:sz w:val="24"/>
          <w:szCs w:val="24"/>
        </w:rPr>
      </w:pPr>
      <w:r w:rsidRPr="00C13AE5">
        <w:rPr>
          <w:rFonts w:asciiTheme="minorHAnsi" w:hAnsiTheme="minorHAnsi" w:cstheme="minorHAnsi"/>
          <w:color w:val="000000"/>
          <w:sz w:val="24"/>
          <w:szCs w:val="24"/>
        </w:rPr>
        <w:t xml:space="preserve">D. </w:t>
      </w:r>
      <w:r w:rsidRPr="00C13AE5">
        <w:rPr>
          <w:rFonts w:asciiTheme="minorHAnsi" w:hAnsiTheme="minorHAnsi" w:cstheme="minorHAnsi"/>
          <w:bCs/>
          <w:color w:val="000000"/>
          <w:sz w:val="24"/>
          <w:szCs w:val="24"/>
        </w:rPr>
        <w:t>to a shopping center.</w:t>
      </w:r>
    </w:p>
    <w:p w14:paraId="22FAF72F" w14:textId="77777777" w:rsidR="00765561" w:rsidRPr="00C13AE5" w:rsidRDefault="00765561" w:rsidP="0077381A">
      <w:pPr>
        <w:pStyle w:val="Information"/>
        <w:spacing w:after="0" w:line="240" w:lineRule="atLeast"/>
        <w:jc w:val="both"/>
        <w:rPr>
          <w:rFonts w:asciiTheme="minorHAnsi" w:hAnsiTheme="minorHAnsi" w:cstheme="minorHAnsi"/>
          <w:color w:val="000000"/>
          <w:sz w:val="24"/>
          <w:szCs w:val="24"/>
        </w:rPr>
      </w:pPr>
    </w:p>
    <w:p w14:paraId="10E97A61" w14:textId="77777777" w:rsidR="00B07ECD" w:rsidRPr="00C13AE5" w:rsidRDefault="00B07ECD" w:rsidP="0077381A">
      <w:pPr>
        <w:spacing w:line="240" w:lineRule="atLeast"/>
        <w:jc w:val="both"/>
        <w:rPr>
          <w:rFonts w:cstheme="minorHAnsi"/>
          <w:b/>
          <w:color w:val="000000"/>
          <w:sz w:val="24"/>
          <w:szCs w:val="24"/>
          <w:shd w:val="clear" w:color="auto" w:fill="FFFFFF"/>
        </w:rPr>
      </w:pPr>
    </w:p>
    <w:p w14:paraId="68088678" w14:textId="77777777" w:rsidR="0010068B" w:rsidRPr="00C13AE5" w:rsidRDefault="0010068B" w:rsidP="0077381A">
      <w:pPr>
        <w:spacing w:line="240" w:lineRule="atLeast"/>
        <w:jc w:val="both"/>
        <w:rPr>
          <w:rFonts w:cstheme="minorHAnsi"/>
          <w:b/>
          <w:color w:val="000000"/>
          <w:sz w:val="24"/>
          <w:szCs w:val="24"/>
        </w:rPr>
      </w:pPr>
      <w:r w:rsidRPr="00C13AE5">
        <w:rPr>
          <w:rFonts w:cstheme="minorHAnsi"/>
          <w:b/>
          <w:color w:val="000000"/>
          <w:sz w:val="24"/>
          <w:szCs w:val="24"/>
          <w:shd w:val="clear" w:color="auto" w:fill="FFFFFF"/>
        </w:rPr>
        <w:t>Conversation 3: Listen and answer the following questions</w:t>
      </w:r>
    </w:p>
    <w:p w14:paraId="2A1BA261" w14:textId="77777777" w:rsidR="00493021" w:rsidRPr="00C13AE5" w:rsidRDefault="002304EE" w:rsidP="0077381A">
      <w:pPr>
        <w:pStyle w:val="ListParagraph"/>
        <w:spacing w:after="0" w:line="240" w:lineRule="atLeast"/>
        <w:ind w:left="0"/>
        <w:contextualSpacing w:val="0"/>
        <w:jc w:val="both"/>
        <w:rPr>
          <w:rFonts w:cstheme="minorHAnsi"/>
          <w:b/>
          <w:color w:val="000000"/>
          <w:sz w:val="24"/>
          <w:szCs w:val="24"/>
        </w:rPr>
      </w:pPr>
      <w:r w:rsidRPr="00C13AE5">
        <w:rPr>
          <w:rFonts w:cstheme="minorHAnsi"/>
          <w:b/>
          <w:color w:val="000000"/>
          <w:sz w:val="24"/>
          <w:szCs w:val="24"/>
        </w:rPr>
        <w:t>17</w:t>
      </w:r>
      <w:r w:rsidR="00493021" w:rsidRPr="00C13AE5">
        <w:rPr>
          <w:rFonts w:cstheme="minorHAnsi"/>
          <w:b/>
          <w:color w:val="000000"/>
          <w:sz w:val="24"/>
          <w:szCs w:val="24"/>
        </w:rPr>
        <w:t xml:space="preserve">. </w:t>
      </w:r>
      <w:r w:rsidR="00493021" w:rsidRPr="00C13AE5">
        <w:rPr>
          <w:rFonts w:cstheme="minorHAnsi"/>
          <w:b/>
          <w:color w:val="000000"/>
          <w:sz w:val="24"/>
          <w:szCs w:val="24"/>
          <w:shd w:val="clear" w:color="auto" w:fill="FFFFFF"/>
        </w:rPr>
        <w:t>What time does the plane depart?</w:t>
      </w:r>
    </w:p>
    <w:p w14:paraId="01313597" w14:textId="77777777" w:rsidR="00765561" w:rsidRPr="00F807E3" w:rsidRDefault="00493021" w:rsidP="00F807E3">
      <w:pPr>
        <w:spacing w:line="240" w:lineRule="atLeast"/>
        <w:ind w:firstLine="720"/>
        <w:jc w:val="both"/>
        <w:rPr>
          <w:rFonts w:cstheme="minorHAnsi"/>
          <w:color w:val="000000"/>
          <w:sz w:val="24"/>
          <w:szCs w:val="24"/>
          <w:shd w:val="clear" w:color="auto" w:fill="FFFFFF"/>
        </w:rPr>
      </w:pPr>
      <w:r w:rsidRPr="00C13AE5">
        <w:rPr>
          <w:rFonts w:cstheme="minorHAnsi"/>
          <w:color w:val="000000"/>
          <w:sz w:val="24"/>
          <w:szCs w:val="24"/>
        </w:rPr>
        <w:t xml:space="preserve">A. </w:t>
      </w:r>
      <w:r w:rsidRPr="00C13AE5">
        <w:rPr>
          <w:rFonts w:cstheme="minorHAnsi"/>
          <w:color w:val="000000"/>
          <w:sz w:val="24"/>
          <w:szCs w:val="24"/>
          <w:shd w:val="clear" w:color="auto" w:fill="FFFFFF"/>
        </w:rPr>
        <w:t>6:00 AM</w:t>
      </w:r>
      <w:r w:rsidR="002304EE" w:rsidRPr="00C13AE5">
        <w:rPr>
          <w:rFonts w:cstheme="minorHAnsi"/>
          <w:color w:val="000000"/>
          <w:sz w:val="24"/>
          <w:szCs w:val="24"/>
        </w:rPr>
        <w:tab/>
      </w:r>
      <w:r w:rsidRPr="00C13AE5">
        <w:rPr>
          <w:rFonts w:cstheme="minorHAnsi"/>
          <w:color w:val="000000"/>
          <w:sz w:val="24"/>
          <w:szCs w:val="24"/>
        </w:rPr>
        <w:t xml:space="preserve">B. </w:t>
      </w:r>
      <w:r w:rsidRPr="00C13AE5">
        <w:rPr>
          <w:rStyle w:val="apple-converted-space"/>
          <w:rFonts w:cstheme="minorHAnsi"/>
          <w:color w:val="000000"/>
          <w:sz w:val="24"/>
          <w:szCs w:val="24"/>
          <w:shd w:val="clear" w:color="auto" w:fill="FFFFFF"/>
        </w:rPr>
        <w:t> </w:t>
      </w:r>
      <w:r w:rsidRPr="00C13AE5">
        <w:rPr>
          <w:rFonts w:cstheme="minorHAnsi"/>
          <w:color w:val="000000"/>
          <w:sz w:val="24"/>
          <w:szCs w:val="24"/>
          <w:shd w:val="clear" w:color="auto" w:fill="FFFFFF"/>
        </w:rPr>
        <w:t>7:30 AM</w:t>
      </w:r>
      <w:r w:rsidR="002304EE" w:rsidRPr="00C13AE5">
        <w:rPr>
          <w:rFonts w:cstheme="minorHAnsi"/>
          <w:color w:val="000000"/>
          <w:sz w:val="24"/>
          <w:szCs w:val="24"/>
        </w:rPr>
        <w:tab/>
      </w:r>
      <w:r w:rsidRPr="00C13AE5">
        <w:rPr>
          <w:rFonts w:cstheme="minorHAnsi"/>
          <w:color w:val="000000"/>
          <w:sz w:val="24"/>
          <w:szCs w:val="24"/>
        </w:rPr>
        <w:t xml:space="preserve">C. </w:t>
      </w:r>
      <w:r w:rsidRPr="00C13AE5">
        <w:rPr>
          <w:rFonts w:cstheme="minorHAnsi"/>
          <w:color w:val="000000"/>
          <w:sz w:val="24"/>
          <w:szCs w:val="24"/>
          <w:shd w:val="clear" w:color="auto" w:fill="FFFFFF"/>
        </w:rPr>
        <w:t>8:00 AM</w:t>
      </w:r>
      <w:r w:rsidR="002304EE" w:rsidRPr="00C13AE5">
        <w:rPr>
          <w:rFonts w:cstheme="minorHAnsi"/>
          <w:color w:val="000000"/>
          <w:sz w:val="24"/>
          <w:szCs w:val="24"/>
        </w:rPr>
        <w:tab/>
      </w:r>
      <w:r w:rsidR="00B07ECD" w:rsidRPr="00C13AE5">
        <w:rPr>
          <w:rFonts w:cstheme="minorHAnsi"/>
          <w:color w:val="000000"/>
          <w:sz w:val="24"/>
          <w:szCs w:val="24"/>
        </w:rPr>
        <w:tab/>
      </w:r>
      <w:r w:rsidR="00736F9F" w:rsidRPr="00C13AE5">
        <w:rPr>
          <w:rFonts w:cstheme="minorHAnsi"/>
          <w:color w:val="000000"/>
          <w:sz w:val="24"/>
          <w:szCs w:val="24"/>
        </w:rPr>
        <w:t>D</w:t>
      </w:r>
      <w:r w:rsidRPr="00C13AE5">
        <w:rPr>
          <w:rFonts w:cstheme="minorHAnsi"/>
          <w:color w:val="000000"/>
          <w:sz w:val="24"/>
          <w:szCs w:val="24"/>
        </w:rPr>
        <w:t xml:space="preserve">. </w:t>
      </w:r>
      <w:r w:rsidR="00F807E3">
        <w:rPr>
          <w:rFonts w:cstheme="minorHAnsi"/>
          <w:color w:val="000000"/>
          <w:sz w:val="24"/>
          <w:szCs w:val="24"/>
          <w:shd w:val="clear" w:color="auto" w:fill="FFFFFF"/>
        </w:rPr>
        <w:t>9:00 AM</w:t>
      </w:r>
    </w:p>
    <w:p w14:paraId="57E186DE" w14:textId="77777777" w:rsidR="00493021" w:rsidRPr="00C13AE5" w:rsidRDefault="002304EE" w:rsidP="0077381A">
      <w:pPr>
        <w:spacing w:line="240" w:lineRule="atLeast"/>
        <w:jc w:val="both"/>
        <w:rPr>
          <w:rFonts w:cstheme="minorHAnsi"/>
          <w:b/>
          <w:color w:val="000000"/>
          <w:sz w:val="24"/>
          <w:szCs w:val="24"/>
        </w:rPr>
      </w:pPr>
      <w:r w:rsidRPr="00C13AE5">
        <w:rPr>
          <w:rFonts w:cstheme="minorHAnsi"/>
          <w:b/>
          <w:color w:val="000000"/>
          <w:sz w:val="24"/>
          <w:szCs w:val="24"/>
        </w:rPr>
        <w:t>18</w:t>
      </w:r>
      <w:r w:rsidR="00493021" w:rsidRPr="00C13AE5">
        <w:rPr>
          <w:rFonts w:cstheme="minorHAnsi"/>
          <w:b/>
          <w:color w:val="000000"/>
          <w:sz w:val="24"/>
          <w:szCs w:val="24"/>
        </w:rPr>
        <w:t xml:space="preserve">. </w:t>
      </w:r>
      <w:r w:rsidR="00493021" w:rsidRPr="00C13AE5">
        <w:rPr>
          <w:rFonts w:cstheme="minorHAnsi"/>
          <w:b/>
          <w:color w:val="000000"/>
          <w:sz w:val="24"/>
          <w:szCs w:val="24"/>
          <w:shd w:val="clear" w:color="auto" w:fill="FFFFFF"/>
        </w:rPr>
        <w:t>How will the group get to the hotel from the airport?</w:t>
      </w:r>
    </w:p>
    <w:p w14:paraId="01FFE884" w14:textId="77777777" w:rsidR="00493021" w:rsidRPr="00C13AE5" w:rsidRDefault="00736F9F" w:rsidP="0077381A">
      <w:pPr>
        <w:spacing w:line="240" w:lineRule="atLeast"/>
        <w:ind w:firstLine="720"/>
        <w:jc w:val="both"/>
        <w:rPr>
          <w:rFonts w:cstheme="minorHAnsi"/>
          <w:color w:val="000000"/>
          <w:sz w:val="24"/>
          <w:szCs w:val="24"/>
        </w:rPr>
      </w:pPr>
      <w:r w:rsidRPr="00C13AE5">
        <w:rPr>
          <w:rFonts w:cstheme="minorHAnsi"/>
          <w:color w:val="000000"/>
          <w:sz w:val="24"/>
          <w:szCs w:val="24"/>
        </w:rPr>
        <w:lastRenderedPageBreak/>
        <w:t>A</w:t>
      </w:r>
      <w:r w:rsidR="00BD2CAC" w:rsidRPr="00C13AE5">
        <w:rPr>
          <w:rFonts w:cstheme="minorHAnsi"/>
          <w:color w:val="000000"/>
          <w:sz w:val="24"/>
          <w:szCs w:val="24"/>
        </w:rPr>
        <w:t>.</w:t>
      </w:r>
      <w:r w:rsidR="00493021" w:rsidRPr="00C13AE5">
        <w:rPr>
          <w:rFonts w:cstheme="minorHAnsi"/>
          <w:color w:val="000000"/>
          <w:sz w:val="24"/>
          <w:szCs w:val="24"/>
        </w:rPr>
        <w:t xml:space="preserve"> </w:t>
      </w:r>
      <w:r w:rsidR="00493021" w:rsidRPr="00C13AE5">
        <w:rPr>
          <w:rFonts w:cstheme="minorHAnsi"/>
          <w:color w:val="000000"/>
          <w:sz w:val="24"/>
          <w:szCs w:val="24"/>
          <w:shd w:val="clear" w:color="auto" w:fill="FFFFFF"/>
        </w:rPr>
        <w:t>They will take taxis</w:t>
      </w:r>
      <w:r w:rsidR="002304EE" w:rsidRPr="00C13AE5">
        <w:rPr>
          <w:rFonts w:cstheme="minorHAnsi"/>
          <w:color w:val="000000"/>
          <w:sz w:val="24"/>
          <w:szCs w:val="24"/>
        </w:rPr>
        <w:tab/>
      </w:r>
      <w:r w:rsidR="002304EE" w:rsidRPr="00C13AE5">
        <w:rPr>
          <w:rFonts w:cstheme="minorHAnsi"/>
          <w:color w:val="000000"/>
          <w:sz w:val="24"/>
          <w:szCs w:val="24"/>
        </w:rPr>
        <w:tab/>
      </w:r>
      <w:r w:rsidR="002304EE" w:rsidRPr="00C13AE5">
        <w:rPr>
          <w:rFonts w:cstheme="minorHAnsi"/>
          <w:color w:val="000000"/>
          <w:sz w:val="24"/>
          <w:szCs w:val="24"/>
        </w:rPr>
        <w:tab/>
      </w:r>
      <w:r w:rsidR="00493021" w:rsidRPr="00C13AE5">
        <w:rPr>
          <w:rFonts w:cstheme="minorHAnsi"/>
          <w:color w:val="000000"/>
          <w:sz w:val="24"/>
          <w:szCs w:val="24"/>
        </w:rPr>
        <w:t xml:space="preserve">B. </w:t>
      </w:r>
      <w:r w:rsidR="00493021" w:rsidRPr="00C13AE5">
        <w:rPr>
          <w:rStyle w:val="apple-converted-space"/>
          <w:rFonts w:cstheme="minorHAnsi"/>
          <w:color w:val="000000"/>
          <w:sz w:val="24"/>
          <w:szCs w:val="24"/>
          <w:shd w:val="clear" w:color="auto" w:fill="FFFFFF"/>
        </w:rPr>
        <w:t> </w:t>
      </w:r>
      <w:r w:rsidR="00493021" w:rsidRPr="00C13AE5">
        <w:rPr>
          <w:rFonts w:cstheme="minorHAnsi"/>
          <w:color w:val="000000"/>
          <w:sz w:val="24"/>
          <w:szCs w:val="24"/>
          <w:shd w:val="clear" w:color="auto" w:fill="FFFFFF"/>
        </w:rPr>
        <w:t>They will ride the subway.</w:t>
      </w:r>
    </w:p>
    <w:p w14:paraId="5187C42D" w14:textId="77777777" w:rsidR="00765561" w:rsidRPr="00F807E3" w:rsidRDefault="00736F9F" w:rsidP="00F807E3">
      <w:pPr>
        <w:spacing w:line="240" w:lineRule="atLeast"/>
        <w:ind w:firstLine="720"/>
        <w:jc w:val="both"/>
        <w:rPr>
          <w:rFonts w:cstheme="minorHAnsi"/>
          <w:color w:val="000000"/>
          <w:sz w:val="24"/>
          <w:szCs w:val="24"/>
          <w:shd w:val="clear" w:color="auto" w:fill="FFFFFF"/>
        </w:rPr>
      </w:pPr>
      <w:r w:rsidRPr="00C13AE5">
        <w:rPr>
          <w:rFonts w:cstheme="minorHAnsi"/>
          <w:color w:val="000000"/>
          <w:sz w:val="24"/>
          <w:szCs w:val="24"/>
        </w:rPr>
        <w:t>C.</w:t>
      </w:r>
      <w:r w:rsidR="00493021" w:rsidRPr="00C13AE5">
        <w:rPr>
          <w:rFonts w:cstheme="minorHAnsi"/>
          <w:color w:val="000000"/>
          <w:sz w:val="24"/>
          <w:szCs w:val="24"/>
        </w:rPr>
        <w:t xml:space="preserve"> </w:t>
      </w:r>
      <w:r w:rsidR="00493021" w:rsidRPr="00C13AE5">
        <w:rPr>
          <w:rFonts w:cstheme="minorHAnsi"/>
          <w:color w:val="000000"/>
          <w:sz w:val="24"/>
          <w:szCs w:val="24"/>
          <w:shd w:val="clear" w:color="auto" w:fill="FFFFFF"/>
        </w:rPr>
        <w:t>They will be going by bus.</w:t>
      </w:r>
      <w:r w:rsidR="002304EE" w:rsidRPr="00C13AE5">
        <w:rPr>
          <w:rFonts w:cstheme="minorHAnsi"/>
          <w:color w:val="000000"/>
          <w:sz w:val="24"/>
          <w:szCs w:val="24"/>
        </w:rPr>
        <w:tab/>
      </w:r>
      <w:r w:rsidR="002304EE" w:rsidRPr="00C13AE5">
        <w:rPr>
          <w:rFonts w:cstheme="minorHAnsi"/>
          <w:color w:val="000000"/>
          <w:sz w:val="24"/>
          <w:szCs w:val="24"/>
        </w:rPr>
        <w:tab/>
      </w:r>
      <w:r w:rsidR="00493021" w:rsidRPr="00C13AE5">
        <w:rPr>
          <w:rFonts w:cstheme="minorHAnsi"/>
          <w:color w:val="000000"/>
          <w:sz w:val="24"/>
          <w:szCs w:val="24"/>
        </w:rPr>
        <w:t xml:space="preserve">D. </w:t>
      </w:r>
      <w:r w:rsidR="00493021" w:rsidRPr="00C13AE5">
        <w:rPr>
          <w:rStyle w:val="apple-converted-space"/>
          <w:rFonts w:cstheme="minorHAnsi"/>
          <w:color w:val="000000"/>
          <w:sz w:val="24"/>
          <w:szCs w:val="24"/>
          <w:shd w:val="clear" w:color="auto" w:fill="FFFFFF"/>
        </w:rPr>
        <w:t> </w:t>
      </w:r>
      <w:r w:rsidR="00493021" w:rsidRPr="00C13AE5">
        <w:rPr>
          <w:rFonts w:cstheme="minorHAnsi"/>
          <w:color w:val="000000"/>
          <w:sz w:val="24"/>
          <w:szCs w:val="24"/>
          <w:shd w:val="clear" w:color="auto" w:fill="FFFFFF"/>
        </w:rPr>
        <w:t xml:space="preserve">They </w:t>
      </w:r>
      <w:r w:rsidR="00F807E3">
        <w:rPr>
          <w:rFonts w:cstheme="minorHAnsi"/>
          <w:color w:val="000000"/>
          <w:sz w:val="24"/>
          <w:szCs w:val="24"/>
          <w:shd w:val="clear" w:color="auto" w:fill="FFFFFF"/>
        </w:rPr>
        <w:t>can choose either bus or subway</w:t>
      </w:r>
    </w:p>
    <w:p w14:paraId="607DE357" w14:textId="77777777" w:rsidR="00493021" w:rsidRPr="00C13AE5" w:rsidRDefault="002304EE" w:rsidP="0077381A">
      <w:pPr>
        <w:spacing w:line="240" w:lineRule="atLeast"/>
        <w:jc w:val="both"/>
        <w:rPr>
          <w:rFonts w:cstheme="minorHAnsi"/>
          <w:b/>
          <w:color w:val="000000"/>
          <w:sz w:val="24"/>
          <w:szCs w:val="24"/>
        </w:rPr>
      </w:pPr>
      <w:r w:rsidRPr="00C13AE5">
        <w:rPr>
          <w:rFonts w:cstheme="minorHAnsi"/>
          <w:b/>
          <w:color w:val="000000"/>
          <w:sz w:val="24"/>
          <w:szCs w:val="24"/>
        </w:rPr>
        <w:t>19</w:t>
      </w:r>
      <w:r w:rsidR="00493021" w:rsidRPr="00C13AE5">
        <w:rPr>
          <w:rFonts w:cstheme="minorHAnsi"/>
          <w:b/>
          <w:color w:val="000000"/>
          <w:sz w:val="24"/>
          <w:szCs w:val="24"/>
        </w:rPr>
        <w:t xml:space="preserve">. </w:t>
      </w:r>
      <w:r w:rsidR="00493021" w:rsidRPr="00C13AE5">
        <w:rPr>
          <w:rFonts w:cstheme="minorHAnsi"/>
          <w:b/>
          <w:color w:val="000000"/>
          <w:sz w:val="24"/>
          <w:szCs w:val="24"/>
          <w:shd w:val="clear" w:color="auto" w:fill="FFFFFF"/>
        </w:rPr>
        <w:t>What is the group planning to do around Times Square for about an hour?</w:t>
      </w:r>
    </w:p>
    <w:p w14:paraId="58876E26" w14:textId="77777777" w:rsidR="002304EE" w:rsidRPr="00C13AE5" w:rsidRDefault="00736F9F" w:rsidP="0077381A">
      <w:pPr>
        <w:spacing w:line="240" w:lineRule="atLeast"/>
        <w:ind w:firstLine="720"/>
        <w:jc w:val="both"/>
        <w:rPr>
          <w:rFonts w:cstheme="minorHAnsi"/>
          <w:color w:val="000000"/>
          <w:sz w:val="24"/>
          <w:szCs w:val="24"/>
        </w:rPr>
      </w:pPr>
      <w:r w:rsidRPr="00C13AE5">
        <w:rPr>
          <w:rFonts w:cstheme="minorHAnsi"/>
          <w:color w:val="000000"/>
          <w:sz w:val="24"/>
          <w:szCs w:val="24"/>
        </w:rPr>
        <w:t>A.</w:t>
      </w:r>
      <w:r w:rsidR="00493021" w:rsidRPr="00C13AE5">
        <w:rPr>
          <w:rFonts w:cstheme="minorHAnsi"/>
          <w:color w:val="000000"/>
          <w:sz w:val="24"/>
          <w:szCs w:val="24"/>
        </w:rPr>
        <w:t xml:space="preserve"> </w:t>
      </w:r>
      <w:r w:rsidR="00493021" w:rsidRPr="00C13AE5">
        <w:rPr>
          <w:rFonts w:cstheme="minorHAnsi"/>
          <w:color w:val="000000"/>
          <w:sz w:val="24"/>
          <w:szCs w:val="24"/>
          <w:shd w:val="clear" w:color="auto" w:fill="FFFFFF"/>
        </w:rPr>
        <w:t>They're going to have lunch.</w:t>
      </w:r>
      <w:r w:rsidR="002304EE" w:rsidRPr="00C13AE5">
        <w:rPr>
          <w:rFonts w:cstheme="minorHAnsi"/>
          <w:color w:val="000000"/>
          <w:sz w:val="24"/>
          <w:szCs w:val="24"/>
        </w:rPr>
        <w:tab/>
      </w:r>
      <w:r w:rsidR="00493021" w:rsidRPr="00C13AE5">
        <w:rPr>
          <w:rFonts w:cstheme="minorHAnsi"/>
          <w:color w:val="000000"/>
          <w:sz w:val="24"/>
          <w:szCs w:val="24"/>
        </w:rPr>
        <w:t xml:space="preserve">B. </w:t>
      </w:r>
      <w:r w:rsidR="00493021" w:rsidRPr="00C13AE5">
        <w:rPr>
          <w:rFonts w:cstheme="minorHAnsi"/>
          <w:color w:val="000000"/>
          <w:sz w:val="24"/>
          <w:szCs w:val="24"/>
          <w:shd w:val="clear" w:color="auto" w:fill="FFFFFF"/>
        </w:rPr>
        <w:t>They will have time to do some shopping.</w:t>
      </w:r>
      <w:r w:rsidR="00493021" w:rsidRPr="00C13AE5">
        <w:rPr>
          <w:rStyle w:val="apple-converted-space"/>
          <w:rFonts w:cstheme="minorHAnsi"/>
          <w:color w:val="000000"/>
          <w:sz w:val="24"/>
          <w:szCs w:val="24"/>
          <w:shd w:val="clear" w:color="auto" w:fill="FFFFFF"/>
        </w:rPr>
        <w:t> </w:t>
      </w:r>
    </w:p>
    <w:p w14:paraId="5E999712" w14:textId="77777777" w:rsidR="00765561" w:rsidRPr="00F807E3" w:rsidRDefault="00493021" w:rsidP="00F807E3">
      <w:pPr>
        <w:spacing w:line="240" w:lineRule="atLeast"/>
        <w:ind w:firstLine="720"/>
        <w:jc w:val="both"/>
        <w:rPr>
          <w:rFonts w:cstheme="minorHAnsi"/>
          <w:color w:val="000000"/>
          <w:sz w:val="24"/>
          <w:szCs w:val="24"/>
          <w:shd w:val="clear" w:color="auto" w:fill="FFFFFF"/>
        </w:rPr>
      </w:pPr>
      <w:r w:rsidRPr="00C13AE5">
        <w:rPr>
          <w:rFonts w:cstheme="minorHAnsi"/>
          <w:color w:val="000000"/>
          <w:sz w:val="24"/>
          <w:szCs w:val="24"/>
        </w:rPr>
        <w:t xml:space="preserve">C. </w:t>
      </w:r>
      <w:r w:rsidRPr="00C13AE5">
        <w:rPr>
          <w:rFonts w:cstheme="minorHAnsi"/>
          <w:color w:val="000000"/>
          <w:sz w:val="24"/>
          <w:szCs w:val="24"/>
          <w:shd w:val="clear" w:color="auto" w:fill="FFFFFF"/>
        </w:rPr>
        <w:t>They will see a festival.</w:t>
      </w:r>
      <w:r w:rsidR="002304EE" w:rsidRPr="00C13AE5">
        <w:rPr>
          <w:rFonts w:cstheme="minorHAnsi"/>
          <w:color w:val="000000"/>
          <w:sz w:val="24"/>
          <w:szCs w:val="24"/>
        </w:rPr>
        <w:tab/>
      </w:r>
      <w:r w:rsidR="002304EE" w:rsidRPr="00C13AE5">
        <w:rPr>
          <w:rFonts w:cstheme="minorHAnsi"/>
          <w:color w:val="000000"/>
          <w:sz w:val="24"/>
          <w:szCs w:val="24"/>
        </w:rPr>
        <w:tab/>
      </w:r>
      <w:r w:rsidRPr="00C13AE5">
        <w:rPr>
          <w:rFonts w:cstheme="minorHAnsi"/>
          <w:color w:val="000000"/>
          <w:sz w:val="24"/>
          <w:szCs w:val="24"/>
        </w:rPr>
        <w:t xml:space="preserve">D. </w:t>
      </w:r>
      <w:r w:rsidRPr="00C13AE5">
        <w:rPr>
          <w:rFonts w:cstheme="minorHAnsi"/>
          <w:color w:val="000000"/>
          <w:sz w:val="24"/>
          <w:szCs w:val="24"/>
          <w:shd w:val="clear" w:color="auto" w:fill="FFFFFF"/>
        </w:rPr>
        <w:t>They will be having a tour of the</w:t>
      </w:r>
      <w:r w:rsidR="00F807E3">
        <w:rPr>
          <w:rFonts w:cstheme="minorHAnsi"/>
          <w:color w:val="000000"/>
          <w:sz w:val="24"/>
          <w:szCs w:val="24"/>
          <w:shd w:val="clear" w:color="auto" w:fill="FFFFFF"/>
        </w:rPr>
        <w:t xml:space="preserve"> area.</w:t>
      </w:r>
    </w:p>
    <w:p w14:paraId="454583A0" w14:textId="77777777" w:rsidR="00493021" w:rsidRPr="00C13AE5" w:rsidRDefault="002304EE" w:rsidP="0077381A">
      <w:pPr>
        <w:spacing w:line="240" w:lineRule="atLeast"/>
        <w:jc w:val="both"/>
        <w:rPr>
          <w:rFonts w:cstheme="minorHAnsi"/>
          <w:b/>
          <w:color w:val="000000"/>
          <w:sz w:val="24"/>
          <w:szCs w:val="24"/>
        </w:rPr>
      </w:pPr>
      <w:r w:rsidRPr="00C13AE5">
        <w:rPr>
          <w:rFonts w:cstheme="minorHAnsi"/>
          <w:b/>
          <w:color w:val="000000"/>
          <w:sz w:val="24"/>
          <w:szCs w:val="24"/>
        </w:rPr>
        <w:t>20</w:t>
      </w:r>
      <w:r w:rsidR="00493021" w:rsidRPr="00C13AE5">
        <w:rPr>
          <w:rFonts w:cstheme="minorHAnsi"/>
          <w:b/>
          <w:color w:val="000000"/>
          <w:sz w:val="24"/>
          <w:szCs w:val="24"/>
        </w:rPr>
        <w:t xml:space="preserve">. </w:t>
      </w:r>
      <w:r w:rsidR="00493021" w:rsidRPr="00C13AE5">
        <w:rPr>
          <w:rFonts w:cstheme="minorHAnsi"/>
          <w:b/>
          <w:color w:val="000000"/>
          <w:sz w:val="24"/>
          <w:szCs w:val="24"/>
          <w:shd w:val="clear" w:color="auto" w:fill="FFFFFF"/>
        </w:rPr>
        <w:t>What are they going to do after dinner?</w:t>
      </w:r>
    </w:p>
    <w:p w14:paraId="16D77528" w14:textId="77777777" w:rsidR="00493021" w:rsidRPr="00C13AE5" w:rsidRDefault="00736F9F" w:rsidP="0077381A">
      <w:pPr>
        <w:spacing w:line="240" w:lineRule="atLeast"/>
        <w:ind w:firstLine="720"/>
        <w:jc w:val="both"/>
        <w:rPr>
          <w:rFonts w:cstheme="minorHAnsi"/>
          <w:color w:val="000000"/>
          <w:sz w:val="24"/>
          <w:szCs w:val="24"/>
        </w:rPr>
      </w:pPr>
      <w:r w:rsidRPr="00C13AE5">
        <w:rPr>
          <w:rFonts w:cstheme="minorHAnsi"/>
          <w:color w:val="000000"/>
          <w:sz w:val="24"/>
          <w:szCs w:val="24"/>
        </w:rPr>
        <w:t>A.</w:t>
      </w:r>
      <w:r w:rsidR="00493021" w:rsidRPr="00C13AE5">
        <w:rPr>
          <w:rFonts w:cstheme="minorHAnsi"/>
          <w:color w:val="000000"/>
          <w:sz w:val="24"/>
          <w:szCs w:val="24"/>
        </w:rPr>
        <w:t xml:space="preserve"> </w:t>
      </w:r>
      <w:r w:rsidR="00493021" w:rsidRPr="00C13AE5">
        <w:rPr>
          <w:rFonts w:cstheme="minorHAnsi"/>
          <w:color w:val="000000"/>
          <w:sz w:val="24"/>
          <w:szCs w:val="24"/>
          <w:shd w:val="clear" w:color="auto" w:fill="FFFFFF"/>
        </w:rPr>
        <w:t>The group is going to watch a musical.</w:t>
      </w:r>
      <w:r w:rsidR="002304EE" w:rsidRPr="00C13AE5">
        <w:rPr>
          <w:rFonts w:cstheme="minorHAnsi"/>
          <w:color w:val="000000"/>
          <w:sz w:val="24"/>
          <w:szCs w:val="24"/>
        </w:rPr>
        <w:tab/>
      </w:r>
      <w:r w:rsidR="00493021" w:rsidRPr="00C13AE5">
        <w:rPr>
          <w:rFonts w:cstheme="minorHAnsi"/>
          <w:color w:val="000000"/>
          <w:sz w:val="24"/>
          <w:szCs w:val="24"/>
        </w:rPr>
        <w:t xml:space="preserve">B. </w:t>
      </w:r>
      <w:r w:rsidR="00493021" w:rsidRPr="00C13AE5">
        <w:rPr>
          <w:rFonts w:cstheme="minorHAnsi"/>
          <w:color w:val="000000"/>
          <w:sz w:val="24"/>
          <w:szCs w:val="24"/>
          <w:shd w:val="clear" w:color="auto" w:fill="FFFFFF"/>
        </w:rPr>
        <w:t>They will catch an exciting movie.</w:t>
      </w:r>
    </w:p>
    <w:p w14:paraId="62B645D0" w14:textId="77777777" w:rsidR="00493021" w:rsidRPr="00C13AE5" w:rsidRDefault="00493021" w:rsidP="0077381A">
      <w:pPr>
        <w:spacing w:line="240" w:lineRule="atLeast"/>
        <w:ind w:firstLine="720"/>
        <w:jc w:val="both"/>
        <w:rPr>
          <w:rFonts w:cstheme="minorHAnsi"/>
          <w:color w:val="000000"/>
          <w:sz w:val="24"/>
          <w:szCs w:val="24"/>
        </w:rPr>
      </w:pPr>
      <w:r w:rsidRPr="00C13AE5">
        <w:rPr>
          <w:rFonts w:cstheme="minorHAnsi"/>
          <w:color w:val="000000"/>
          <w:sz w:val="24"/>
          <w:szCs w:val="24"/>
        </w:rPr>
        <w:t xml:space="preserve">C. </w:t>
      </w:r>
      <w:r w:rsidRPr="00C13AE5">
        <w:rPr>
          <w:rFonts w:cstheme="minorHAnsi"/>
          <w:color w:val="000000"/>
          <w:sz w:val="24"/>
          <w:szCs w:val="24"/>
          <w:shd w:val="clear" w:color="auto" w:fill="FFFFFF"/>
        </w:rPr>
        <w:t>They will be attending a Broadway play.</w:t>
      </w:r>
      <w:r w:rsidR="002304EE" w:rsidRPr="00C13AE5">
        <w:rPr>
          <w:rFonts w:cstheme="minorHAnsi"/>
          <w:color w:val="000000"/>
          <w:sz w:val="24"/>
          <w:szCs w:val="24"/>
        </w:rPr>
        <w:tab/>
      </w:r>
      <w:r w:rsidRPr="00C13AE5">
        <w:rPr>
          <w:rFonts w:cstheme="minorHAnsi"/>
          <w:color w:val="000000"/>
          <w:sz w:val="24"/>
          <w:szCs w:val="24"/>
        </w:rPr>
        <w:t xml:space="preserve">D. </w:t>
      </w:r>
      <w:r w:rsidRPr="00C13AE5">
        <w:rPr>
          <w:rFonts w:cstheme="minorHAnsi"/>
          <w:color w:val="000000"/>
          <w:sz w:val="24"/>
          <w:szCs w:val="24"/>
          <w:shd w:val="clear" w:color="auto" w:fill="FFFFFF"/>
        </w:rPr>
        <w:t>They will see a football match.</w:t>
      </w:r>
    </w:p>
    <w:p w14:paraId="05A124F1" w14:textId="77777777" w:rsidR="007A1096" w:rsidRPr="00C13AE5" w:rsidRDefault="007A1096" w:rsidP="0077381A">
      <w:pPr>
        <w:spacing w:after="0" w:line="240" w:lineRule="atLeast"/>
        <w:jc w:val="both"/>
        <w:rPr>
          <w:rFonts w:cstheme="minorHAnsi"/>
          <w:color w:val="000000"/>
          <w:sz w:val="24"/>
          <w:szCs w:val="24"/>
        </w:rPr>
      </w:pPr>
    </w:p>
    <w:p w14:paraId="1212E601" w14:textId="77777777" w:rsidR="00354A2F" w:rsidRPr="00C13AE5" w:rsidRDefault="00354A2F" w:rsidP="00F807E3">
      <w:pPr>
        <w:spacing w:line="240" w:lineRule="atLeast"/>
        <w:rPr>
          <w:rFonts w:cstheme="minorHAnsi"/>
          <w:b/>
          <w:sz w:val="24"/>
          <w:szCs w:val="24"/>
        </w:rPr>
      </w:pPr>
      <w:r w:rsidRPr="00C13AE5">
        <w:rPr>
          <w:rFonts w:cstheme="minorHAnsi"/>
          <w:b/>
          <w:sz w:val="24"/>
          <w:szCs w:val="24"/>
        </w:rPr>
        <w:t>PART 3</w:t>
      </w:r>
    </w:p>
    <w:p w14:paraId="7A0E6D88" w14:textId="77777777" w:rsidR="00DD781B" w:rsidRPr="00C13AE5" w:rsidRDefault="00DD781B" w:rsidP="0077381A">
      <w:pPr>
        <w:autoSpaceDE w:val="0"/>
        <w:autoSpaceDN w:val="0"/>
        <w:adjustRightInd w:val="0"/>
        <w:spacing w:after="0" w:line="240" w:lineRule="atLeast"/>
        <w:jc w:val="both"/>
        <w:rPr>
          <w:rFonts w:cstheme="minorHAnsi"/>
          <w:b/>
          <w:sz w:val="24"/>
          <w:szCs w:val="24"/>
          <w:u w:val="single"/>
        </w:rPr>
      </w:pPr>
      <w:r w:rsidRPr="00C13AE5">
        <w:rPr>
          <w:rFonts w:cstheme="minorHAnsi"/>
          <w:b/>
          <w:sz w:val="24"/>
          <w:szCs w:val="24"/>
        </w:rPr>
        <w:t>Y</w:t>
      </w:r>
      <w:r w:rsidRPr="00C13AE5">
        <w:rPr>
          <w:rFonts w:cstheme="minorHAnsi"/>
          <w:b/>
          <w:sz w:val="24"/>
          <w:szCs w:val="24"/>
          <w:shd w:val="clear" w:color="auto" w:fill="FFFFFF"/>
        </w:rPr>
        <w:t>ou will hear three different talks or lectures. In each talk or lecture there are five questions. For each question, choose the correct answer</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A</w:t>
      </w:r>
      <w:r w:rsidRPr="00C13AE5">
        <w:rPr>
          <w:rFonts w:cstheme="minorHAnsi"/>
          <w:b/>
          <w:sz w:val="24"/>
          <w:szCs w:val="24"/>
          <w:shd w:val="clear" w:color="auto" w:fill="FFFFFF"/>
        </w:rPr>
        <w:t>,</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B</w:t>
      </w:r>
      <w:r w:rsidRPr="00C13AE5">
        <w:rPr>
          <w:rFonts w:cstheme="minorHAnsi"/>
          <w:b/>
          <w:sz w:val="24"/>
          <w:szCs w:val="24"/>
          <w:shd w:val="clear" w:color="auto" w:fill="FFFFFF"/>
        </w:rPr>
        <w:t>,</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C</w:t>
      </w:r>
      <w:r w:rsidRPr="00C13AE5">
        <w:rPr>
          <w:rStyle w:val="apple-converted-space"/>
          <w:rFonts w:cstheme="minorHAnsi"/>
          <w:b/>
          <w:sz w:val="24"/>
          <w:szCs w:val="24"/>
          <w:shd w:val="clear" w:color="auto" w:fill="FFFFFF"/>
        </w:rPr>
        <w:t> </w:t>
      </w:r>
      <w:r w:rsidRPr="00C13AE5">
        <w:rPr>
          <w:rFonts w:cstheme="minorHAnsi"/>
          <w:b/>
          <w:sz w:val="24"/>
          <w:szCs w:val="24"/>
          <w:shd w:val="clear" w:color="auto" w:fill="FFFFFF"/>
        </w:rPr>
        <w:t>or</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D</w:t>
      </w:r>
      <w:r w:rsidRPr="00C13AE5">
        <w:rPr>
          <w:rFonts w:cstheme="minorHAnsi"/>
          <w:b/>
          <w:sz w:val="24"/>
          <w:szCs w:val="24"/>
          <w:shd w:val="clear" w:color="auto" w:fill="FFFFFF"/>
        </w:rPr>
        <w:t>. You will hear the talks or lectures only once.</w:t>
      </w:r>
    </w:p>
    <w:p w14:paraId="168CEAF4" w14:textId="77777777" w:rsidR="001E1073" w:rsidRPr="00C13AE5" w:rsidRDefault="001E1073" w:rsidP="0077381A">
      <w:pPr>
        <w:spacing w:line="240" w:lineRule="atLeast"/>
        <w:jc w:val="both"/>
        <w:rPr>
          <w:rFonts w:cstheme="minorHAnsi"/>
          <w:b/>
          <w:sz w:val="24"/>
          <w:szCs w:val="24"/>
        </w:rPr>
      </w:pPr>
    </w:p>
    <w:p w14:paraId="371E3F86" w14:textId="77777777" w:rsidR="00493021" w:rsidRPr="00C13AE5" w:rsidRDefault="00493021" w:rsidP="0077381A">
      <w:pPr>
        <w:spacing w:line="240" w:lineRule="atLeast"/>
        <w:jc w:val="both"/>
        <w:rPr>
          <w:rFonts w:cstheme="minorHAnsi"/>
          <w:b/>
          <w:color w:val="000000"/>
          <w:sz w:val="24"/>
          <w:szCs w:val="24"/>
        </w:rPr>
      </w:pPr>
      <w:r w:rsidRPr="00C13AE5">
        <w:rPr>
          <w:rFonts w:cstheme="minorHAnsi"/>
          <w:b/>
          <w:color w:val="000000"/>
          <w:sz w:val="24"/>
          <w:szCs w:val="24"/>
        </w:rPr>
        <w:t>Talk/Lecture 1. You will hear a man called Frank, talking on the radio about looking for ships that sank at sea long ago.</w:t>
      </w:r>
    </w:p>
    <w:p w14:paraId="1E77C9F4" w14:textId="77777777" w:rsidR="00E7587F" w:rsidRPr="00C13AE5" w:rsidRDefault="00E7587F" w:rsidP="0077381A">
      <w:pPr>
        <w:spacing w:line="240" w:lineRule="atLeast"/>
        <w:jc w:val="both"/>
        <w:rPr>
          <w:rFonts w:cstheme="minorHAnsi"/>
          <w:b/>
          <w:color w:val="000000"/>
          <w:sz w:val="24"/>
          <w:szCs w:val="24"/>
        </w:rPr>
      </w:pPr>
    </w:p>
    <w:p w14:paraId="748B5A0C" w14:textId="77777777" w:rsidR="00B07ECD" w:rsidRPr="00C13AE5" w:rsidRDefault="00D75342" w:rsidP="0077381A">
      <w:pPr>
        <w:spacing w:line="240" w:lineRule="atLeast"/>
        <w:rPr>
          <w:rFonts w:cstheme="minorHAnsi"/>
          <w:color w:val="000000"/>
          <w:sz w:val="24"/>
          <w:szCs w:val="24"/>
        </w:rPr>
      </w:pPr>
      <w:r w:rsidRPr="00C13AE5">
        <w:rPr>
          <w:rFonts w:cstheme="minorHAnsi"/>
          <w:b/>
          <w:color w:val="000000"/>
          <w:sz w:val="24"/>
          <w:szCs w:val="24"/>
          <w:shd w:val="clear" w:color="auto" w:fill="FFFFFF"/>
        </w:rPr>
        <w:t>21</w:t>
      </w:r>
      <w:r w:rsidR="00493021" w:rsidRPr="00C13AE5">
        <w:rPr>
          <w:rFonts w:cstheme="minorHAnsi"/>
          <w:b/>
          <w:color w:val="000000"/>
          <w:sz w:val="24"/>
          <w:szCs w:val="24"/>
          <w:shd w:val="clear" w:color="auto" w:fill="FFFFFF"/>
        </w:rPr>
        <w:t>. The first old ship which Frank found was</w:t>
      </w:r>
      <w:r w:rsidR="00B07ECD" w:rsidRPr="00C13AE5">
        <w:rPr>
          <w:rFonts w:cstheme="minorHAnsi"/>
          <w:b/>
          <w:color w:val="000000"/>
          <w:sz w:val="24"/>
          <w:szCs w:val="24"/>
          <w:shd w:val="clear" w:color="auto" w:fill="FFFFFF"/>
        </w:rPr>
        <w:t xml:space="preserve"> ……….</w:t>
      </w:r>
      <w:r w:rsidR="00493021" w:rsidRPr="00C13AE5">
        <w:rPr>
          <w:rFonts w:cstheme="minorHAnsi"/>
          <w:b/>
          <w:color w:val="000000"/>
          <w:sz w:val="24"/>
          <w:szCs w:val="24"/>
        </w:rPr>
        <w:br/>
      </w:r>
      <w:r w:rsidR="00493021" w:rsidRPr="00C13AE5">
        <w:rPr>
          <w:rFonts w:cstheme="minorHAnsi"/>
          <w:color w:val="000000"/>
          <w:sz w:val="24"/>
          <w:szCs w:val="24"/>
          <w:shd w:val="clear" w:color="auto" w:fill="FFFFFF"/>
        </w:rPr>
        <w:t>A. covered by rocks</w:t>
      </w:r>
      <w:r w:rsidR="002304EE" w:rsidRPr="00C13AE5">
        <w:rPr>
          <w:rFonts w:cstheme="minorHAnsi"/>
          <w:color w:val="000000"/>
          <w:sz w:val="24"/>
          <w:szCs w:val="24"/>
        </w:rPr>
        <w:tab/>
      </w:r>
      <w:r w:rsidR="00493021" w:rsidRPr="00C13AE5">
        <w:rPr>
          <w:rFonts w:cstheme="minorHAnsi"/>
          <w:color w:val="000000"/>
          <w:sz w:val="24"/>
          <w:szCs w:val="24"/>
          <w:shd w:val="clear" w:color="auto" w:fill="FFFFFF"/>
        </w:rPr>
        <w:t>B. older than he first thought</w:t>
      </w:r>
      <w:r w:rsidR="002304EE" w:rsidRPr="00C13AE5">
        <w:rPr>
          <w:rFonts w:cstheme="minorHAnsi"/>
          <w:color w:val="000000"/>
          <w:sz w:val="24"/>
          <w:szCs w:val="24"/>
        </w:rPr>
        <w:tab/>
      </w:r>
    </w:p>
    <w:p w14:paraId="210A7858" w14:textId="77777777" w:rsidR="00493021" w:rsidRPr="00C13AE5" w:rsidRDefault="00736F9F" w:rsidP="0077381A">
      <w:pPr>
        <w:spacing w:line="240" w:lineRule="atLeast"/>
        <w:rPr>
          <w:rFonts w:cstheme="minorHAnsi"/>
          <w:color w:val="000000"/>
          <w:sz w:val="24"/>
          <w:szCs w:val="24"/>
          <w:shd w:val="clear" w:color="auto" w:fill="FFFFFF"/>
        </w:rPr>
      </w:pPr>
      <w:r w:rsidRPr="00C13AE5">
        <w:rPr>
          <w:rFonts w:cstheme="minorHAnsi"/>
          <w:color w:val="000000"/>
          <w:sz w:val="24"/>
          <w:szCs w:val="24"/>
          <w:shd w:val="clear" w:color="auto" w:fill="FFFFFF"/>
        </w:rPr>
        <w:t>C</w:t>
      </w:r>
      <w:r w:rsidR="00493021" w:rsidRPr="00C13AE5">
        <w:rPr>
          <w:rFonts w:cstheme="minorHAnsi"/>
          <w:color w:val="000000"/>
          <w:sz w:val="24"/>
          <w:szCs w:val="24"/>
          <w:shd w:val="clear" w:color="auto" w:fill="FFFFFF"/>
        </w:rPr>
        <w:t>. easy to find</w:t>
      </w:r>
      <w:r w:rsidR="00B07ECD" w:rsidRPr="00C13AE5">
        <w:rPr>
          <w:rFonts w:cstheme="minorHAnsi"/>
          <w:color w:val="000000"/>
          <w:sz w:val="24"/>
          <w:szCs w:val="24"/>
        </w:rPr>
        <w:tab/>
        <w:t xml:space="preserve">     </w:t>
      </w:r>
      <w:r w:rsidR="00B07ECD" w:rsidRPr="00C13AE5">
        <w:rPr>
          <w:rFonts w:cstheme="minorHAnsi"/>
          <w:color w:val="000000"/>
          <w:sz w:val="24"/>
          <w:szCs w:val="24"/>
        </w:rPr>
        <w:tab/>
      </w:r>
      <w:r w:rsidR="00493021" w:rsidRPr="00C13AE5">
        <w:rPr>
          <w:rFonts w:cstheme="minorHAnsi"/>
          <w:color w:val="000000"/>
          <w:sz w:val="24"/>
          <w:szCs w:val="24"/>
          <w:shd w:val="clear" w:color="auto" w:fill="FFFFFF"/>
        </w:rPr>
        <w:t>D.  had a lot of gold</w:t>
      </w:r>
    </w:p>
    <w:p w14:paraId="29B796B8" w14:textId="77777777" w:rsidR="00765561" w:rsidRPr="00C13AE5" w:rsidRDefault="00765561" w:rsidP="0077381A">
      <w:pPr>
        <w:spacing w:line="240" w:lineRule="atLeast"/>
        <w:ind w:left="720"/>
        <w:rPr>
          <w:rFonts w:cstheme="minorHAnsi"/>
          <w:color w:val="000000"/>
          <w:sz w:val="24"/>
          <w:szCs w:val="24"/>
          <w:shd w:val="clear" w:color="auto" w:fill="FFFFFF"/>
        </w:rPr>
      </w:pPr>
    </w:p>
    <w:p w14:paraId="031DE704" w14:textId="77777777" w:rsidR="00493021" w:rsidRPr="00C13AE5" w:rsidRDefault="00D75342" w:rsidP="0077381A">
      <w:pPr>
        <w:spacing w:line="240" w:lineRule="atLeast"/>
        <w:rPr>
          <w:rFonts w:cstheme="minorHAnsi"/>
          <w:color w:val="000000"/>
          <w:sz w:val="24"/>
          <w:szCs w:val="24"/>
          <w:shd w:val="clear" w:color="auto" w:fill="FFFFFF"/>
        </w:rPr>
      </w:pPr>
      <w:r w:rsidRPr="00C13AE5">
        <w:rPr>
          <w:rFonts w:cstheme="minorHAnsi"/>
          <w:b/>
          <w:color w:val="000000"/>
          <w:sz w:val="24"/>
          <w:szCs w:val="24"/>
          <w:shd w:val="clear" w:color="auto" w:fill="FFFFFF"/>
        </w:rPr>
        <w:t>22</w:t>
      </w:r>
      <w:r w:rsidR="00493021" w:rsidRPr="00C13AE5">
        <w:rPr>
          <w:rFonts w:cstheme="minorHAnsi"/>
          <w:b/>
          <w:color w:val="000000"/>
          <w:sz w:val="24"/>
          <w:szCs w:val="24"/>
          <w:shd w:val="clear" w:color="auto" w:fill="FFFFFF"/>
        </w:rPr>
        <w:t>. Why did Frank find the ships so quickly?</w:t>
      </w:r>
      <w:r w:rsidR="00493021" w:rsidRPr="00C13AE5">
        <w:rPr>
          <w:rFonts w:cstheme="minorHAnsi"/>
          <w:b/>
          <w:color w:val="000000"/>
          <w:sz w:val="24"/>
          <w:szCs w:val="24"/>
        </w:rPr>
        <w:br/>
      </w:r>
      <w:r w:rsidR="00493021" w:rsidRPr="00C13AE5">
        <w:rPr>
          <w:rFonts w:cstheme="minorHAnsi"/>
          <w:color w:val="000000"/>
          <w:sz w:val="24"/>
          <w:szCs w:val="24"/>
          <w:shd w:val="clear" w:color="auto" w:fill="FFFFFF"/>
        </w:rPr>
        <w:t>A. reads history books.</w:t>
      </w:r>
      <w:r w:rsidR="002304EE" w:rsidRPr="00C13AE5">
        <w:rPr>
          <w:rFonts w:cstheme="minorHAnsi"/>
          <w:color w:val="000000"/>
          <w:sz w:val="24"/>
          <w:szCs w:val="24"/>
        </w:rPr>
        <w:tab/>
      </w:r>
      <w:r w:rsidR="002304EE" w:rsidRPr="00C13AE5">
        <w:rPr>
          <w:rFonts w:cstheme="minorHAnsi"/>
          <w:color w:val="000000"/>
          <w:sz w:val="24"/>
          <w:szCs w:val="24"/>
        </w:rPr>
        <w:tab/>
      </w:r>
      <w:r w:rsidR="00493021" w:rsidRPr="00C13AE5">
        <w:rPr>
          <w:rFonts w:cstheme="minorHAnsi"/>
          <w:color w:val="000000"/>
          <w:sz w:val="24"/>
          <w:szCs w:val="24"/>
          <w:shd w:val="clear" w:color="auto" w:fill="FFFFFF"/>
        </w:rPr>
        <w:t>B. is a professional driver.</w:t>
      </w:r>
      <w:r w:rsidR="00493021" w:rsidRPr="00C13AE5">
        <w:rPr>
          <w:rFonts w:cstheme="minorHAnsi"/>
          <w:color w:val="000000"/>
          <w:sz w:val="24"/>
          <w:szCs w:val="24"/>
        </w:rPr>
        <w:br/>
      </w:r>
      <w:r w:rsidR="00493021" w:rsidRPr="00C13AE5">
        <w:rPr>
          <w:rFonts w:cstheme="minorHAnsi"/>
          <w:color w:val="000000"/>
          <w:sz w:val="24"/>
          <w:szCs w:val="24"/>
          <w:shd w:val="clear" w:color="auto" w:fill="FFFFFF"/>
        </w:rPr>
        <w:t>C. his friends helped him.</w:t>
      </w:r>
      <w:r w:rsidR="002304EE" w:rsidRPr="00C13AE5">
        <w:rPr>
          <w:rFonts w:cstheme="minorHAnsi"/>
          <w:color w:val="000000"/>
          <w:sz w:val="24"/>
          <w:szCs w:val="24"/>
        </w:rPr>
        <w:tab/>
      </w:r>
      <w:r w:rsidR="00F807E3">
        <w:rPr>
          <w:rFonts w:cstheme="minorHAnsi"/>
          <w:color w:val="000000"/>
          <w:sz w:val="24"/>
          <w:szCs w:val="24"/>
        </w:rPr>
        <w:tab/>
      </w:r>
      <w:r w:rsidR="00736F9F" w:rsidRPr="00C13AE5">
        <w:rPr>
          <w:rFonts w:cstheme="minorHAnsi"/>
          <w:color w:val="000000"/>
          <w:sz w:val="24"/>
          <w:szCs w:val="24"/>
          <w:shd w:val="clear" w:color="auto" w:fill="FFFFFF"/>
        </w:rPr>
        <w:t>D.</w:t>
      </w:r>
      <w:r w:rsidR="00493021" w:rsidRPr="00C13AE5">
        <w:rPr>
          <w:rFonts w:cstheme="minorHAnsi"/>
          <w:color w:val="000000"/>
          <w:sz w:val="24"/>
          <w:szCs w:val="24"/>
          <w:shd w:val="clear" w:color="auto" w:fill="FFFFFF"/>
        </w:rPr>
        <w:t xml:space="preserve"> uses the latest equipment.</w:t>
      </w:r>
    </w:p>
    <w:p w14:paraId="2D343396" w14:textId="77777777" w:rsidR="00765561" w:rsidRPr="00C13AE5" w:rsidRDefault="00765561" w:rsidP="0077381A">
      <w:pPr>
        <w:spacing w:line="240" w:lineRule="atLeast"/>
        <w:rPr>
          <w:rFonts w:eastAsia="Times New Roman" w:cstheme="minorHAnsi"/>
          <w:sz w:val="24"/>
          <w:szCs w:val="24"/>
        </w:rPr>
      </w:pPr>
    </w:p>
    <w:p w14:paraId="46ABBEA3" w14:textId="77777777" w:rsidR="00B07ECD" w:rsidRPr="00C13AE5" w:rsidRDefault="00D75342" w:rsidP="0077381A">
      <w:pPr>
        <w:spacing w:line="240" w:lineRule="atLeast"/>
        <w:rPr>
          <w:rFonts w:cstheme="minorHAnsi"/>
          <w:color w:val="000000"/>
          <w:sz w:val="24"/>
          <w:szCs w:val="24"/>
        </w:rPr>
      </w:pPr>
      <w:r w:rsidRPr="00C13AE5">
        <w:rPr>
          <w:rFonts w:cstheme="minorHAnsi"/>
          <w:b/>
          <w:color w:val="000000"/>
          <w:sz w:val="24"/>
          <w:szCs w:val="24"/>
          <w:shd w:val="clear" w:color="auto" w:fill="FFFFFF"/>
        </w:rPr>
        <w:t>23</w:t>
      </w:r>
      <w:r w:rsidR="00493021" w:rsidRPr="00C13AE5">
        <w:rPr>
          <w:rFonts w:cstheme="minorHAnsi"/>
          <w:b/>
          <w:color w:val="000000"/>
          <w:sz w:val="24"/>
          <w:szCs w:val="24"/>
          <w:shd w:val="clear" w:color="auto" w:fill="FFFFFF"/>
        </w:rPr>
        <w:t>. What does Frank say about the ship called The Seabird?</w:t>
      </w:r>
      <w:r w:rsidR="00493021" w:rsidRPr="00C13AE5">
        <w:rPr>
          <w:rFonts w:cstheme="minorHAnsi"/>
          <w:b/>
          <w:color w:val="000000"/>
          <w:sz w:val="24"/>
          <w:szCs w:val="24"/>
        </w:rPr>
        <w:br/>
      </w:r>
      <w:r w:rsidR="002304EE" w:rsidRPr="00C13AE5">
        <w:rPr>
          <w:rFonts w:cstheme="minorHAnsi"/>
          <w:color w:val="000000"/>
          <w:sz w:val="24"/>
          <w:szCs w:val="24"/>
          <w:shd w:val="clear" w:color="auto" w:fill="FFFFFF"/>
        </w:rPr>
        <w:t>A. It was so expensive.</w:t>
      </w:r>
      <w:r w:rsidR="002304EE" w:rsidRPr="00C13AE5">
        <w:rPr>
          <w:rFonts w:cstheme="minorHAnsi"/>
          <w:color w:val="000000"/>
          <w:sz w:val="24"/>
          <w:szCs w:val="24"/>
          <w:shd w:val="clear" w:color="auto" w:fill="FFFFFF"/>
        </w:rPr>
        <w:tab/>
      </w:r>
      <w:r w:rsidR="002304EE" w:rsidRPr="00C13AE5">
        <w:rPr>
          <w:rFonts w:cstheme="minorHAnsi"/>
          <w:color w:val="000000"/>
          <w:sz w:val="24"/>
          <w:szCs w:val="24"/>
          <w:shd w:val="clear" w:color="auto" w:fill="FFFFFF"/>
        </w:rPr>
        <w:tab/>
      </w:r>
      <w:r w:rsidR="00493021" w:rsidRPr="00C13AE5">
        <w:rPr>
          <w:rFonts w:cstheme="minorHAnsi"/>
          <w:color w:val="000000"/>
          <w:sz w:val="24"/>
          <w:szCs w:val="24"/>
          <w:shd w:val="clear" w:color="auto" w:fill="FFFFFF"/>
        </w:rPr>
        <w:t>B. It was built in 1859.</w:t>
      </w:r>
      <w:r w:rsidR="002304EE" w:rsidRPr="00C13AE5">
        <w:rPr>
          <w:rFonts w:cstheme="minorHAnsi"/>
          <w:color w:val="000000"/>
          <w:sz w:val="24"/>
          <w:szCs w:val="24"/>
        </w:rPr>
        <w:tab/>
      </w:r>
    </w:p>
    <w:p w14:paraId="45BD4616" w14:textId="77777777" w:rsidR="00493021" w:rsidRPr="00C13AE5" w:rsidRDefault="00736F9F" w:rsidP="0077381A">
      <w:pPr>
        <w:spacing w:line="240" w:lineRule="atLeast"/>
        <w:rPr>
          <w:rFonts w:cstheme="minorHAnsi"/>
          <w:color w:val="000000"/>
          <w:sz w:val="24"/>
          <w:szCs w:val="24"/>
          <w:shd w:val="clear" w:color="auto" w:fill="FFFFFF"/>
        </w:rPr>
      </w:pPr>
      <w:r w:rsidRPr="00C13AE5">
        <w:rPr>
          <w:rFonts w:cstheme="minorHAnsi"/>
          <w:color w:val="000000"/>
          <w:sz w:val="24"/>
          <w:szCs w:val="24"/>
          <w:shd w:val="clear" w:color="auto" w:fill="FFFFFF"/>
        </w:rPr>
        <w:t>C</w:t>
      </w:r>
      <w:r w:rsidR="00493021" w:rsidRPr="00C13AE5">
        <w:rPr>
          <w:rFonts w:cstheme="minorHAnsi"/>
          <w:color w:val="000000"/>
          <w:sz w:val="24"/>
          <w:szCs w:val="24"/>
          <w:shd w:val="clear" w:color="auto" w:fill="FFFFFF"/>
        </w:rPr>
        <w:t>. It sank in a storm.</w:t>
      </w:r>
      <w:r w:rsidR="002304EE" w:rsidRPr="00C13AE5">
        <w:rPr>
          <w:rFonts w:cstheme="minorHAnsi"/>
          <w:color w:val="000000"/>
          <w:sz w:val="24"/>
          <w:szCs w:val="24"/>
        </w:rPr>
        <w:tab/>
      </w:r>
      <w:r w:rsidR="00B07ECD" w:rsidRPr="00C13AE5">
        <w:rPr>
          <w:rFonts w:cstheme="minorHAnsi"/>
          <w:color w:val="000000"/>
          <w:sz w:val="24"/>
          <w:szCs w:val="24"/>
        </w:rPr>
        <w:tab/>
      </w:r>
      <w:r w:rsidR="00F807E3">
        <w:rPr>
          <w:rFonts w:cstheme="minorHAnsi"/>
          <w:color w:val="000000"/>
          <w:sz w:val="24"/>
          <w:szCs w:val="24"/>
        </w:rPr>
        <w:tab/>
      </w:r>
      <w:r w:rsidR="0010068B" w:rsidRPr="00C13AE5">
        <w:rPr>
          <w:rFonts w:cstheme="minorHAnsi"/>
          <w:color w:val="000000"/>
          <w:sz w:val="24"/>
          <w:szCs w:val="24"/>
          <w:shd w:val="clear" w:color="auto" w:fill="FFFFFF"/>
        </w:rPr>
        <w:t>D</w:t>
      </w:r>
      <w:r w:rsidR="00493021" w:rsidRPr="00C13AE5">
        <w:rPr>
          <w:rFonts w:cstheme="minorHAnsi"/>
          <w:color w:val="000000"/>
          <w:sz w:val="24"/>
          <w:szCs w:val="24"/>
          <w:shd w:val="clear" w:color="auto" w:fill="FFFFFF"/>
        </w:rPr>
        <w:t>. It was badly made.</w:t>
      </w:r>
    </w:p>
    <w:p w14:paraId="09368FCA" w14:textId="77777777" w:rsidR="0010068B" w:rsidRPr="00C13AE5" w:rsidRDefault="0010068B" w:rsidP="0077381A">
      <w:pPr>
        <w:spacing w:line="240" w:lineRule="atLeast"/>
        <w:rPr>
          <w:rFonts w:cstheme="minorHAnsi"/>
          <w:color w:val="000000"/>
          <w:sz w:val="24"/>
          <w:szCs w:val="24"/>
        </w:rPr>
      </w:pPr>
    </w:p>
    <w:p w14:paraId="0D36EB0A" w14:textId="77777777" w:rsidR="00493021" w:rsidRPr="00C13AE5" w:rsidRDefault="00D75342" w:rsidP="0077381A">
      <w:pPr>
        <w:spacing w:line="240" w:lineRule="atLeast"/>
        <w:rPr>
          <w:rFonts w:cstheme="minorHAnsi"/>
          <w:color w:val="000000"/>
          <w:sz w:val="24"/>
          <w:szCs w:val="24"/>
          <w:shd w:val="clear" w:color="auto" w:fill="FFFFFF"/>
        </w:rPr>
      </w:pPr>
      <w:r w:rsidRPr="00C13AE5">
        <w:rPr>
          <w:rFonts w:cstheme="minorHAnsi"/>
          <w:b/>
          <w:color w:val="000000"/>
          <w:sz w:val="24"/>
          <w:szCs w:val="24"/>
        </w:rPr>
        <w:t>24</w:t>
      </w:r>
      <w:r w:rsidR="002304EE" w:rsidRPr="00C13AE5">
        <w:rPr>
          <w:rFonts w:cstheme="minorHAnsi"/>
          <w:b/>
          <w:color w:val="000000"/>
          <w:sz w:val="24"/>
          <w:szCs w:val="24"/>
        </w:rPr>
        <w:t xml:space="preserve">. </w:t>
      </w:r>
      <w:r w:rsidR="00493021" w:rsidRPr="00C13AE5">
        <w:rPr>
          <w:rFonts w:cstheme="minorHAnsi"/>
          <w:b/>
          <w:color w:val="000000"/>
          <w:sz w:val="24"/>
          <w:szCs w:val="24"/>
          <w:shd w:val="clear" w:color="auto" w:fill="FFFFFF"/>
        </w:rPr>
        <w:t>What did Frank say about his wedding ring?</w:t>
      </w:r>
      <w:r w:rsidR="00493021" w:rsidRPr="00C13AE5">
        <w:rPr>
          <w:rFonts w:cstheme="minorHAnsi"/>
          <w:b/>
          <w:color w:val="000000"/>
          <w:sz w:val="24"/>
          <w:szCs w:val="24"/>
        </w:rPr>
        <w:br/>
      </w:r>
      <w:r w:rsidR="00736F9F" w:rsidRPr="00C13AE5">
        <w:rPr>
          <w:rFonts w:cstheme="minorHAnsi"/>
          <w:color w:val="000000"/>
          <w:sz w:val="24"/>
          <w:szCs w:val="24"/>
          <w:shd w:val="clear" w:color="auto" w:fill="FFFFFF"/>
        </w:rPr>
        <w:t>A</w:t>
      </w:r>
      <w:r w:rsidR="00493021" w:rsidRPr="00C13AE5">
        <w:rPr>
          <w:rFonts w:cstheme="minorHAnsi"/>
          <w:color w:val="000000"/>
          <w:sz w:val="24"/>
          <w:szCs w:val="24"/>
          <w:shd w:val="clear" w:color="auto" w:fill="FFFFFF"/>
        </w:rPr>
        <w:t>. was made from gold he found himself.</w:t>
      </w:r>
      <w:r w:rsidR="002304EE" w:rsidRPr="00C13AE5">
        <w:rPr>
          <w:rFonts w:cstheme="minorHAnsi"/>
          <w:color w:val="000000"/>
          <w:sz w:val="24"/>
          <w:szCs w:val="24"/>
        </w:rPr>
        <w:tab/>
      </w:r>
      <w:r w:rsidR="00493021" w:rsidRPr="00C13AE5">
        <w:rPr>
          <w:rFonts w:cstheme="minorHAnsi"/>
          <w:color w:val="000000"/>
          <w:sz w:val="24"/>
          <w:szCs w:val="24"/>
          <w:shd w:val="clear" w:color="auto" w:fill="FFFFFF"/>
        </w:rPr>
        <w:t>B. it was given by someone</w:t>
      </w:r>
      <w:r w:rsidR="00493021" w:rsidRPr="00C13AE5">
        <w:rPr>
          <w:rFonts w:cstheme="minorHAnsi"/>
          <w:color w:val="000000"/>
          <w:sz w:val="24"/>
          <w:szCs w:val="24"/>
        </w:rPr>
        <w:br/>
      </w:r>
      <w:r w:rsidR="00493021" w:rsidRPr="00C13AE5">
        <w:rPr>
          <w:rFonts w:cstheme="minorHAnsi"/>
          <w:color w:val="000000"/>
          <w:sz w:val="24"/>
          <w:szCs w:val="24"/>
          <w:shd w:val="clear" w:color="auto" w:fill="FFFFFF"/>
        </w:rPr>
        <w:t>C. is worth 88,000 pounds.</w:t>
      </w:r>
      <w:r w:rsidR="002304EE" w:rsidRPr="00C13AE5">
        <w:rPr>
          <w:rFonts w:cstheme="minorHAnsi"/>
          <w:color w:val="000000"/>
          <w:sz w:val="24"/>
          <w:szCs w:val="24"/>
        </w:rPr>
        <w:tab/>
      </w:r>
      <w:r w:rsidR="002304EE" w:rsidRPr="00C13AE5">
        <w:rPr>
          <w:rFonts w:cstheme="minorHAnsi"/>
          <w:color w:val="000000"/>
          <w:sz w:val="24"/>
          <w:szCs w:val="24"/>
        </w:rPr>
        <w:tab/>
      </w:r>
      <w:r w:rsidR="002304EE" w:rsidRPr="00C13AE5">
        <w:rPr>
          <w:rFonts w:cstheme="minorHAnsi"/>
          <w:color w:val="000000"/>
          <w:sz w:val="24"/>
          <w:szCs w:val="24"/>
        </w:rPr>
        <w:tab/>
      </w:r>
      <w:r w:rsidR="00493021" w:rsidRPr="00C13AE5">
        <w:rPr>
          <w:rFonts w:cstheme="minorHAnsi"/>
          <w:color w:val="000000"/>
          <w:sz w:val="24"/>
          <w:szCs w:val="24"/>
          <w:shd w:val="clear" w:color="auto" w:fill="FFFFFF"/>
        </w:rPr>
        <w:t>D. was found by a friend.</w:t>
      </w:r>
    </w:p>
    <w:p w14:paraId="0EE38A05" w14:textId="77777777" w:rsidR="00765561" w:rsidRPr="00C13AE5" w:rsidRDefault="00765561" w:rsidP="0077381A">
      <w:pPr>
        <w:spacing w:line="240" w:lineRule="atLeast"/>
        <w:rPr>
          <w:rFonts w:cstheme="minorHAnsi"/>
          <w:color w:val="000000"/>
          <w:sz w:val="24"/>
          <w:szCs w:val="24"/>
        </w:rPr>
      </w:pPr>
    </w:p>
    <w:p w14:paraId="4A329BD0" w14:textId="77777777" w:rsidR="00493021" w:rsidRPr="00C13AE5" w:rsidRDefault="00D75342" w:rsidP="0077381A">
      <w:pPr>
        <w:spacing w:line="240" w:lineRule="atLeast"/>
        <w:rPr>
          <w:rFonts w:cstheme="minorHAnsi"/>
          <w:b/>
          <w:color w:val="000000"/>
          <w:sz w:val="24"/>
          <w:szCs w:val="24"/>
          <w:shd w:val="clear" w:color="auto" w:fill="FFFFFF"/>
        </w:rPr>
      </w:pPr>
      <w:r w:rsidRPr="00C13AE5">
        <w:rPr>
          <w:rFonts w:cstheme="minorHAnsi"/>
          <w:b/>
          <w:noProof/>
          <w:color w:val="000000"/>
          <w:sz w:val="24"/>
          <w:szCs w:val="24"/>
          <w:shd w:val="clear" w:color="auto" w:fill="FFFFFF"/>
        </w:rPr>
        <w:t>25</w:t>
      </w:r>
      <w:r w:rsidR="002304EE" w:rsidRPr="00C13AE5">
        <w:rPr>
          <w:rFonts w:cstheme="minorHAnsi"/>
          <w:b/>
          <w:noProof/>
          <w:color w:val="000000"/>
          <w:sz w:val="24"/>
          <w:szCs w:val="24"/>
          <w:shd w:val="clear" w:color="auto" w:fill="FFFFFF"/>
        </w:rPr>
        <w:t xml:space="preserve">. </w:t>
      </w:r>
      <w:r w:rsidR="00493021" w:rsidRPr="00C13AE5">
        <w:rPr>
          <w:rFonts w:cstheme="minorHAnsi"/>
          <w:b/>
          <w:noProof/>
          <w:color w:val="000000"/>
          <w:sz w:val="24"/>
          <w:szCs w:val="24"/>
          <w:shd w:val="clear" w:color="auto" w:fill="FFFFFF"/>
        </w:rPr>
        <w:t>How did Frank learn to dive?</w:t>
      </w:r>
    </w:p>
    <w:p w14:paraId="129044AB" w14:textId="77777777" w:rsidR="00493021" w:rsidRPr="00C13AE5" w:rsidRDefault="00736F9F" w:rsidP="0077381A">
      <w:pPr>
        <w:spacing w:line="240" w:lineRule="atLeast"/>
        <w:rPr>
          <w:rFonts w:cstheme="minorHAnsi"/>
          <w:color w:val="000000"/>
          <w:sz w:val="24"/>
          <w:szCs w:val="24"/>
          <w:shd w:val="clear" w:color="auto" w:fill="FFFFFF"/>
        </w:rPr>
      </w:pPr>
      <w:r w:rsidRPr="00C13AE5">
        <w:rPr>
          <w:rFonts w:cstheme="minorHAnsi"/>
          <w:color w:val="000000"/>
          <w:sz w:val="24"/>
          <w:szCs w:val="24"/>
          <w:shd w:val="clear" w:color="auto" w:fill="FFFFFF"/>
        </w:rPr>
        <w:t>A</w:t>
      </w:r>
      <w:r w:rsidR="00493021" w:rsidRPr="00C13AE5">
        <w:rPr>
          <w:rFonts w:cstheme="minorHAnsi"/>
          <w:color w:val="000000"/>
          <w:sz w:val="24"/>
          <w:szCs w:val="24"/>
          <w:shd w:val="clear" w:color="auto" w:fill="FFFFFF"/>
        </w:rPr>
        <w:t>. by joining a diving club</w:t>
      </w:r>
      <w:r w:rsidR="00D75342" w:rsidRPr="00C13AE5">
        <w:rPr>
          <w:rFonts w:cstheme="minorHAnsi"/>
          <w:color w:val="000000"/>
          <w:sz w:val="24"/>
          <w:szCs w:val="24"/>
          <w:shd w:val="clear" w:color="auto" w:fill="FFFFFF"/>
        </w:rPr>
        <w:tab/>
      </w:r>
      <w:r w:rsidR="00493021" w:rsidRPr="00C13AE5">
        <w:rPr>
          <w:rFonts w:cstheme="minorHAnsi"/>
          <w:color w:val="000000"/>
          <w:sz w:val="24"/>
          <w:szCs w:val="24"/>
          <w:shd w:val="clear" w:color="auto" w:fill="FFFFFF"/>
        </w:rPr>
        <w:t>B. by asking the dive tutor</w:t>
      </w:r>
      <w:r w:rsidR="00493021" w:rsidRPr="00C13AE5">
        <w:rPr>
          <w:rFonts w:cstheme="minorHAnsi"/>
          <w:color w:val="000000"/>
          <w:sz w:val="24"/>
          <w:szCs w:val="24"/>
        </w:rPr>
        <w:br/>
      </w:r>
      <w:r w:rsidR="00493021" w:rsidRPr="00C13AE5">
        <w:rPr>
          <w:rFonts w:cstheme="minorHAnsi"/>
          <w:color w:val="000000"/>
          <w:sz w:val="24"/>
          <w:szCs w:val="24"/>
          <w:shd w:val="clear" w:color="auto" w:fill="FFFFFF"/>
        </w:rPr>
        <w:t>C. by teaching himself</w:t>
      </w:r>
      <w:r w:rsidR="00D75342" w:rsidRPr="00C13AE5">
        <w:rPr>
          <w:rFonts w:cstheme="minorHAnsi"/>
          <w:color w:val="000000"/>
          <w:sz w:val="24"/>
          <w:szCs w:val="24"/>
        </w:rPr>
        <w:tab/>
      </w:r>
      <w:r w:rsidR="00D75342" w:rsidRPr="00C13AE5">
        <w:rPr>
          <w:rFonts w:cstheme="minorHAnsi"/>
          <w:color w:val="000000"/>
          <w:sz w:val="24"/>
          <w:szCs w:val="24"/>
        </w:rPr>
        <w:tab/>
      </w:r>
      <w:r w:rsidR="00493021" w:rsidRPr="00C13AE5">
        <w:rPr>
          <w:rFonts w:cstheme="minorHAnsi"/>
          <w:color w:val="000000"/>
          <w:sz w:val="24"/>
          <w:szCs w:val="24"/>
          <w:shd w:val="clear" w:color="auto" w:fill="FFFFFF"/>
        </w:rPr>
        <w:t>D. by going on a diving holiday</w:t>
      </w:r>
    </w:p>
    <w:p w14:paraId="43A72040" w14:textId="77777777" w:rsidR="00765561" w:rsidRPr="00C13AE5" w:rsidRDefault="00765561" w:rsidP="0077381A">
      <w:pPr>
        <w:spacing w:line="240" w:lineRule="atLeast"/>
        <w:ind w:left="720"/>
        <w:rPr>
          <w:rFonts w:cstheme="minorHAnsi"/>
          <w:color w:val="000000"/>
          <w:sz w:val="24"/>
          <w:szCs w:val="24"/>
          <w:shd w:val="clear" w:color="auto" w:fill="FFFFFF"/>
        </w:rPr>
      </w:pPr>
    </w:p>
    <w:p w14:paraId="7D8CFFB4" w14:textId="77777777" w:rsidR="00D75342" w:rsidRPr="00C13AE5" w:rsidRDefault="00D75342" w:rsidP="0077381A">
      <w:pPr>
        <w:spacing w:line="240" w:lineRule="atLeast"/>
        <w:jc w:val="both"/>
        <w:rPr>
          <w:rFonts w:cstheme="minorHAnsi"/>
          <w:b/>
          <w:sz w:val="24"/>
          <w:szCs w:val="24"/>
        </w:rPr>
      </w:pPr>
      <w:r w:rsidRPr="00C13AE5">
        <w:rPr>
          <w:rFonts w:cstheme="minorHAnsi"/>
          <w:b/>
          <w:color w:val="000000"/>
          <w:sz w:val="24"/>
          <w:szCs w:val="24"/>
        </w:rPr>
        <w:t xml:space="preserve">Talk/Lecture 2. </w:t>
      </w:r>
      <w:r w:rsidRPr="00C13AE5">
        <w:rPr>
          <w:rFonts w:cstheme="minorHAnsi"/>
          <w:b/>
          <w:sz w:val="24"/>
          <w:szCs w:val="24"/>
        </w:rPr>
        <w:t>You will hear an interview with a woman called Rachel who is taking about the shows she puts on for children.</w:t>
      </w:r>
    </w:p>
    <w:p w14:paraId="253A8F08" w14:textId="77777777" w:rsidR="00E7587F" w:rsidRPr="00C13AE5" w:rsidRDefault="00E7587F" w:rsidP="0077381A">
      <w:pPr>
        <w:spacing w:line="240" w:lineRule="atLeast"/>
        <w:jc w:val="both"/>
        <w:rPr>
          <w:rFonts w:cstheme="minorHAnsi"/>
          <w:b/>
          <w:color w:val="000000"/>
          <w:sz w:val="24"/>
          <w:szCs w:val="24"/>
        </w:rPr>
      </w:pPr>
    </w:p>
    <w:p w14:paraId="528DFC73" w14:textId="77777777" w:rsidR="00D75342" w:rsidRPr="00C13AE5" w:rsidRDefault="00D75342" w:rsidP="0077381A">
      <w:pPr>
        <w:spacing w:line="240" w:lineRule="atLeast"/>
        <w:jc w:val="both"/>
        <w:rPr>
          <w:rFonts w:cstheme="minorHAnsi"/>
          <w:b/>
          <w:color w:val="000000"/>
          <w:sz w:val="24"/>
          <w:szCs w:val="24"/>
        </w:rPr>
      </w:pPr>
      <w:r w:rsidRPr="00C13AE5">
        <w:rPr>
          <w:rFonts w:cstheme="minorHAnsi"/>
          <w:b/>
          <w:color w:val="000000"/>
          <w:sz w:val="24"/>
          <w:szCs w:val="24"/>
        </w:rPr>
        <w:t>26. The Black Rock Caves have been home for….</w:t>
      </w:r>
    </w:p>
    <w:p w14:paraId="2C1A99C0" w14:textId="77777777" w:rsidR="00B07ECD" w:rsidRPr="00C13AE5" w:rsidRDefault="00D75342" w:rsidP="0077381A">
      <w:pPr>
        <w:spacing w:line="240" w:lineRule="atLeast"/>
        <w:ind w:firstLine="720"/>
        <w:jc w:val="both"/>
        <w:rPr>
          <w:rFonts w:cstheme="minorHAnsi"/>
          <w:color w:val="000000"/>
          <w:sz w:val="24"/>
          <w:szCs w:val="24"/>
        </w:rPr>
      </w:pPr>
      <w:r w:rsidRPr="00C13AE5">
        <w:rPr>
          <w:rFonts w:cstheme="minorHAnsi"/>
          <w:color w:val="000000"/>
          <w:sz w:val="24"/>
          <w:szCs w:val="24"/>
        </w:rPr>
        <w:t>A .Two m</w:t>
      </w:r>
      <w:r w:rsidR="00736F9F" w:rsidRPr="00C13AE5">
        <w:rPr>
          <w:rFonts w:cstheme="minorHAnsi"/>
          <w:color w:val="000000"/>
          <w:sz w:val="24"/>
          <w:szCs w:val="24"/>
        </w:rPr>
        <w:t>illion years</w:t>
      </w:r>
      <w:r w:rsidR="00736F9F" w:rsidRPr="00C13AE5">
        <w:rPr>
          <w:rFonts w:cstheme="minorHAnsi"/>
          <w:color w:val="000000"/>
          <w:sz w:val="24"/>
          <w:szCs w:val="24"/>
        </w:rPr>
        <w:tab/>
      </w:r>
      <w:r w:rsidR="00B07ECD" w:rsidRPr="00C13AE5">
        <w:rPr>
          <w:rFonts w:cstheme="minorHAnsi"/>
          <w:color w:val="000000"/>
          <w:sz w:val="24"/>
          <w:szCs w:val="24"/>
        </w:rPr>
        <w:tab/>
      </w:r>
      <w:r w:rsidR="00F807E3">
        <w:rPr>
          <w:rFonts w:cstheme="minorHAnsi"/>
          <w:color w:val="000000"/>
          <w:sz w:val="24"/>
          <w:szCs w:val="24"/>
        </w:rPr>
        <w:tab/>
      </w:r>
      <w:r w:rsidR="00736F9F" w:rsidRPr="00C13AE5">
        <w:rPr>
          <w:rFonts w:cstheme="minorHAnsi"/>
          <w:color w:val="000000"/>
          <w:sz w:val="24"/>
          <w:szCs w:val="24"/>
        </w:rPr>
        <w:t>B.</w:t>
      </w:r>
      <w:r w:rsidR="00B07ECD" w:rsidRPr="00C13AE5">
        <w:rPr>
          <w:rFonts w:cstheme="minorHAnsi"/>
          <w:color w:val="000000"/>
          <w:sz w:val="24"/>
          <w:szCs w:val="24"/>
        </w:rPr>
        <w:t xml:space="preserve"> </w:t>
      </w:r>
      <w:r w:rsidR="00736F9F" w:rsidRPr="00C13AE5">
        <w:rPr>
          <w:rFonts w:cstheme="minorHAnsi"/>
          <w:color w:val="000000"/>
          <w:sz w:val="24"/>
          <w:szCs w:val="24"/>
        </w:rPr>
        <w:t>A million year</w:t>
      </w:r>
      <w:r w:rsidR="00736F9F" w:rsidRPr="00C13AE5">
        <w:rPr>
          <w:rFonts w:cstheme="minorHAnsi"/>
          <w:color w:val="000000"/>
          <w:sz w:val="24"/>
          <w:szCs w:val="24"/>
        </w:rPr>
        <w:tab/>
      </w:r>
      <w:r w:rsidR="00736F9F" w:rsidRPr="00C13AE5">
        <w:rPr>
          <w:rFonts w:cstheme="minorHAnsi"/>
          <w:color w:val="000000"/>
          <w:sz w:val="24"/>
          <w:szCs w:val="24"/>
        </w:rPr>
        <w:tab/>
      </w:r>
    </w:p>
    <w:p w14:paraId="138929A7" w14:textId="77777777" w:rsidR="00765561" w:rsidRPr="00C13AE5" w:rsidRDefault="00736F9F" w:rsidP="00F807E3">
      <w:pPr>
        <w:spacing w:line="240" w:lineRule="atLeast"/>
        <w:ind w:firstLine="720"/>
        <w:jc w:val="both"/>
        <w:rPr>
          <w:rFonts w:cstheme="minorHAnsi"/>
          <w:color w:val="000000"/>
          <w:sz w:val="24"/>
          <w:szCs w:val="24"/>
        </w:rPr>
      </w:pPr>
      <w:r w:rsidRPr="00C13AE5">
        <w:rPr>
          <w:rFonts w:cstheme="minorHAnsi"/>
          <w:color w:val="000000"/>
          <w:sz w:val="24"/>
          <w:szCs w:val="24"/>
        </w:rPr>
        <w:t>C</w:t>
      </w:r>
      <w:r w:rsidR="00D75342" w:rsidRPr="00C13AE5">
        <w:rPr>
          <w:rFonts w:cstheme="minorHAnsi"/>
          <w:color w:val="000000"/>
          <w:sz w:val="24"/>
          <w:szCs w:val="24"/>
        </w:rPr>
        <w:t>.</w:t>
      </w:r>
      <w:r w:rsidR="00B07ECD" w:rsidRPr="00C13AE5">
        <w:rPr>
          <w:rFonts w:cstheme="minorHAnsi"/>
          <w:color w:val="000000"/>
          <w:sz w:val="24"/>
          <w:szCs w:val="24"/>
        </w:rPr>
        <w:t xml:space="preserve"> </w:t>
      </w:r>
      <w:r w:rsidR="00D75342" w:rsidRPr="00C13AE5">
        <w:rPr>
          <w:rFonts w:cstheme="minorHAnsi"/>
          <w:color w:val="000000"/>
          <w:sz w:val="24"/>
          <w:szCs w:val="24"/>
        </w:rPr>
        <w:t>A ha</w:t>
      </w:r>
      <w:r w:rsidR="00F807E3">
        <w:rPr>
          <w:rFonts w:cstheme="minorHAnsi"/>
          <w:color w:val="000000"/>
          <w:sz w:val="24"/>
          <w:szCs w:val="24"/>
        </w:rPr>
        <w:t>lf a million year</w:t>
      </w:r>
      <w:r w:rsidR="00F807E3">
        <w:rPr>
          <w:rFonts w:cstheme="minorHAnsi"/>
          <w:color w:val="000000"/>
          <w:sz w:val="24"/>
          <w:szCs w:val="24"/>
        </w:rPr>
        <w:tab/>
      </w:r>
      <w:r w:rsidR="00F807E3">
        <w:rPr>
          <w:rFonts w:cstheme="minorHAnsi"/>
          <w:color w:val="000000"/>
          <w:sz w:val="24"/>
          <w:szCs w:val="24"/>
        </w:rPr>
        <w:tab/>
        <w:t>D. centuries</w:t>
      </w:r>
    </w:p>
    <w:p w14:paraId="100FA96A" w14:textId="77777777" w:rsidR="00D75342" w:rsidRPr="00C13AE5" w:rsidRDefault="00D75342" w:rsidP="0077381A">
      <w:pPr>
        <w:spacing w:line="240" w:lineRule="atLeast"/>
        <w:jc w:val="both"/>
        <w:rPr>
          <w:rFonts w:cstheme="minorHAnsi"/>
          <w:b/>
          <w:color w:val="000000"/>
          <w:sz w:val="24"/>
          <w:szCs w:val="24"/>
        </w:rPr>
      </w:pPr>
      <w:r w:rsidRPr="00C13AE5">
        <w:rPr>
          <w:rFonts w:cstheme="minorHAnsi"/>
          <w:b/>
          <w:color w:val="000000"/>
          <w:sz w:val="24"/>
          <w:szCs w:val="24"/>
        </w:rPr>
        <w:t>27. When can the cave attract the tourists?</w:t>
      </w:r>
    </w:p>
    <w:p w14:paraId="43E2EE65" w14:textId="77777777" w:rsidR="00765561" w:rsidRPr="00C13AE5" w:rsidRDefault="00D75342" w:rsidP="00F807E3">
      <w:pPr>
        <w:spacing w:line="240" w:lineRule="atLeast"/>
        <w:ind w:firstLine="720"/>
        <w:jc w:val="both"/>
        <w:rPr>
          <w:rFonts w:cstheme="minorHAnsi"/>
          <w:color w:val="000000"/>
          <w:sz w:val="24"/>
          <w:szCs w:val="24"/>
        </w:rPr>
      </w:pPr>
      <w:r w:rsidRPr="00C13AE5">
        <w:rPr>
          <w:rFonts w:cstheme="minorHAnsi"/>
          <w:color w:val="000000"/>
          <w:sz w:val="24"/>
          <w:szCs w:val="24"/>
        </w:rPr>
        <w:t>A. from April to October</w:t>
      </w:r>
      <w:r w:rsidRPr="00C13AE5">
        <w:rPr>
          <w:rFonts w:cstheme="minorHAnsi"/>
          <w:color w:val="000000"/>
          <w:sz w:val="24"/>
          <w:szCs w:val="24"/>
        </w:rPr>
        <w:tab/>
      </w:r>
      <w:r w:rsidRPr="00C13AE5">
        <w:rPr>
          <w:rFonts w:cstheme="minorHAnsi"/>
          <w:color w:val="000000"/>
          <w:sz w:val="24"/>
          <w:szCs w:val="24"/>
        </w:rPr>
        <w:tab/>
        <w:t>B. April</w:t>
      </w:r>
      <w:r w:rsidRPr="00C13AE5">
        <w:rPr>
          <w:rFonts w:cstheme="minorHAnsi"/>
          <w:color w:val="000000"/>
          <w:sz w:val="24"/>
          <w:szCs w:val="24"/>
        </w:rPr>
        <w:tab/>
      </w:r>
      <w:r w:rsidRPr="00C13AE5">
        <w:rPr>
          <w:rFonts w:cstheme="minorHAnsi"/>
          <w:color w:val="000000"/>
          <w:sz w:val="24"/>
          <w:szCs w:val="24"/>
        </w:rPr>
        <w:tab/>
      </w:r>
      <w:r w:rsidR="00F807E3">
        <w:rPr>
          <w:rFonts w:cstheme="minorHAnsi"/>
          <w:color w:val="000000"/>
          <w:sz w:val="24"/>
          <w:szCs w:val="24"/>
        </w:rPr>
        <w:t>C. October</w:t>
      </w:r>
      <w:r w:rsidR="00F807E3">
        <w:rPr>
          <w:rFonts w:cstheme="minorHAnsi"/>
          <w:color w:val="000000"/>
          <w:sz w:val="24"/>
          <w:szCs w:val="24"/>
        </w:rPr>
        <w:tab/>
      </w:r>
      <w:r w:rsidR="00736F9F" w:rsidRPr="00C13AE5">
        <w:rPr>
          <w:rFonts w:cstheme="minorHAnsi"/>
          <w:color w:val="000000"/>
          <w:sz w:val="24"/>
          <w:szCs w:val="24"/>
        </w:rPr>
        <w:t>D</w:t>
      </w:r>
      <w:r w:rsidR="00F807E3">
        <w:rPr>
          <w:rFonts w:cstheme="minorHAnsi"/>
          <w:color w:val="000000"/>
          <w:sz w:val="24"/>
          <w:szCs w:val="24"/>
        </w:rPr>
        <w:t>. August</w:t>
      </w:r>
    </w:p>
    <w:p w14:paraId="73E07CF1" w14:textId="77777777" w:rsidR="00D75342" w:rsidRPr="00C13AE5" w:rsidRDefault="00D75342" w:rsidP="0077381A">
      <w:pPr>
        <w:spacing w:line="240" w:lineRule="atLeast"/>
        <w:jc w:val="both"/>
        <w:rPr>
          <w:rFonts w:cstheme="minorHAnsi"/>
          <w:b/>
          <w:color w:val="000000"/>
          <w:sz w:val="24"/>
          <w:szCs w:val="24"/>
        </w:rPr>
      </w:pPr>
      <w:r w:rsidRPr="00C13AE5">
        <w:rPr>
          <w:rFonts w:cstheme="minorHAnsi"/>
          <w:b/>
          <w:color w:val="000000"/>
          <w:sz w:val="24"/>
          <w:szCs w:val="24"/>
        </w:rPr>
        <w:t>28. Salter house was built in</w:t>
      </w:r>
      <w:r w:rsidR="0010068B" w:rsidRPr="00C13AE5">
        <w:rPr>
          <w:rFonts w:cstheme="minorHAnsi"/>
          <w:b/>
          <w:color w:val="000000"/>
          <w:sz w:val="24"/>
          <w:szCs w:val="24"/>
        </w:rPr>
        <w:t xml:space="preserve"> …………</w:t>
      </w:r>
    </w:p>
    <w:p w14:paraId="06262B1B" w14:textId="77777777" w:rsidR="00765561" w:rsidRPr="00C13AE5" w:rsidRDefault="00736F9F" w:rsidP="00F807E3">
      <w:pPr>
        <w:spacing w:line="240" w:lineRule="atLeast"/>
        <w:ind w:firstLine="720"/>
        <w:jc w:val="both"/>
        <w:rPr>
          <w:rFonts w:cstheme="minorHAnsi"/>
          <w:color w:val="000000"/>
          <w:sz w:val="24"/>
          <w:szCs w:val="24"/>
        </w:rPr>
      </w:pPr>
      <w:r w:rsidRPr="00C13AE5">
        <w:rPr>
          <w:rFonts w:cstheme="minorHAnsi"/>
          <w:color w:val="000000"/>
          <w:sz w:val="24"/>
          <w:szCs w:val="24"/>
        </w:rPr>
        <w:t>A</w:t>
      </w:r>
      <w:r w:rsidR="00D75342" w:rsidRPr="00C13AE5">
        <w:rPr>
          <w:rFonts w:cstheme="minorHAnsi"/>
          <w:color w:val="000000"/>
          <w:sz w:val="24"/>
          <w:szCs w:val="24"/>
        </w:rPr>
        <w:t>.1765s</w:t>
      </w:r>
      <w:r w:rsidR="00D75342" w:rsidRPr="00C13AE5">
        <w:rPr>
          <w:rFonts w:cstheme="minorHAnsi"/>
          <w:color w:val="000000"/>
          <w:sz w:val="24"/>
          <w:szCs w:val="24"/>
        </w:rPr>
        <w:tab/>
      </w:r>
      <w:r w:rsidR="0010068B" w:rsidRPr="00C13AE5">
        <w:rPr>
          <w:rFonts w:cstheme="minorHAnsi"/>
          <w:color w:val="000000"/>
          <w:sz w:val="24"/>
          <w:szCs w:val="24"/>
        </w:rPr>
        <w:tab/>
      </w:r>
      <w:r w:rsidR="00F807E3">
        <w:rPr>
          <w:rFonts w:cstheme="minorHAnsi"/>
          <w:color w:val="000000"/>
          <w:sz w:val="24"/>
          <w:szCs w:val="24"/>
        </w:rPr>
        <w:t>B. 1756s</w:t>
      </w:r>
      <w:r w:rsidR="00F807E3">
        <w:rPr>
          <w:rFonts w:cstheme="minorHAnsi"/>
          <w:color w:val="000000"/>
          <w:sz w:val="24"/>
          <w:szCs w:val="24"/>
        </w:rPr>
        <w:tab/>
        <w:t>C.1928s</w:t>
      </w:r>
      <w:r w:rsidR="00F807E3">
        <w:rPr>
          <w:rFonts w:cstheme="minorHAnsi"/>
          <w:color w:val="000000"/>
          <w:sz w:val="24"/>
          <w:szCs w:val="24"/>
        </w:rPr>
        <w:tab/>
      </w:r>
      <w:r w:rsidR="00F807E3">
        <w:rPr>
          <w:rFonts w:cstheme="minorHAnsi"/>
          <w:color w:val="000000"/>
          <w:sz w:val="24"/>
          <w:szCs w:val="24"/>
        </w:rPr>
        <w:tab/>
        <w:t>D.1982s</w:t>
      </w:r>
    </w:p>
    <w:p w14:paraId="01506089" w14:textId="77777777" w:rsidR="00D75342" w:rsidRPr="00C13AE5" w:rsidRDefault="00D75342" w:rsidP="0077381A">
      <w:pPr>
        <w:spacing w:line="240" w:lineRule="atLeast"/>
        <w:jc w:val="both"/>
        <w:rPr>
          <w:rFonts w:cstheme="minorHAnsi"/>
          <w:b/>
          <w:color w:val="000000"/>
          <w:sz w:val="24"/>
          <w:szCs w:val="24"/>
        </w:rPr>
      </w:pPr>
      <w:r w:rsidRPr="00C13AE5">
        <w:rPr>
          <w:rFonts w:cstheme="minorHAnsi"/>
          <w:b/>
          <w:color w:val="000000"/>
          <w:sz w:val="24"/>
          <w:szCs w:val="24"/>
        </w:rPr>
        <w:t>29. The things that are wo</w:t>
      </w:r>
      <w:r w:rsidR="0010068B" w:rsidRPr="00C13AE5">
        <w:rPr>
          <w:rFonts w:cstheme="minorHAnsi"/>
          <w:b/>
          <w:color w:val="000000"/>
          <w:sz w:val="24"/>
          <w:szCs w:val="24"/>
        </w:rPr>
        <w:t>rth to visit in Salter house is …………</w:t>
      </w:r>
    </w:p>
    <w:p w14:paraId="03942451" w14:textId="77777777" w:rsidR="00765561" w:rsidRPr="00C13AE5" w:rsidRDefault="00F807E3" w:rsidP="00F807E3">
      <w:pPr>
        <w:spacing w:line="240" w:lineRule="atLeast"/>
        <w:ind w:firstLine="720"/>
        <w:jc w:val="both"/>
        <w:rPr>
          <w:rFonts w:cstheme="minorHAnsi"/>
          <w:color w:val="000000"/>
          <w:sz w:val="24"/>
          <w:szCs w:val="24"/>
        </w:rPr>
      </w:pPr>
      <w:r>
        <w:rPr>
          <w:rFonts w:cstheme="minorHAnsi"/>
          <w:color w:val="000000"/>
          <w:sz w:val="24"/>
          <w:szCs w:val="24"/>
        </w:rPr>
        <w:t>A. the furniture</w:t>
      </w:r>
      <w:r>
        <w:rPr>
          <w:rFonts w:cstheme="minorHAnsi"/>
          <w:color w:val="000000"/>
          <w:sz w:val="24"/>
          <w:szCs w:val="24"/>
        </w:rPr>
        <w:tab/>
      </w:r>
      <w:r w:rsidR="00D75342" w:rsidRPr="00C13AE5">
        <w:rPr>
          <w:rFonts w:cstheme="minorHAnsi"/>
          <w:color w:val="000000"/>
          <w:sz w:val="24"/>
          <w:szCs w:val="24"/>
        </w:rPr>
        <w:t>B. the pai</w:t>
      </w:r>
      <w:r>
        <w:rPr>
          <w:rFonts w:cstheme="minorHAnsi"/>
          <w:color w:val="000000"/>
          <w:sz w:val="24"/>
          <w:szCs w:val="24"/>
        </w:rPr>
        <w:t>ntings       C. the enormous meals</w:t>
      </w:r>
      <w:r>
        <w:rPr>
          <w:rFonts w:cstheme="minorHAnsi"/>
          <w:color w:val="000000"/>
          <w:sz w:val="24"/>
          <w:szCs w:val="24"/>
        </w:rPr>
        <w:tab/>
        <w:t xml:space="preserve">  </w:t>
      </w:r>
      <w:r w:rsidR="00736F9F" w:rsidRPr="00C13AE5">
        <w:rPr>
          <w:rFonts w:cstheme="minorHAnsi"/>
          <w:color w:val="000000"/>
          <w:sz w:val="24"/>
          <w:szCs w:val="24"/>
        </w:rPr>
        <w:t>D</w:t>
      </w:r>
      <w:r>
        <w:rPr>
          <w:rFonts w:cstheme="minorHAnsi"/>
          <w:color w:val="000000"/>
          <w:sz w:val="24"/>
          <w:szCs w:val="24"/>
        </w:rPr>
        <w:t>. the kitchen</w:t>
      </w:r>
    </w:p>
    <w:p w14:paraId="6541E1E9" w14:textId="77777777" w:rsidR="00D75342" w:rsidRPr="00C13AE5" w:rsidRDefault="00D75342" w:rsidP="0077381A">
      <w:pPr>
        <w:spacing w:line="240" w:lineRule="atLeast"/>
        <w:jc w:val="both"/>
        <w:rPr>
          <w:rFonts w:cstheme="minorHAnsi"/>
          <w:b/>
          <w:color w:val="000000"/>
          <w:sz w:val="24"/>
          <w:szCs w:val="24"/>
        </w:rPr>
      </w:pPr>
      <w:r w:rsidRPr="00C13AE5">
        <w:rPr>
          <w:rFonts w:cstheme="minorHAnsi"/>
          <w:b/>
          <w:color w:val="000000"/>
          <w:sz w:val="24"/>
          <w:szCs w:val="24"/>
        </w:rPr>
        <w:t>30. What should tourists do as visiting The Old Port?</w:t>
      </w:r>
    </w:p>
    <w:p w14:paraId="2B848C9B" w14:textId="77777777" w:rsidR="00D75342" w:rsidRPr="00C13AE5" w:rsidRDefault="00D75342" w:rsidP="0077381A">
      <w:pPr>
        <w:spacing w:line="240" w:lineRule="atLeast"/>
        <w:ind w:left="720"/>
        <w:jc w:val="both"/>
        <w:rPr>
          <w:rFonts w:cstheme="minorHAnsi"/>
          <w:color w:val="000000"/>
          <w:sz w:val="24"/>
          <w:szCs w:val="24"/>
        </w:rPr>
      </w:pPr>
      <w:r w:rsidRPr="00C13AE5">
        <w:rPr>
          <w:rFonts w:cstheme="minorHAnsi"/>
          <w:color w:val="000000"/>
          <w:sz w:val="24"/>
          <w:szCs w:val="24"/>
        </w:rPr>
        <w:t>A. take an o</w:t>
      </w:r>
      <w:r w:rsidR="00F807E3">
        <w:rPr>
          <w:rFonts w:cstheme="minorHAnsi"/>
          <w:color w:val="000000"/>
          <w:sz w:val="24"/>
          <w:szCs w:val="24"/>
        </w:rPr>
        <w:t>ld trek to visit the riverside</w:t>
      </w:r>
      <w:r w:rsidR="00F807E3">
        <w:rPr>
          <w:rFonts w:cstheme="minorHAnsi"/>
          <w:color w:val="000000"/>
          <w:sz w:val="24"/>
          <w:szCs w:val="24"/>
        </w:rPr>
        <w:tab/>
      </w:r>
      <w:r w:rsidRPr="00C13AE5">
        <w:rPr>
          <w:rFonts w:cstheme="minorHAnsi"/>
          <w:color w:val="000000"/>
          <w:sz w:val="24"/>
          <w:szCs w:val="24"/>
        </w:rPr>
        <w:t xml:space="preserve">B. buy different traditional costumes </w:t>
      </w:r>
    </w:p>
    <w:p w14:paraId="1712F28C" w14:textId="77777777" w:rsidR="00B07ECD" w:rsidRDefault="00D75342" w:rsidP="00F807E3">
      <w:pPr>
        <w:spacing w:line="240" w:lineRule="atLeast"/>
        <w:ind w:left="720"/>
        <w:jc w:val="both"/>
        <w:rPr>
          <w:rFonts w:cstheme="minorHAnsi"/>
          <w:color w:val="000000"/>
          <w:sz w:val="24"/>
          <w:szCs w:val="24"/>
        </w:rPr>
      </w:pPr>
      <w:r w:rsidRPr="00C13AE5">
        <w:rPr>
          <w:rFonts w:cstheme="minorHAnsi"/>
          <w:color w:val="000000"/>
          <w:sz w:val="24"/>
          <w:szCs w:val="24"/>
        </w:rPr>
        <w:t>C. tr</w:t>
      </w:r>
      <w:r w:rsidR="00736F9F" w:rsidRPr="00C13AE5">
        <w:rPr>
          <w:rFonts w:cstheme="minorHAnsi"/>
          <w:color w:val="000000"/>
          <w:sz w:val="24"/>
          <w:szCs w:val="24"/>
        </w:rPr>
        <w:t>y sweets made in the Tea Shop</w:t>
      </w:r>
      <w:r w:rsidR="00736F9F" w:rsidRPr="00C13AE5">
        <w:rPr>
          <w:rFonts w:cstheme="minorHAnsi"/>
          <w:color w:val="000000"/>
          <w:sz w:val="24"/>
          <w:szCs w:val="24"/>
        </w:rPr>
        <w:tab/>
      </w:r>
      <w:r w:rsidR="00736F9F" w:rsidRPr="00C13AE5">
        <w:rPr>
          <w:rFonts w:cstheme="minorHAnsi"/>
          <w:color w:val="000000"/>
          <w:sz w:val="24"/>
          <w:szCs w:val="24"/>
        </w:rPr>
        <w:tab/>
        <w:t>D</w:t>
      </w:r>
      <w:r w:rsidRPr="00C13AE5">
        <w:rPr>
          <w:rFonts w:cstheme="minorHAnsi"/>
          <w:color w:val="000000"/>
          <w:sz w:val="24"/>
          <w:szCs w:val="24"/>
        </w:rPr>
        <w:t>. visit the village factory</w:t>
      </w:r>
    </w:p>
    <w:p w14:paraId="4CEFAF56" w14:textId="77777777" w:rsidR="00F807E3" w:rsidRPr="00F807E3" w:rsidRDefault="00F807E3" w:rsidP="00F807E3">
      <w:pPr>
        <w:spacing w:line="240" w:lineRule="atLeast"/>
        <w:ind w:left="720"/>
        <w:jc w:val="both"/>
        <w:rPr>
          <w:rFonts w:cstheme="minorHAnsi"/>
          <w:color w:val="000000"/>
          <w:sz w:val="24"/>
          <w:szCs w:val="24"/>
        </w:rPr>
      </w:pPr>
    </w:p>
    <w:p w14:paraId="22266537" w14:textId="77777777" w:rsidR="00E7587F" w:rsidRPr="00C13AE5" w:rsidRDefault="00D75342" w:rsidP="0077381A">
      <w:pPr>
        <w:spacing w:line="240" w:lineRule="atLeast"/>
        <w:jc w:val="both"/>
        <w:rPr>
          <w:rFonts w:cstheme="minorHAnsi"/>
          <w:b/>
          <w:color w:val="000000"/>
          <w:sz w:val="24"/>
          <w:szCs w:val="24"/>
        </w:rPr>
      </w:pPr>
      <w:r w:rsidRPr="00C13AE5">
        <w:rPr>
          <w:rFonts w:cstheme="minorHAnsi"/>
          <w:b/>
          <w:color w:val="000000"/>
          <w:sz w:val="24"/>
          <w:szCs w:val="24"/>
        </w:rPr>
        <w:t>Talk/Lecture 3. Listen to</w:t>
      </w:r>
      <w:r w:rsidR="00F807E3">
        <w:rPr>
          <w:rFonts w:cstheme="minorHAnsi"/>
          <w:b/>
          <w:color w:val="000000"/>
          <w:sz w:val="24"/>
          <w:szCs w:val="24"/>
        </w:rPr>
        <w:t xml:space="preserve"> a lecture about culture study.</w:t>
      </w:r>
    </w:p>
    <w:p w14:paraId="3605A2D5" w14:textId="77777777" w:rsidR="00D75342" w:rsidRPr="00C13AE5" w:rsidRDefault="00D75342" w:rsidP="0077381A">
      <w:pPr>
        <w:spacing w:line="240" w:lineRule="atLeast"/>
        <w:jc w:val="both"/>
        <w:rPr>
          <w:rFonts w:cstheme="minorHAnsi"/>
          <w:b/>
          <w:color w:val="000000"/>
          <w:sz w:val="24"/>
          <w:szCs w:val="24"/>
        </w:rPr>
      </w:pPr>
      <w:r w:rsidRPr="00C13AE5">
        <w:rPr>
          <w:rFonts w:cstheme="minorHAnsi"/>
          <w:b/>
          <w:color w:val="000000"/>
          <w:sz w:val="24"/>
          <w:szCs w:val="24"/>
        </w:rPr>
        <w:t>31. What does the professor say about the elements in the body?</w:t>
      </w:r>
    </w:p>
    <w:p w14:paraId="11449388" w14:textId="77777777" w:rsidR="00BD2CAC" w:rsidRPr="00C13AE5" w:rsidRDefault="00D75342" w:rsidP="0077381A">
      <w:pPr>
        <w:spacing w:line="240" w:lineRule="atLeast"/>
        <w:ind w:left="720"/>
        <w:jc w:val="both"/>
        <w:rPr>
          <w:rFonts w:cstheme="minorHAnsi"/>
          <w:color w:val="000000"/>
          <w:sz w:val="24"/>
          <w:szCs w:val="24"/>
        </w:rPr>
      </w:pPr>
      <w:r w:rsidRPr="00C13AE5">
        <w:rPr>
          <w:rFonts w:cstheme="minorHAnsi"/>
          <w:color w:val="000000"/>
          <w:sz w:val="24"/>
          <w:szCs w:val="24"/>
        </w:rPr>
        <w:t>A. Ideally, these should be different amounts of each.</w:t>
      </w:r>
      <w:r w:rsidRPr="00C13AE5">
        <w:rPr>
          <w:rFonts w:cstheme="minorHAnsi"/>
          <w:color w:val="000000"/>
          <w:sz w:val="24"/>
          <w:szCs w:val="24"/>
        </w:rPr>
        <w:tab/>
      </w:r>
    </w:p>
    <w:p w14:paraId="0EDC8D32" w14:textId="77777777" w:rsidR="00D75342" w:rsidRPr="00C13AE5" w:rsidRDefault="00D75342" w:rsidP="0077381A">
      <w:pPr>
        <w:spacing w:line="240" w:lineRule="atLeast"/>
        <w:ind w:left="720"/>
        <w:jc w:val="both"/>
        <w:rPr>
          <w:rFonts w:cstheme="minorHAnsi"/>
          <w:color w:val="000000"/>
          <w:sz w:val="24"/>
          <w:szCs w:val="24"/>
        </w:rPr>
      </w:pPr>
      <w:r w:rsidRPr="00C13AE5">
        <w:rPr>
          <w:rFonts w:cstheme="minorHAnsi"/>
          <w:color w:val="000000"/>
          <w:sz w:val="24"/>
          <w:szCs w:val="24"/>
        </w:rPr>
        <w:t>B. The amount of each in the body is not very important.</w:t>
      </w:r>
    </w:p>
    <w:p w14:paraId="3E2160E6" w14:textId="77777777" w:rsidR="00BD2CAC" w:rsidRPr="00C13AE5" w:rsidRDefault="00736F9F" w:rsidP="0077381A">
      <w:pPr>
        <w:spacing w:line="240" w:lineRule="atLeast"/>
        <w:ind w:left="720"/>
        <w:jc w:val="both"/>
        <w:rPr>
          <w:rFonts w:cstheme="minorHAnsi"/>
          <w:color w:val="000000"/>
          <w:sz w:val="24"/>
          <w:szCs w:val="24"/>
        </w:rPr>
      </w:pPr>
      <w:r w:rsidRPr="00C13AE5">
        <w:rPr>
          <w:rFonts w:cstheme="minorHAnsi"/>
          <w:color w:val="000000"/>
          <w:sz w:val="24"/>
          <w:szCs w:val="24"/>
        </w:rPr>
        <w:t>C</w:t>
      </w:r>
      <w:r w:rsidR="00D75342" w:rsidRPr="00C13AE5">
        <w:rPr>
          <w:rFonts w:cstheme="minorHAnsi"/>
          <w:color w:val="000000"/>
          <w:sz w:val="24"/>
          <w:szCs w:val="24"/>
        </w:rPr>
        <w:t>.</w:t>
      </w:r>
      <w:r w:rsidR="00430895" w:rsidRPr="00C13AE5">
        <w:rPr>
          <w:rFonts w:cstheme="minorHAnsi"/>
          <w:color w:val="000000"/>
          <w:sz w:val="24"/>
          <w:szCs w:val="24"/>
        </w:rPr>
        <w:t xml:space="preserve"> </w:t>
      </w:r>
      <w:r w:rsidR="00D75342" w:rsidRPr="00C13AE5">
        <w:rPr>
          <w:rFonts w:cstheme="minorHAnsi"/>
          <w:color w:val="000000"/>
          <w:sz w:val="24"/>
          <w:szCs w:val="24"/>
        </w:rPr>
        <w:t>They can be out of balance.</w:t>
      </w:r>
      <w:r w:rsidR="00D75342" w:rsidRPr="00C13AE5">
        <w:rPr>
          <w:rFonts w:cstheme="minorHAnsi"/>
          <w:color w:val="000000"/>
          <w:sz w:val="24"/>
          <w:szCs w:val="24"/>
        </w:rPr>
        <w:tab/>
      </w:r>
      <w:r w:rsidR="00D75342" w:rsidRPr="00C13AE5">
        <w:rPr>
          <w:rFonts w:cstheme="minorHAnsi"/>
          <w:color w:val="000000"/>
          <w:sz w:val="24"/>
          <w:szCs w:val="24"/>
        </w:rPr>
        <w:tab/>
      </w:r>
      <w:r w:rsidR="00D75342" w:rsidRPr="00C13AE5">
        <w:rPr>
          <w:rFonts w:cstheme="minorHAnsi"/>
          <w:color w:val="000000"/>
          <w:sz w:val="24"/>
          <w:szCs w:val="24"/>
        </w:rPr>
        <w:tab/>
      </w:r>
      <w:r w:rsidR="00D75342" w:rsidRPr="00C13AE5">
        <w:rPr>
          <w:rFonts w:cstheme="minorHAnsi"/>
          <w:color w:val="000000"/>
          <w:sz w:val="24"/>
          <w:szCs w:val="24"/>
        </w:rPr>
        <w:tab/>
      </w:r>
    </w:p>
    <w:p w14:paraId="218F3811" w14:textId="77777777" w:rsidR="00765561" w:rsidRPr="00C13AE5" w:rsidRDefault="00D75342" w:rsidP="00F807E3">
      <w:pPr>
        <w:spacing w:line="240" w:lineRule="atLeast"/>
        <w:ind w:left="720"/>
        <w:jc w:val="both"/>
        <w:rPr>
          <w:rFonts w:cstheme="minorHAnsi"/>
          <w:color w:val="000000"/>
          <w:sz w:val="24"/>
          <w:szCs w:val="24"/>
        </w:rPr>
      </w:pPr>
      <w:r w:rsidRPr="00C13AE5">
        <w:rPr>
          <w:rFonts w:cstheme="minorHAnsi"/>
          <w:color w:val="000000"/>
          <w:sz w:val="24"/>
          <w:szCs w:val="24"/>
        </w:rPr>
        <w:t xml:space="preserve">D. Different </w:t>
      </w:r>
      <w:r w:rsidR="00F807E3">
        <w:rPr>
          <w:rFonts w:cstheme="minorHAnsi"/>
          <w:color w:val="000000"/>
          <w:sz w:val="24"/>
          <w:szCs w:val="24"/>
        </w:rPr>
        <w:t>people have different elements.</w:t>
      </w:r>
    </w:p>
    <w:p w14:paraId="0E6695DB" w14:textId="77777777" w:rsidR="00D75342" w:rsidRPr="00C13AE5" w:rsidRDefault="00D75342" w:rsidP="0077381A">
      <w:pPr>
        <w:spacing w:line="240" w:lineRule="atLeast"/>
        <w:jc w:val="both"/>
        <w:rPr>
          <w:rFonts w:cstheme="minorHAnsi"/>
          <w:b/>
          <w:color w:val="000000"/>
          <w:sz w:val="24"/>
          <w:szCs w:val="24"/>
        </w:rPr>
      </w:pPr>
      <w:r w:rsidRPr="00C13AE5">
        <w:rPr>
          <w:rFonts w:cstheme="minorHAnsi"/>
          <w:b/>
          <w:color w:val="000000"/>
          <w:sz w:val="24"/>
          <w:szCs w:val="24"/>
        </w:rPr>
        <w:t>32. According to the professor, what are yin and yang?</w:t>
      </w:r>
    </w:p>
    <w:p w14:paraId="108FB672" w14:textId="77777777" w:rsidR="00D75342" w:rsidRPr="00C13AE5" w:rsidRDefault="00736F9F" w:rsidP="0077381A">
      <w:pPr>
        <w:spacing w:line="240" w:lineRule="atLeast"/>
        <w:ind w:left="720"/>
        <w:jc w:val="both"/>
        <w:rPr>
          <w:rFonts w:cstheme="minorHAnsi"/>
          <w:color w:val="000000"/>
          <w:sz w:val="24"/>
          <w:szCs w:val="24"/>
        </w:rPr>
      </w:pPr>
      <w:r w:rsidRPr="00C13AE5">
        <w:rPr>
          <w:rFonts w:cstheme="minorHAnsi"/>
          <w:color w:val="000000"/>
          <w:sz w:val="24"/>
          <w:szCs w:val="24"/>
        </w:rPr>
        <w:t>A</w:t>
      </w:r>
      <w:r w:rsidR="00D75342" w:rsidRPr="00C13AE5">
        <w:rPr>
          <w:rFonts w:cstheme="minorHAnsi"/>
          <w:color w:val="000000"/>
          <w:sz w:val="24"/>
          <w:szCs w:val="24"/>
        </w:rPr>
        <w:t>.</w:t>
      </w:r>
      <w:r w:rsidR="00430895" w:rsidRPr="00C13AE5">
        <w:rPr>
          <w:rFonts w:cstheme="minorHAnsi"/>
          <w:color w:val="000000"/>
          <w:sz w:val="24"/>
          <w:szCs w:val="24"/>
        </w:rPr>
        <w:t xml:space="preserve"> </w:t>
      </w:r>
      <w:r w:rsidR="00D75342" w:rsidRPr="00C13AE5">
        <w:rPr>
          <w:rFonts w:cstheme="minorHAnsi"/>
          <w:color w:val="000000"/>
          <w:sz w:val="24"/>
          <w:szCs w:val="24"/>
        </w:rPr>
        <w:t>They are opposite forces.</w:t>
      </w:r>
      <w:r w:rsidR="00D75342" w:rsidRPr="00C13AE5">
        <w:rPr>
          <w:rFonts w:cstheme="minorHAnsi"/>
          <w:color w:val="000000"/>
          <w:sz w:val="24"/>
          <w:szCs w:val="24"/>
        </w:rPr>
        <w:tab/>
      </w:r>
      <w:r w:rsidR="00D75342" w:rsidRPr="00C13AE5">
        <w:rPr>
          <w:rFonts w:cstheme="minorHAnsi"/>
          <w:color w:val="000000"/>
          <w:sz w:val="24"/>
          <w:szCs w:val="24"/>
        </w:rPr>
        <w:tab/>
      </w:r>
      <w:r w:rsidR="00D75342" w:rsidRPr="00C13AE5">
        <w:rPr>
          <w:rFonts w:cstheme="minorHAnsi"/>
          <w:color w:val="000000"/>
          <w:sz w:val="24"/>
          <w:szCs w:val="24"/>
        </w:rPr>
        <w:tab/>
        <w:t>B. They are what make a person healthy.</w:t>
      </w:r>
    </w:p>
    <w:p w14:paraId="7456FC9E" w14:textId="77777777" w:rsidR="00765561" w:rsidRPr="00C13AE5" w:rsidRDefault="00D75342" w:rsidP="00F807E3">
      <w:pPr>
        <w:spacing w:line="240" w:lineRule="atLeast"/>
        <w:ind w:left="720"/>
        <w:jc w:val="both"/>
        <w:rPr>
          <w:rFonts w:cstheme="minorHAnsi"/>
          <w:color w:val="000000"/>
          <w:sz w:val="24"/>
          <w:szCs w:val="24"/>
        </w:rPr>
      </w:pPr>
      <w:r w:rsidRPr="00C13AE5">
        <w:rPr>
          <w:rFonts w:cstheme="minorHAnsi"/>
          <w:color w:val="000000"/>
          <w:sz w:val="24"/>
          <w:szCs w:val="24"/>
        </w:rPr>
        <w:lastRenderedPageBreak/>
        <w:t>C. They are four different elements.</w:t>
      </w:r>
      <w:r w:rsidRPr="00C13AE5">
        <w:rPr>
          <w:rFonts w:cstheme="minorHAnsi"/>
          <w:color w:val="000000"/>
          <w:sz w:val="24"/>
          <w:szCs w:val="24"/>
        </w:rPr>
        <w:tab/>
      </w:r>
      <w:r w:rsidRPr="00C13AE5">
        <w:rPr>
          <w:rFonts w:cstheme="minorHAnsi"/>
          <w:color w:val="000000"/>
          <w:sz w:val="24"/>
          <w:szCs w:val="24"/>
        </w:rPr>
        <w:tab/>
        <w:t>D. T</w:t>
      </w:r>
      <w:r w:rsidR="00F807E3">
        <w:rPr>
          <w:rFonts w:cstheme="minorHAnsi"/>
          <w:color w:val="000000"/>
          <w:sz w:val="24"/>
          <w:szCs w:val="24"/>
        </w:rPr>
        <w:t>hey are the land and the ocean.</w:t>
      </w:r>
    </w:p>
    <w:p w14:paraId="482624FF" w14:textId="77777777" w:rsidR="00D75342" w:rsidRPr="00C13AE5" w:rsidRDefault="00D75342" w:rsidP="0077381A">
      <w:pPr>
        <w:spacing w:line="240" w:lineRule="atLeast"/>
        <w:jc w:val="both"/>
        <w:rPr>
          <w:rFonts w:cstheme="minorHAnsi"/>
          <w:b/>
          <w:color w:val="000000"/>
          <w:sz w:val="24"/>
          <w:szCs w:val="24"/>
        </w:rPr>
      </w:pPr>
      <w:r w:rsidRPr="00C13AE5">
        <w:rPr>
          <w:rFonts w:cstheme="minorHAnsi"/>
          <w:b/>
          <w:color w:val="000000"/>
          <w:sz w:val="24"/>
          <w:szCs w:val="24"/>
        </w:rPr>
        <w:t>33. What does the professor say about yin and yang?</w:t>
      </w:r>
    </w:p>
    <w:p w14:paraId="7A661E2E" w14:textId="77777777" w:rsidR="00D75342" w:rsidRPr="00C13AE5" w:rsidRDefault="00D75342" w:rsidP="0077381A">
      <w:pPr>
        <w:spacing w:line="240" w:lineRule="atLeast"/>
        <w:ind w:left="720"/>
        <w:jc w:val="both"/>
        <w:rPr>
          <w:rFonts w:cstheme="minorHAnsi"/>
          <w:color w:val="000000"/>
          <w:sz w:val="24"/>
          <w:szCs w:val="24"/>
        </w:rPr>
      </w:pPr>
      <w:r w:rsidRPr="00C13AE5">
        <w:rPr>
          <w:rFonts w:cstheme="minorHAnsi"/>
          <w:color w:val="000000"/>
          <w:sz w:val="24"/>
          <w:szCs w:val="24"/>
        </w:rPr>
        <w:t>A. They are always in b</w:t>
      </w:r>
      <w:r w:rsidR="00736F9F" w:rsidRPr="00C13AE5">
        <w:rPr>
          <w:rFonts w:cstheme="minorHAnsi"/>
          <w:color w:val="000000"/>
          <w:sz w:val="24"/>
          <w:szCs w:val="24"/>
        </w:rPr>
        <w:t>alance.</w:t>
      </w:r>
      <w:r w:rsidR="00736F9F" w:rsidRPr="00C13AE5">
        <w:rPr>
          <w:rFonts w:cstheme="minorHAnsi"/>
          <w:color w:val="000000"/>
          <w:sz w:val="24"/>
          <w:szCs w:val="24"/>
        </w:rPr>
        <w:tab/>
      </w:r>
      <w:r w:rsidR="00736F9F" w:rsidRPr="00C13AE5">
        <w:rPr>
          <w:rFonts w:cstheme="minorHAnsi"/>
          <w:color w:val="000000"/>
          <w:sz w:val="24"/>
          <w:szCs w:val="24"/>
        </w:rPr>
        <w:tab/>
      </w:r>
      <w:r w:rsidR="00736F9F" w:rsidRPr="00C13AE5">
        <w:rPr>
          <w:rFonts w:cstheme="minorHAnsi"/>
          <w:color w:val="000000"/>
          <w:sz w:val="24"/>
          <w:szCs w:val="24"/>
        </w:rPr>
        <w:tab/>
        <w:t>B</w:t>
      </w:r>
      <w:r w:rsidRPr="00C13AE5">
        <w:rPr>
          <w:rFonts w:cstheme="minorHAnsi"/>
          <w:color w:val="000000"/>
          <w:sz w:val="24"/>
          <w:szCs w:val="24"/>
        </w:rPr>
        <w:t>.</w:t>
      </w:r>
      <w:r w:rsidR="00430895" w:rsidRPr="00C13AE5">
        <w:rPr>
          <w:rFonts w:cstheme="minorHAnsi"/>
          <w:color w:val="000000"/>
          <w:sz w:val="24"/>
          <w:szCs w:val="24"/>
        </w:rPr>
        <w:t xml:space="preserve"> </w:t>
      </w:r>
      <w:r w:rsidRPr="00C13AE5">
        <w:rPr>
          <w:rFonts w:cstheme="minorHAnsi"/>
          <w:color w:val="000000"/>
          <w:sz w:val="24"/>
          <w:szCs w:val="24"/>
        </w:rPr>
        <w:t>They are always changing.</w:t>
      </w:r>
    </w:p>
    <w:p w14:paraId="3AA0B8DB" w14:textId="77777777" w:rsidR="00765561" w:rsidRPr="00C13AE5" w:rsidRDefault="00D75342" w:rsidP="00F807E3">
      <w:pPr>
        <w:spacing w:line="240" w:lineRule="atLeast"/>
        <w:ind w:left="720"/>
        <w:jc w:val="both"/>
        <w:rPr>
          <w:rFonts w:cstheme="minorHAnsi"/>
          <w:color w:val="000000"/>
          <w:sz w:val="24"/>
          <w:szCs w:val="24"/>
        </w:rPr>
      </w:pPr>
      <w:r w:rsidRPr="00C13AE5">
        <w:rPr>
          <w:rFonts w:cstheme="minorHAnsi"/>
          <w:color w:val="000000"/>
          <w:sz w:val="24"/>
          <w:szCs w:val="24"/>
        </w:rPr>
        <w:t>C. They don’t need to be in balance.</w:t>
      </w:r>
      <w:r w:rsidRPr="00C13AE5">
        <w:rPr>
          <w:rFonts w:cstheme="minorHAnsi"/>
          <w:color w:val="000000"/>
          <w:sz w:val="24"/>
          <w:szCs w:val="24"/>
        </w:rPr>
        <w:tab/>
      </w:r>
      <w:r w:rsidRPr="00C13AE5">
        <w:rPr>
          <w:rFonts w:cstheme="minorHAnsi"/>
          <w:color w:val="000000"/>
          <w:sz w:val="24"/>
          <w:szCs w:val="24"/>
        </w:rPr>
        <w:tab/>
        <w:t>D. They compare</w:t>
      </w:r>
      <w:r w:rsidRPr="00C13AE5">
        <w:rPr>
          <w:rFonts w:cstheme="minorHAnsi"/>
          <w:sz w:val="24"/>
          <w:szCs w:val="24"/>
        </w:rPr>
        <w:t xml:space="preserve"> with each </w:t>
      </w:r>
      <w:r w:rsidR="00F807E3">
        <w:rPr>
          <w:rFonts w:cstheme="minorHAnsi"/>
          <w:color w:val="000000"/>
          <w:sz w:val="24"/>
          <w:szCs w:val="24"/>
        </w:rPr>
        <w:t>other.</w:t>
      </w:r>
    </w:p>
    <w:p w14:paraId="42E083FF" w14:textId="77777777" w:rsidR="00D75342" w:rsidRPr="00C13AE5" w:rsidRDefault="00430895" w:rsidP="0077381A">
      <w:pPr>
        <w:spacing w:line="240" w:lineRule="atLeast"/>
        <w:jc w:val="both"/>
        <w:rPr>
          <w:rFonts w:cstheme="minorHAnsi"/>
          <w:b/>
          <w:color w:val="000000"/>
          <w:sz w:val="24"/>
          <w:szCs w:val="24"/>
        </w:rPr>
      </w:pPr>
      <w:r w:rsidRPr="00C13AE5">
        <w:rPr>
          <w:rFonts w:cstheme="minorHAnsi"/>
          <w:b/>
          <w:color w:val="000000"/>
          <w:sz w:val="24"/>
          <w:szCs w:val="24"/>
        </w:rPr>
        <w:t>34. According to the Chinese</w:t>
      </w:r>
      <w:r w:rsidR="00D75342" w:rsidRPr="00C13AE5">
        <w:rPr>
          <w:rFonts w:cstheme="minorHAnsi"/>
          <w:b/>
          <w:color w:val="000000"/>
          <w:sz w:val="24"/>
          <w:szCs w:val="24"/>
        </w:rPr>
        <w:t>, five elements of Yin and Yang are studied for the work of</w:t>
      </w:r>
    </w:p>
    <w:p w14:paraId="3A34B0B1" w14:textId="77777777" w:rsidR="00765561" w:rsidRPr="00C13AE5" w:rsidRDefault="00736F9F" w:rsidP="00F807E3">
      <w:pPr>
        <w:spacing w:line="240" w:lineRule="atLeast"/>
        <w:ind w:left="720"/>
        <w:jc w:val="both"/>
        <w:rPr>
          <w:rFonts w:cstheme="minorHAnsi"/>
          <w:color w:val="000000"/>
          <w:sz w:val="24"/>
          <w:szCs w:val="24"/>
        </w:rPr>
      </w:pPr>
      <w:r w:rsidRPr="00C13AE5">
        <w:rPr>
          <w:rFonts w:cstheme="minorHAnsi"/>
          <w:color w:val="000000"/>
          <w:sz w:val="24"/>
          <w:szCs w:val="24"/>
        </w:rPr>
        <w:t xml:space="preserve">A. the body and spirit </w:t>
      </w:r>
      <w:r w:rsidRPr="00C13AE5">
        <w:rPr>
          <w:rFonts w:cstheme="minorHAnsi"/>
          <w:color w:val="000000"/>
          <w:sz w:val="24"/>
          <w:szCs w:val="24"/>
        </w:rPr>
        <w:tab/>
      </w:r>
      <w:r w:rsidRPr="00C13AE5">
        <w:rPr>
          <w:rFonts w:cstheme="minorHAnsi"/>
          <w:color w:val="000000"/>
          <w:sz w:val="24"/>
          <w:szCs w:val="24"/>
        </w:rPr>
        <w:tab/>
        <w:t>B</w:t>
      </w:r>
      <w:r w:rsidR="00D75342" w:rsidRPr="00C13AE5">
        <w:rPr>
          <w:rFonts w:cstheme="minorHAnsi"/>
          <w:color w:val="000000"/>
          <w:sz w:val="24"/>
          <w:szCs w:val="24"/>
        </w:rPr>
        <w:t>.</w:t>
      </w:r>
      <w:r w:rsidR="00430895" w:rsidRPr="00C13AE5">
        <w:rPr>
          <w:rFonts w:cstheme="minorHAnsi"/>
          <w:color w:val="000000"/>
          <w:sz w:val="24"/>
          <w:szCs w:val="24"/>
        </w:rPr>
        <w:t xml:space="preserve"> </w:t>
      </w:r>
      <w:r w:rsidR="00D75342" w:rsidRPr="00C13AE5">
        <w:rPr>
          <w:rFonts w:cstheme="minorHAnsi"/>
          <w:color w:val="000000"/>
          <w:sz w:val="24"/>
          <w:szCs w:val="24"/>
        </w:rPr>
        <w:t>body, mind and spiri</w:t>
      </w:r>
      <w:r w:rsidR="00F807E3">
        <w:rPr>
          <w:rFonts w:cstheme="minorHAnsi"/>
          <w:color w:val="000000"/>
          <w:sz w:val="24"/>
          <w:szCs w:val="24"/>
        </w:rPr>
        <w:t xml:space="preserve">t work </w:t>
      </w:r>
      <w:r w:rsidR="00F807E3">
        <w:rPr>
          <w:rFonts w:cstheme="minorHAnsi"/>
          <w:color w:val="000000"/>
          <w:sz w:val="24"/>
          <w:szCs w:val="24"/>
        </w:rPr>
        <w:tab/>
      </w:r>
      <w:r w:rsidR="00F807E3">
        <w:rPr>
          <w:rFonts w:cstheme="minorHAnsi"/>
          <w:color w:val="000000"/>
          <w:sz w:val="24"/>
          <w:szCs w:val="24"/>
        </w:rPr>
        <w:tab/>
        <w:t>C. balance and harmony</w:t>
      </w:r>
    </w:p>
    <w:p w14:paraId="126B5517" w14:textId="77777777" w:rsidR="00D75342" w:rsidRPr="00C13AE5" w:rsidRDefault="00430895" w:rsidP="0077381A">
      <w:pPr>
        <w:spacing w:line="240" w:lineRule="atLeast"/>
        <w:jc w:val="both"/>
        <w:rPr>
          <w:rFonts w:cstheme="minorHAnsi"/>
          <w:b/>
          <w:color w:val="000000"/>
          <w:sz w:val="24"/>
          <w:szCs w:val="24"/>
        </w:rPr>
      </w:pPr>
      <w:r w:rsidRPr="00C13AE5">
        <w:rPr>
          <w:rFonts w:cstheme="minorHAnsi"/>
          <w:b/>
          <w:color w:val="000000"/>
          <w:sz w:val="24"/>
          <w:szCs w:val="24"/>
        </w:rPr>
        <w:t>35.</w:t>
      </w:r>
      <w:r w:rsidR="00354A2F" w:rsidRPr="00C13AE5">
        <w:rPr>
          <w:rFonts w:cstheme="minorHAnsi"/>
          <w:b/>
          <w:color w:val="000000"/>
          <w:sz w:val="24"/>
          <w:szCs w:val="24"/>
        </w:rPr>
        <w:t xml:space="preserve"> </w:t>
      </w:r>
      <w:r w:rsidR="00D75342" w:rsidRPr="00C13AE5">
        <w:rPr>
          <w:rFonts w:cstheme="minorHAnsi"/>
          <w:b/>
          <w:color w:val="000000"/>
          <w:sz w:val="24"/>
          <w:szCs w:val="24"/>
        </w:rPr>
        <w:t>Why does the professor says “Yin and Yang should be considered as opposite forces like, uhh, like land</w:t>
      </w:r>
      <w:r w:rsidR="00D75342" w:rsidRPr="00C13AE5">
        <w:rPr>
          <w:rFonts w:cstheme="minorHAnsi"/>
          <w:color w:val="000000"/>
          <w:sz w:val="24"/>
          <w:szCs w:val="24"/>
        </w:rPr>
        <w:t xml:space="preserve"> </w:t>
      </w:r>
      <w:r w:rsidR="00D75342" w:rsidRPr="00C13AE5">
        <w:rPr>
          <w:rFonts w:cstheme="minorHAnsi"/>
          <w:b/>
          <w:color w:val="000000"/>
          <w:sz w:val="24"/>
          <w:szCs w:val="24"/>
        </w:rPr>
        <w:t>and ocean, for example”?</w:t>
      </w:r>
    </w:p>
    <w:p w14:paraId="3AABFE37" w14:textId="77777777" w:rsidR="00E7587F" w:rsidRPr="00C13AE5" w:rsidRDefault="00D75342" w:rsidP="0077381A">
      <w:pPr>
        <w:spacing w:line="240" w:lineRule="atLeast"/>
        <w:ind w:left="720"/>
        <w:jc w:val="both"/>
        <w:rPr>
          <w:rFonts w:cstheme="minorHAnsi"/>
          <w:color w:val="000000"/>
          <w:sz w:val="24"/>
          <w:szCs w:val="24"/>
        </w:rPr>
      </w:pPr>
      <w:r w:rsidRPr="00C13AE5">
        <w:rPr>
          <w:rFonts w:cstheme="minorHAnsi"/>
          <w:color w:val="000000"/>
          <w:sz w:val="24"/>
          <w:szCs w:val="24"/>
        </w:rPr>
        <w:t>A. To correc</w:t>
      </w:r>
      <w:r w:rsidR="00736F9F" w:rsidRPr="00C13AE5">
        <w:rPr>
          <w:rFonts w:cstheme="minorHAnsi"/>
          <w:color w:val="000000"/>
          <w:sz w:val="24"/>
          <w:szCs w:val="24"/>
        </w:rPr>
        <w:t>t something she said earlier</w:t>
      </w:r>
      <w:r w:rsidR="00736F9F" w:rsidRPr="00C13AE5">
        <w:rPr>
          <w:rFonts w:cstheme="minorHAnsi"/>
          <w:color w:val="000000"/>
          <w:sz w:val="24"/>
          <w:szCs w:val="24"/>
        </w:rPr>
        <w:tab/>
      </w:r>
      <w:r w:rsidR="00736F9F" w:rsidRPr="00C13AE5">
        <w:rPr>
          <w:rFonts w:cstheme="minorHAnsi"/>
          <w:color w:val="000000"/>
          <w:sz w:val="24"/>
          <w:szCs w:val="24"/>
        </w:rPr>
        <w:tab/>
      </w:r>
      <w:r w:rsidR="00736F9F" w:rsidRPr="00C13AE5">
        <w:rPr>
          <w:rFonts w:cstheme="minorHAnsi"/>
          <w:color w:val="000000"/>
          <w:sz w:val="24"/>
          <w:szCs w:val="24"/>
        </w:rPr>
        <w:tab/>
      </w:r>
    </w:p>
    <w:p w14:paraId="734459EC" w14:textId="77777777" w:rsidR="00D75342" w:rsidRPr="00C13AE5" w:rsidRDefault="00736F9F" w:rsidP="0077381A">
      <w:pPr>
        <w:spacing w:line="240" w:lineRule="atLeast"/>
        <w:ind w:left="720"/>
        <w:jc w:val="both"/>
        <w:rPr>
          <w:rFonts w:cstheme="minorHAnsi"/>
          <w:color w:val="000000"/>
          <w:sz w:val="24"/>
          <w:szCs w:val="24"/>
        </w:rPr>
      </w:pPr>
      <w:r w:rsidRPr="00C13AE5">
        <w:rPr>
          <w:rFonts w:cstheme="minorHAnsi"/>
          <w:color w:val="000000"/>
          <w:sz w:val="24"/>
          <w:szCs w:val="24"/>
        </w:rPr>
        <w:t>B</w:t>
      </w:r>
      <w:r w:rsidR="00D75342" w:rsidRPr="00C13AE5">
        <w:rPr>
          <w:rFonts w:cstheme="minorHAnsi"/>
          <w:color w:val="000000"/>
          <w:sz w:val="24"/>
          <w:szCs w:val="24"/>
        </w:rPr>
        <w:t>.</w:t>
      </w:r>
      <w:r w:rsidR="00430895" w:rsidRPr="00C13AE5">
        <w:rPr>
          <w:rFonts w:cstheme="minorHAnsi"/>
          <w:color w:val="000000"/>
          <w:sz w:val="24"/>
          <w:szCs w:val="24"/>
        </w:rPr>
        <w:t xml:space="preserve"> </w:t>
      </w:r>
      <w:r w:rsidR="00D75342" w:rsidRPr="00C13AE5">
        <w:rPr>
          <w:rFonts w:cstheme="minorHAnsi"/>
          <w:color w:val="000000"/>
          <w:sz w:val="24"/>
          <w:szCs w:val="24"/>
        </w:rPr>
        <w:t>To explain a term she just introduced</w:t>
      </w:r>
    </w:p>
    <w:p w14:paraId="203A99B0" w14:textId="77777777" w:rsidR="00E7587F" w:rsidRPr="00C13AE5" w:rsidRDefault="00D75342" w:rsidP="0077381A">
      <w:pPr>
        <w:spacing w:line="240" w:lineRule="atLeast"/>
        <w:ind w:left="720"/>
        <w:jc w:val="both"/>
        <w:rPr>
          <w:rFonts w:cstheme="minorHAnsi"/>
          <w:color w:val="000000"/>
          <w:sz w:val="24"/>
          <w:szCs w:val="24"/>
        </w:rPr>
      </w:pPr>
      <w:r w:rsidRPr="00C13AE5">
        <w:rPr>
          <w:rFonts w:cstheme="minorHAnsi"/>
          <w:color w:val="000000"/>
          <w:sz w:val="24"/>
          <w:szCs w:val="24"/>
        </w:rPr>
        <w:t>C. To explain what is wrong with a particular theory</w:t>
      </w:r>
      <w:r w:rsidRPr="00C13AE5">
        <w:rPr>
          <w:rFonts w:cstheme="minorHAnsi"/>
          <w:color w:val="000000"/>
          <w:sz w:val="24"/>
          <w:szCs w:val="24"/>
        </w:rPr>
        <w:tab/>
      </w:r>
    </w:p>
    <w:p w14:paraId="0326BE99" w14:textId="77777777" w:rsidR="00D75342" w:rsidRPr="00C13AE5" w:rsidRDefault="00D75342" w:rsidP="0077381A">
      <w:pPr>
        <w:spacing w:line="240" w:lineRule="atLeast"/>
        <w:ind w:left="720"/>
        <w:jc w:val="both"/>
        <w:rPr>
          <w:rFonts w:cstheme="minorHAnsi"/>
          <w:color w:val="000000"/>
          <w:sz w:val="24"/>
          <w:szCs w:val="24"/>
        </w:rPr>
      </w:pPr>
      <w:r w:rsidRPr="00C13AE5">
        <w:rPr>
          <w:rFonts w:cstheme="minorHAnsi"/>
          <w:color w:val="000000"/>
          <w:sz w:val="24"/>
          <w:szCs w:val="24"/>
        </w:rPr>
        <w:t>D. To remind the students of something discussed earlier</w:t>
      </w:r>
    </w:p>
    <w:p w14:paraId="006A95E7" w14:textId="77777777" w:rsidR="001B6CC6" w:rsidRPr="00C13AE5" w:rsidRDefault="001B6CC6" w:rsidP="0077381A">
      <w:pPr>
        <w:spacing w:line="240" w:lineRule="atLeast"/>
        <w:jc w:val="both"/>
        <w:rPr>
          <w:rFonts w:cstheme="minorHAnsi"/>
          <w:sz w:val="24"/>
          <w:szCs w:val="24"/>
        </w:rPr>
      </w:pPr>
    </w:p>
    <w:p w14:paraId="140579BE" w14:textId="77777777" w:rsidR="00D75342" w:rsidRPr="00C13AE5" w:rsidRDefault="00D75342" w:rsidP="0077381A">
      <w:pPr>
        <w:spacing w:line="240" w:lineRule="atLeast"/>
        <w:rPr>
          <w:rFonts w:cstheme="minorHAnsi"/>
          <w:sz w:val="24"/>
          <w:szCs w:val="24"/>
        </w:rPr>
      </w:pPr>
      <w:r w:rsidRPr="00C13AE5">
        <w:rPr>
          <w:rFonts w:cstheme="minorHAnsi"/>
          <w:sz w:val="24"/>
          <w:szCs w:val="24"/>
        </w:rPr>
        <w:br w:type="page"/>
      </w:r>
    </w:p>
    <w:p w14:paraId="311C28B0" w14:textId="77777777" w:rsidR="001B6CC6" w:rsidRPr="00C13AE5" w:rsidRDefault="001B6CC6" w:rsidP="0077381A">
      <w:pPr>
        <w:spacing w:line="240" w:lineRule="atLeast"/>
        <w:jc w:val="both"/>
        <w:rPr>
          <w:rFonts w:cstheme="minorHAnsi"/>
          <w:b/>
          <w:sz w:val="24"/>
          <w:szCs w:val="24"/>
        </w:rPr>
      </w:pPr>
      <w:r w:rsidRPr="00C13AE5">
        <w:rPr>
          <w:rFonts w:cstheme="minorHAnsi"/>
          <w:b/>
          <w:sz w:val="24"/>
          <w:szCs w:val="24"/>
        </w:rPr>
        <w:lastRenderedPageBreak/>
        <w:t>B: READING</w:t>
      </w:r>
    </w:p>
    <w:p w14:paraId="2051B745" w14:textId="77777777" w:rsidR="001B6CC6" w:rsidRPr="00C13AE5" w:rsidRDefault="001B6CC6" w:rsidP="0077381A">
      <w:pPr>
        <w:spacing w:line="240" w:lineRule="atLeast"/>
        <w:jc w:val="center"/>
        <w:rPr>
          <w:rFonts w:cstheme="minorHAnsi"/>
          <w:b/>
          <w:sz w:val="24"/>
          <w:szCs w:val="24"/>
        </w:rPr>
      </w:pPr>
      <w:r w:rsidRPr="00C13AE5">
        <w:rPr>
          <w:rFonts w:cstheme="minorHAnsi"/>
          <w:b/>
          <w:sz w:val="24"/>
          <w:szCs w:val="24"/>
        </w:rPr>
        <w:t>Time permitted: 60 minutes</w:t>
      </w:r>
    </w:p>
    <w:p w14:paraId="79F09B1E" w14:textId="77777777" w:rsidR="001B6CC6" w:rsidRPr="00C13AE5" w:rsidRDefault="001B6CC6" w:rsidP="0077381A">
      <w:pPr>
        <w:spacing w:line="240" w:lineRule="atLeast"/>
        <w:jc w:val="center"/>
        <w:rPr>
          <w:rFonts w:cstheme="minorHAnsi"/>
          <w:b/>
          <w:sz w:val="24"/>
          <w:szCs w:val="24"/>
        </w:rPr>
      </w:pPr>
      <w:r w:rsidRPr="00C13AE5">
        <w:rPr>
          <w:rFonts w:cstheme="minorHAnsi"/>
          <w:b/>
          <w:sz w:val="24"/>
          <w:szCs w:val="24"/>
        </w:rPr>
        <w:t>Number of questions: 40</w:t>
      </w:r>
    </w:p>
    <w:p w14:paraId="1E7BD1ED" w14:textId="77777777" w:rsidR="001B6CC6" w:rsidRPr="00C13AE5" w:rsidRDefault="001B6CC6" w:rsidP="0077381A">
      <w:pPr>
        <w:spacing w:line="240" w:lineRule="atLeast"/>
        <w:jc w:val="center"/>
        <w:rPr>
          <w:rFonts w:cstheme="minorHAnsi"/>
          <w:b/>
          <w:sz w:val="24"/>
          <w:szCs w:val="24"/>
        </w:rPr>
      </w:pPr>
      <w:r w:rsidRPr="00C13AE5">
        <w:rPr>
          <w:rFonts w:cstheme="minorHAnsi"/>
          <w:b/>
          <w:sz w:val="24"/>
          <w:szCs w:val="24"/>
        </w:rPr>
        <w:t>_________________________________________________________________________</w:t>
      </w:r>
    </w:p>
    <w:p w14:paraId="0F3126AD" w14:textId="77777777" w:rsidR="001B6CC6" w:rsidRPr="00C13AE5" w:rsidRDefault="001B6CC6" w:rsidP="0077381A">
      <w:pPr>
        <w:spacing w:line="240" w:lineRule="atLeast"/>
        <w:jc w:val="both"/>
        <w:rPr>
          <w:rFonts w:cstheme="minorHAnsi"/>
          <w:i/>
          <w:sz w:val="24"/>
          <w:szCs w:val="24"/>
        </w:rPr>
      </w:pPr>
      <w:r w:rsidRPr="00C13AE5">
        <w:rPr>
          <w:rFonts w:cstheme="minorHAnsi"/>
          <w:b/>
          <w:sz w:val="24"/>
          <w:szCs w:val="24"/>
        </w:rPr>
        <w:t>Directions:</w:t>
      </w:r>
      <w:r w:rsidRPr="00C13AE5">
        <w:rPr>
          <w:rFonts w:cstheme="minorHAnsi"/>
          <w:sz w:val="24"/>
          <w:szCs w:val="24"/>
        </w:rPr>
        <w:t xml:space="preserve"> </w:t>
      </w:r>
      <w:r w:rsidRPr="00C13AE5">
        <w:rPr>
          <w:rFonts w:cstheme="minorHAnsi"/>
          <w:i/>
          <w:sz w:val="24"/>
          <w:szCs w:val="24"/>
        </w:rPr>
        <w:t xml:space="preserve">In this section you will read FOUR different passages. Each one is followed by 10 questions about it. For questions 1-40, you are to choose the best answer A, B, C or, to each question. Then, on your answer sheet, find the number of the question and fill in the space that corresponds to the letter of the answer you have chosen. Answer all questions following a passage on the basis of what is stated or implied in that passage. </w:t>
      </w:r>
    </w:p>
    <w:p w14:paraId="6BA56973" w14:textId="77777777" w:rsidR="001B6CC6" w:rsidRPr="00C13AE5" w:rsidRDefault="001B6CC6" w:rsidP="0077381A">
      <w:pPr>
        <w:spacing w:line="240" w:lineRule="atLeast"/>
        <w:jc w:val="both"/>
        <w:rPr>
          <w:rFonts w:cstheme="minorHAnsi"/>
          <w:i/>
          <w:sz w:val="24"/>
          <w:szCs w:val="24"/>
        </w:rPr>
      </w:pPr>
      <w:r w:rsidRPr="00C13AE5">
        <w:rPr>
          <w:rFonts w:cstheme="minorHAnsi"/>
          <w:i/>
          <w:sz w:val="24"/>
          <w:szCs w:val="24"/>
        </w:rPr>
        <w:t>You have 60 minutes to answer all the questions, including the time to transfer your answers to the answer sheet.</w:t>
      </w:r>
    </w:p>
    <w:p w14:paraId="43CB603B" w14:textId="77777777" w:rsidR="00765561" w:rsidRPr="00C13AE5" w:rsidRDefault="00765561" w:rsidP="0077381A">
      <w:pPr>
        <w:spacing w:line="240" w:lineRule="atLeast"/>
        <w:jc w:val="both"/>
        <w:rPr>
          <w:rFonts w:cstheme="minorHAnsi"/>
          <w:i/>
          <w:sz w:val="24"/>
          <w:szCs w:val="24"/>
        </w:rPr>
      </w:pPr>
    </w:p>
    <w:p w14:paraId="6C379039" w14:textId="77777777" w:rsidR="001B6CC6" w:rsidRPr="00C13AE5" w:rsidRDefault="001B6CC6" w:rsidP="0077381A">
      <w:pPr>
        <w:spacing w:line="240" w:lineRule="atLeast"/>
        <w:jc w:val="both"/>
        <w:rPr>
          <w:rFonts w:cstheme="minorHAnsi"/>
          <w:b/>
          <w:sz w:val="24"/>
          <w:szCs w:val="24"/>
          <w:lang w:val="fr-FR"/>
        </w:rPr>
      </w:pPr>
      <w:r w:rsidRPr="00C13AE5">
        <w:rPr>
          <w:rFonts w:cstheme="minorHAnsi"/>
          <w:b/>
          <w:sz w:val="24"/>
          <w:szCs w:val="24"/>
          <w:lang w:val="fr-FR"/>
        </w:rPr>
        <w:t>PASSAGE 1 – Questions 1-10</w:t>
      </w:r>
    </w:p>
    <w:p w14:paraId="2AA4BDEA" w14:textId="77777777" w:rsidR="001B6CC6" w:rsidRPr="00C13AE5" w:rsidRDefault="001B6CC6" w:rsidP="0077381A">
      <w:pPr>
        <w:spacing w:line="240" w:lineRule="atLeast"/>
        <w:ind w:firstLine="720"/>
        <w:jc w:val="both"/>
        <w:rPr>
          <w:rFonts w:cstheme="minorHAnsi"/>
          <w:color w:val="000000"/>
          <w:sz w:val="24"/>
          <w:szCs w:val="24"/>
        </w:rPr>
      </w:pPr>
      <w:r w:rsidRPr="00C13AE5">
        <w:rPr>
          <w:rFonts w:cstheme="minorHAnsi"/>
          <w:color w:val="000000"/>
          <w:sz w:val="24"/>
          <w:szCs w:val="24"/>
        </w:rPr>
        <w:t>In the last third of the nineteenth century a new housing form was quietly being developed. In 1869 the Stuyves</w:t>
      </w:r>
      <w:r w:rsidR="00430895" w:rsidRPr="00C13AE5">
        <w:rPr>
          <w:rFonts w:cstheme="minorHAnsi"/>
          <w:color w:val="000000"/>
          <w:sz w:val="24"/>
          <w:szCs w:val="24"/>
        </w:rPr>
        <w:t>ant, considered New York’</w:t>
      </w:r>
      <w:r w:rsidRPr="00C13AE5">
        <w:rPr>
          <w:rFonts w:cstheme="minorHAnsi"/>
          <w:color w:val="000000"/>
          <w:sz w:val="24"/>
          <w:szCs w:val="24"/>
        </w:rPr>
        <w:t>s first apartment house was built on East Eighteenth Street. The building was financed by the developer Rutherfurd Stuyvesant and designed by Richard Morris Hunt, the first American architect to graduate from the Ecole des Beaux Arts in Paris. Each man had lived in Paris, and each understood the economics and social potential of this Parisian housing form. But the Stuyvesant was at best a lim</w:t>
      </w:r>
      <w:r w:rsidR="00430895" w:rsidRPr="00C13AE5">
        <w:rPr>
          <w:rFonts w:cstheme="minorHAnsi"/>
          <w:color w:val="000000"/>
          <w:sz w:val="24"/>
          <w:szCs w:val="24"/>
        </w:rPr>
        <w:t>ited success. In spite of Hunt’</w:t>
      </w:r>
      <w:r w:rsidRPr="00C13AE5">
        <w:rPr>
          <w:rFonts w:cstheme="minorHAnsi"/>
          <w:color w:val="000000"/>
          <w:sz w:val="24"/>
          <w:szCs w:val="24"/>
        </w:rPr>
        <w:t xml:space="preserve">s </w:t>
      </w:r>
      <w:r w:rsidRPr="00C13AE5">
        <w:rPr>
          <w:rFonts w:cstheme="minorHAnsi"/>
          <w:b/>
          <w:color w:val="000000"/>
          <w:sz w:val="24"/>
          <w:szCs w:val="24"/>
        </w:rPr>
        <w:t>inviting</w:t>
      </w:r>
      <w:r w:rsidRPr="00C13AE5">
        <w:rPr>
          <w:rFonts w:cstheme="minorHAnsi"/>
          <w:color w:val="000000"/>
          <w:sz w:val="24"/>
          <w:szCs w:val="24"/>
        </w:rPr>
        <w:t xml:space="preserve"> fagade, the living space was awkwardly arranged. Those who could afford them were quite content to remain in the more </w:t>
      </w:r>
      <w:r w:rsidRPr="00C13AE5">
        <w:rPr>
          <w:rFonts w:cstheme="minorHAnsi"/>
          <w:b/>
          <w:color w:val="000000"/>
          <w:sz w:val="24"/>
          <w:szCs w:val="24"/>
        </w:rPr>
        <w:t>sumptuous</w:t>
      </w:r>
      <w:r w:rsidRPr="00C13AE5">
        <w:rPr>
          <w:rFonts w:cstheme="minorHAnsi"/>
          <w:color w:val="000000"/>
          <w:sz w:val="24"/>
          <w:szCs w:val="24"/>
        </w:rPr>
        <w:t>, single-family homes, leaving the Stuyvesant to young married couples and bachelors.</w:t>
      </w:r>
    </w:p>
    <w:p w14:paraId="0D16805E" w14:textId="77777777" w:rsidR="001B6CC6" w:rsidRPr="00C13AE5" w:rsidRDefault="001B6CC6" w:rsidP="0077381A">
      <w:pPr>
        <w:spacing w:line="240" w:lineRule="atLeast"/>
        <w:ind w:firstLine="720"/>
        <w:jc w:val="both"/>
        <w:rPr>
          <w:rFonts w:cstheme="minorHAnsi"/>
          <w:color w:val="000000"/>
          <w:sz w:val="24"/>
          <w:szCs w:val="24"/>
        </w:rPr>
      </w:pPr>
      <w:r w:rsidRPr="00C13AE5">
        <w:rPr>
          <w:rFonts w:cstheme="minorHAnsi"/>
          <w:color w:val="000000"/>
          <w:sz w:val="24"/>
          <w:szCs w:val="24"/>
        </w:rPr>
        <w:t>The fundamental problem with the Stuyvesant and the other early apartment buildings that qu</w:t>
      </w:r>
      <w:r w:rsidR="00430895" w:rsidRPr="00C13AE5">
        <w:rPr>
          <w:rFonts w:cstheme="minorHAnsi"/>
          <w:color w:val="000000"/>
          <w:sz w:val="24"/>
          <w:szCs w:val="24"/>
        </w:rPr>
        <w:t>ickly followed, in the 1870’s and early 1880’</w:t>
      </w:r>
      <w:r w:rsidRPr="00C13AE5">
        <w:rPr>
          <w:rFonts w:cstheme="minorHAnsi"/>
          <w:color w:val="000000"/>
          <w:sz w:val="24"/>
          <w:szCs w:val="24"/>
        </w:rPr>
        <w:t xml:space="preserve">s was that they were confined to the typical New York building lot. That lot was a rectangular area 25 feet wide by 100 feet deep - a shape perfectly suited for a row house. The lot could also accommodate a rectangular tenement, though it could not </w:t>
      </w:r>
      <w:r w:rsidRPr="00C13AE5">
        <w:rPr>
          <w:rFonts w:cstheme="minorHAnsi"/>
          <w:b/>
          <w:color w:val="000000"/>
          <w:sz w:val="24"/>
          <w:szCs w:val="24"/>
        </w:rPr>
        <w:t>yield</w:t>
      </w:r>
      <w:r w:rsidRPr="00C13AE5">
        <w:rPr>
          <w:rFonts w:cstheme="minorHAnsi"/>
          <w:color w:val="000000"/>
          <w:sz w:val="24"/>
          <w:szCs w:val="24"/>
        </w:rPr>
        <w:t xml:space="preserve"> the square, well-lighted, and logically arranged rooms that great apartment buildings require. But even with the awkward interior configurations of the early apartment buildings, the idea caught on. It met the needs of a large and growing population that wanted something better than tenements but could not afford or did not want row houses.</w:t>
      </w:r>
    </w:p>
    <w:p w14:paraId="33475F21" w14:textId="77777777" w:rsidR="001B6CC6" w:rsidRPr="00C13AE5" w:rsidRDefault="001B6CC6" w:rsidP="0077381A">
      <w:pPr>
        <w:spacing w:line="240" w:lineRule="atLeast"/>
        <w:ind w:firstLine="720"/>
        <w:jc w:val="both"/>
        <w:rPr>
          <w:rFonts w:cstheme="minorHAnsi"/>
          <w:color w:val="000000"/>
          <w:sz w:val="24"/>
          <w:szCs w:val="24"/>
        </w:rPr>
      </w:pPr>
      <w:r w:rsidRPr="00C13AE5">
        <w:rPr>
          <w:rFonts w:cstheme="minorHAnsi"/>
          <w:color w:val="000000"/>
          <w:sz w:val="24"/>
          <w:szCs w:val="24"/>
        </w:rPr>
        <w:t>So while the city’ s newly emerging social leadership commissioned their mansions, apartment houses and hotels began to sprout in multiple lots, thus breaking the initial space constraints. In the closing decades of the nineteenth century, large apartment houses began dotting the developed portions of New York City, and by the opening decades of the twentieth century, spacious buildings, such as the Dakota and the Ansonia finally transcended the tight confinement of row house building lots. From there it was only a small step to building luxury apartment houses on the newly created Park Avenue, right next to the fashionable Fifth Avenue shopping area.</w:t>
      </w:r>
    </w:p>
    <w:p w14:paraId="54194BAE" w14:textId="77777777" w:rsidR="00765561" w:rsidRPr="00C13AE5" w:rsidRDefault="00765561" w:rsidP="0077381A">
      <w:pPr>
        <w:spacing w:line="240" w:lineRule="atLeast"/>
        <w:ind w:firstLine="720"/>
        <w:jc w:val="both"/>
        <w:rPr>
          <w:rFonts w:cstheme="minorHAnsi"/>
          <w:sz w:val="24"/>
          <w:szCs w:val="24"/>
        </w:rPr>
      </w:pPr>
    </w:p>
    <w:p w14:paraId="6979321E" w14:textId="77777777" w:rsidR="001B6CC6" w:rsidRPr="00C13AE5" w:rsidRDefault="001B6CC6" w:rsidP="0077381A">
      <w:pPr>
        <w:spacing w:line="240" w:lineRule="atLeast"/>
        <w:jc w:val="both"/>
        <w:rPr>
          <w:rFonts w:cstheme="minorHAnsi"/>
          <w:color w:val="000000"/>
          <w:sz w:val="24"/>
          <w:szCs w:val="24"/>
        </w:rPr>
      </w:pPr>
      <w:r w:rsidRPr="00C13AE5">
        <w:rPr>
          <w:rFonts w:cstheme="minorHAnsi"/>
          <w:b/>
          <w:sz w:val="24"/>
          <w:szCs w:val="24"/>
        </w:rPr>
        <w:t xml:space="preserve">1. </w:t>
      </w:r>
      <w:r w:rsidRPr="00C13AE5">
        <w:rPr>
          <w:rFonts w:cstheme="minorHAnsi"/>
          <w:color w:val="000000"/>
          <w:sz w:val="24"/>
          <w:szCs w:val="24"/>
        </w:rPr>
        <w:t>The new housing form discussed in the passage refers to</w:t>
      </w:r>
      <w:r w:rsidR="008E54E6" w:rsidRPr="00C13AE5">
        <w:rPr>
          <w:rFonts w:cstheme="minorHAnsi"/>
          <w:color w:val="000000"/>
          <w:sz w:val="24"/>
          <w:szCs w:val="24"/>
        </w:rPr>
        <w:t xml:space="preserve"> ………….</w:t>
      </w:r>
    </w:p>
    <w:p w14:paraId="698495EB" w14:textId="77777777" w:rsidR="00AD3A14" w:rsidRPr="00C13AE5" w:rsidRDefault="001B6CC6" w:rsidP="0077381A">
      <w:pPr>
        <w:spacing w:line="240" w:lineRule="atLeast"/>
        <w:ind w:firstLine="720"/>
        <w:jc w:val="both"/>
        <w:rPr>
          <w:rFonts w:cstheme="minorHAnsi"/>
          <w:color w:val="000000"/>
          <w:sz w:val="24"/>
          <w:szCs w:val="24"/>
        </w:rPr>
      </w:pPr>
      <w:r w:rsidRPr="00C13AE5">
        <w:rPr>
          <w:rFonts w:cstheme="minorHAnsi"/>
          <w:color w:val="000000"/>
          <w:sz w:val="24"/>
          <w:szCs w:val="24"/>
        </w:rPr>
        <w:t>A. single-family homes</w:t>
      </w:r>
      <w:r w:rsidR="008264A0">
        <w:rPr>
          <w:rFonts w:cstheme="minorHAnsi"/>
          <w:color w:val="000000"/>
          <w:sz w:val="24"/>
          <w:szCs w:val="24"/>
        </w:rPr>
        <w:tab/>
      </w:r>
      <w:r w:rsidRPr="00C13AE5">
        <w:rPr>
          <w:rFonts w:cstheme="minorHAnsi"/>
          <w:color w:val="000000"/>
          <w:sz w:val="24"/>
          <w:szCs w:val="24"/>
        </w:rPr>
        <w:t>B. apartment buildings</w:t>
      </w:r>
      <w:r w:rsidR="00D75342" w:rsidRPr="00C13AE5">
        <w:rPr>
          <w:rFonts w:cstheme="minorHAnsi"/>
          <w:color w:val="000000"/>
          <w:sz w:val="24"/>
          <w:szCs w:val="24"/>
        </w:rPr>
        <w:tab/>
      </w:r>
      <w:r w:rsidR="00D75342" w:rsidRPr="00C13AE5">
        <w:rPr>
          <w:rFonts w:cstheme="minorHAnsi"/>
          <w:color w:val="000000"/>
          <w:sz w:val="24"/>
          <w:szCs w:val="24"/>
        </w:rPr>
        <w:tab/>
      </w:r>
    </w:p>
    <w:p w14:paraId="1E783D3A" w14:textId="77777777" w:rsidR="00765561" w:rsidRPr="00C13AE5" w:rsidRDefault="001B6CC6" w:rsidP="00F807E3">
      <w:pPr>
        <w:spacing w:line="240" w:lineRule="atLeast"/>
        <w:ind w:firstLine="720"/>
        <w:jc w:val="both"/>
        <w:rPr>
          <w:rFonts w:cstheme="minorHAnsi"/>
          <w:color w:val="000000"/>
          <w:sz w:val="24"/>
          <w:szCs w:val="24"/>
        </w:rPr>
      </w:pPr>
      <w:r w:rsidRPr="00C13AE5">
        <w:rPr>
          <w:rFonts w:cstheme="minorHAnsi"/>
          <w:color w:val="000000"/>
          <w:sz w:val="24"/>
          <w:szCs w:val="24"/>
        </w:rPr>
        <w:t>C. row houses</w:t>
      </w:r>
      <w:r w:rsidR="00D75342" w:rsidRPr="00C13AE5">
        <w:rPr>
          <w:rFonts w:cstheme="minorHAnsi"/>
          <w:color w:val="000000"/>
          <w:sz w:val="24"/>
          <w:szCs w:val="24"/>
        </w:rPr>
        <w:tab/>
      </w:r>
      <w:r w:rsidR="00D75342" w:rsidRPr="00C13AE5">
        <w:rPr>
          <w:rFonts w:cstheme="minorHAnsi"/>
          <w:color w:val="000000"/>
          <w:sz w:val="24"/>
          <w:szCs w:val="24"/>
        </w:rPr>
        <w:tab/>
      </w:r>
      <w:r w:rsidR="00AD3A14" w:rsidRPr="00C13AE5">
        <w:rPr>
          <w:rFonts w:cstheme="minorHAnsi"/>
          <w:color w:val="000000"/>
          <w:sz w:val="24"/>
          <w:szCs w:val="24"/>
        </w:rPr>
        <w:tab/>
      </w:r>
      <w:r w:rsidR="00F807E3">
        <w:rPr>
          <w:rFonts w:cstheme="minorHAnsi"/>
          <w:color w:val="000000"/>
          <w:sz w:val="24"/>
          <w:szCs w:val="24"/>
        </w:rPr>
        <w:t>D. hotels</w:t>
      </w:r>
    </w:p>
    <w:p w14:paraId="05D1A048" w14:textId="77777777" w:rsidR="001B6CC6" w:rsidRPr="00C13AE5" w:rsidRDefault="001B6CC6" w:rsidP="0077381A">
      <w:pPr>
        <w:spacing w:line="240" w:lineRule="atLeast"/>
        <w:jc w:val="both"/>
        <w:rPr>
          <w:rFonts w:cstheme="minorHAnsi"/>
          <w:color w:val="000000"/>
          <w:sz w:val="24"/>
          <w:szCs w:val="24"/>
        </w:rPr>
      </w:pPr>
      <w:r w:rsidRPr="00C13AE5">
        <w:rPr>
          <w:rFonts w:cstheme="minorHAnsi"/>
          <w:b/>
          <w:color w:val="000000"/>
          <w:sz w:val="24"/>
          <w:szCs w:val="24"/>
        </w:rPr>
        <w:t xml:space="preserve">2. </w:t>
      </w:r>
      <w:r w:rsidRPr="00C13AE5">
        <w:rPr>
          <w:rFonts w:cstheme="minorHAnsi"/>
          <w:color w:val="000000"/>
          <w:sz w:val="24"/>
          <w:szCs w:val="24"/>
        </w:rPr>
        <w:t>The word “</w:t>
      </w:r>
      <w:r w:rsidRPr="00C13AE5">
        <w:rPr>
          <w:rFonts w:cstheme="minorHAnsi"/>
          <w:b/>
          <w:color w:val="000000"/>
          <w:sz w:val="24"/>
          <w:szCs w:val="24"/>
        </w:rPr>
        <w:t>inviting</w:t>
      </w:r>
      <w:r w:rsidR="00325B1F" w:rsidRPr="00C13AE5">
        <w:rPr>
          <w:rFonts w:cstheme="minorHAnsi"/>
          <w:color w:val="000000"/>
          <w:sz w:val="24"/>
          <w:szCs w:val="24"/>
        </w:rPr>
        <w:t>” in line 6</w:t>
      </w:r>
      <w:r w:rsidRPr="00C13AE5">
        <w:rPr>
          <w:rFonts w:cstheme="minorHAnsi"/>
          <w:color w:val="000000"/>
          <w:sz w:val="24"/>
          <w:szCs w:val="24"/>
        </w:rPr>
        <w:t xml:space="preserve"> is closest in meaning to</w:t>
      </w:r>
      <w:r w:rsidR="008E54E6" w:rsidRPr="00C13AE5">
        <w:rPr>
          <w:rFonts w:cstheme="minorHAnsi"/>
          <w:color w:val="000000"/>
          <w:sz w:val="24"/>
          <w:szCs w:val="24"/>
        </w:rPr>
        <w:t xml:space="preserve"> …………..</w:t>
      </w:r>
    </w:p>
    <w:p w14:paraId="55FEA533" w14:textId="77777777" w:rsidR="00765561" w:rsidRPr="00C13AE5" w:rsidRDefault="001B6CC6" w:rsidP="00F807E3">
      <w:pPr>
        <w:spacing w:line="240" w:lineRule="atLeast"/>
        <w:ind w:firstLine="720"/>
        <w:jc w:val="both"/>
        <w:rPr>
          <w:rFonts w:cstheme="minorHAnsi"/>
          <w:color w:val="000000"/>
          <w:sz w:val="24"/>
          <w:szCs w:val="24"/>
        </w:rPr>
      </w:pPr>
      <w:r w:rsidRPr="00C13AE5">
        <w:rPr>
          <w:rFonts w:cstheme="minorHAnsi"/>
          <w:color w:val="000000"/>
          <w:sz w:val="24"/>
          <w:szCs w:val="24"/>
        </w:rPr>
        <w:t>A. open</w:t>
      </w:r>
      <w:r w:rsidR="00D75342" w:rsidRPr="00C13AE5">
        <w:rPr>
          <w:rFonts w:cstheme="minorHAnsi"/>
          <w:color w:val="000000"/>
          <w:sz w:val="24"/>
          <w:szCs w:val="24"/>
        </w:rPr>
        <w:tab/>
      </w:r>
      <w:r w:rsidR="00D75342" w:rsidRPr="00C13AE5">
        <w:rPr>
          <w:rFonts w:cstheme="minorHAnsi"/>
          <w:color w:val="000000"/>
          <w:sz w:val="24"/>
          <w:szCs w:val="24"/>
        </w:rPr>
        <w:tab/>
      </w:r>
      <w:r w:rsidRPr="00C13AE5">
        <w:rPr>
          <w:rFonts w:cstheme="minorHAnsi"/>
          <w:color w:val="000000"/>
          <w:sz w:val="24"/>
          <w:szCs w:val="24"/>
        </w:rPr>
        <w:t>B. encouraging</w:t>
      </w:r>
      <w:r w:rsidR="00D75342" w:rsidRPr="00C13AE5">
        <w:rPr>
          <w:rFonts w:cstheme="minorHAnsi"/>
          <w:color w:val="000000"/>
          <w:sz w:val="24"/>
          <w:szCs w:val="24"/>
        </w:rPr>
        <w:tab/>
      </w:r>
      <w:r w:rsidR="00D75342" w:rsidRPr="00C13AE5">
        <w:rPr>
          <w:rFonts w:cstheme="minorHAnsi"/>
          <w:color w:val="000000"/>
          <w:sz w:val="24"/>
          <w:szCs w:val="24"/>
        </w:rPr>
        <w:tab/>
      </w:r>
      <w:r w:rsidRPr="00C13AE5">
        <w:rPr>
          <w:rFonts w:cstheme="minorHAnsi"/>
          <w:color w:val="000000"/>
          <w:sz w:val="24"/>
          <w:szCs w:val="24"/>
        </w:rPr>
        <w:t>C. attractive</w:t>
      </w:r>
      <w:r w:rsidR="00D75342" w:rsidRPr="00C13AE5">
        <w:rPr>
          <w:rFonts w:cstheme="minorHAnsi"/>
          <w:color w:val="000000"/>
          <w:sz w:val="24"/>
          <w:szCs w:val="24"/>
        </w:rPr>
        <w:tab/>
      </w:r>
      <w:r w:rsidR="00D75342" w:rsidRPr="00C13AE5">
        <w:rPr>
          <w:rFonts w:cstheme="minorHAnsi"/>
          <w:color w:val="000000"/>
          <w:sz w:val="24"/>
          <w:szCs w:val="24"/>
        </w:rPr>
        <w:tab/>
      </w:r>
      <w:r w:rsidR="00F807E3">
        <w:rPr>
          <w:rFonts w:cstheme="minorHAnsi"/>
          <w:color w:val="000000"/>
          <w:sz w:val="24"/>
          <w:szCs w:val="24"/>
        </w:rPr>
        <w:t>D. asking</w:t>
      </w:r>
    </w:p>
    <w:p w14:paraId="25147477" w14:textId="77777777" w:rsidR="001B6CC6" w:rsidRPr="00C13AE5" w:rsidRDefault="001B6CC6" w:rsidP="0077381A">
      <w:pPr>
        <w:spacing w:line="240" w:lineRule="atLeast"/>
        <w:rPr>
          <w:rFonts w:cstheme="minorHAnsi"/>
          <w:color w:val="000000"/>
          <w:sz w:val="24"/>
          <w:szCs w:val="24"/>
        </w:rPr>
      </w:pPr>
      <w:r w:rsidRPr="00C13AE5">
        <w:rPr>
          <w:rFonts w:cstheme="minorHAnsi"/>
          <w:b/>
          <w:sz w:val="24"/>
          <w:szCs w:val="24"/>
        </w:rPr>
        <w:t>3.</w:t>
      </w:r>
      <w:r w:rsidRPr="00C13AE5">
        <w:rPr>
          <w:rFonts w:cstheme="minorHAnsi"/>
          <w:sz w:val="24"/>
          <w:szCs w:val="24"/>
        </w:rPr>
        <w:t xml:space="preserve"> </w:t>
      </w:r>
      <w:r w:rsidRPr="00C13AE5">
        <w:rPr>
          <w:rFonts w:cstheme="minorHAnsi"/>
          <w:color w:val="000000"/>
          <w:sz w:val="24"/>
          <w:szCs w:val="24"/>
        </w:rPr>
        <w:t>Why was the Stuyvesant a limited success?</w:t>
      </w:r>
    </w:p>
    <w:p w14:paraId="1CC4B207" w14:textId="77777777" w:rsidR="008E54E6" w:rsidRPr="00C13AE5" w:rsidRDefault="001B6CC6" w:rsidP="0077381A">
      <w:pPr>
        <w:spacing w:line="240" w:lineRule="atLeast"/>
        <w:ind w:firstLine="720"/>
        <w:rPr>
          <w:rFonts w:cstheme="minorHAnsi"/>
          <w:color w:val="000000"/>
          <w:sz w:val="24"/>
          <w:szCs w:val="24"/>
        </w:rPr>
      </w:pPr>
      <w:r w:rsidRPr="00C13AE5">
        <w:rPr>
          <w:rFonts w:cstheme="minorHAnsi"/>
          <w:color w:val="000000"/>
          <w:sz w:val="24"/>
          <w:szCs w:val="24"/>
        </w:rPr>
        <w:t>A. The arrangement of the rooms was not convenient.</w:t>
      </w:r>
      <w:r w:rsidR="00D75342" w:rsidRPr="00C13AE5">
        <w:rPr>
          <w:rFonts w:cstheme="minorHAnsi"/>
          <w:color w:val="000000"/>
          <w:sz w:val="24"/>
          <w:szCs w:val="24"/>
        </w:rPr>
        <w:tab/>
      </w:r>
    </w:p>
    <w:p w14:paraId="40EE843E" w14:textId="77777777" w:rsidR="001B6CC6" w:rsidRPr="00C13AE5" w:rsidRDefault="001B6CC6" w:rsidP="0077381A">
      <w:pPr>
        <w:spacing w:line="240" w:lineRule="atLeast"/>
        <w:ind w:firstLine="720"/>
        <w:rPr>
          <w:rFonts w:cstheme="minorHAnsi"/>
          <w:color w:val="000000"/>
          <w:sz w:val="24"/>
          <w:szCs w:val="24"/>
        </w:rPr>
      </w:pPr>
      <w:r w:rsidRPr="00C13AE5">
        <w:rPr>
          <w:rFonts w:cstheme="minorHAnsi"/>
          <w:color w:val="000000"/>
          <w:sz w:val="24"/>
          <w:szCs w:val="24"/>
        </w:rPr>
        <w:t>B. Most people could not afford to live there.</w:t>
      </w:r>
    </w:p>
    <w:p w14:paraId="1954263A" w14:textId="77777777" w:rsidR="008E54E6" w:rsidRPr="00C13AE5" w:rsidRDefault="001B6CC6" w:rsidP="0077381A">
      <w:pPr>
        <w:spacing w:line="240" w:lineRule="atLeast"/>
        <w:ind w:firstLine="720"/>
        <w:rPr>
          <w:rFonts w:cstheme="minorHAnsi"/>
          <w:color w:val="000000"/>
          <w:sz w:val="24"/>
          <w:szCs w:val="24"/>
        </w:rPr>
      </w:pPr>
      <w:r w:rsidRPr="00C13AE5">
        <w:rPr>
          <w:rFonts w:cstheme="minorHAnsi"/>
          <w:color w:val="000000"/>
          <w:sz w:val="24"/>
          <w:szCs w:val="24"/>
        </w:rPr>
        <w:t>C. There were no shopping areas nearby.</w:t>
      </w:r>
      <w:r w:rsidR="00D75342" w:rsidRPr="00C13AE5">
        <w:rPr>
          <w:rFonts w:cstheme="minorHAnsi"/>
          <w:color w:val="000000"/>
          <w:sz w:val="24"/>
          <w:szCs w:val="24"/>
        </w:rPr>
        <w:tab/>
      </w:r>
      <w:r w:rsidR="00D75342" w:rsidRPr="00C13AE5">
        <w:rPr>
          <w:rFonts w:cstheme="minorHAnsi"/>
          <w:color w:val="000000"/>
          <w:sz w:val="24"/>
          <w:szCs w:val="24"/>
        </w:rPr>
        <w:tab/>
      </w:r>
    </w:p>
    <w:p w14:paraId="4C4B4188" w14:textId="77777777" w:rsidR="00765561" w:rsidRPr="00C13AE5" w:rsidRDefault="001B6CC6" w:rsidP="00F807E3">
      <w:pPr>
        <w:spacing w:line="240" w:lineRule="atLeast"/>
        <w:ind w:firstLine="720"/>
        <w:rPr>
          <w:rFonts w:cstheme="minorHAnsi"/>
          <w:color w:val="000000"/>
          <w:sz w:val="24"/>
          <w:szCs w:val="24"/>
        </w:rPr>
      </w:pPr>
      <w:r w:rsidRPr="00C13AE5">
        <w:rPr>
          <w:rFonts w:cstheme="minorHAnsi"/>
          <w:color w:val="000000"/>
          <w:sz w:val="24"/>
          <w:szCs w:val="24"/>
        </w:rPr>
        <w:t>D. It was</w:t>
      </w:r>
      <w:r w:rsidR="00F807E3">
        <w:rPr>
          <w:rFonts w:cstheme="minorHAnsi"/>
          <w:color w:val="000000"/>
          <w:sz w:val="24"/>
          <w:szCs w:val="24"/>
        </w:rPr>
        <w:t xml:space="preserve"> in a crowded neighborhood.</w:t>
      </w:r>
    </w:p>
    <w:p w14:paraId="7E1DDCAA" w14:textId="77777777" w:rsidR="001B6CC6" w:rsidRPr="00C13AE5" w:rsidRDefault="001B6CC6" w:rsidP="0077381A">
      <w:pPr>
        <w:spacing w:line="240" w:lineRule="atLeast"/>
        <w:rPr>
          <w:rFonts w:cstheme="minorHAnsi"/>
          <w:color w:val="000000"/>
          <w:sz w:val="24"/>
          <w:szCs w:val="24"/>
        </w:rPr>
      </w:pPr>
      <w:r w:rsidRPr="00C13AE5">
        <w:rPr>
          <w:rFonts w:eastAsia="Times New Roman" w:cstheme="minorHAnsi"/>
          <w:b/>
          <w:sz w:val="24"/>
          <w:szCs w:val="24"/>
          <w:lang w:eastAsia="zh-CN"/>
        </w:rPr>
        <w:t xml:space="preserve">4. </w:t>
      </w:r>
      <w:r w:rsidRPr="00C13AE5">
        <w:rPr>
          <w:rFonts w:cstheme="minorHAnsi"/>
          <w:color w:val="000000"/>
          <w:sz w:val="24"/>
          <w:szCs w:val="24"/>
        </w:rPr>
        <w:t>The word “</w:t>
      </w:r>
      <w:r w:rsidRPr="00C13AE5">
        <w:rPr>
          <w:rFonts w:cstheme="minorHAnsi"/>
          <w:b/>
          <w:color w:val="000000"/>
          <w:sz w:val="24"/>
          <w:szCs w:val="24"/>
        </w:rPr>
        <w:t>sumptuous</w:t>
      </w:r>
      <w:r w:rsidR="00325B1F" w:rsidRPr="00C13AE5">
        <w:rPr>
          <w:rFonts w:cstheme="minorHAnsi"/>
          <w:color w:val="000000"/>
          <w:sz w:val="24"/>
          <w:szCs w:val="24"/>
        </w:rPr>
        <w:t>” in line 7</w:t>
      </w:r>
      <w:r w:rsidRPr="00C13AE5">
        <w:rPr>
          <w:rFonts w:cstheme="minorHAnsi"/>
          <w:color w:val="000000"/>
          <w:sz w:val="24"/>
          <w:szCs w:val="24"/>
        </w:rPr>
        <w:t xml:space="preserve"> is closest in meaning to</w:t>
      </w:r>
      <w:r w:rsidR="008E54E6" w:rsidRPr="00C13AE5">
        <w:rPr>
          <w:rFonts w:cstheme="minorHAnsi"/>
          <w:color w:val="000000"/>
          <w:sz w:val="24"/>
          <w:szCs w:val="24"/>
        </w:rPr>
        <w:t xml:space="preserve"> ………….</w:t>
      </w:r>
    </w:p>
    <w:p w14:paraId="5AA752ED" w14:textId="77777777" w:rsidR="00765561" w:rsidRPr="00C13AE5" w:rsidRDefault="001B6CC6" w:rsidP="00F807E3">
      <w:pPr>
        <w:spacing w:line="240" w:lineRule="atLeast"/>
        <w:ind w:firstLine="720"/>
        <w:rPr>
          <w:rFonts w:cstheme="minorHAnsi"/>
          <w:color w:val="000000"/>
          <w:sz w:val="24"/>
          <w:szCs w:val="24"/>
        </w:rPr>
      </w:pPr>
      <w:r w:rsidRPr="00C13AE5">
        <w:rPr>
          <w:rFonts w:cstheme="minorHAnsi"/>
          <w:color w:val="000000"/>
          <w:sz w:val="24"/>
          <w:szCs w:val="24"/>
        </w:rPr>
        <w:t>A. luxurious</w:t>
      </w:r>
      <w:r w:rsidR="00D75342" w:rsidRPr="00C13AE5">
        <w:rPr>
          <w:rFonts w:cstheme="minorHAnsi"/>
          <w:color w:val="000000"/>
          <w:sz w:val="24"/>
          <w:szCs w:val="24"/>
        </w:rPr>
        <w:tab/>
      </w:r>
      <w:r w:rsidR="008264A0">
        <w:rPr>
          <w:rFonts w:cstheme="minorHAnsi"/>
          <w:color w:val="000000"/>
          <w:sz w:val="24"/>
          <w:szCs w:val="24"/>
        </w:rPr>
        <w:tab/>
      </w:r>
      <w:r w:rsidRPr="00C13AE5">
        <w:rPr>
          <w:rFonts w:cstheme="minorHAnsi"/>
          <w:color w:val="000000"/>
          <w:sz w:val="24"/>
          <w:szCs w:val="24"/>
        </w:rPr>
        <w:t>B. unique</w:t>
      </w:r>
      <w:r w:rsidR="00D75342" w:rsidRPr="00C13AE5">
        <w:rPr>
          <w:rFonts w:cstheme="minorHAnsi"/>
          <w:color w:val="000000"/>
          <w:sz w:val="24"/>
          <w:szCs w:val="24"/>
        </w:rPr>
        <w:tab/>
      </w:r>
      <w:r w:rsidRPr="00C13AE5">
        <w:rPr>
          <w:rFonts w:cstheme="minorHAnsi"/>
          <w:color w:val="000000"/>
          <w:sz w:val="24"/>
          <w:szCs w:val="24"/>
        </w:rPr>
        <w:t>C. modern</w:t>
      </w:r>
      <w:r w:rsidR="00D75342" w:rsidRPr="00C13AE5">
        <w:rPr>
          <w:rFonts w:cstheme="minorHAnsi"/>
          <w:color w:val="000000"/>
          <w:sz w:val="24"/>
          <w:szCs w:val="24"/>
        </w:rPr>
        <w:tab/>
      </w:r>
      <w:r w:rsidR="008264A0">
        <w:rPr>
          <w:rFonts w:cstheme="minorHAnsi"/>
          <w:color w:val="000000"/>
          <w:sz w:val="24"/>
          <w:szCs w:val="24"/>
        </w:rPr>
        <w:tab/>
      </w:r>
      <w:r w:rsidR="00F807E3">
        <w:rPr>
          <w:rFonts w:cstheme="minorHAnsi"/>
          <w:color w:val="000000"/>
          <w:sz w:val="24"/>
          <w:szCs w:val="24"/>
        </w:rPr>
        <w:t>D. distant</w:t>
      </w:r>
    </w:p>
    <w:p w14:paraId="602540F6" w14:textId="77777777" w:rsidR="001B6CC6" w:rsidRPr="00C13AE5" w:rsidRDefault="001B6CC6" w:rsidP="0077381A">
      <w:pPr>
        <w:spacing w:line="240" w:lineRule="atLeast"/>
        <w:rPr>
          <w:rFonts w:cstheme="minorHAnsi"/>
          <w:color w:val="000000"/>
          <w:sz w:val="24"/>
          <w:szCs w:val="24"/>
        </w:rPr>
      </w:pPr>
      <w:r w:rsidRPr="00C13AE5">
        <w:rPr>
          <w:rFonts w:cstheme="minorHAnsi"/>
          <w:b/>
          <w:color w:val="000000"/>
          <w:sz w:val="24"/>
          <w:szCs w:val="24"/>
        </w:rPr>
        <w:t xml:space="preserve">5. </w:t>
      </w:r>
      <w:r w:rsidRPr="00C13AE5">
        <w:rPr>
          <w:rFonts w:cstheme="minorHAnsi"/>
          <w:color w:val="000000"/>
          <w:sz w:val="24"/>
          <w:szCs w:val="24"/>
        </w:rPr>
        <w:t>It can be inferred that the majority of people who lived in New York’ s first apartments were</w:t>
      </w:r>
      <w:r w:rsidR="008E54E6" w:rsidRPr="00C13AE5">
        <w:rPr>
          <w:rFonts w:cstheme="minorHAnsi"/>
          <w:color w:val="000000"/>
          <w:sz w:val="24"/>
          <w:szCs w:val="24"/>
        </w:rPr>
        <w:t xml:space="preserve"> ………..</w:t>
      </w:r>
    </w:p>
    <w:p w14:paraId="103A08AB" w14:textId="77777777" w:rsidR="00765561" w:rsidRPr="00C13AE5" w:rsidRDefault="001B6CC6" w:rsidP="00F807E3">
      <w:pPr>
        <w:spacing w:line="240" w:lineRule="atLeast"/>
        <w:ind w:firstLine="720"/>
        <w:rPr>
          <w:rFonts w:cstheme="minorHAnsi"/>
          <w:color w:val="000000"/>
          <w:sz w:val="24"/>
          <w:szCs w:val="24"/>
        </w:rPr>
      </w:pPr>
      <w:r w:rsidRPr="00C13AE5">
        <w:rPr>
          <w:rFonts w:cstheme="minorHAnsi"/>
          <w:color w:val="000000"/>
          <w:sz w:val="24"/>
          <w:szCs w:val="24"/>
        </w:rPr>
        <w:t>A. highly educated</w:t>
      </w:r>
      <w:r w:rsidR="00D75342" w:rsidRPr="00C13AE5">
        <w:rPr>
          <w:rFonts w:cstheme="minorHAnsi"/>
          <w:color w:val="000000"/>
          <w:sz w:val="24"/>
          <w:szCs w:val="24"/>
        </w:rPr>
        <w:tab/>
      </w:r>
      <w:r w:rsidRPr="00C13AE5">
        <w:rPr>
          <w:rFonts w:cstheme="minorHAnsi"/>
          <w:color w:val="000000"/>
          <w:sz w:val="24"/>
          <w:szCs w:val="24"/>
        </w:rPr>
        <w:t>B. unemployed</w:t>
      </w:r>
      <w:r w:rsidR="00D75342" w:rsidRPr="00C13AE5">
        <w:rPr>
          <w:rFonts w:cstheme="minorHAnsi"/>
          <w:color w:val="000000"/>
          <w:sz w:val="24"/>
          <w:szCs w:val="24"/>
        </w:rPr>
        <w:tab/>
      </w:r>
      <w:r w:rsidR="00D75342" w:rsidRPr="00C13AE5">
        <w:rPr>
          <w:rFonts w:cstheme="minorHAnsi"/>
          <w:color w:val="000000"/>
          <w:sz w:val="24"/>
          <w:szCs w:val="24"/>
        </w:rPr>
        <w:tab/>
      </w:r>
      <w:r w:rsidRPr="00C13AE5">
        <w:rPr>
          <w:rFonts w:cstheme="minorHAnsi"/>
          <w:color w:val="000000"/>
          <w:sz w:val="24"/>
          <w:szCs w:val="24"/>
        </w:rPr>
        <w:t>C. wealthy</w:t>
      </w:r>
      <w:r w:rsidR="00D75342" w:rsidRPr="00C13AE5">
        <w:rPr>
          <w:rFonts w:cstheme="minorHAnsi"/>
          <w:color w:val="000000"/>
          <w:sz w:val="24"/>
          <w:szCs w:val="24"/>
        </w:rPr>
        <w:tab/>
      </w:r>
      <w:r w:rsidR="00F807E3">
        <w:rPr>
          <w:rFonts w:cstheme="minorHAnsi"/>
          <w:color w:val="000000"/>
          <w:sz w:val="24"/>
          <w:szCs w:val="24"/>
        </w:rPr>
        <w:t>D. young</w:t>
      </w:r>
    </w:p>
    <w:p w14:paraId="1D6B3FCC" w14:textId="77777777" w:rsidR="001B6CC6" w:rsidRPr="00C13AE5" w:rsidRDefault="001B6CC6" w:rsidP="0077381A">
      <w:pPr>
        <w:spacing w:line="240" w:lineRule="atLeast"/>
        <w:rPr>
          <w:rFonts w:cstheme="minorHAnsi"/>
          <w:color w:val="000000"/>
          <w:sz w:val="24"/>
          <w:szCs w:val="24"/>
        </w:rPr>
      </w:pPr>
      <w:r w:rsidRPr="00C13AE5">
        <w:rPr>
          <w:rFonts w:cstheme="minorHAnsi"/>
          <w:b/>
          <w:color w:val="000000"/>
          <w:sz w:val="24"/>
          <w:szCs w:val="24"/>
        </w:rPr>
        <w:t xml:space="preserve">6. </w:t>
      </w:r>
      <w:r w:rsidRPr="00C13AE5">
        <w:rPr>
          <w:rFonts w:cstheme="minorHAnsi"/>
          <w:color w:val="000000"/>
          <w:sz w:val="24"/>
          <w:szCs w:val="24"/>
        </w:rPr>
        <w:t>It can be inferred that the typical New York building lot of the 1870’s and 1880’s looked MOST like which of the following?</w:t>
      </w:r>
    </w:p>
    <w:p w14:paraId="367B2703" w14:textId="77777777" w:rsidR="001B6CC6" w:rsidRPr="00C13AE5" w:rsidRDefault="001B6CC6" w:rsidP="0077381A">
      <w:pPr>
        <w:spacing w:line="240" w:lineRule="atLeast"/>
        <w:rPr>
          <w:rFonts w:cstheme="minorHAnsi"/>
          <w:sz w:val="24"/>
          <w:szCs w:val="24"/>
        </w:rPr>
      </w:pPr>
      <w:r w:rsidRPr="00C13AE5">
        <w:rPr>
          <w:rFonts w:cstheme="minorHAnsi"/>
          <w:noProof/>
          <w:sz w:val="24"/>
          <w:szCs w:val="24"/>
        </w:rPr>
        <w:drawing>
          <wp:inline distT="0" distB="0" distL="0" distR="0" wp14:anchorId="5ECFE32D" wp14:editId="684B19F9">
            <wp:extent cx="3333750" cy="1800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750" cy="1800225"/>
                    </a:xfrm>
                    <a:prstGeom prst="rect">
                      <a:avLst/>
                    </a:prstGeom>
                  </pic:spPr>
                </pic:pic>
              </a:graphicData>
            </a:graphic>
          </wp:inline>
        </w:drawing>
      </w:r>
    </w:p>
    <w:p w14:paraId="2D9476E2" w14:textId="77777777" w:rsidR="00325B1F" w:rsidRPr="00C13AE5" w:rsidRDefault="001B6CC6" w:rsidP="0077381A">
      <w:pPr>
        <w:spacing w:line="240" w:lineRule="atLeast"/>
        <w:rPr>
          <w:rFonts w:cstheme="minorHAnsi"/>
          <w:sz w:val="24"/>
          <w:szCs w:val="24"/>
        </w:rPr>
      </w:pPr>
      <w:r w:rsidRPr="00C13AE5">
        <w:rPr>
          <w:rFonts w:cstheme="minorHAnsi"/>
          <w:sz w:val="24"/>
          <w:szCs w:val="24"/>
        </w:rPr>
        <w:tab/>
        <w:t>A.</w:t>
      </w:r>
      <w:r w:rsidR="00D75342" w:rsidRPr="00C13AE5">
        <w:rPr>
          <w:rFonts w:cstheme="minorHAnsi"/>
          <w:sz w:val="24"/>
          <w:szCs w:val="24"/>
        </w:rPr>
        <w:tab/>
      </w:r>
      <w:r w:rsidR="00D75342" w:rsidRPr="00C13AE5">
        <w:rPr>
          <w:rFonts w:cstheme="minorHAnsi"/>
          <w:sz w:val="24"/>
          <w:szCs w:val="24"/>
        </w:rPr>
        <w:tab/>
      </w:r>
      <w:r w:rsidRPr="00C13AE5">
        <w:rPr>
          <w:rFonts w:cstheme="minorHAnsi"/>
          <w:sz w:val="24"/>
          <w:szCs w:val="24"/>
        </w:rPr>
        <w:t>B.</w:t>
      </w:r>
      <w:r w:rsidR="00D75342" w:rsidRPr="00C13AE5">
        <w:rPr>
          <w:rFonts w:cstheme="minorHAnsi"/>
          <w:sz w:val="24"/>
          <w:szCs w:val="24"/>
        </w:rPr>
        <w:tab/>
      </w:r>
      <w:r w:rsidR="00D75342" w:rsidRPr="00C13AE5">
        <w:rPr>
          <w:rFonts w:cstheme="minorHAnsi"/>
          <w:sz w:val="24"/>
          <w:szCs w:val="24"/>
        </w:rPr>
        <w:tab/>
      </w:r>
      <w:r w:rsidRPr="00C13AE5">
        <w:rPr>
          <w:rFonts w:cstheme="minorHAnsi"/>
          <w:sz w:val="24"/>
          <w:szCs w:val="24"/>
        </w:rPr>
        <w:t>C.</w:t>
      </w:r>
      <w:r w:rsidR="00D75342" w:rsidRPr="00C13AE5">
        <w:rPr>
          <w:rFonts w:cstheme="minorHAnsi"/>
          <w:sz w:val="24"/>
          <w:szCs w:val="24"/>
        </w:rPr>
        <w:tab/>
      </w:r>
      <w:r w:rsidR="00D75342" w:rsidRPr="00C13AE5">
        <w:rPr>
          <w:rFonts w:cstheme="minorHAnsi"/>
          <w:sz w:val="24"/>
          <w:szCs w:val="24"/>
        </w:rPr>
        <w:tab/>
      </w:r>
      <w:r w:rsidRPr="00C13AE5">
        <w:rPr>
          <w:rFonts w:cstheme="minorHAnsi"/>
          <w:sz w:val="24"/>
          <w:szCs w:val="24"/>
        </w:rPr>
        <w:t>D.</w:t>
      </w:r>
    </w:p>
    <w:p w14:paraId="33A178F2" w14:textId="77777777" w:rsidR="001B6CC6" w:rsidRPr="00C13AE5" w:rsidRDefault="001B6CC6" w:rsidP="0077381A">
      <w:pPr>
        <w:spacing w:line="240" w:lineRule="atLeast"/>
        <w:rPr>
          <w:rFonts w:cstheme="minorHAnsi"/>
          <w:color w:val="000000"/>
          <w:sz w:val="24"/>
          <w:szCs w:val="24"/>
        </w:rPr>
      </w:pPr>
      <w:r w:rsidRPr="00C13AE5">
        <w:rPr>
          <w:rFonts w:eastAsia="Times New Roman" w:cstheme="minorHAnsi"/>
          <w:b/>
          <w:sz w:val="24"/>
          <w:szCs w:val="24"/>
          <w:lang w:eastAsia="zh-CN"/>
        </w:rPr>
        <w:t>7.</w:t>
      </w:r>
      <w:r w:rsidRPr="00C13AE5">
        <w:rPr>
          <w:rFonts w:eastAsia="Times New Roman" w:cstheme="minorHAnsi"/>
          <w:sz w:val="24"/>
          <w:szCs w:val="24"/>
          <w:lang w:eastAsia="zh-CN"/>
        </w:rPr>
        <w:t xml:space="preserve"> </w:t>
      </w:r>
      <w:r w:rsidRPr="00C13AE5">
        <w:rPr>
          <w:rFonts w:cstheme="minorHAnsi"/>
          <w:color w:val="000000"/>
          <w:sz w:val="24"/>
          <w:szCs w:val="24"/>
        </w:rPr>
        <w:t>It can be inferred that a New York apartment building in the 1870’s and 1880’s had all of the f</w:t>
      </w:r>
      <w:r w:rsidR="008E54E6" w:rsidRPr="00C13AE5">
        <w:rPr>
          <w:rFonts w:cstheme="minorHAnsi"/>
          <w:color w:val="000000"/>
          <w:sz w:val="24"/>
          <w:szCs w:val="24"/>
        </w:rPr>
        <w:t>ollowing characteristics EXCEPT ……….</w:t>
      </w:r>
    </w:p>
    <w:p w14:paraId="54A9A245" w14:textId="77777777" w:rsidR="001B6CC6" w:rsidRPr="00C13AE5" w:rsidRDefault="001B6CC6" w:rsidP="0077381A">
      <w:pPr>
        <w:spacing w:line="240" w:lineRule="atLeast"/>
        <w:ind w:firstLine="720"/>
        <w:rPr>
          <w:rFonts w:cstheme="minorHAnsi"/>
          <w:color w:val="000000"/>
          <w:sz w:val="24"/>
          <w:szCs w:val="24"/>
        </w:rPr>
      </w:pPr>
      <w:r w:rsidRPr="00C13AE5">
        <w:rPr>
          <w:rFonts w:cstheme="minorHAnsi"/>
          <w:color w:val="000000"/>
          <w:sz w:val="24"/>
          <w:szCs w:val="24"/>
        </w:rPr>
        <w:t>A. Its room arrangement was not logical.</w:t>
      </w:r>
      <w:r w:rsidR="00D75342" w:rsidRPr="00C13AE5">
        <w:rPr>
          <w:rFonts w:cstheme="minorHAnsi"/>
          <w:color w:val="000000"/>
          <w:sz w:val="24"/>
          <w:szCs w:val="24"/>
        </w:rPr>
        <w:tab/>
      </w:r>
      <w:r w:rsidRPr="00C13AE5">
        <w:rPr>
          <w:rFonts w:cstheme="minorHAnsi"/>
          <w:color w:val="000000"/>
          <w:sz w:val="24"/>
          <w:szCs w:val="24"/>
        </w:rPr>
        <w:t>B. It was rectangular.</w:t>
      </w:r>
    </w:p>
    <w:p w14:paraId="0AC3206A" w14:textId="77777777" w:rsidR="00765561" w:rsidRPr="00C13AE5" w:rsidRDefault="001B6CC6" w:rsidP="00F807E3">
      <w:pPr>
        <w:spacing w:line="240" w:lineRule="atLeast"/>
        <w:ind w:firstLine="720"/>
        <w:rPr>
          <w:rFonts w:cstheme="minorHAnsi"/>
          <w:color w:val="000000"/>
          <w:sz w:val="24"/>
          <w:szCs w:val="24"/>
        </w:rPr>
      </w:pPr>
      <w:r w:rsidRPr="00C13AE5">
        <w:rPr>
          <w:rFonts w:cstheme="minorHAnsi"/>
          <w:color w:val="000000"/>
          <w:sz w:val="24"/>
          <w:szCs w:val="24"/>
        </w:rPr>
        <w:t>C. It was spacious inside.</w:t>
      </w:r>
      <w:r w:rsidR="00D75342" w:rsidRPr="00C13AE5">
        <w:rPr>
          <w:rFonts w:cstheme="minorHAnsi"/>
          <w:color w:val="000000"/>
          <w:sz w:val="24"/>
          <w:szCs w:val="24"/>
        </w:rPr>
        <w:tab/>
      </w:r>
      <w:r w:rsidR="00D75342" w:rsidRPr="00C13AE5">
        <w:rPr>
          <w:rFonts w:cstheme="minorHAnsi"/>
          <w:color w:val="000000"/>
          <w:sz w:val="24"/>
          <w:szCs w:val="24"/>
        </w:rPr>
        <w:tab/>
      </w:r>
      <w:r w:rsidR="00D75342" w:rsidRPr="00C13AE5">
        <w:rPr>
          <w:rFonts w:cstheme="minorHAnsi"/>
          <w:color w:val="000000"/>
          <w:sz w:val="24"/>
          <w:szCs w:val="24"/>
        </w:rPr>
        <w:tab/>
      </w:r>
      <w:r w:rsidRPr="00C13AE5">
        <w:rPr>
          <w:rFonts w:cstheme="minorHAnsi"/>
          <w:color w:val="000000"/>
          <w:sz w:val="24"/>
          <w:szCs w:val="24"/>
        </w:rPr>
        <w:t>D. It had limited light.</w:t>
      </w:r>
    </w:p>
    <w:p w14:paraId="7ABF32D5" w14:textId="77777777" w:rsidR="001B6CC6" w:rsidRPr="00C13AE5" w:rsidRDefault="001B6CC6" w:rsidP="0077381A">
      <w:pPr>
        <w:spacing w:line="240" w:lineRule="atLeast"/>
        <w:rPr>
          <w:rFonts w:cstheme="minorHAnsi"/>
          <w:color w:val="000000"/>
          <w:sz w:val="24"/>
          <w:szCs w:val="24"/>
        </w:rPr>
      </w:pPr>
      <w:r w:rsidRPr="00C13AE5">
        <w:rPr>
          <w:rFonts w:eastAsia="Times New Roman" w:cstheme="minorHAnsi"/>
          <w:b/>
          <w:sz w:val="24"/>
          <w:szCs w:val="24"/>
          <w:lang w:eastAsia="zh-CN"/>
        </w:rPr>
        <w:lastRenderedPageBreak/>
        <w:t>8.</w:t>
      </w:r>
      <w:r w:rsidRPr="00C13AE5">
        <w:rPr>
          <w:rFonts w:eastAsia="Times New Roman" w:cstheme="minorHAnsi"/>
          <w:sz w:val="24"/>
          <w:szCs w:val="24"/>
          <w:lang w:eastAsia="zh-CN"/>
        </w:rPr>
        <w:t xml:space="preserve"> </w:t>
      </w:r>
      <w:r w:rsidRPr="00C13AE5">
        <w:rPr>
          <w:rFonts w:cstheme="minorHAnsi"/>
          <w:color w:val="000000"/>
          <w:sz w:val="24"/>
          <w:szCs w:val="24"/>
        </w:rPr>
        <w:t>The word “</w:t>
      </w:r>
      <w:r w:rsidRPr="00C13AE5">
        <w:rPr>
          <w:rFonts w:cstheme="minorHAnsi"/>
          <w:b/>
          <w:color w:val="000000"/>
          <w:sz w:val="24"/>
          <w:szCs w:val="24"/>
        </w:rPr>
        <w:t>yield</w:t>
      </w:r>
      <w:r w:rsidR="00325B1F" w:rsidRPr="00C13AE5">
        <w:rPr>
          <w:rFonts w:cstheme="minorHAnsi"/>
          <w:color w:val="000000"/>
          <w:sz w:val="24"/>
          <w:szCs w:val="24"/>
        </w:rPr>
        <w:t>” in line 12</w:t>
      </w:r>
      <w:r w:rsidRPr="00C13AE5">
        <w:rPr>
          <w:rFonts w:cstheme="minorHAnsi"/>
          <w:color w:val="000000"/>
          <w:sz w:val="24"/>
          <w:szCs w:val="24"/>
        </w:rPr>
        <w:t xml:space="preserve"> is closest in meaning to</w:t>
      </w:r>
      <w:r w:rsidR="008E54E6" w:rsidRPr="00C13AE5">
        <w:rPr>
          <w:rFonts w:cstheme="minorHAnsi"/>
          <w:color w:val="000000"/>
          <w:sz w:val="24"/>
          <w:szCs w:val="24"/>
        </w:rPr>
        <w:t xml:space="preserve"> ………</w:t>
      </w:r>
    </w:p>
    <w:p w14:paraId="140E1BA7" w14:textId="77777777" w:rsidR="00765561" w:rsidRPr="00C13AE5" w:rsidRDefault="001B6CC6" w:rsidP="00F807E3">
      <w:pPr>
        <w:spacing w:line="240" w:lineRule="atLeast"/>
        <w:ind w:firstLine="720"/>
        <w:rPr>
          <w:rFonts w:cstheme="minorHAnsi"/>
          <w:color w:val="000000"/>
          <w:sz w:val="24"/>
          <w:szCs w:val="24"/>
        </w:rPr>
      </w:pPr>
      <w:r w:rsidRPr="00C13AE5">
        <w:rPr>
          <w:rFonts w:cstheme="minorHAnsi"/>
          <w:color w:val="000000"/>
          <w:sz w:val="24"/>
          <w:szCs w:val="24"/>
        </w:rPr>
        <w:t>A. harvest</w:t>
      </w:r>
      <w:r w:rsidR="00D75342" w:rsidRPr="00C13AE5">
        <w:rPr>
          <w:rFonts w:cstheme="minorHAnsi"/>
          <w:color w:val="000000"/>
          <w:sz w:val="24"/>
          <w:szCs w:val="24"/>
        </w:rPr>
        <w:tab/>
      </w:r>
      <w:r w:rsidRPr="00C13AE5">
        <w:rPr>
          <w:rFonts w:cstheme="minorHAnsi"/>
          <w:color w:val="000000"/>
          <w:sz w:val="24"/>
          <w:szCs w:val="24"/>
        </w:rPr>
        <w:t>B. surrender</w:t>
      </w:r>
      <w:r w:rsidR="00D75342" w:rsidRPr="00C13AE5">
        <w:rPr>
          <w:rFonts w:cstheme="minorHAnsi"/>
          <w:color w:val="000000"/>
          <w:sz w:val="24"/>
          <w:szCs w:val="24"/>
        </w:rPr>
        <w:tab/>
      </w:r>
      <w:r w:rsidRPr="00C13AE5">
        <w:rPr>
          <w:rFonts w:cstheme="minorHAnsi"/>
          <w:color w:val="000000"/>
          <w:sz w:val="24"/>
          <w:szCs w:val="24"/>
        </w:rPr>
        <w:t>C. amount</w:t>
      </w:r>
      <w:r w:rsidR="00D75342" w:rsidRPr="00C13AE5">
        <w:rPr>
          <w:rFonts w:cstheme="minorHAnsi"/>
          <w:color w:val="000000"/>
          <w:sz w:val="24"/>
          <w:szCs w:val="24"/>
        </w:rPr>
        <w:tab/>
      </w:r>
      <w:r w:rsidR="00F807E3">
        <w:rPr>
          <w:rFonts w:cstheme="minorHAnsi"/>
          <w:color w:val="000000"/>
          <w:sz w:val="24"/>
          <w:szCs w:val="24"/>
        </w:rPr>
        <w:t>D. provide</w:t>
      </w:r>
    </w:p>
    <w:p w14:paraId="7C479C52" w14:textId="77777777" w:rsidR="001B6CC6" w:rsidRPr="00C13AE5" w:rsidRDefault="001B6CC6" w:rsidP="0077381A">
      <w:pPr>
        <w:spacing w:line="240" w:lineRule="atLeast"/>
        <w:rPr>
          <w:rFonts w:cstheme="minorHAnsi"/>
          <w:color w:val="000000"/>
          <w:sz w:val="24"/>
          <w:szCs w:val="24"/>
        </w:rPr>
      </w:pPr>
      <w:r w:rsidRPr="00C13AE5">
        <w:rPr>
          <w:rFonts w:cstheme="minorHAnsi"/>
          <w:b/>
          <w:color w:val="000000"/>
          <w:sz w:val="24"/>
          <w:szCs w:val="24"/>
        </w:rPr>
        <w:t xml:space="preserve">9. </w:t>
      </w:r>
      <w:r w:rsidRPr="00C13AE5">
        <w:rPr>
          <w:rFonts w:cstheme="minorHAnsi"/>
          <w:color w:val="000000"/>
          <w:sz w:val="24"/>
          <w:szCs w:val="24"/>
        </w:rPr>
        <w:t>Why did the idea of living in an apartment become popular in the late 1800’s?</w:t>
      </w:r>
    </w:p>
    <w:p w14:paraId="62450101" w14:textId="77777777" w:rsidR="001B6CC6" w:rsidRPr="00C13AE5" w:rsidRDefault="001B6CC6" w:rsidP="0077381A">
      <w:pPr>
        <w:spacing w:line="240" w:lineRule="atLeast"/>
        <w:ind w:firstLine="720"/>
        <w:rPr>
          <w:rFonts w:cstheme="minorHAnsi"/>
          <w:color w:val="000000"/>
          <w:sz w:val="24"/>
          <w:szCs w:val="24"/>
        </w:rPr>
      </w:pPr>
      <w:r w:rsidRPr="00C13AE5">
        <w:rPr>
          <w:rFonts w:cstheme="minorHAnsi"/>
          <w:color w:val="000000"/>
          <w:sz w:val="24"/>
          <w:szCs w:val="24"/>
        </w:rPr>
        <w:t>A. Large families needed housing with sufficient space.</w:t>
      </w:r>
    </w:p>
    <w:p w14:paraId="0C447016" w14:textId="77777777" w:rsidR="001B6CC6" w:rsidRPr="00C13AE5" w:rsidRDefault="001B6CC6" w:rsidP="0077381A">
      <w:pPr>
        <w:spacing w:line="240" w:lineRule="atLeast"/>
        <w:ind w:firstLine="720"/>
        <w:rPr>
          <w:rFonts w:cstheme="minorHAnsi"/>
          <w:color w:val="000000"/>
          <w:sz w:val="24"/>
          <w:szCs w:val="24"/>
        </w:rPr>
      </w:pPr>
      <w:r w:rsidRPr="00C13AE5">
        <w:rPr>
          <w:rFonts w:cstheme="minorHAnsi"/>
          <w:color w:val="000000"/>
          <w:sz w:val="24"/>
          <w:szCs w:val="24"/>
        </w:rPr>
        <w:t>B. Apartments were preferable to tenements and cheaper than row houses</w:t>
      </w:r>
    </w:p>
    <w:p w14:paraId="388CC4F9" w14:textId="77777777" w:rsidR="001B6CC6" w:rsidRPr="00C13AE5" w:rsidRDefault="001B6CC6" w:rsidP="0077381A">
      <w:pPr>
        <w:spacing w:line="240" w:lineRule="atLeast"/>
        <w:ind w:firstLine="720"/>
        <w:rPr>
          <w:rFonts w:cstheme="minorHAnsi"/>
          <w:color w:val="000000"/>
          <w:sz w:val="24"/>
          <w:szCs w:val="24"/>
        </w:rPr>
      </w:pPr>
      <w:r w:rsidRPr="00C13AE5">
        <w:rPr>
          <w:rFonts w:cstheme="minorHAnsi"/>
          <w:color w:val="000000"/>
          <w:sz w:val="24"/>
          <w:szCs w:val="24"/>
        </w:rPr>
        <w:t>C. The city officials of New York wanted housing that was centrally located.</w:t>
      </w:r>
    </w:p>
    <w:p w14:paraId="0B6D5B27" w14:textId="77777777" w:rsidR="0016791A" w:rsidRPr="00C13AE5" w:rsidRDefault="001B6CC6" w:rsidP="00F807E3">
      <w:pPr>
        <w:spacing w:line="240" w:lineRule="atLeast"/>
        <w:ind w:firstLine="720"/>
        <w:rPr>
          <w:rFonts w:cstheme="minorHAnsi"/>
          <w:color w:val="000000"/>
          <w:sz w:val="24"/>
          <w:szCs w:val="24"/>
        </w:rPr>
      </w:pPr>
      <w:r w:rsidRPr="00C13AE5">
        <w:rPr>
          <w:rFonts w:cstheme="minorHAnsi"/>
          <w:color w:val="000000"/>
          <w:sz w:val="24"/>
          <w:szCs w:val="24"/>
        </w:rPr>
        <w:t>D. The shape of early apartments could accommodate</w:t>
      </w:r>
      <w:r w:rsidR="00F807E3">
        <w:rPr>
          <w:rFonts w:cstheme="minorHAnsi"/>
          <w:color w:val="000000"/>
          <w:sz w:val="24"/>
          <w:szCs w:val="24"/>
        </w:rPr>
        <w:t xml:space="preserve"> a variety of interior designs.</w:t>
      </w:r>
    </w:p>
    <w:p w14:paraId="7D4EA0B6" w14:textId="77777777" w:rsidR="001B6CC6" w:rsidRPr="00C13AE5" w:rsidRDefault="001B6CC6" w:rsidP="0077381A">
      <w:pPr>
        <w:spacing w:line="240" w:lineRule="atLeast"/>
        <w:rPr>
          <w:rFonts w:cstheme="minorHAnsi"/>
          <w:color w:val="000000"/>
          <w:sz w:val="24"/>
          <w:szCs w:val="24"/>
        </w:rPr>
      </w:pPr>
      <w:r w:rsidRPr="00C13AE5">
        <w:rPr>
          <w:rFonts w:cstheme="minorHAnsi"/>
          <w:b/>
          <w:color w:val="000000"/>
          <w:sz w:val="24"/>
          <w:szCs w:val="24"/>
        </w:rPr>
        <w:t xml:space="preserve">10. </w:t>
      </w:r>
      <w:r w:rsidRPr="00C13AE5">
        <w:rPr>
          <w:rFonts w:cstheme="minorHAnsi"/>
          <w:color w:val="000000"/>
          <w:sz w:val="24"/>
          <w:szCs w:val="24"/>
        </w:rPr>
        <w:t>The author mentions the Dakota and the Ansonia in line 24 because</w:t>
      </w:r>
      <w:r w:rsidR="008E54E6" w:rsidRPr="00C13AE5">
        <w:rPr>
          <w:rFonts w:cstheme="minorHAnsi"/>
          <w:color w:val="000000"/>
          <w:sz w:val="24"/>
          <w:szCs w:val="24"/>
        </w:rPr>
        <w:t xml:space="preserve"> …………</w:t>
      </w:r>
    </w:p>
    <w:p w14:paraId="4C785323" w14:textId="77777777" w:rsidR="001B6CC6" w:rsidRPr="00C13AE5" w:rsidRDefault="001B6CC6" w:rsidP="0077381A">
      <w:pPr>
        <w:spacing w:line="240" w:lineRule="atLeast"/>
        <w:ind w:firstLine="720"/>
        <w:rPr>
          <w:rFonts w:cstheme="minorHAnsi"/>
          <w:color w:val="000000"/>
          <w:sz w:val="24"/>
          <w:szCs w:val="24"/>
        </w:rPr>
      </w:pPr>
      <w:r w:rsidRPr="00C13AE5">
        <w:rPr>
          <w:rFonts w:cstheme="minorHAnsi"/>
          <w:color w:val="000000"/>
          <w:sz w:val="24"/>
          <w:szCs w:val="24"/>
        </w:rPr>
        <w:t xml:space="preserve">A. they are examples of large, well designed apartment buildings </w:t>
      </w:r>
    </w:p>
    <w:p w14:paraId="3F1A4AA5" w14:textId="77777777" w:rsidR="001B6CC6" w:rsidRPr="00C13AE5" w:rsidRDefault="001B6CC6" w:rsidP="0077381A">
      <w:pPr>
        <w:spacing w:line="240" w:lineRule="atLeast"/>
        <w:ind w:firstLine="720"/>
        <w:rPr>
          <w:rFonts w:cstheme="minorHAnsi"/>
          <w:color w:val="000000"/>
          <w:sz w:val="24"/>
          <w:szCs w:val="24"/>
        </w:rPr>
      </w:pPr>
      <w:r w:rsidRPr="00C13AE5">
        <w:rPr>
          <w:rFonts w:cstheme="minorHAnsi"/>
          <w:color w:val="000000"/>
          <w:sz w:val="24"/>
          <w:szCs w:val="24"/>
        </w:rPr>
        <w:t>B. their design is similar to that of row houses</w:t>
      </w:r>
    </w:p>
    <w:p w14:paraId="6EAE691D" w14:textId="77777777" w:rsidR="001B6CC6" w:rsidRPr="00C13AE5" w:rsidRDefault="001B6CC6" w:rsidP="0077381A">
      <w:pPr>
        <w:spacing w:line="240" w:lineRule="atLeast"/>
        <w:ind w:firstLine="720"/>
        <w:rPr>
          <w:rFonts w:cstheme="minorHAnsi"/>
          <w:color w:val="000000"/>
          <w:sz w:val="24"/>
          <w:szCs w:val="24"/>
        </w:rPr>
      </w:pPr>
      <w:r w:rsidRPr="00C13AE5">
        <w:rPr>
          <w:rFonts w:cstheme="minorHAnsi"/>
          <w:color w:val="000000"/>
          <w:sz w:val="24"/>
          <w:szCs w:val="24"/>
        </w:rPr>
        <w:t>C. they were built on a single building lot</w:t>
      </w:r>
    </w:p>
    <w:p w14:paraId="3403812F" w14:textId="77777777" w:rsidR="001B6CC6" w:rsidRPr="00C13AE5" w:rsidRDefault="001B6CC6" w:rsidP="0077381A">
      <w:pPr>
        <w:spacing w:line="240" w:lineRule="atLeast"/>
        <w:ind w:firstLine="720"/>
        <w:rPr>
          <w:rFonts w:cstheme="minorHAnsi"/>
          <w:color w:val="000000"/>
          <w:sz w:val="24"/>
          <w:szCs w:val="24"/>
        </w:rPr>
      </w:pPr>
      <w:r w:rsidRPr="00C13AE5">
        <w:rPr>
          <w:rFonts w:cstheme="minorHAnsi"/>
          <w:color w:val="000000"/>
          <w:sz w:val="24"/>
          <w:szCs w:val="24"/>
        </w:rPr>
        <w:t>D. they are famous hotels</w:t>
      </w:r>
    </w:p>
    <w:p w14:paraId="057FC776" w14:textId="77777777" w:rsidR="00D75342" w:rsidRPr="00C13AE5" w:rsidRDefault="00D75342" w:rsidP="0077381A">
      <w:pPr>
        <w:spacing w:line="240" w:lineRule="atLeast"/>
        <w:ind w:firstLine="720"/>
        <w:rPr>
          <w:rFonts w:cstheme="minorHAnsi"/>
          <w:color w:val="000000"/>
          <w:sz w:val="24"/>
          <w:szCs w:val="24"/>
        </w:rPr>
      </w:pPr>
    </w:p>
    <w:p w14:paraId="1213B61D" w14:textId="77777777" w:rsidR="001B6CC6" w:rsidRPr="00C13AE5" w:rsidRDefault="001B6CC6" w:rsidP="00C13AE5">
      <w:pPr>
        <w:spacing w:line="240" w:lineRule="atLeast"/>
        <w:rPr>
          <w:rFonts w:cstheme="minorHAnsi"/>
          <w:b/>
          <w:sz w:val="24"/>
          <w:szCs w:val="24"/>
          <w:lang w:val="fr-FR"/>
        </w:rPr>
      </w:pPr>
      <w:r w:rsidRPr="00C13AE5">
        <w:rPr>
          <w:rFonts w:cstheme="minorHAnsi"/>
          <w:b/>
          <w:sz w:val="24"/>
          <w:szCs w:val="24"/>
          <w:lang w:val="fr-FR"/>
        </w:rPr>
        <w:t>PASSAGE 2 – Questions 11-20</w:t>
      </w:r>
    </w:p>
    <w:p w14:paraId="193E2B83" w14:textId="77777777" w:rsidR="001B6CC6" w:rsidRPr="00C13AE5" w:rsidRDefault="001B6CC6" w:rsidP="0077381A">
      <w:pPr>
        <w:spacing w:line="240" w:lineRule="atLeast"/>
        <w:ind w:firstLine="720"/>
        <w:jc w:val="both"/>
        <w:rPr>
          <w:rFonts w:cstheme="minorHAnsi"/>
          <w:color w:val="000000"/>
          <w:sz w:val="24"/>
          <w:szCs w:val="24"/>
        </w:rPr>
      </w:pPr>
      <w:r w:rsidRPr="00C13AE5">
        <w:rPr>
          <w:rFonts w:cstheme="minorHAnsi"/>
          <w:color w:val="000000"/>
          <w:sz w:val="24"/>
          <w:szCs w:val="24"/>
        </w:rPr>
        <w:t xml:space="preserve">A snowfall consists of myriads of </w:t>
      </w:r>
      <w:r w:rsidRPr="00C13AE5">
        <w:rPr>
          <w:rFonts w:cstheme="minorHAnsi"/>
          <w:b/>
          <w:color w:val="000000"/>
          <w:sz w:val="24"/>
          <w:szCs w:val="24"/>
        </w:rPr>
        <w:t>minute</w:t>
      </w:r>
      <w:r w:rsidRPr="00C13AE5">
        <w:rPr>
          <w:rFonts w:cstheme="minorHAnsi"/>
          <w:color w:val="000000"/>
          <w:sz w:val="24"/>
          <w:szCs w:val="24"/>
        </w:rPr>
        <w:t xml:space="preserve"> ice crystals that fall to the ground in the form of frozen precipitation. The formation of snow begins with these ice crystals in the subfreezing strata of the middle and upper atmosphere when there is an adequate supply of moisture present. At the core of every ice crystal is a minuscule nucleus, a solid particle of matter around which moisture condenses and freezes. Liquid water droplets floating in the supercooled atmosphere and free ice crystals cannot coexist within the same cloud, since the vapor pressure of ice is less than that of water. This enables the ice crystals to rob the liquid droplets of their moisture and grow continuously. The process can be very rapid, quickly creating sizable ice crystals, some of which </w:t>
      </w:r>
      <w:r w:rsidRPr="00C13AE5">
        <w:rPr>
          <w:rFonts w:cstheme="minorHAnsi"/>
          <w:b/>
          <w:color w:val="000000"/>
          <w:sz w:val="24"/>
          <w:szCs w:val="24"/>
        </w:rPr>
        <w:t>adhere</w:t>
      </w:r>
      <w:r w:rsidRPr="00C13AE5">
        <w:rPr>
          <w:rFonts w:cstheme="minorHAnsi"/>
          <w:color w:val="000000"/>
          <w:sz w:val="24"/>
          <w:szCs w:val="24"/>
        </w:rPr>
        <w:t xml:space="preserve"> to each other to create a cluster of ice crystals or a snowflake. Simple flakes possess a variety of beautiful forms, usually hexagonal, though the symmetrical shapes reproduced in most microscope photography of snowflakes are not usually found in actual snowfalls. Typically, snowflakes in actual snowfall consists of broken fragments and clusters of adhering ice crystals.</w:t>
      </w:r>
    </w:p>
    <w:p w14:paraId="0118042E" w14:textId="77777777" w:rsidR="001B6CC6" w:rsidRPr="00C13AE5" w:rsidRDefault="001B6CC6" w:rsidP="0077381A">
      <w:pPr>
        <w:spacing w:line="240" w:lineRule="atLeast"/>
        <w:ind w:firstLine="720"/>
        <w:jc w:val="both"/>
        <w:rPr>
          <w:rFonts w:cstheme="minorHAnsi"/>
          <w:color w:val="000000"/>
          <w:sz w:val="24"/>
          <w:szCs w:val="24"/>
        </w:rPr>
      </w:pPr>
      <w:r w:rsidRPr="00C13AE5">
        <w:rPr>
          <w:rFonts w:cstheme="minorHAnsi"/>
          <w:color w:val="000000"/>
          <w:sz w:val="24"/>
          <w:szCs w:val="24"/>
        </w:rPr>
        <w:t xml:space="preserve">For a snowfall to continue once </w:t>
      </w:r>
      <w:r w:rsidRPr="00C13AE5">
        <w:rPr>
          <w:rFonts w:cstheme="minorHAnsi"/>
          <w:b/>
          <w:color w:val="000000"/>
          <w:sz w:val="24"/>
          <w:szCs w:val="24"/>
        </w:rPr>
        <w:t>it</w:t>
      </w:r>
      <w:r w:rsidRPr="00C13AE5">
        <w:rPr>
          <w:rFonts w:cstheme="minorHAnsi"/>
          <w:color w:val="000000"/>
          <w:sz w:val="24"/>
          <w:szCs w:val="24"/>
        </w:rPr>
        <w:t xml:space="preserve"> starts, there must be a constant inflow of moisture to supply the nuclei. This moisture is supplied by the passage of an airstream over a water surface and its subsequent lifting to higher regions of the atmosphere. The Pacific Ocean is the source of moisture for most snowfalls west of the Rocky Mountains, while the Gulf of Mexico and the Atlantic Ocean feed water vapor into the air currents over the central and eastern sections of the United States. Other geographical features also can be the source of moisture for some snowstorms. For example, areas adjacent to the Great Lakes experience their own unique lake-effect storms, employing a variation of the process on a local scale. In addition, mountainous section or rising terrain can </w:t>
      </w:r>
      <w:r w:rsidRPr="00C13AE5">
        <w:rPr>
          <w:rFonts w:cstheme="minorHAnsi"/>
          <w:b/>
          <w:color w:val="000000"/>
          <w:sz w:val="24"/>
          <w:szCs w:val="24"/>
        </w:rPr>
        <w:t>initiate</w:t>
      </w:r>
      <w:r w:rsidRPr="00C13AE5">
        <w:rPr>
          <w:rFonts w:cstheme="minorHAnsi"/>
          <w:color w:val="000000"/>
          <w:sz w:val="24"/>
          <w:szCs w:val="24"/>
        </w:rPr>
        <w:t xml:space="preserve"> snowfalls by the geographical lifting of a moist airstream.</w:t>
      </w:r>
    </w:p>
    <w:p w14:paraId="1165060C" w14:textId="77777777" w:rsidR="0016791A" w:rsidRPr="00C13AE5" w:rsidRDefault="0016791A" w:rsidP="0077381A">
      <w:pPr>
        <w:spacing w:line="240" w:lineRule="atLeast"/>
        <w:ind w:firstLine="720"/>
        <w:jc w:val="both"/>
        <w:rPr>
          <w:rFonts w:cstheme="minorHAnsi"/>
          <w:sz w:val="24"/>
          <w:szCs w:val="24"/>
        </w:rPr>
      </w:pPr>
    </w:p>
    <w:p w14:paraId="6BA5A9B7" w14:textId="77777777" w:rsidR="001B6CC6" w:rsidRPr="00C13AE5" w:rsidRDefault="001B6CC6" w:rsidP="0077381A">
      <w:pPr>
        <w:spacing w:line="240" w:lineRule="atLeast"/>
        <w:jc w:val="both"/>
        <w:rPr>
          <w:rFonts w:cstheme="minorHAnsi"/>
          <w:color w:val="000000"/>
          <w:sz w:val="24"/>
          <w:szCs w:val="24"/>
        </w:rPr>
      </w:pPr>
      <w:r w:rsidRPr="00C13AE5">
        <w:rPr>
          <w:rFonts w:cstheme="minorHAnsi"/>
          <w:b/>
          <w:sz w:val="24"/>
          <w:szCs w:val="24"/>
        </w:rPr>
        <w:t xml:space="preserve">11. </w:t>
      </w:r>
      <w:r w:rsidRPr="00C13AE5">
        <w:rPr>
          <w:rFonts w:cstheme="minorHAnsi"/>
          <w:color w:val="000000"/>
          <w:sz w:val="24"/>
          <w:szCs w:val="24"/>
        </w:rPr>
        <w:t>Which of the following questions does the author answer in the first paragraph?</w:t>
      </w:r>
    </w:p>
    <w:p w14:paraId="4D6CAF07" w14:textId="77777777" w:rsidR="008264A0" w:rsidRDefault="001B6CC6" w:rsidP="0077381A">
      <w:pPr>
        <w:spacing w:line="240" w:lineRule="atLeast"/>
        <w:ind w:firstLine="720"/>
        <w:jc w:val="both"/>
        <w:rPr>
          <w:rFonts w:cstheme="minorHAnsi"/>
          <w:color w:val="000000"/>
          <w:sz w:val="24"/>
          <w:szCs w:val="24"/>
        </w:rPr>
      </w:pPr>
      <w:r w:rsidRPr="00C13AE5">
        <w:rPr>
          <w:rFonts w:cstheme="minorHAnsi"/>
          <w:color w:val="000000"/>
          <w:sz w:val="24"/>
          <w:szCs w:val="24"/>
        </w:rPr>
        <w:t>A. Why are snowflakes hexagonal?</w:t>
      </w:r>
      <w:r w:rsidR="00D75342" w:rsidRPr="00C13AE5">
        <w:rPr>
          <w:rFonts w:cstheme="minorHAnsi"/>
          <w:color w:val="000000"/>
          <w:sz w:val="24"/>
          <w:szCs w:val="24"/>
        </w:rPr>
        <w:tab/>
      </w:r>
      <w:r w:rsidR="00D75342" w:rsidRPr="00C13AE5">
        <w:rPr>
          <w:rFonts w:cstheme="minorHAnsi"/>
          <w:color w:val="000000"/>
          <w:sz w:val="24"/>
          <w:szCs w:val="24"/>
        </w:rPr>
        <w:tab/>
      </w:r>
    </w:p>
    <w:p w14:paraId="5D83842C" w14:textId="77777777" w:rsidR="001B6CC6" w:rsidRPr="00C13AE5" w:rsidRDefault="001B6CC6" w:rsidP="0077381A">
      <w:pPr>
        <w:spacing w:line="240" w:lineRule="atLeast"/>
        <w:ind w:firstLine="720"/>
        <w:jc w:val="both"/>
        <w:rPr>
          <w:rFonts w:cstheme="minorHAnsi"/>
          <w:color w:val="000000"/>
          <w:sz w:val="24"/>
          <w:szCs w:val="24"/>
        </w:rPr>
      </w:pPr>
      <w:r w:rsidRPr="00C13AE5">
        <w:rPr>
          <w:rFonts w:cstheme="minorHAnsi"/>
          <w:color w:val="000000"/>
          <w:sz w:val="24"/>
          <w:szCs w:val="24"/>
        </w:rPr>
        <w:t>B. What is the optimum temperature for snow?</w:t>
      </w:r>
    </w:p>
    <w:p w14:paraId="197263A7" w14:textId="77777777" w:rsidR="008264A0" w:rsidRDefault="001B6CC6" w:rsidP="0077381A">
      <w:pPr>
        <w:spacing w:line="240" w:lineRule="atLeast"/>
        <w:ind w:firstLine="720"/>
        <w:jc w:val="both"/>
        <w:rPr>
          <w:rFonts w:cstheme="minorHAnsi"/>
          <w:color w:val="000000"/>
          <w:sz w:val="24"/>
          <w:szCs w:val="24"/>
        </w:rPr>
      </w:pPr>
      <w:r w:rsidRPr="00C13AE5">
        <w:rPr>
          <w:rFonts w:cstheme="minorHAnsi"/>
          <w:color w:val="000000"/>
          <w:sz w:val="24"/>
          <w:szCs w:val="24"/>
        </w:rPr>
        <w:t>C. In which months does most snow fall?</w:t>
      </w:r>
      <w:r w:rsidR="00D75342" w:rsidRPr="00C13AE5">
        <w:rPr>
          <w:rFonts w:cstheme="minorHAnsi"/>
          <w:color w:val="000000"/>
          <w:sz w:val="24"/>
          <w:szCs w:val="24"/>
        </w:rPr>
        <w:tab/>
      </w:r>
    </w:p>
    <w:p w14:paraId="5465C513" w14:textId="77777777" w:rsidR="0016791A" w:rsidRPr="00C13AE5" w:rsidRDefault="008264A0" w:rsidP="008264A0">
      <w:pPr>
        <w:spacing w:line="240" w:lineRule="atLeast"/>
        <w:ind w:firstLine="720"/>
        <w:jc w:val="both"/>
        <w:rPr>
          <w:rFonts w:cstheme="minorHAnsi"/>
          <w:color w:val="000000"/>
          <w:sz w:val="24"/>
          <w:szCs w:val="24"/>
        </w:rPr>
      </w:pPr>
      <w:r>
        <w:rPr>
          <w:rFonts w:cstheme="minorHAnsi"/>
          <w:color w:val="000000"/>
          <w:sz w:val="24"/>
          <w:szCs w:val="24"/>
        </w:rPr>
        <w:t>D. How are snowflakes formed?</w:t>
      </w:r>
    </w:p>
    <w:p w14:paraId="5F4647B6" w14:textId="77777777" w:rsidR="001B6CC6" w:rsidRPr="00C13AE5" w:rsidRDefault="001B6CC6" w:rsidP="0077381A">
      <w:pPr>
        <w:spacing w:line="240" w:lineRule="atLeast"/>
        <w:jc w:val="both"/>
        <w:rPr>
          <w:rFonts w:cstheme="minorHAnsi"/>
          <w:color w:val="000000"/>
          <w:sz w:val="24"/>
          <w:szCs w:val="24"/>
        </w:rPr>
      </w:pPr>
      <w:r w:rsidRPr="00C13AE5">
        <w:rPr>
          <w:rFonts w:cstheme="minorHAnsi"/>
          <w:b/>
          <w:sz w:val="24"/>
          <w:szCs w:val="24"/>
        </w:rPr>
        <w:t>12.</w:t>
      </w:r>
      <w:r w:rsidRPr="00C13AE5">
        <w:rPr>
          <w:rFonts w:cstheme="minorHAnsi"/>
          <w:sz w:val="24"/>
          <w:szCs w:val="24"/>
        </w:rPr>
        <w:t xml:space="preserve"> </w:t>
      </w:r>
      <w:r w:rsidRPr="00C13AE5">
        <w:rPr>
          <w:rFonts w:cstheme="minorHAnsi"/>
          <w:color w:val="000000"/>
          <w:sz w:val="24"/>
          <w:szCs w:val="24"/>
        </w:rPr>
        <w:t xml:space="preserve">The word </w:t>
      </w:r>
      <w:r w:rsidRPr="00C13AE5">
        <w:rPr>
          <w:rFonts w:cstheme="minorHAnsi"/>
          <w:b/>
          <w:color w:val="000000"/>
          <w:sz w:val="24"/>
          <w:szCs w:val="24"/>
        </w:rPr>
        <w:t>“minute</w:t>
      </w:r>
      <w:r w:rsidRPr="00C13AE5">
        <w:rPr>
          <w:rFonts w:cstheme="minorHAnsi"/>
          <w:color w:val="000000"/>
          <w:sz w:val="24"/>
          <w:szCs w:val="24"/>
        </w:rPr>
        <w:t>” in line 1 is closest in meaning to</w:t>
      </w:r>
      <w:r w:rsidR="008E54E6" w:rsidRPr="00C13AE5">
        <w:rPr>
          <w:rFonts w:cstheme="minorHAnsi"/>
          <w:color w:val="000000"/>
          <w:sz w:val="24"/>
          <w:szCs w:val="24"/>
        </w:rPr>
        <w:t xml:space="preserve"> ………..</w:t>
      </w:r>
    </w:p>
    <w:p w14:paraId="2639FAD8" w14:textId="77777777" w:rsidR="0016791A" w:rsidRPr="00C13AE5" w:rsidRDefault="001B6CC6" w:rsidP="008264A0">
      <w:pPr>
        <w:spacing w:line="240" w:lineRule="atLeast"/>
        <w:ind w:firstLine="720"/>
        <w:jc w:val="both"/>
        <w:rPr>
          <w:rFonts w:cstheme="minorHAnsi"/>
          <w:color w:val="000000"/>
          <w:sz w:val="24"/>
          <w:szCs w:val="24"/>
        </w:rPr>
      </w:pPr>
      <w:r w:rsidRPr="00C13AE5">
        <w:rPr>
          <w:rFonts w:cstheme="minorHAnsi"/>
          <w:color w:val="000000"/>
          <w:sz w:val="24"/>
          <w:szCs w:val="24"/>
        </w:rPr>
        <w:t>A. tiny</w:t>
      </w:r>
      <w:r w:rsidR="00D75342" w:rsidRPr="00C13AE5">
        <w:rPr>
          <w:rFonts w:cstheme="minorHAnsi"/>
          <w:color w:val="000000"/>
          <w:sz w:val="24"/>
          <w:szCs w:val="24"/>
        </w:rPr>
        <w:tab/>
      </w:r>
      <w:r w:rsidR="00D75342" w:rsidRPr="00C13AE5">
        <w:rPr>
          <w:rFonts w:cstheme="minorHAnsi"/>
          <w:color w:val="000000"/>
          <w:sz w:val="24"/>
          <w:szCs w:val="24"/>
        </w:rPr>
        <w:tab/>
      </w:r>
      <w:r w:rsidRPr="00C13AE5">
        <w:rPr>
          <w:rFonts w:cstheme="minorHAnsi"/>
          <w:color w:val="000000"/>
          <w:sz w:val="24"/>
          <w:szCs w:val="24"/>
        </w:rPr>
        <w:t>B. quick</w:t>
      </w:r>
      <w:r w:rsidR="00D75342" w:rsidRPr="00C13AE5">
        <w:rPr>
          <w:rFonts w:cstheme="minorHAnsi"/>
          <w:color w:val="000000"/>
          <w:sz w:val="24"/>
          <w:szCs w:val="24"/>
        </w:rPr>
        <w:tab/>
      </w:r>
      <w:r w:rsidR="00D75342" w:rsidRPr="00C13AE5">
        <w:rPr>
          <w:rFonts w:cstheme="minorHAnsi"/>
          <w:color w:val="000000"/>
          <w:sz w:val="24"/>
          <w:szCs w:val="24"/>
        </w:rPr>
        <w:tab/>
      </w:r>
      <w:r w:rsidRPr="00C13AE5">
        <w:rPr>
          <w:rFonts w:cstheme="minorHAnsi"/>
          <w:color w:val="000000"/>
          <w:sz w:val="24"/>
          <w:szCs w:val="24"/>
        </w:rPr>
        <w:t>C. clear</w:t>
      </w:r>
      <w:r w:rsidR="00D75342" w:rsidRPr="00C13AE5">
        <w:rPr>
          <w:rFonts w:cstheme="minorHAnsi"/>
          <w:color w:val="000000"/>
          <w:sz w:val="24"/>
          <w:szCs w:val="24"/>
        </w:rPr>
        <w:tab/>
      </w:r>
      <w:r w:rsidR="00D75342" w:rsidRPr="00C13AE5">
        <w:rPr>
          <w:rFonts w:cstheme="minorHAnsi"/>
          <w:color w:val="000000"/>
          <w:sz w:val="24"/>
          <w:szCs w:val="24"/>
        </w:rPr>
        <w:tab/>
      </w:r>
      <w:r w:rsidR="008264A0">
        <w:rPr>
          <w:rFonts w:cstheme="minorHAnsi"/>
          <w:color w:val="000000"/>
          <w:sz w:val="24"/>
          <w:szCs w:val="24"/>
        </w:rPr>
        <w:t>D. sharp</w:t>
      </w:r>
    </w:p>
    <w:p w14:paraId="1958EF43" w14:textId="77777777" w:rsidR="001B6CC6" w:rsidRPr="00C13AE5" w:rsidRDefault="001B6CC6" w:rsidP="0077381A">
      <w:pPr>
        <w:spacing w:line="240" w:lineRule="atLeast"/>
        <w:jc w:val="both"/>
        <w:rPr>
          <w:rFonts w:cstheme="minorHAnsi"/>
          <w:color w:val="000000"/>
          <w:sz w:val="24"/>
          <w:szCs w:val="24"/>
        </w:rPr>
      </w:pPr>
      <w:r w:rsidRPr="00C13AE5">
        <w:rPr>
          <w:rFonts w:cstheme="minorHAnsi"/>
          <w:b/>
          <w:sz w:val="24"/>
          <w:szCs w:val="24"/>
        </w:rPr>
        <w:t>13.</w:t>
      </w:r>
      <w:r w:rsidRPr="00C13AE5">
        <w:rPr>
          <w:rFonts w:cstheme="minorHAnsi"/>
          <w:sz w:val="24"/>
          <w:szCs w:val="24"/>
        </w:rPr>
        <w:t xml:space="preserve"> </w:t>
      </w:r>
      <w:r w:rsidRPr="00C13AE5">
        <w:rPr>
          <w:rFonts w:cstheme="minorHAnsi"/>
          <w:color w:val="000000"/>
          <w:sz w:val="24"/>
          <w:szCs w:val="24"/>
        </w:rPr>
        <w:t>What is at the center of an ice crystal?</w:t>
      </w:r>
    </w:p>
    <w:p w14:paraId="03DF9910" w14:textId="77777777" w:rsidR="0016791A" w:rsidRPr="00C13AE5" w:rsidRDefault="001B6CC6" w:rsidP="008264A0">
      <w:pPr>
        <w:spacing w:line="240" w:lineRule="atLeast"/>
        <w:ind w:firstLine="720"/>
        <w:jc w:val="both"/>
        <w:rPr>
          <w:rFonts w:cstheme="minorHAnsi"/>
          <w:color w:val="000000"/>
          <w:sz w:val="24"/>
          <w:szCs w:val="24"/>
        </w:rPr>
      </w:pPr>
      <w:r w:rsidRPr="00C13AE5">
        <w:rPr>
          <w:rFonts w:cstheme="minorHAnsi"/>
          <w:color w:val="000000"/>
          <w:sz w:val="24"/>
          <w:szCs w:val="24"/>
        </w:rPr>
        <w:t>A. A small snowflake</w:t>
      </w:r>
      <w:r w:rsidR="00D75342" w:rsidRPr="00C13AE5">
        <w:rPr>
          <w:rFonts w:cstheme="minorHAnsi"/>
          <w:color w:val="000000"/>
          <w:sz w:val="24"/>
          <w:szCs w:val="24"/>
        </w:rPr>
        <w:tab/>
      </w:r>
      <w:r w:rsidR="00D75342" w:rsidRPr="00C13AE5">
        <w:rPr>
          <w:rFonts w:cstheme="minorHAnsi"/>
          <w:color w:val="000000"/>
          <w:sz w:val="24"/>
          <w:szCs w:val="24"/>
        </w:rPr>
        <w:tab/>
      </w:r>
      <w:r w:rsidRPr="00C13AE5">
        <w:rPr>
          <w:rFonts w:cstheme="minorHAnsi"/>
          <w:color w:val="000000"/>
          <w:sz w:val="24"/>
          <w:szCs w:val="24"/>
        </w:rPr>
        <w:t>B. A nucleus</w:t>
      </w:r>
      <w:r w:rsidR="00AD3A14" w:rsidRPr="00C13AE5">
        <w:rPr>
          <w:rFonts w:cstheme="minorHAnsi"/>
          <w:color w:val="000000"/>
          <w:sz w:val="24"/>
          <w:szCs w:val="24"/>
        </w:rPr>
        <w:tab/>
      </w:r>
      <w:r w:rsidRPr="00C13AE5">
        <w:rPr>
          <w:rFonts w:cstheme="minorHAnsi"/>
          <w:color w:val="000000"/>
          <w:sz w:val="24"/>
          <w:szCs w:val="24"/>
        </w:rPr>
        <w:t>C. A drop of water</w:t>
      </w:r>
      <w:r w:rsidR="00D75342" w:rsidRPr="00C13AE5">
        <w:rPr>
          <w:rFonts w:cstheme="minorHAnsi"/>
          <w:color w:val="000000"/>
          <w:sz w:val="24"/>
          <w:szCs w:val="24"/>
        </w:rPr>
        <w:tab/>
      </w:r>
      <w:r w:rsidR="008264A0">
        <w:rPr>
          <w:rFonts w:cstheme="minorHAnsi"/>
          <w:color w:val="000000"/>
          <w:sz w:val="24"/>
          <w:szCs w:val="24"/>
        </w:rPr>
        <w:t>D. A hexagon</w:t>
      </w:r>
    </w:p>
    <w:p w14:paraId="33FFA55F" w14:textId="77777777" w:rsidR="001B6CC6" w:rsidRPr="00C13AE5" w:rsidRDefault="001B6CC6" w:rsidP="0077381A">
      <w:pPr>
        <w:spacing w:line="240" w:lineRule="atLeast"/>
        <w:jc w:val="both"/>
        <w:rPr>
          <w:rFonts w:cstheme="minorHAnsi"/>
          <w:color w:val="000000"/>
          <w:sz w:val="24"/>
          <w:szCs w:val="24"/>
        </w:rPr>
      </w:pPr>
      <w:r w:rsidRPr="00C13AE5">
        <w:rPr>
          <w:rFonts w:cstheme="minorHAnsi"/>
          <w:b/>
          <w:color w:val="000000"/>
          <w:sz w:val="24"/>
          <w:szCs w:val="24"/>
        </w:rPr>
        <w:t xml:space="preserve">14. </w:t>
      </w:r>
      <w:r w:rsidRPr="00C13AE5">
        <w:rPr>
          <w:rFonts w:cstheme="minorHAnsi"/>
          <w:color w:val="000000"/>
          <w:sz w:val="24"/>
          <w:szCs w:val="24"/>
        </w:rPr>
        <w:t>The word “</w:t>
      </w:r>
      <w:r w:rsidRPr="00C13AE5">
        <w:rPr>
          <w:rFonts w:cstheme="minorHAnsi"/>
          <w:b/>
          <w:color w:val="000000"/>
          <w:sz w:val="24"/>
          <w:szCs w:val="24"/>
        </w:rPr>
        <w:t>adhere</w:t>
      </w:r>
      <w:r w:rsidR="00325B1F" w:rsidRPr="00C13AE5">
        <w:rPr>
          <w:rFonts w:cstheme="minorHAnsi"/>
          <w:color w:val="000000"/>
          <w:sz w:val="24"/>
          <w:szCs w:val="24"/>
        </w:rPr>
        <w:t>” in line 8</w:t>
      </w:r>
      <w:r w:rsidRPr="00C13AE5">
        <w:rPr>
          <w:rFonts w:cstheme="minorHAnsi"/>
          <w:color w:val="000000"/>
          <w:sz w:val="24"/>
          <w:szCs w:val="24"/>
        </w:rPr>
        <w:t xml:space="preserve"> is closest in meaning to</w:t>
      </w:r>
      <w:r w:rsidR="008E54E6" w:rsidRPr="00C13AE5">
        <w:rPr>
          <w:rFonts w:cstheme="minorHAnsi"/>
          <w:color w:val="000000"/>
          <w:sz w:val="24"/>
          <w:szCs w:val="24"/>
        </w:rPr>
        <w:t xml:space="preserve"> ……………..</w:t>
      </w:r>
    </w:p>
    <w:p w14:paraId="71780DF1" w14:textId="77777777" w:rsidR="0016791A" w:rsidRPr="00C13AE5" w:rsidRDefault="001B6CC6" w:rsidP="008264A0">
      <w:pPr>
        <w:spacing w:line="240" w:lineRule="atLeast"/>
        <w:ind w:firstLine="720"/>
        <w:jc w:val="both"/>
        <w:rPr>
          <w:rFonts w:cstheme="minorHAnsi"/>
          <w:color w:val="000000"/>
          <w:sz w:val="24"/>
          <w:szCs w:val="24"/>
        </w:rPr>
      </w:pPr>
      <w:r w:rsidRPr="00C13AE5">
        <w:rPr>
          <w:rFonts w:cstheme="minorHAnsi"/>
          <w:color w:val="000000"/>
          <w:sz w:val="24"/>
          <w:szCs w:val="24"/>
        </w:rPr>
        <w:t>A. belong</w:t>
      </w:r>
      <w:r w:rsidR="00D75342" w:rsidRPr="00C13AE5">
        <w:rPr>
          <w:rFonts w:cstheme="minorHAnsi"/>
          <w:color w:val="000000"/>
          <w:sz w:val="24"/>
          <w:szCs w:val="24"/>
        </w:rPr>
        <w:tab/>
      </w:r>
      <w:r w:rsidRPr="00C13AE5">
        <w:rPr>
          <w:rFonts w:cstheme="minorHAnsi"/>
          <w:color w:val="000000"/>
          <w:sz w:val="24"/>
          <w:szCs w:val="24"/>
        </w:rPr>
        <w:t>B. relate</w:t>
      </w:r>
      <w:r w:rsidR="00D75342" w:rsidRPr="00C13AE5">
        <w:rPr>
          <w:rFonts w:cstheme="minorHAnsi"/>
          <w:color w:val="000000"/>
          <w:sz w:val="24"/>
          <w:szCs w:val="24"/>
        </w:rPr>
        <w:tab/>
      </w:r>
      <w:r w:rsidRPr="00C13AE5">
        <w:rPr>
          <w:rFonts w:cstheme="minorHAnsi"/>
          <w:color w:val="000000"/>
          <w:sz w:val="24"/>
          <w:szCs w:val="24"/>
        </w:rPr>
        <w:t>C. stick</w:t>
      </w:r>
      <w:r w:rsidR="00D75342" w:rsidRPr="00C13AE5">
        <w:rPr>
          <w:rFonts w:cstheme="minorHAnsi"/>
          <w:color w:val="000000"/>
          <w:sz w:val="24"/>
          <w:szCs w:val="24"/>
        </w:rPr>
        <w:tab/>
      </w:r>
      <w:r w:rsidR="00D75342" w:rsidRPr="00C13AE5">
        <w:rPr>
          <w:rFonts w:cstheme="minorHAnsi"/>
          <w:color w:val="000000"/>
          <w:sz w:val="24"/>
          <w:szCs w:val="24"/>
        </w:rPr>
        <w:tab/>
      </w:r>
      <w:r w:rsidR="008264A0">
        <w:rPr>
          <w:rFonts w:cstheme="minorHAnsi"/>
          <w:color w:val="000000"/>
          <w:sz w:val="24"/>
          <w:szCs w:val="24"/>
        </w:rPr>
        <w:t>D. speed</w:t>
      </w:r>
    </w:p>
    <w:p w14:paraId="25BBCDFD" w14:textId="77777777" w:rsidR="001B6CC6" w:rsidRPr="00C13AE5" w:rsidRDefault="001B6CC6" w:rsidP="0077381A">
      <w:pPr>
        <w:spacing w:line="240" w:lineRule="atLeast"/>
        <w:jc w:val="both"/>
        <w:rPr>
          <w:rFonts w:cstheme="minorHAnsi"/>
          <w:color w:val="000000"/>
          <w:sz w:val="24"/>
          <w:szCs w:val="24"/>
        </w:rPr>
      </w:pPr>
      <w:r w:rsidRPr="00C13AE5">
        <w:rPr>
          <w:rFonts w:cstheme="minorHAnsi"/>
          <w:b/>
          <w:color w:val="000000"/>
          <w:sz w:val="24"/>
          <w:szCs w:val="24"/>
        </w:rPr>
        <w:t xml:space="preserve">15. </w:t>
      </w:r>
      <w:r w:rsidRPr="00C13AE5">
        <w:rPr>
          <w:rFonts w:cstheme="minorHAnsi"/>
          <w:color w:val="000000"/>
          <w:sz w:val="24"/>
          <w:szCs w:val="24"/>
        </w:rPr>
        <w:t>What is the main topic of the second paragraph?</w:t>
      </w:r>
    </w:p>
    <w:p w14:paraId="30DA2B11" w14:textId="77777777" w:rsidR="008E54E6" w:rsidRPr="00C13AE5" w:rsidRDefault="001B6CC6" w:rsidP="0077381A">
      <w:pPr>
        <w:spacing w:line="240" w:lineRule="atLeast"/>
        <w:ind w:firstLine="720"/>
        <w:jc w:val="both"/>
        <w:rPr>
          <w:rFonts w:cstheme="minorHAnsi"/>
          <w:color w:val="000000"/>
          <w:sz w:val="24"/>
          <w:szCs w:val="24"/>
        </w:rPr>
      </w:pPr>
      <w:r w:rsidRPr="00C13AE5">
        <w:rPr>
          <w:rFonts w:cstheme="minorHAnsi"/>
          <w:color w:val="000000"/>
          <w:sz w:val="24"/>
          <w:szCs w:val="24"/>
        </w:rPr>
        <w:t>A. How ice crystals form</w:t>
      </w:r>
      <w:r w:rsidR="00D75342" w:rsidRPr="00C13AE5">
        <w:rPr>
          <w:rFonts w:cstheme="minorHAnsi"/>
          <w:color w:val="000000"/>
          <w:sz w:val="24"/>
          <w:szCs w:val="24"/>
        </w:rPr>
        <w:tab/>
      </w:r>
      <w:r w:rsidR="00D75342" w:rsidRPr="00C13AE5">
        <w:rPr>
          <w:rFonts w:cstheme="minorHAnsi"/>
          <w:color w:val="000000"/>
          <w:sz w:val="24"/>
          <w:szCs w:val="24"/>
        </w:rPr>
        <w:tab/>
      </w:r>
      <w:r w:rsidR="00D75342" w:rsidRPr="00C13AE5">
        <w:rPr>
          <w:rFonts w:cstheme="minorHAnsi"/>
          <w:color w:val="000000"/>
          <w:sz w:val="24"/>
          <w:szCs w:val="24"/>
        </w:rPr>
        <w:tab/>
      </w:r>
      <w:r w:rsidR="00D75342" w:rsidRPr="00C13AE5">
        <w:rPr>
          <w:rFonts w:cstheme="minorHAnsi"/>
          <w:color w:val="000000"/>
          <w:sz w:val="24"/>
          <w:szCs w:val="24"/>
        </w:rPr>
        <w:tab/>
      </w:r>
    </w:p>
    <w:p w14:paraId="3CB301F1" w14:textId="77777777" w:rsidR="001B6CC6" w:rsidRPr="00C13AE5" w:rsidRDefault="001B6CC6" w:rsidP="0077381A">
      <w:pPr>
        <w:spacing w:line="240" w:lineRule="atLeast"/>
        <w:ind w:firstLine="720"/>
        <w:jc w:val="both"/>
        <w:rPr>
          <w:rFonts w:cstheme="minorHAnsi"/>
          <w:color w:val="000000"/>
          <w:sz w:val="24"/>
          <w:szCs w:val="24"/>
        </w:rPr>
      </w:pPr>
      <w:r w:rsidRPr="00C13AE5">
        <w:rPr>
          <w:rFonts w:cstheme="minorHAnsi"/>
          <w:color w:val="000000"/>
          <w:sz w:val="24"/>
          <w:szCs w:val="24"/>
        </w:rPr>
        <w:t>B. How moisture affects temperature</w:t>
      </w:r>
    </w:p>
    <w:p w14:paraId="3A5E616E" w14:textId="77777777" w:rsidR="008E54E6" w:rsidRPr="00C13AE5" w:rsidRDefault="001B6CC6" w:rsidP="0077381A">
      <w:pPr>
        <w:spacing w:line="240" w:lineRule="atLeast"/>
        <w:ind w:firstLine="720"/>
        <w:jc w:val="both"/>
        <w:rPr>
          <w:rFonts w:cstheme="minorHAnsi"/>
          <w:color w:val="000000"/>
          <w:sz w:val="24"/>
          <w:szCs w:val="24"/>
        </w:rPr>
      </w:pPr>
      <w:r w:rsidRPr="00C13AE5">
        <w:rPr>
          <w:rFonts w:cstheme="minorHAnsi"/>
          <w:color w:val="000000"/>
          <w:sz w:val="24"/>
          <w:szCs w:val="24"/>
        </w:rPr>
        <w:t>C. What happens when ice crystals melt</w:t>
      </w:r>
      <w:r w:rsidR="00D75342" w:rsidRPr="00C13AE5">
        <w:rPr>
          <w:rFonts w:cstheme="minorHAnsi"/>
          <w:color w:val="000000"/>
          <w:sz w:val="24"/>
          <w:szCs w:val="24"/>
        </w:rPr>
        <w:tab/>
      </w:r>
      <w:r w:rsidR="00D75342" w:rsidRPr="00C13AE5">
        <w:rPr>
          <w:rFonts w:cstheme="minorHAnsi"/>
          <w:color w:val="000000"/>
          <w:sz w:val="24"/>
          <w:szCs w:val="24"/>
        </w:rPr>
        <w:tab/>
      </w:r>
    </w:p>
    <w:p w14:paraId="51CC7B7F" w14:textId="77777777" w:rsidR="0016791A" w:rsidRPr="00C13AE5" w:rsidRDefault="001B6CC6" w:rsidP="008264A0">
      <w:pPr>
        <w:spacing w:line="240" w:lineRule="atLeast"/>
        <w:ind w:firstLine="720"/>
        <w:jc w:val="both"/>
        <w:rPr>
          <w:rFonts w:cstheme="minorHAnsi"/>
          <w:color w:val="000000"/>
          <w:sz w:val="24"/>
          <w:szCs w:val="24"/>
        </w:rPr>
      </w:pPr>
      <w:r w:rsidRPr="00C13AE5">
        <w:rPr>
          <w:rFonts w:cstheme="minorHAnsi"/>
          <w:color w:val="000000"/>
          <w:sz w:val="24"/>
          <w:szCs w:val="24"/>
        </w:rPr>
        <w:t xml:space="preserve">D. Where the moisture </w:t>
      </w:r>
      <w:r w:rsidR="008264A0">
        <w:rPr>
          <w:rFonts w:cstheme="minorHAnsi"/>
          <w:color w:val="000000"/>
          <w:sz w:val="24"/>
          <w:szCs w:val="24"/>
        </w:rPr>
        <w:t>to supply the nuclei comes from</w:t>
      </w:r>
    </w:p>
    <w:p w14:paraId="2CAA9C5E" w14:textId="77777777" w:rsidR="001B6CC6" w:rsidRPr="00C13AE5" w:rsidRDefault="001B6CC6" w:rsidP="0077381A">
      <w:pPr>
        <w:spacing w:line="240" w:lineRule="atLeast"/>
        <w:jc w:val="both"/>
        <w:rPr>
          <w:rFonts w:cstheme="minorHAnsi"/>
          <w:color w:val="000000"/>
          <w:sz w:val="24"/>
          <w:szCs w:val="24"/>
        </w:rPr>
      </w:pPr>
      <w:r w:rsidRPr="00C13AE5">
        <w:rPr>
          <w:rFonts w:cstheme="minorHAnsi"/>
          <w:b/>
          <w:color w:val="000000"/>
          <w:sz w:val="24"/>
          <w:szCs w:val="24"/>
        </w:rPr>
        <w:t xml:space="preserve">16. </w:t>
      </w:r>
      <w:r w:rsidRPr="00C13AE5">
        <w:rPr>
          <w:rFonts w:cstheme="minorHAnsi"/>
          <w:color w:val="000000"/>
          <w:sz w:val="24"/>
          <w:szCs w:val="24"/>
        </w:rPr>
        <w:t>The word “</w:t>
      </w:r>
      <w:r w:rsidRPr="00C13AE5">
        <w:rPr>
          <w:rFonts w:cstheme="minorHAnsi"/>
          <w:b/>
          <w:color w:val="000000"/>
          <w:sz w:val="24"/>
          <w:szCs w:val="24"/>
        </w:rPr>
        <w:t>it</w:t>
      </w:r>
      <w:r w:rsidR="00F07033" w:rsidRPr="00C13AE5">
        <w:rPr>
          <w:rFonts w:cstheme="minorHAnsi"/>
          <w:color w:val="000000"/>
          <w:sz w:val="24"/>
          <w:szCs w:val="24"/>
        </w:rPr>
        <w:t>” in line 13</w:t>
      </w:r>
      <w:r w:rsidRPr="00C13AE5">
        <w:rPr>
          <w:rFonts w:cstheme="minorHAnsi"/>
          <w:color w:val="000000"/>
          <w:sz w:val="24"/>
          <w:szCs w:val="24"/>
        </w:rPr>
        <w:t xml:space="preserve"> refers to</w:t>
      </w:r>
      <w:r w:rsidR="008E54E6" w:rsidRPr="00C13AE5">
        <w:rPr>
          <w:rFonts w:cstheme="minorHAnsi"/>
          <w:color w:val="000000"/>
          <w:sz w:val="24"/>
          <w:szCs w:val="24"/>
        </w:rPr>
        <w:t xml:space="preserve"> …………….</w:t>
      </w:r>
    </w:p>
    <w:p w14:paraId="283D84D6" w14:textId="77777777" w:rsidR="0016791A" w:rsidRPr="00C13AE5" w:rsidRDefault="001B6CC6" w:rsidP="008264A0">
      <w:pPr>
        <w:spacing w:line="240" w:lineRule="atLeast"/>
        <w:ind w:firstLine="720"/>
        <w:jc w:val="both"/>
        <w:rPr>
          <w:rFonts w:cstheme="minorHAnsi"/>
          <w:color w:val="000000"/>
          <w:sz w:val="24"/>
          <w:szCs w:val="24"/>
        </w:rPr>
      </w:pPr>
      <w:r w:rsidRPr="00C13AE5">
        <w:rPr>
          <w:rFonts w:cstheme="minorHAnsi"/>
          <w:color w:val="000000"/>
          <w:sz w:val="24"/>
          <w:szCs w:val="24"/>
        </w:rPr>
        <w:t>A. snowfall</w:t>
      </w:r>
      <w:r w:rsidR="00D75342" w:rsidRPr="00C13AE5">
        <w:rPr>
          <w:rFonts w:cstheme="minorHAnsi"/>
          <w:color w:val="000000"/>
          <w:sz w:val="24"/>
          <w:szCs w:val="24"/>
        </w:rPr>
        <w:tab/>
      </w:r>
      <w:r w:rsidR="00D75342" w:rsidRPr="00C13AE5">
        <w:rPr>
          <w:rFonts w:cstheme="minorHAnsi"/>
          <w:color w:val="000000"/>
          <w:sz w:val="24"/>
          <w:szCs w:val="24"/>
        </w:rPr>
        <w:tab/>
      </w:r>
      <w:r w:rsidRPr="00C13AE5">
        <w:rPr>
          <w:rFonts w:cstheme="minorHAnsi"/>
          <w:color w:val="000000"/>
          <w:sz w:val="24"/>
          <w:szCs w:val="24"/>
        </w:rPr>
        <w:t>B. snowflake</w:t>
      </w:r>
      <w:r w:rsidR="00D75342" w:rsidRPr="00C13AE5">
        <w:rPr>
          <w:rFonts w:cstheme="minorHAnsi"/>
          <w:color w:val="000000"/>
          <w:sz w:val="24"/>
          <w:szCs w:val="24"/>
        </w:rPr>
        <w:tab/>
      </w:r>
      <w:r w:rsidR="00D75342" w:rsidRPr="00C13AE5">
        <w:rPr>
          <w:rFonts w:cstheme="minorHAnsi"/>
          <w:color w:val="000000"/>
          <w:sz w:val="24"/>
          <w:szCs w:val="24"/>
        </w:rPr>
        <w:tab/>
      </w:r>
      <w:r w:rsidRPr="00C13AE5">
        <w:rPr>
          <w:rFonts w:cstheme="minorHAnsi"/>
          <w:color w:val="000000"/>
          <w:sz w:val="24"/>
          <w:szCs w:val="24"/>
        </w:rPr>
        <w:t>C. cluster</w:t>
      </w:r>
      <w:r w:rsidR="00D75342" w:rsidRPr="00C13AE5">
        <w:rPr>
          <w:rFonts w:cstheme="minorHAnsi"/>
          <w:color w:val="000000"/>
          <w:sz w:val="24"/>
          <w:szCs w:val="24"/>
        </w:rPr>
        <w:tab/>
      </w:r>
      <w:r w:rsidR="008264A0">
        <w:rPr>
          <w:rFonts w:cstheme="minorHAnsi"/>
          <w:color w:val="000000"/>
          <w:sz w:val="24"/>
          <w:szCs w:val="24"/>
        </w:rPr>
        <w:t>D. moisture</w:t>
      </w:r>
    </w:p>
    <w:p w14:paraId="5B1DD28B" w14:textId="77777777" w:rsidR="001B6CC6" w:rsidRPr="00C13AE5" w:rsidRDefault="001B6CC6" w:rsidP="0077381A">
      <w:pPr>
        <w:spacing w:line="240" w:lineRule="atLeast"/>
        <w:jc w:val="both"/>
        <w:rPr>
          <w:rFonts w:cstheme="minorHAnsi"/>
          <w:color w:val="000000"/>
          <w:sz w:val="24"/>
          <w:szCs w:val="24"/>
        </w:rPr>
      </w:pPr>
      <w:r w:rsidRPr="00C13AE5">
        <w:rPr>
          <w:rFonts w:cstheme="minorHAnsi"/>
          <w:b/>
          <w:color w:val="000000"/>
          <w:sz w:val="24"/>
          <w:szCs w:val="24"/>
        </w:rPr>
        <w:t xml:space="preserve">17. </w:t>
      </w:r>
      <w:r w:rsidRPr="00C13AE5">
        <w:rPr>
          <w:rFonts w:cstheme="minorHAnsi"/>
          <w:color w:val="000000"/>
          <w:sz w:val="24"/>
          <w:szCs w:val="24"/>
        </w:rPr>
        <w:t>What is necessary for a snowfall to persist?</w:t>
      </w:r>
    </w:p>
    <w:p w14:paraId="2222FF4E" w14:textId="77777777" w:rsidR="001B6CC6" w:rsidRPr="00C13AE5" w:rsidRDefault="001B6CC6" w:rsidP="0077381A">
      <w:pPr>
        <w:spacing w:line="240" w:lineRule="atLeast"/>
        <w:ind w:firstLine="720"/>
        <w:jc w:val="both"/>
        <w:rPr>
          <w:rFonts w:cstheme="minorHAnsi"/>
          <w:color w:val="000000"/>
          <w:sz w:val="24"/>
          <w:szCs w:val="24"/>
        </w:rPr>
      </w:pPr>
      <w:r w:rsidRPr="00C13AE5">
        <w:rPr>
          <w:rFonts w:cstheme="minorHAnsi"/>
          <w:color w:val="000000"/>
          <w:sz w:val="24"/>
          <w:szCs w:val="24"/>
        </w:rPr>
        <w:t>A. A decrease in the number of snowflakes</w:t>
      </w:r>
      <w:r w:rsidR="00D75342" w:rsidRPr="00C13AE5">
        <w:rPr>
          <w:rFonts w:cstheme="minorHAnsi"/>
          <w:color w:val="000000"/>
          <w:sz w:val="24"/>
          <w:szCs w:val="24"/>
        </w:rPr>
        <w:tab/>
      </w:r>
      <w:r w:rsidRPr="00C13AE5">
        <w:rPr>
          <w:rFonts w:cstheme="minorHAnsi"/>
          <w:color w:val="000000"/>
          <w:sz w:val="24"/>
          <w:szCs w:val="24"/>
        </w:rPr>
        <w:t>B. Lowered vapor pressure in ice crystals</w:t>
      </w:r>
    </w:p>
    <w:p w14:paraId="33A920E3" w14:textId="77777777" w:rsidR="0016791A" w:rsidRPr="00C13AE5" w:rsidRDefault="001B6CC6" w:rsidP="008264A0">
      <w:pPr>
        <w:spacing w:line="240" w:lineRule="atLeast"/>
        <w:ind w:firstLine="720"/>
        <w:jc w:val="both"/>
        <w:rPr>
          <w:rFonts w:cstheme="minorHAnsi"/>
          <w:color w:val="000000"/>
          <w:sz w:val="24"/>
          <w:szCs w:val="24"/>
        </w:rPr>
      </w:pPr>
      <w:r w:rsidRPr="00C13AE5">
        <w:rPr>
          <w:rFonts w:cstheme="minorHAnsi"/>
          <w:color w:val="000000"/>
          <w:sz w:val="24"/>
          <w:szCs w:val="24"/>
        </w:rPr>
        <w:t>C. A continuous infusion of moisture</w:t>
      </w:r>
      <w:r w:rsidR="00D75342" w:rsidRPr="00C13AE5">
        <w:rPr>
          <w:rFonts w:cstheme="minorHAnsi"/>
          <w:color w:val="000000"/>
          <w:sz w:val="24"/>
          <w:szCs w:val="24"/>
        </w:rPr>
        <w:tab/>
      </w:r>
      <w:r w:rsidR="00D75342" w:rsidRPr="00C13AE5">
        <w:rPr>
          <w:rFonts w:cstheme="minorHAnsi"/>
          <w:color w:val="000000"/>
          <w:sz w:val="24"/>
          <w:szCs w:val="24"/>
        </w:rPr>
        <w:tab/>
      </w:r>
      <w:r w:rsidRPr="00C13AE5">
        <w:rPr>
          <w:rFonts w:cstheme="minorHAnsi"/>
          <w:color w:val="000000"/>
          <w:sz w:val="24"/>
          <w:szCs w:val="24"/>
        </w:rPr>
        <w:t>D. A change in</w:t>
      </w:r>
      <w:r w:rsidR="008264A0">
        <w:rPr>
          <w:rFonts w:cstheme="minorHAnsi"/>
          <w:color w:val="000000"/>
          <w:sz w:val="24"/>
          <w:szCs w:val="24"/>
        </w:rPr>
        <w:t xml:space="preserve"> the direction of the airstream</w:t>
      </w:r>
    </w:p>
    <w:p w14:paraId="7A5F7E3A" w14:textId="77777777" w:rsidR="001B6CC6" w:rsidRPr="00C13AE5" w:rsidRDefault="001B6CC6" w:rsidP="0077381A">
      <w:pPr>
        <w:spacing w:line="240" w:lineRule="atLeast"/>
        <w:jc w:val="both"/>
        <w:rPr>
          <w:rFonts w:cstheme="minorHAnsi"/>
          <w:color w:val="000000"/>
          <w:sz w:val="24"/>
          <w:szCs w:val="24"/>
        </w:rPr>
      </w:pPr>
      <w:r w:rsidRPr="00C13AE5">
        <w:rPr>
          <w:rFonts w:cstheme="minorHAnsi"/>
          <w:b/>
          <w:sz w:val="24"/>
          <w:szCs w:val="24"/>
        </w:rPr>
        <w:t xml:space="preserve">18. </w:t>
      </w:r>
      <w:r w:rsidRPr="00C13AE5">
        <w:rPr>
          <w:rFonts w:cstheme="minorHAnsi"/>
          <w:color w:val="000000"/>
          <w:sz w:val="24"/>
          <w:szCs w:val="24"/>
        </w:rPr>
        <w:t>How do lake-effect snowstorms form?</w:t>
      </w:r>
    </w:p>
    <w:p w14:paraId="3C7A6823" w14:textId="77777777" w:rsidR="00D75342" w:rsidRPr="00C13AE5" w:rsidRDefault="001B6CC6" w:rsidP="0077381A">
      <w:pPr>
        <w:spacing w:line="240" w:lineRule="atLeast"/>
        <w:ind w:firstLine="720"/>
        <w:jc w:val="both"/>
        <w:rPr>
          <w:rFonts w:cstheme="minorHAnsi"/>
          <w:color w:val="000000"/>
          <w:sz w:val="24"/>
          <w:szCs w:val="24"/>
        </w:rPr>
      </w:pPr>
      <w:r w:rsidRPr="00C13AE5">
        <w:rPr>
          <w:rFonts w:cstheme="minorHAnsi"/>
          <w:color w:val="000000"/>
          <w:sz w:val="24"/>
          <w:szCs w:val="24"/>
        </w:rPr>
        <w:t>A. Water temperature drop below freezing.</w:t>
      </w:r>
      <w:r w:rsidR="00D75342" w:rsidRPr="00C13AE5">
        <w:rPr>
          <w:rFonts w:cstheme="minorHAnsi"/>
          <w:color w:val="000000"/>
          <w:sz w:val="24"/>
          <w:szCs w:val="24"/>
        </w:rPr>
        <w:tab/>
      </w:r>
      <w:r w:rsidR="00D75342" w:rsidRPr="00C13AE5">
        <w:rPr>
          <w:rFonts w:cstheme="minorHAnsi"/>
          <w:color w:val="000000"/>
          <w:sz w:val="24"/>
          <w:szCs w:val="24"/>
        </w:rPr>
        <w:tab/>
      </w:r>
    </w:p>
    <w:p w14:paraId="3EF9E44D" w14:textId="77777777" w:rsidR="001B6CC6" w:rsidRPr="00C13AE5" w:rsidRDefault="001B6CC6" w:rsidP="0077381A">
      <w:pPr>
        <w:spacing w:line="240" w:lineRule="atLeast"/>
        <w:ind w:firstLine="720"/>
        <w:jc w:val="both"/>
        <w:rPr>
          <w:rFonts w:cstheme="minorHAnsi"/>
          <w:color w:val="000000"/>
          <w:sz w:val="24"/>
          <w:szCs w:val="24"/>
        </w:rPr>
      </w:pPr>
      <w:r w:rsidRPr="00C13AE5">
        <w:rPr>
          <w:rFonts w:cstheme="minorHAnsi"/>
          <w:color w:val="000000"/>
          <w:sz w:val="24"/>
          <w:szCs w:val="24"/>
        </w:rPr>
        <w:t>B. Moisture rises from a lake into the airstream.</w:t>
      </w:r>
    </w:p>
    <w:p w14:paraId="13B832CB" w14:textId="77777777" w:rsidR="001B6CC6" w:rsidRPr="00C13AE5" w:rsidRDefault="001B6CC6" w:rsidP="0077381A">
      <w:pPr>
        <w:spacing w:line="240" w:lineRule="atLeast"/>
        <w:ind w:firstLine="720"/>
        <w:jc w:val="both"/>
        <w:rPr>
          <w:rFonts w:cstheme="minorHAnsi"/>
          <w:color w:val="000000"/>
          <w:sz w:val="24"/>
          <w:szCs w:val="24"/>
        </w:rPr>
      </w:pPr>
      <w:r w:rsidRPr="00C13AE5">
        <w:rPr>
          <w:rFonts w:cstheme="minorHAnsi"/>
          <w:color w:val="000000"/>
          <w:sz w:val="24"/>
          <w:szCs w:val="24"/>
        </w:rPr>
        <w:t>C. Large quantities of wet air come off a nearby mountain.</w:t>
      </w:r>
    </w:p>
    <w:p w14:paraId="1C8160E7" w14:textId="77777777" w:rsidR="0016791A" w:rsidRPr="00C13AE5" w:rsidRDefault="001B6CC6" w:rsidP="008264A0">
      <w:pPr>
        <w:spacing w:line="240" w:lineRule="atLeast"/>
        <w:ind w:firstLine="720"/>
        <w:jc w:val="both"/>
        <w:rPr>
          <w:rFonts w:cstheme="minorHAnsi"/>
          <w:color w:val="000000"/>
          <w:sz w:val="24"/>
          <w:szCs w:val="24"/>
        </w:rPr>
      </w:pPr>
      <w:r w:rsidRPr="00C13AE5">
        <w:rPr>
          <w:rFonts w:cstheme="minorHAnsi"/>
          <w:color w:val="000000"/>
          <w:sz w:val="24"/>
          <w:szCs w:val="24"/>
        </w:rPr>
        <w:t xml:space="preserve">D. Millions of ice crystals form </w:t>
      </w:r>
      <w:r w:rsidR="008264A0">
        <w:rPr>
          <w:rFonts w:cstheme="minorHAnsi"/>
          <w:color w:val="000000"/>
          <w:sz w:val="24"/>
          <w:szCs w:val="24"/>
        </w:rPr>
        <w:t>on the surface of a large lake.</w:t>
      </w:r>
    </w:p>
    <w:p w14:paraId="2A6F3883" w14:textId="77777777" w:rsidR="001B6CC6" w:rsidRPr="00C13AE5" w:rsidRDefault="001B6CC6" w:rsidP="0077381A">
      <w:pPr>
        <w:spacing w:line="240" w:lineRule="atLeast"/>
        <w:jc w:val="both"/>
        <w:rPr>
          <w:rFonts w:cstheme="minorHAnsi"/>
          <w:color w:val="000000"/>
          <w:sz w:val="24"/>
          <w:szCs w:val="24"/>
        </w:rPr>
      </w:pPr>
      <w:r w:rsidRPr="00C13AE5">
        <w:rPr>
          <w:rFonts w:cstheme="minorHAnsi"/>
          <w:b/>
          <w:color w:val="000000"/>
          <w:sz w:val="24"/>
          <w:szCs w:val="24"/>
        </w:rPr>
        <w:t xml:space="preserve">19. </w:t>
      </w:r>
      <w:r w:rsidRPr="00C13AE5">
        <w:rPr>
          <w:rFonts w:cstheme="minorHAnsi"/>
          <w:color w:val="000000"/>
          <w:sz w:val="24"/>
          <w:szCs w:val="24"/>
        </w:rPr>
        <w:t>The word “</w:t>
      </w:r>
      <w:r w:rsidRPr="00C13AE5">
        <w:rPr>
          <w:rFonts w:cstheme="minorHAnsi"/>
          <w:b/>
          <w:color w:val="000000"/>
          <w:sz w:val="24"/>
          <w:szCs w:val="24"/>
        </w:rPr>
        <w:t>initiate</w:t>
      </w:r>
      <w:r w:rsidR="00F07033" w:rsidRPr="00C13AE5">
        <w:rPr>
          <w:rFonts w:cstheme="minorHAnsi"/>
          <w:color w:val="000000"/>
          <w:sz w:val="24"/>
          <w:szCs w:val="24"/>
        </w:rPr>
        <w:t>” in line 21</w:t>
      </w:r>
      <w:r w:rsidRPr="00C13AE5">
        <w:rPr>
          <w:rFonts w:cstheme="minorHAnsi"/>
          <w:color w:val="000000"/>
          <w:sz w:val="24"/>
          <w:szCs w:val="24"/>
        </w:rPr>
        <w:t xml:space="preserve"> is closest in meaning to</w:t>
      </w:r>
      <w:r w:rsidR="008E54E6" w:rsidRPr="00C13AE5">
        <w:rPr>
          <w:rFonts w:cstheme="minorHAnsi"/>
          <w:color w:val="000000"/>
          <w:sz w:val="24"/>
          <w:szCs w:val="24"/>
        </w:rPr>
        <w:t xml:space="preserve"> …………….</w:t>
      </w:r>
    </w:p>
    <w:p w14:paraId="07D7D515" w14:textId="77777777" w:rsidR="0016791A" w:rsidRPr="00C13AE5" w:rsidRDefault="001B6CC6" w:rsidP="008264A0">
      <w:pPr>
        <w:spacing w:line="240" w:lineRule="atLeast"/>
        <w:ind w:firstLine="720"/>
        <w:jc w:val="both"/>
        <w:rPr>
          <w:rFonts w:cstheme="minorHAnsi"/>
          <w:color w:val="000000"/>
          <w:sz w:val="24"/>
          <w:szCs w:val="24"/>
        </w:rPr>
      </w:pPr>
      <w:r w:rsidRPr="00C13AE5">
        <w:rPr>
          <w:rFonts w:cstheme="minorHAnsi"/>
          <w:color w:val="000000"/>
          <w:sz w:val="24"/>
          <w:szCs w:val="24"/>
        </w:rPr>
        <w:lastRenderedPageBreak/>
        <w:t>A. enhance</w:t>
      </w:r>
      <w:r w:rsidR="00D75342" w:rsidRPr="00C13AE5">
        <w:rPr>
          <w:rFonts w:cstheme="minorHAnsi"/>
          <w:color w:val="000000"/>
          <w:sz w:val="24"/>
          <w:szCs w:val="24"/>
        </w:rPr>
        <w:tab/>
      </w:r>
      <w:r w:rsidRPr="00C13AE5">
        <w:rPr>
          <w:rFonts w:cstheme="minorHAnsi"/>
          <w:color w:val="000000"/>
          <w:sz w:val="24"/>
          <w:szCs w:val="24"/>
        </w:rPr>
        <w:t>B. alter</w:t>
      </w:r>
      <w:r w:rsidR="00D75342" w:rsidRPr="00C13AE5">
        <w:rPr>
          <w:rFonts w:cstheme="minorHAnsi"/>
          <w:color w:val="000000"/>
          <w:sz w:val="24"/>
          <w:szCs w:val="24"/>
        </w:rPr>
        <w:tab/>
      </w:r>
      <w:r w:rsidR="00D75342" w:rsidRPr="00C13AE5">
        <w:rPr>
          <w:rFonts w:cstheme="minorHAnsi"/>
          <w:color w:val="000000"/>
          <w:sz w:val="24"/>
          <w:szCs w:val="24"/>
        </w:rPr>
        <w:tab/>
      </w:r>
      <w:r w:rsidRPr="00C13AE5">
        <w:rPr>
          <w:rFonts w:cstheme="minorHAnsi"/>
          <w:color w:val="000000"/>
          <w:sz w:val="24"/>
          <w:szCs w:val="24"/>
        </w:rPr>
        <w:t>C. increase</w:t>
      </w:r>
      <w:r w:rsidR="00D75342" w:rsidRPr="00C13AE5">
        <w:rPr>
          <w:rFonts w:cstheme="minorHAnsi"/>
          <w:color w:val="000000"/>
          <w:sz w:val="24"/>
          <w:szCs w:val="24"/>
        </w:rPr>
        <w:tab/>
      </w:r>
      <w:r w:rsidR="00D75342" w:rsidRPr="00C13AE5">
        <w:rPr>
          <w:rFonts w:cstheme="minorHAnsi"/>
          <w:color w:val="000000"/>
          <w:sz w:val="24"/>
          <w:szCs w:val="24"/>
        </w:rPr>
        <w:tab/>
      </w:r>
      <w:r w:rsidR="008264A0">
        <w:rPr>
          <w:rFonts w:cstheme="minorHAnsi"/>
          <w:color w:val="000000"/>
          <w:sz w:val="24"/>
          <w:szCs w:val="24"/>
        </w:rPr>
        <w:t>D. begin</w:t>
      </w:r>
    </w:p>
    <w:p w14:paraId="7E1631C9" w14:textId="77777777" w:rsidR="001B6CC6" w:rsidRPr="00C13AE5" w:rsidRDefault="001B6CC6" w:rsidP="0077381A">
      <w:pPr>
        <w:spacing w:line="240" w:lineRule="atLeast"/>
        <w:jc w:val="both"/>
        <w:rPr>
          <w:rFonts w:cstheme="minorHAnsi"/>
          <w:color w:val="000000"/>
          <w:sz w:val="24"/>
          <w:szCs w:val="24"/>
        </w:rPr>
      </w:pPr>
      <w:r w:rsidRPr="00C13AE5">
        <w:rPr>
          <w:rFonts w:cstheme="minorHAnsi"/>
          <w:b/>
          <w:color w:val="000000"/>
          <w:sz w:val="24"/>
          <w:szCs w:val="24"/>
        </w:rPr>
        <w:t xml:space="preserve">20. </w:t>
      </w:r>
      <w:r w:rsidRPr="00C13AE5">
        <w:rPr>
          <w:rFonts w:cstheme="minorHAnsi"/>
          <w:color w:val="000000"/>
          <w:sz w:val="24"/>
          <w:szCs w:val="24"/>
        </w:rPr>
        <w:t>Which of the following could account for the lack of snowfall in a geographical location close to mountains and a major water source?</w:t>
      </w:r>
    </w:p>
    <w:p w14:paraId="3480DDD6" w14:textId="77777777" w:rsidR="00D75342" w:rsidRPr="00C13AE5" w:rsidRDefault="001B6CC6" w:rsidP="0077381A">
      <w:pPr>
        <w:spacing w:line="240" w:lineRule="atLeast"/>
        <w:ind w:firstLine="720"/>
        <w:jc w:val="both"/>
        <w:rPr>
          <w:rFonts w:cstheme="minorHAnsi"/>
          <w:color w:val="000000"/>
          <w:sz w:val="24"/>
          <w:szCs w:val="24"/>
        </w:rPr>
      </w:pPr>
      <w:r w:rsidRPr="00C13AE5">
        <w:rPr>
          <w:rFonts w:cstheme="minorHAnsi"/>
          <w:color w:val="000000"/>
          <w:sz w:val="24"/>
          <w:szCs w:val="24"/>
        </w:rPr>
        <w:t>A. Ground temperatures below the freezing point</w:t>
      </w:r>
      <w:r w:rsidR="00D75342" w:rsidRPr="00C13AE5">
        <w:rPr>
          <w:rFonts w:cstheme="minorHAnsi"/>
          <w:color w:val="000000"/>
          <w:sz w:val="24"/>
          <w:szCs w:val="24"/>
        </w:rPr>
        <w:tab/>
      </w:r>
      <w:r w:rsidR="00D75342" w:rsidRPr="00C13AE5">
        <w:rPr>
          <w:rFonts w:cstheme="minorHAnsi"/>
          <w:color w:val="000000"/>
          <w:sz w:val="24"/>
          <w:szCs w:val="24"/>
        </w:rPr>
        <w:tab/>
      </w:r>
    </w:p>
    <w:p w14:paraId="4ECB3149" w14:textId="77777777" w:rsidR="001B6CC6" w:rsidRPr="00C13AE5" w:rsidRDefault="001B6CC6" w:rsidP="0077381A">
      <w:pPr>
        <w:spacing w:line="240" w:lineRule="atLeast"/>
        <w:ind w:firstLine="720"/>
        <w:jc w:val="both"/>
        <w:rPr>
          <w:rFonts w:cstheme="minorHAnsi"/>
          <w:color w:val="000000"/>
          <w:sz w:val="24"/>
          <w:szCs w:val="24"/>
        </w:rPr>
      </w:pPr>
      <w:r w:rsidRPr="00C13AE5">
        <w:rPr>
          <w:rFonts w:cstheme="minorHAnsi"/>
          <w:color w:val="000000"/>
          <w:sz w:val="24"/>
          <w:szCs w:val="24"/>
        </w:rPr>
        <w:t>B. Too much moisture in the air</w:t>
      </w:r>
    </w:p>
    <w:p w14:paraId="642E8F7D" w14:textId="77777777" w:rsidR="001B6CC6" w:rsidRPr="00C13AE5" w:rsidRDefault="001B6CC6" w:rsidP="0077381A">
      <w:pPr>
        <w:spacing w:line="240" w:lineRule="atLeast"/>
        <w:ind w:firstLine="720"/>
        <w:jc w:val="both"/>
        <w:rPr>
          <w:rFonts w:cstheme="minorHAnsi"/>
          <w:color w:val="000000"/>
          <w:sz w:val="24"/>
          <w:szCs w:val="24"/>
        </w:rPr>
      </w:pPr>
      <w:r w:rsidRPr="00C13AE5">
        <w:rPr>
          <w:rFonts w:cstheme="minorHAnsi"/>
          <w:color w:val="000000"/>
          <w:sz w:val="24"/>
          <w:szCs w:val="24"/>
        </w:rPr>
        <w:t>C. Too much wind off the mountains</w:t>
      </w:r>
    </w:p>
    <w:p w14:paraId="6943A3AC" w14:textId="77777777" w:rsidR="001B6CC6" w:rsidRPr="00C13AE5" w:rsidRDefault="001B6CC6" w:rsidP="0077381A">
      <w:pPr>
        <w:spacing w:line="240" w:lineRule="atLeast"/>
        <w:ind w:firstLine="720"/>
        <w:jc w:val="both"/>
        <w:rPr>
          <w:rFonts w:cstheme="minorHAnsi"/>
          <w:color w:val="000000"/>
          <w:sz w:val="24"/>
          <w:szCs w:val="24"/>
        </w:rPr>
      </w:pPr>
      <w:r w:rsidRPr="00C13AE5">
        <w:rPr>
          <w:rFonts w:cstheme="minorHAnsi"/>
          <w:color w:val="000000"/>
          <w:sz w:val="24"/>
          <w:szCs w:val="24"/>
        </w:rPr>
        <w:t>D. Atmospheric temperatures above the freezing point.</w:t>
      </w:r>
    </w:p>
    <w:p w14:paraId="62EAE196" w14:textId="77777777" w:rsidR="00D75342" w:rsidRPr="00C13AE5" w:rsidRDefault="00D75342" w:rsidP="0077381A">
      <w:pPr>
        <w:spacing w:line="240" w:lineRule="atLeast"/>
        <w:ind w:firstLine="720"/>
        <w:jc w:val="both"/>
        <w:rPr>
          <w:rFonts w:cstheme="minorHAnsi"/>
          <w:b/>
          <w:sz w:val="24"/>
          <w:szCs w:val="24"/>
        </w:rPr>
      </w:pPr>
    </w:p>
    <w:p w14:paraId="67DD2B1B" w14:textId="77777777" w:rsidR="001B6CC6" w:rsidRPr="00C13AE5" w:rsidRDefault="001B6CC6" w:rsidP="00C13AE5">
      <w:pPr>
        <w:spacing w:line="240" w:lineRule="atLeast"/>
        <w:rPr>
          <w:rFonts w:cstheme="minorHAnsi"/>
          <w:b/>
          <w:sz w:val="24"/>
          <w:szCs w:val="24"/>
          <w:lang w:val="fr-FR"/>
        </w:rPr>
      </w:pPr>
      <w:r w:rsidRPr="00C13AE5">
        <w:rPr>
          <w:rFonts w:cstheme="minorHAnsi"/>
          <w:b/>
          <w:sz w:val="24"/>
          <w:szCs w:val="24"/>
          <w:lang w:val="fr-FR"/>
        </w:rPr>
        <w:t>PASSAGE 3 – Questions 21-30</w:t>
      </w:r>
    </w:p>
    <w:p w14:paraId="2ACB8F10" w14:textId="77777777" w:rsidR="001B6CC6" w:rsidRPr="00C13AE5" w:rsidRDefault="001B6CC6" w:rsidP="0077381A">
      <w:pPr>
        <w:spacing w:line="240" w:lineRule="atLeast"/>
        <w:ind w:firstLine="720"/>
        <w:jc w:val="both"/>
        <w:rPr>
          <w:rFonts w:cstheme="minorHAnsi"/>
          <w:color w:val="000000"/>
          <w:sz w:val="24"/>
          <w:szCs w:val="24"/>
        </w:rPr>
      </w:pPr>
      <w:r w:rsidRPr="00C13AE5">
        <w:rPr>
          <w:rFonts w:cstheme="minorHAnsi"/>
          <w:color w:val="000000"/>
          <w:sz w:val="24"/>
          <w:szCs w:val="24"/>
        </w:rPr>
        <w:t xml:space="preserve">Social parasitism involves one species relying on another to </w:t>
      </w:r>
      <w:r w:rsidRPr="00C13AE5">
        <w:rPr>
          <w:rFonts w:cstheme="minorHAnsi"/>
          <w:b/>
          <w:color w:val="000000"/>
          <w:sz w:val="24"/>
          <w:szCs w:val="24"/>
        </w:rPr>
        <w:t>raise</w:t>
      </w:r>
      <w:r w:rsidRPr="00C13AE5">
        <w:rPr>
          <w:rFonts w:cstheme="minorHAnsi"/>
          <w:color w:val="000000"/>
          <w:sz w:val="24"/>
          <w:szCs w:val="24"/>
        </w:rPr>
        <w:t xml:space="preserve"> its young. Among vertebrates, the best known social parasites are such birds as cuckoos and cowbirds; the female lays an egg in a nest belonging to another species and leaves </w:t>
      </w:r>
      <w:r w:rsidRPr="00C13AE5">
        <w:rPr>
          <w:rFonts w:cstheme="minorHAnsi"/>
          <w:b/>
          <w:color w:val="000000"/>
          <w:sz w:val="24"/>
          <w:szCs w:val="24"/>
        </w:rPr>
        <w:t>it</w:t>
      </w:r>
      <w:r w:rsidRPr="00C13AE5">
        <w:rPr>
          <w:rFonts w:cstheme="minorHAnsi"/>
          <w:color w:val="000000"/>
          <w:sz w:val="24"/>
          <w:szCs w:val="24"/>
        </w:rPr>
        <w:t xml:space="preserve"> for the host to rear.</w:t>
      </w:r>
    </w:p>
    <w:p w14:paraId="5E3C3400" w14:textId="77777777" w:rsidR="001B6CC6" w:rsidRPr="00C13AE5" w:rsidRDefault="001B6CC6" w:rsidP="0077381A">
      <w:pPr>
        <w:spacing w:line="240" w:lineRule="atLeast"/>
        <w:ind w:firstLine="720"/>
        <w:jc w:val="both"/>
        <w:rPr>
          <w:rFonts w:cstheme="minorHAnsi"/>
          <w:color w:val="000000"/>
          <w:sz w:val="24"/>
          <w:szCs w:val="24"/>
        </w:rPr>
      </w:pPr>
      <w:r w:rsidRPr="00C13AE5">
        <w:rPr>
          <w:rFonts w:cstheme="minorHAnsi"/>
          <w:i/>
          <w:color w:val="000000"/>
          <w:sz w:val="24"/>
          <w:szCs w:val="24"/>
        </w:rPr>
        <w:t>The dulotic species of ants, however, are the supreme social parasites.</w:t>
      </w:r>
      <w:r w:rsidRPr="00C13AE5">
        <w:rPr>
          <w:rFonts w:cstheme="minorHAnsi"/>
          <w:color w:val="000000"/>
          <w:sz w:val="24"/>
          <w:szCs w:val="24"/>
        </w:rPr>
        <w:t xml:space="preserve"> Consider, for example, the unusual behavior of ants belonging to the genus Polyergus. All species of this ant have lost the ability to care for themselves. The workers do not forage for food. feed their brood or queen, or even dean their own nest. To compensate for these deficits, Polyergus has become specialized at obtaining workers from the related genus Formica to do these chores.</w:t>
      </w:r>
    </w:p>
    <w:p w14:paraId="46A3C003" w14:textId="77777777" w:rsidR="001B6CC6" w:rsidRPr="00C13AE5" w:rsidRDefault="001B6CC6" w:rsidP="0077381A">
      <w:pPr>
        <w:spacing w:line="240" w:lineRule="atLeast"/>
        <w:ind w:firstLine="720"/>
        <w:jc w:val="both"/>
        <w:rPr>
          <w:rFonts w:cstheme="minorHAnsi"/>
          <w:color w:val="000000"/>
          <w:sz w:val="24"/>
          <w:szCs w:val="24"/>
        </w:rPr>
      </w:pPr>
      <w:r w:rsidRPr="00C13AE5">
        <w:rPr>
          <w:rFonts w:cstheme="minorHAnsi"/>
          <w:color w:val="000000"/>
          <w:sz w:val="24"/>
          <w:szCs w:val="24"/>
        </w:rPr>
        <w:t xml:space="preserve">In a raid, several thousand Polyergus workers will travel up to 500 feet in search of a Formica nest, penetrate it, drive off the queen and tier workers, capture the pupal brood, and transport it back to their nest. The captured brood is then reared by the resident Formica workers until the developing pupae emerge to add to the Formica population, which maintains the mixed-species nest Th e Formica workers forage for food and give it to colony members of both species. They also remove wastes and </w:t>
      </w:r>
      <w:r w:rsidRPr="00C13AE5">
        <w:rPr>
          <w:rFonts w:cstheme="minorHAnsi"/>
          <w:b/>
          <w:color w:val="000000"/>
          <w:sz w:val="24"/>
          <w:szCs w:val="24"/>
        </w:rPr>
        <w:t>excavate</w:t>
      </w:r>
      <w:r w:rsidRPr="00C13AE5">
        <w:rPr>
          <w:rFonts w:cstheme="minorHAnsi"/>
          <w:color w:val="000000"/>
          <w:sz w:val="24"/>
          <w:szCs w:val="24"/>
        </w:rPr>
        <w:t xml:space="preserve"> new chambers as the population increases.</w:t>
      </w:r>
    </w:p>
    <w:p w14:paraId="130A0F08" w14:textId="77777777" w:rsidR="001B6CC6" w:rsidRPr="00C13AE5" w:rsidRDefault="001B6CC6" w:rsidP="0077381A">
      <w:pPr>
        <w:spacing w:line="240" w:lineRule="atLeast"/>
        <w:ind w:firstLine="720"/>
        <w:jc w:val="both"/>
        <w:rPr>
          <w:rFonts w:cstheme="minorHAnsi"/>
          <w:color w:val="000000"/>
          <w:sz w:val="24"/>
          <w:szCs w:val="24"/>
        </w:rPr>
      </w:pPr>
      <w:r w:rsidRPr="00C13AE5">
        <w:rPr>
          <w:rFonts w:cstheme="minorHAnsi"/>
          <w:color w:val="000000"/>
          <w:sz w:val="24"/>
          <w:szCs w:val="24"/>
        </w:rPr>
        <w:t xml:space="preserve">The true extent of the Polyergus ants' dependence on the Formica becomes apparent when the worker population grows too large for the existing nest. Formica scouts locate a new nesting site, return to the mixed-species colony, and </w:t>
      </w:r>
      <w:r w:rsidRPr="00C13AE5">
        <w:rPr>
          <w:rFonts w:cstheme="minorHAnsi"/>
          <w:b/>
          <w:color w:val="000000"/>
          <w:sz w:val="24"/>
          <w:szCs w:val="24"/>
        </w:rPr>
        <w:t>recruit</w:t>
      </w:r>
      <w:r w:rsidRPr="00C13AE5">
        <w:rPr>
          <w:rFonts w:cstheme="minorHAnsi"/>
          <w:color w:val="000000"/>
          <w:sz w:val="24"/>
          <w:szCs w:val="24"/>
        </w:rPr>
        <w:t xml:space="preserve"> additional Formica nest mates. During a period that may last seven days, the Formica workers carry to the new nest all the Polyergus eggs, larvae, and pupae, every Polyergus adult, and even the Polyergus queen.</w:t>
      </w:r>
    </w:p>
    <w:p w14:paraId="03EF5484" w14:textId="77777777" w:rsidR="001B6CC6" w:rsidRPr="00C13AE5" w:rsidRDefault="001B6CC6" w:rsidP="0077381A">
      <w:pPr>
        <w:spacing w:line="240" w:lineRule="atLeast"/>
        <w:ind w:firstLine="720"/>
        <w:jc w:val="both"/>
        <w:rPr>
          <w:rFonts w:cstheme="minorHAnsi"/>
          <w:color w:val="000000"/>
          <w:sz w:val="24"/>
          <w:szCs w:val="24"/>
        </w:rPr>
      </w:pPr>
      <w:r w:rsidRPr="00C13AE5">
        <w:rPr>
          <w:rFonts w:cstheme="minorHAnsi"/>
          <w:color w:val="000000"/>
          <w:sz w:val="24"/>
          <w:szCs w:val="24"/>
        </w:rPr>
        <w:t>Of the approximately 8,000 species of ants in the world, all 5 species of Polyergus and some 200 species in other genera have evolved some degree of parasitic relationship with other ants.</w:t>
      </w:r>
    </w:p>
    <w:p w14:paraId="0F89FEAF" w14:textId="77777777" w:rsidR="0016791A" w:rsidRPr="00C13AE5" w:rsidRDefault="0016791A" w:rsidP="0077381A">
      <w:pPr>
        <w:spacing w:line="240" w:lineRule="atLeast"/>
        <w:ind w:firstLine="720"/>
        <w:jc w:val="both"/>
        <w:rPr>
          <w:rFonts w:cstheme="minorHAnsi"/>
          <w:color w:val="000000"/>
          <w:sz w:val="24"/>
          <w:szCs w:val="24"/>
        </w:rPr>
      </w:pPr>
    </w:p>
    <w:p w14:paraId="3BFC31ED" w14:textId="77777777" w:rsidR="001B6CC6" w:rsidRPr="00C13AE5" w:rsidRDefault="001B6CC6" w:rsidP="0077381A">
      <w:pPr>
        <w:spacing w:line="240" w:lineRule="atLeast"/>
        <w:rPr>
          <w:rFonts w:cstheme="minorHAnsi"/>
          <w:color w:val="000000"/>
          <w:sz w:val="24"/>
          <w:szCs w:val="24"/>
        </w:rPr>
      </w:pPr>
      <w:r w:rsidRPr="00C13AE5">
        <w:rPr>
          <w:rFonts w:eastAsia="Times New Roman" w:cstheme="minorHAnsi"/>
          <w:b/>
          <w:bCs/>
          <w:sz w:val="24"/>
          <w:szCs w:val="24"/>
          <w:lang w:eastAsia="zh-CN"/>
        </w:rPr>
        <w:t xml:space="preserve">21. </w:t>
      </w:r>
      <w:r w:rsidRPr="00C13AE5">
        <w:rPr>
          <w:rFonts w:cstheme="minorHAnsi"/>
          <w:color w:val="000000"/>
          <w:sz w:val="24"/>
          <w:szCs w:val="24"/>
        </w:rPr>
        <w:t>Which of the following statements best represents the main idea of the passage?</w:t>
      </w:r>
    </w:p>
    <w:p w14:paraId="55142D55" w14:textId="77777777" w:rsidR="001B6CC6" w:rsidRPr="00C13AE5" w:rsidRDefault="001B6CC6" w:rsidP="0077381A">
      <w:pPr>
        <w:spacing w:line="240" w:lineRule="atLeast"/>
        <w:ind w:firstLine="720"/>
        <w:rPr>
          <w:rFonts w:cstheme="minorHAnsi"/>
          <w:color w:val="000000"/>
          <w:sz w:val="24"/>
          <w:szCs w:val="24"/>
        </w:rPr>
      </w:pPr>
      <w:r w:rsidRPr="00C13AE5">
        <w:rPr>
          <w:rFonts w:cstheme="minorHAnsi"/>
          <w:color w:val="000000"/>
          <w:sz w:val="24"/>
          <w:szCs w:val="24"/>
        </w:rPr>
        <w:t>A. Ants belonging to the genus Formica are incapable of performing certain tasks.</w:t>
      </w:r>
    </w:p>
    <w:p w14:paraId="021C06BA" w14:textId="77777777" w:rsidR="001B6CC6" w:rsidRPr="00C13AE5" w:rsidRDefault="001B6CC6" w:rsidP="0077381A">
      <w:pPr>
        <w:spacing w:line="240" w:lineRule="atLeast"/>
        <w:ind w:firstLine="720"/>
        <w:rPr>
          <w:rFonts w:cstheme="minorHAnsi"/>
          <w:color w:val="000000"/>
          <w:sz w:val="24"/>
          <w:szCs w:val="24"/>
        </w:rPr>
      </w:pPr>
      <w:r w:rsidRPr="00C13AE5">
        <w:rPr>
          <w:rFonts w:cstheme="minorHAnsi"/>
          <w:color w:val="000000"/>
          <w:sz w:val="24"/>
          <w:szCs w:val="24"/>
        </w:rPr>
        <w:t>B. The genus Polyergus is quite similar to the genus Formica.</w:t>
      </w:r>
    </w:p>
    <w:p w14:paraId="083AAFD1" w14:textId="77777777" w:rsidR="001B6CC6" w:rsidRPr="00C13AE5" w:rsidRDefault="001B6CC6" w:rsidP="0077381A">
      <w:pPr>
        <w:spacing w:line="240" w:lineRule="atLeast"/>
        <w:ind w:left="720"/>
        <w:rPr>
          <w:rFonts w:cstheme="minorHAnsi"/>
          <w:color w:val="000000"/>
          <w:sz w:val="24"/>
          <w:szCs w:val="24"/>
        </w:rPr>
      </w:pPr>
      <w:r w:rsidRPr="00C13AE5">
        <w:rPr>
          <w:rFonts w:cstheme="minorHAnsi"/>
          <w:color w:val="000000"/>
          <w:sz w:val="24"/>
          <w:szCs w:val="24"/>
        </w:rPr>
        <w:lastRenderedPageBreak/>
        <w:t xml:space="preserve">C. Ants belonging to the genus Polyergus have an unusual relationship with ants belonging to the genus </w:t>
      </w:r>
      <w:r w:rsidR="0016791A" w:rsidRPr="00C13AE5">
        <w:rPr>
          <w:rFonts w:cstheme="minorHAnsi"/>
          <w:color w:val="000000"/>
          <w:sz w:val="24"/>
          <w:szCs w:val="24"/>
        </w:rPr>
        <w:t xml:space="preserve">   </w:t>
      </w:r>
      <w:r w:rsidRPr="00C13AE5">
        <w:rPr>
          <w:rFonts w:cstheme="minorHAnsi"/>
          <w:color w:val="000000"/>
          <w:sz w:val="24"/>
          <w:szCs w:val="24"/>
        </w:rPr>
        <w:t>Formica.</w:t>
      </w:r>
    </w:p>
    <w:p w14:paraId="4E7798C7" w14:textId="77777777" w:rsidR="0016791A" w:rsidRPr="008264A0" w:rsidRDefault="001B6CC6" w:rsidP="008264A0">
      <w:pPr>
        <w:spacing w:line="240" w:lineRule="atLeast"/>
        <w:ind w:firstLine="720"/>
        <w:rPr>
          <w:rFonts w:cstheme="minorHAnsi"/>
          <w:color w:val="000000"/>
          <w:sz w:val="24"/>
          <w:szCs w:val="24"/>
        </w:rPr>
      </w:pPr>
      <w:r w:rsidRPr="00C13AE5">
        <w:rPr>
          <w:rFonts w:cstheme="minorHAnsi"/>
          <w:color w:val="000000"/>
          <w:sz w:val="24"/>
          <w:szCs w:val="24"/>
        </w:rPr>
        <w:t>D. Polyergus ants frequently leave the</w:t>
      </w:r>
      <w:r w:rsidR="008264A0">
        <w:rPr>
          <w:rFonts w:cstheme="minorHAnsi"/>
          <w:color w:val="000000"/>
          <w:sz w:val="24"/>
          <w:szCs w:val="24"/>
        </w:rPr>
        <w:t>ir nests to build new colonies.</w:t>
      </w:r>
    </w:p>
    <w:p w14:paraId="5D2CEF6F" w14:textId="77777777" w:rsidR="001B6CC6" w:rsidRPr="00C13AE5" w:rsidRDefault="001B6CC6" w:rsidP="0077381A">
      <w:pPr>
        <w:spacing w:line="240" w:lineRule="atLeast"/>
        <w:rPr>
          <w:rFonts w:cstheme="minorHAnsi"/>
          <w:color w:val="000000"/>
          <w:sz w:val="24"/>
          <w:szCs w:val="24"/>
        </w:rPr>
      </w:pPr>
      <w:r w:rsidRPr="00C13AE5">
        <w:rPr>
          <w:rFonts w:eastAsia="Times New Roman" w:cstheme="minorHAnsi"/>
          <w:b/>
          <w:bCs/>
          <w:sz w:val="24"/>
          <w:szCs w:val="24"/>
          <w:lang w:eastAsia="zh-CN"/>
        </w:rPr>
        <w:t xml:space="preserve">22. </w:t>
      </w:r>
      <w:r w:rsidRPr="00C13AE5">
        <w:rPr>
          <w:rFonts w:cstheme="minorHAnsi"/>
          <w:color w:val="000000"/>
          <w:sz w:val="24"/>
          <w:szCs w:val="24"/>
        </w:rPr>
        <w:t>The word "</w:t>
      </w:r>
      <w:r w:rsidRPr="00C13AE5">
        <w:rPr>
          <w:rFonts w:cstheme="minorHAnsi"/>
          <w:b/>
          <w:color w:val="000000"/>
          <w:sz w:val="24"/>
          <w:szCs w:val="24"/>
        </w:rPr>
        <w:t>raise</w:t>
      </w:r>
      <w:r w:rsidRPr="00C13AE5">
        <w:rPr>
          <w:rFonts w:cstheme="minorHAnsi"/>
          <w:color w:val="000000"/>
          <w:sz w:val="24"/>
          <w:szCs w:val="24"/>
        </w:rPr>
        <w:t>" in line 1 is closest in meaning to</w:t>
      </w:r>
      <w:r w:rsidR="008E54E6" w:rsidRPr="00C13AE5">
        <w:rPr>
          <w:rFonts w:cstheme="minorHAnsi"/>
          <w:color w:val="000000"/>
          <w:sz w:val="24"/>
          <w:szCs w:val="24"/>
        </w:rPr>
        <w:t>…………..</w:t>
      </w:r>
    </w:p>
    <w:p w14:paraId="1FEA6E7C" w14:textId="77777777" w:rsidR="0016791A" w:rsidRPr="00C13AE5" w:rsidRDefault="0073744E" w:rsidP="008264A0">
      <w:pPr>
        <w:spacing w:line="240" w:lineRule="atLeast"/>
        <w:ind w:firstLine="720"/>
        <w:rPr>
          <w:rFonts w:cstheme="minorHAnsi"/>
          <w:color w:val="000000"/>
          <w:sz w:val="24"/>
          <w:szCs w:val="24"/>
        </w:rPr>
      </w:pPr>
      <w:r w:rsidRPr="00C13AE5">
        <w:rPr>
          <w:rFonts w:cstheme="minorHAnsi"/>
          <w:color w:val="000000"/>
          <w:sz w:val="24"/>
          <w:szCs w:val="24"/>
        </w:rPr>
        <w:t>A. rear</w:t>
      </w:r>
      <w:r w:rsidRPr="00C13AE5">
        <w:rPr>
          <w:rFonts w:cstheme="minorHAnsi"/>
          <w:color w:val="000000"/>
          <w:sz w:val="24"/>
          <w:szCs w:val="24"/>
        </w:rPr>
        <w:tab/>
      </w:r>
      <w:r w:rsidRPr="00C13AE5">
        <w:rPr>
          <w:rFonts w:cstheme="minorHAnsi"/>
          <w:color w:val="000000"/>
          <w:sz w:val="24"/>
          <w:szCs w:val="24"/>
        </w:rPr>
        <w:tab/>
        <w:t>B. lift</w:t>
      </w:r>
      <w:r w:rsidRPr="00C13AE5">
        <w:rPr>
          <w:rFonts w:cstheme="minorHAnsi"/>
          <w:color w:val="000000"/>
          <w:sz w:val="24"/>
          <w:szCs w:val="24"/>
        </w:rPr>
        <w:tab/>
      </w:r>
      <w:r w:rsidRPr="00C13AE5">
        <w:rPr>
          <w:rFonts w:cstheme="minorHAnsi"/>
          <w:color w:val="000000"/>
          <w:sz w:val="24"/>
          <w:szCs w:val="24"/>
        </w:rPr>
        <w:tab/>
        <w:t>C. collect</w:t>
      </w:r>
      <w:r w:rsidRPr="00C13AE5">
        <w:rPr>
          <w:rFonts w:cstheme="minorHAnsi"/>
          <w:color w:val="000000"/>
          <w:sz w:val="24"/>
          <w:szCs w:val="24"/>
        </w:rPr>
        <w:tab/>
      </w:r>
      <w:r w:rsidR="008264A0">
        <w:rPr>
          <w:rFonts w:cstheme="minorHAnsi"/>
          <w:color w:val="000000"/>
          <w:sz w:val="24"/>
          <w:szCs w:val="24"/>
        </w:rPr>
        <w:t>D. increase</w:t>
      </w:r>
    </w:p>
    <w:p w14:paraId="7F9D59DE" w14:textId="77777777" w:rsidR="001B6CC6" w:rsidRPr="00C13AE5" w:rsidRDefault="001B6CC6" w:rsidP="0077381A">
      <w:pPr>
        <w:spacing w:line="240" w:lineRule="atLeast"/>
        <w:rPr>
          <w:rFonts w:cstheme="minorHAnsi"/>
          <w:color w:val="000000"/>
          <w:sz w:val="24"/>
          <w:szCs w:val="24"/>
        </w:rPr>
      </w:pPr>
      <w:r w:rsidRPr="00C13AE5">
        <w:rPr>
          <w:rFonts w:eastAsia="Times New Roman" w:cstheme="minorHAnsi"/>
          <w:b/>
          <w:bCs/>
          <w:sz w:val="24"/>
          <w:szCs w:val="24"/>
          <w:lang w:eastAsia="zh-CN"/>
        </w:rPr>
        <w:t>23.</w:t>
      </w:r>
      <w:r w:rsidRPr="00C13AE5">
        <w:rPr>
          <w:rFonts w:eastAsia="Times New Roman" w:cstheme="minorHAnsi"/>
          <w:bCs/>
          <w:sz w:val="24"/>
          <w:szCs w:val="24"/>
          <w:lang w:eastAsia="zh-CN"/>
        </w:rPr>
        <w:t xml:space="preserve"> </w:t>
      </w:r>
      <w:r w:rsidRPr="00C13AE5">
        <w:rPr>
          <w:rFonts w:cstheme="minorHAnsi"/>
          <w:color w:val="000000"/>
          <w:sz w:val="24"/>
          <w:szCs w:val="24"/>
        </w:rPr>
        <w:t>The author mentions cuckoos and cowbirds in line 2 because they</w:t>
      </w:r>
    </w:p>
    <w:p w14:paraId="528D9D26" w14:textId="77777777" w:rsidR="001B6CC6" w:rsidRPr="00C13AE5" w:rsidRDefault="001B6CC6" w:rsidP="0077381A">
      <w:pPr>
        <w:spacing w:line="240" w:lineRule="atLeast"/>
        <w:ind w:firstLine="720"/>
        <w:rPr>
          <w:rFonts w:cstheme="minorHAnsi"/>
          <w:color w:val="000000"/>
          <w:sz w:val="24"/>
          <w:szCs w:val="24"/>
        </w:rPr>
      </w:pPr>
      <w:r w:rsidRPr="00C13AE5">
        <w:rPr>
          <w:rFonts w:cstheme="minorHAnsi"/>
          <w:color w:val="000000"/>
          <w:sz w:val="24"/>
          <w:szCs w:val="24"/>
        </w:rPr>
        <w:t>A. sh</w:t>
      </w:r>
      <w:r w:rsidR="0073744E" w:rsidRPr="00C13AE5">
        <w:rPr>
          <w:rFonts w:cstheme="minorHAnsi"/>
          <w:color w:val="000000"/>
          <w:sz w:val="24"/>
          <w:szCs w:val="24"/>
        </w:rPr>
        <w:t>are their nests with each other</w:t>
      </w:r>
      <w:r w:rsidR="0073744E" w:rsidRPr="00C13AE5">
        <w:rPr>
          <w:rFonts w:cstheme="minorHAnsi"/>
          <w:color w:val="000000"/>
          <w:sz w:val="24"/>
          <w:szCs w:val="24"/>
        </w:rPr>
        <w:tab/>
      </w:r>
      <w:r w:rsidR="0073744E" w:rsidRPr="00C13AE5">
        <w:rPr>
          <w:rFonts w:cstheme="minorHAnsi"/>
          <w:color w:val="000000"/>
          <w:sz w:val="24"/>
          <w:szCs w:val="24"/>
        </w:rPr>
        <w:tab/>
      </w:r>
      <w:r w:rsidRPr="00C13AE5">
        <w:rPr>
          <w:rFonts w:cstheme="minorHAnsi"/>
          <w:color w:val="000000"/>
          <w:sz w:val="24"/>
          <w:szCs w:val="24"/>
        </w:rPr>
        <w:t>B. are closely related species</w:t>
      </w:r>
    </w:p>
    <w:p w14:paraId="1DD28C41" w14:textId="77777777" w:rsidR="0016791A" w:rsidRPr="00C13AE5" w:rsidRDefault="001B6CC6" w:rsidP="008264A0">
      <w:pPr>
        <w:spacing w:line="240" w:lineRule="atLeast"/>
        <w:ind w:firstLine="720"/>
        <w:rPr>
          <w:rFonts w:cstheme="minorHAnsi"/>
          <w:color w:val="000000"/>
          <w:sz w:val="24"/>
          <w:szCs w:val="24"/>
        </w:rPr>
      </w:pPr>
      <w:r w:rsidRPr="00C13AE5">
        <w:rPr>
          <w:rFonts w:cstheme="minorHAnsi"/>
          <w:color w:val="000000"/>
          <w:sz w:val="24"/>
          <w:szCs w:val="24"/>
        </w:rPr>
        <w:t>C.</w:t>
      </w:r>
      <w:r w:rsidR="0073744E" w:rsidRPr="00C13AE5">
        <w:rPr>
          <w:rFonts w:cstheme="minorHAnsi"/>
          <w:color w:val="000000"/>
          <w:sz w:val="24"/>
          <w:szCs w:val="24"/>
        </w:rPr>
        <w:t xml:space="preserve"> r</w:t>
      </w:r>
      <w:r w:rsidR="008264A0">
        <w:rPr>
          <w:rFonts w:cstheme="minorHAnsi"/>
          <w:color w:val="000000"/>
          <w:sz w:val="24"/>
          <w:szCs w:val="24"/>
        </w:rPr>
        <w:t>aise the young of other birds</w:t>
      </w:r>
      <w:r w:rsidR="008264A0">
        <w:rPr>
          <w:rFonts w:cstheme="minorHAnsi"/>
          <w:color w:val="000000"/>
          <w:sz w:val="24"/>
          <w:szCs w:val="24"/>
        </w:rPr>
        <w:tab/>
      </w:r>
      <w:r w:rsidR="008264A0">
        <w:rPr>
          <w:rFonts w:cstheme="minorHAnsi"/>
          <w:color w:val="000000"/>
          <w:sz w:val="24"/>
          <w:szCs w:val="24"/>
        </w:rPr>
        <w:tab/>
        <w:t>D. are social parasites</w:t>
      </w:r>
    </w:p>
    <w:p w14:paraId="315B5E19" w14:textId="77777777" w:rsidR="001B6CC6" w:rsidRPr="00C13AE5" w:rsidRDefault="001B6CC6" w:rsidP="0077381A">
      <w:pPr>
        <w:spacing w:line="240" w:lineRule="atLeast"/>
        <w:rPr>
          <w:rFonts w:cstheme="minorHAnsi"/>
          <w:color w:val="000000"/>
          <w:sz w:val="24"/>
          <w:szCs w:val="24"/>
        </w:rPr>
      </w:pPr>
      <w:r w:rsidRPr="00C13AE5">
        <w:rPr>
          <w:rFonts w:cstheme="minorHAnsi"/>
          <w:b/>
          <w:color w:val="000000"/>
          <w:sz w:val="24"/>
          <w:szCs w:val="24"/>
        </w:rPr>
        <w:t>24.</w:t>
      </w:r>
      <w:r w:rsidRPr="00C13AE5">
        <w:rPr>
          <w:rFonts w:cstheme="minorHAnsi"/>
          <w:color w:val="000000"/>
          <w:sz w:val="24"/>
          <w:szCs w:val="24"/>
        </w:rPr>
        <w:t xml:space="preserve"> The word </w:t>
      </w:r>
      <w:r w:rsidRPr="00C13AE5">
        <w:rPr>
          <w:rFonts w:cstheme="minorHAnsi"/>
          <w:b/>
          <w:color w:val="000000"/>
          <w:sz w:val="24"/>
          <w:szCs w:val="24"/>
        </w:rPr>
        <w:t>"it</w:t>
      </w:r>
      <w:r w:rsidRPr="00C13AE5">
        <w:rPr>
          <w:rFonts w:cstheme="minorHAnsi"/>
          <w:color w:val="000000"/>
          <w:sz w:val="24"/>
          <w:szCs w:val="24"/>
        </w:rPr>
        <w:t>" in line 3 refers to</w:t>
      </w:r>
      <w:r w:rsidR="008E54E6" w:rsidRPr="00C13AE5">
        <w:rPr>
          <w:rFonts w:cstheme="minorHAnsi"/>
          <w:color w:val="000000"/>
          <w:sz w:val="24"/>
          <w:szCs w:val="24"/>
        </w:rPr>
        <w:t xml:space="preserve"> ………</w:t>
      </w:r>
    </w:p>
    <w:p w14:paraId="1935BFAC" w14:textId="77777777" w:rsidR="0016791A" w:rsidRPr="00C13AE5" w:rsidRDefault="0073744E" w:rsidP="008264A0">
      <w:pPr>
        <w:spacing w:line="240" w:lineRule="atLeast"/>
        <w:ind w:firstLine="720"/>
        <w:rPr>
          <w:rFonts w:cstheme="minorHAnsi"/>
          <w:color w:val="000000"/>
          <w:sz w:val="24"/>
          <w:szCs w:val="24"/>
        </w:rPr>
      </w:pPr>
      <w:r w:rsidRPr="00C13AE5">
        <w:rPr>
          <w:rFonts w:cstheme="minorHAnsi"/>
          <w:color w:val="000000"/>
          <w:sz w:val="24"/>
          <w:szCs w:val="24"/>
        </w:rPr>
        <w:t>A. species</w:t>
      </w:r>
      <w:r w:rsidRPr="00C13AE5">
        <w:rPr>
          <w:rFonts w:cstheme="minorHAnsi"/>
          <w:color w:val="000000"/>
          <w:sz w:val="24"/>
          <w:szCs w:val="24"/>
        </w:rPr>
        <w:tab/>
        <w:t>B. nest</w:t>
      </w:r>
      <w:r w:rsidRPr="00C13AE5">
        <w:rPr>
          <w:rFonts w:cstheme="minorHAnsi"/>
          <w:color w:val="000000"/>
          <w:sz w:val="24"/>
          <w:szCs w:val="24"/>
        </w:rPr>
        <w:tab/>
      </w:r>
      <w:r w:rsidRPr="00C13AE5">
        <w:rPr>
          <w:rFonts w:cstheme="minorHAnsi"/>
          <w:color w:val="000000"/>
          <w:sz w:val="24"/>
          <w:szCs w:val="24"/>
        </w:rPr>
        <w:tab/>
        <w:t>C. egg</w:t>
      </w:r>
      <w:r w:rsidRPr="00C13AE5">
        <w:rPr>
          <w:rFonts w:cstheme="minorHAnsi"/>
          <w:color w:val="000000"/>
          <w:sz w:val="24"/>
          <w:szCs w:val="24"/>
        </w:rPr>
        <w:tab/>
      </w:r>
      <w:r w:rsidRPr="00C13AE5">
        <w:rPr>
          <w:rFonts w:cstheme="minorHAnsi"/>
          <w:color w:val="000000"/>
          <w:sz w:val="24"/>
          <w:szCs w:val="24"/>
        </w:rPr>
        <w:tab/>
      </w:r>
      <w:r w:rsidR="008264A0">
        <w:rPr>
          <w:rFonts w:cstheme="minorHAnsi"/>
          <w:color w:val="000000"/>
          <w:sz w:val="24"/>
          <w:szCs w:val="24"/>
        </w:rPr>
        <w:t>D. female</w:t>
      </w:r>
    </w:p>
    <w:p w14:paraId="3E06F41D" w14:textId="77777777" w:rsidR="001B6CC6" w:rsidRPr="00C13AE5" w:rsidRDefault="001B6CC6" w:rsidP="0077381A">
      <w:pPr>
        <w:spacing w:line="240" w:lineRule="atLeast"/>
        <w:rPr>
          <w:rFonts w:cstheme="minorHAnsi"/>
          <w:color w:val="000000"/>
          <w:sz w:val="24"/>
          <w:szCs w:val="24"/>
        </w:rPr>
      </w:pPr>
      <w:r w:rsidRPr="00C13AE5">
        <w:rPr>
          <w:rFonts w:cstheme="minorHAnsi"/>
          <w:b/>
          <w:color w:val="000000"/>
          <w:sz w:val="24"/>
          <w:szCs w:val="24"/>
        </w:rPr>
        <w:t xml:space="preserve">25. </w:t>
      </w:r>
      <w:r w:rsidRPr="00C13AE5">
        <w:rPr>
          <w:rFonts w:cstheme="minorHAnsi"/>
          <w:color w:val="000000"/>
          <w:sz w:val="24"/>
          <w:szCs w:val="24"/>
        </w:rPr>
        <w:t>What does the author mean by stating that “</w:t>
      </w:r>
      <w:r w:rsidRPr="00C13AE5">
        <w:rPr>
          <w:rFonts w:cstheme="minorHAnsi"/>
          <w:b/>
          <w:color w:val="000000"/>
          <w:sz w:val="24"/>
          <w:szCs w:val="24"/>
        </w:rPr>
        <w:t>The dulotic species of lifts... are die supreme social parasites</w:t>
      </w:r>
      <w:r w:rsidRPr="00C13AE5">
        <w:rPr>
          <w:rFonts w:cstheme="minorHAnsi"/>
          <w:color w:val="000000"/>
          <w:sz w:val="24"/>
          <w:szCs w:val="24"/>
        </w:rPr>
        <w:t>" (line 4)?</w:t>
      </w:r>
    </w:p>
    <w:p w14:paraId="2BCFD314" w14:textId="77777777" w:rsidR="001B6CC6" w:rsidRPr="00C13AE5" w:rsidRDefault="001B6CC6" w:rsidP="0077381A">
      <w:pPr>
        <w:spacing w:line="240" w:lineRule="atLeast"/>
        <w:ind w:firstLine="720"/>
        <w:rPr>
          <w:rFonts w:cstheme="minorHAnsi"/>
          <w:color w:val="000000"/>
          <w:sz w:val="24"/>
          <w:szCs w:val="24"/>
        </w:rPr>
      </w:pPr>
      <w:r w:rsidRPr="00C13AE5">
        <w:rPr>
          <w:rFonts w:cstheme="minorHAnsi"/>
          <w:color w:val="000000"/>
          <w:sz w:val="24"/>
          <w:szCs w:val="24"/>
        </w:rPr>
        <w:t>A. The Polyergus are more highly developed than die Formica.</w:t>
      </w:r>
    </w:p>
    <w:p w14:paraId="5EE1783C" w14:textId="77777777" w:rsidR="001B6CC6" w:rsidRPr="00C13AE5" w:rsidRDefault="001B6CC6" w:rsidP="0077381A">
      <w:pPr>
        <w:spacing w:line="240" w:lineRule="atLeast"/>
        <w:ind w:firstLine="720"/>
        <w:rPr>
          <w:rFonts w:cstheme="minorHAnsi"/>
          <w:color w:val="000000"/>
          <w:sz w:val="24"/>
          <w:szCs w:val="24"/>
        </w:rPr>
      </w:pPr>
      <w:r w:rsidRPr="00C13AE5">
        <w:rPr>
          <w:rFonts w:cstheme="minorHAnsi"/>
          <w:color w:val="000000"/>
          <w:sz w:val="24"/>
          <w:szCs w:val="24"/>
        </w:rPr>
        <w:t>B. The Formica have developed specialized roles.</w:t>
      </w:r>
    </w:p>
    <w:p w14:paraId="0ACE8B10" w14:textId="77777777" w:rsidR="001B6CC6" w:rsidRPr="00C13AE5" w:rsidRDefault="001B6CC6" w:rsidP="0077381A">
      <w:pPr>
        <w:spacing w:line="240" w:lineRule="atLeast"/>
        <w:ind w:firstLine="720"/>
        <w:rPr>
          <w:rFonts w:cstheme="minorHAnsi"/>
          <w:color w:val="000000"/>
          <w:sz w:val="24"/>
          <w:szCs w:val="24"/>
        </w:rPr>
      </w:pPr>
      <w:r w:rsidRPr="00C13AE5">
        <w:rPr>
          <w:rFonts w:cstheme="minorHAnsi"/>
          <w:color w:val="000000"/>
          <w:sz w:val="24"/>
          <w:szCs w:val="24"/>
        </w:rPr>
        <w:t>C. The Polyergus are heavily dependent on the Formica.</w:t>
      </w:r>
    </w:p>
    <w:p w14:paraId="30B9A28E" w14:textId="77777777" w:rsidR="0016791A" w:rsidRPr="00C13AE5" w:rsidRDefault="001B6CC6" w:rsidP="008264A0">
      <w:pPr>
        <w:spacing w:line="240" w:lineRule="atLeast"/>
        <w:ind w:firstLine="720"/>
        <w:rPr>
          <w:rFonts w:cstheme="minorHAnsi"/>
          <w:color w:val="000000"/>
          <w:sz w:val="24"/>
          <w:szCs w:val="24"/>
        </w:rPr>
      </w:pPr>
      <w:r w:rsidRPr="00C13AE5">
        <w:rPr>
          <w:rFonts w:cstheme="minorHAnsi"/>
          <w:color w:val="000000"/>
          <w:sz w:val="24"/>
          <w:szCs w:val="24"/>
        </w:rPr>
        <w:t>D. The Formica do not reproduce rapidl</w:t>
      </w:r>
      <w:r w:rsidR="008264A0">
        <w:rPr>
          <w:rFonts w:cstheme="minorHAnsi"/>
          <w:color w:val="000000"/>
          <w:sz w:val="24"/>
          <w:szCs w:val="24"/>
        </w:rPr>
        <w:t>y enough to care for themselves</w:t>
      </w:r>
    </w:p>
    <w:p w14:paraId="5C9DEED6" w14:textId="77777777" w:rsidR="001B6CC6" w:rsidRPr="00C13AE5" w:rsidRDefault="001B6CC6" w:rsidP="0077381A">
      <w:pPr>
        <w:spacing w:line="240" w:lineRule="atLeast"/>
        <w:rPr>
          <w:rFonts w:cstheme="minorHAnsi"/>
          <w:color w:val="000000"/>
          <w:sz w:val="24"/>
          <w:szCs w:val="24"/>
        </w:rPr>
      </w:pPr>
      <w:r w:rsidRPr="00C13AE5">
        <w:rPr>
          <w:rFonts w:cstheme="minorHAnsi"/>
          <w:b/>
          <w:color w:val="000000"/>
          <w:sz w:val="24"/>
          <w:szCs w:val="24"/>
        </w:rPr>
        <w:t xml:space="preserve">26. </w:t>
      </w:r>
      <w:r w:rsidRPr="00C13AE5">
        <w:rPr>
          <w:rFonts w:cstheme="minorHAnsi"/>
          <w:color w:val="000000"/>
          <w:sz w:val="24"/>
          <w:szCs w:val="24"/>
        </w:rPr>
        <w:t>Which of the following is a task that an ant of the genus Polyergus might do?</w:t>
      </w:r>
    </w:p>
    <w:p w14:paraId="31E06BFF" w14:textId="77777777" w:rsidR="001B6CC6" w:rsidRPr="00C13AE5" w:rsidRDefault="0073744E" w:rsidP="0077381A">
      <w:pPr>
        <w:spacing w:line="240" w:lineRule="atLeast"/>
        <w:ind w:firstLine="720"/>
        <w:rPr>
          <w:rFonts w:cstheme="minorHAnsi"/>
          <w:color w:val="000000"/>
          <w:sz w:val="24"/>
          <w:szCs w:val="24"/>
        </w:rPr>
      </w:pPr>
      <w:r w:rsidRPr="00C13AE5">
        <w:rPr>
          <w:rFonts w:cstheme="minorHAnsi"/>
          <w:color w:val="000000"/>
          <w:sz w:val="24"/>
          <w:szCs w:val="24"/>
        </w:rPr>
        <w:t>A. Look for food.</w:t>
      </w:r>
      <w:r w:rsidRPr="00C13AE5">
        <w:rPr>
          <w:rFonts w:cstheme="minorHAnsi"/>
          <w:color w:val="000000"/>
          <w:sz w:val="24"/>
          <w:szCs w:val="24"/>
        </w:rPr>
        <w:tab/>
      </w:r>
      <w:r w:rsidRPr="00C13AE5">
        <w:rPr>
          <w:rFonts w:cstheme="minorHAnsi"/>
          <w:color w:val="000000"/>
          <w:sz w:val="24"/>
          <w:szCs w:val="24"/>
        </w:rPr>
        <w:tab/>
      </w:r>
      <w:r w:rsidR="001B6CC6" w:rsidRPr="00C13AE5">
        <w:rPr>
          <w:rFonts w:cstheme="minorHAnsi"/>
          <w:color w:val="000000"/>
          <w:sz w:val="24"/>
          <w:szCs w:val="24"/>
        </w:rPr>
        <w:t>B. Raid another nest</w:t>
      </w:r>
    </w:p>
    <w:p w14:paraId="099BF0D4" w14:textId="77777777" w:rsidR="0016791A" w:rsidRPr="00C13AE5" w:rsidRDefault="0073744E" w:rsidP="008264A0">
      <w:pPr>
        <w:spacing w:line="240" w:lineRule="atLeast"/>
        <w:ind w:firstLine="720"/>
        <w:rPr>
          <w:rFonts w:cstheme="minorHAnsi"/>
          <w:color w:val="000000"/>
          <w:sz w:val="24"/>
          <w:szCs w:val="24"/>
        </w:rPr>
      </w:pPr>
      <w:r w:rsidRPr="00C13AE5">
        <w:rPr>
          <w:rFonts w:cstheme="minorHAnsi"/>
          <w:color w:val="000000"/>
          <w:sz w:val="24"/>
          <w:szCs w:val="24"/>
        </w:rPr>
        <w:t>C. Care for the young.</w:t>
      </w:r>
      <w:r w:rsidRPr="00C13AE5">
        <w:rPr>
          <w:rFonts w:cstheme="minorHAnsi"/>
          <w:color w:val="000000"/>
          <w:sz w:val="24"/>
          <w:szCs w:val="24"/>
        </w:rPr>
        <w:tab/>
      </w:r>
      <w:r w:rsidRPr="00C13AE5">
        <w:rPr>
          <w:rFonts w:cstheme="minorHAnsi"/>
          <w:color w:val="000000"/>
          <w:sz w:val="24"/>
          <w:szCs w:val="24"/>
        </w:rPr>
        <w:tab/>
      </w:r>
      <w:r w:rsidR="008264A0">
        <w:rPr>
          <w:rFonts w:cstheme="minorHAnsi"/>
          <w:color w:val="000000"/>
          <w:sz w:val="24"/>
          <w:szCs w:val="24"/>
        </w:rPr>
        <w:t>D. Clean its own nest.</w:t>
      </w:r>
    </w:p>
    <w:p w14:paraId="3E72AAAA" w14:textId="77777777" w:rsidR="001B6CC6" w:rsidRPr="00C13AE5" w:rsidRDefault="001B6CC6" w:rsidP="0077381A">
      <w:pPr>
        <w:spacing w:line="240" w:lineRule="atLeast"/>
        <w:rPr>
          <w:rFonts w:cstheme="minorHAnsi"/>
          <w:color w:val="000000"/>
          <w:sz w:val="24"/>
          <w:szCs w:val="24"/>
        </w:rPr>
      </w:pPr>
      <w:r w:rsidRPr="00C13AE5">
        <w:rPr>
          <w:rFonts w:eastAsia="Times New Roman" w:cstheme="minorHAnsi"/>
          <w:b/>
          <w:bCs/>
          <w:sz w:val="24"/>
          <w:szCs w:val="24"/>
          <w:lang w:eastAsia="zh-CN"/>
        </w:rPr>
        <w:t xml:space="preserve">27. </w:t>
      </w:r>
      <w:r w:rsidRPr="00C13AE5">
        <w:rPr>
          <w:rFonts w:cstheme="minorHAnsi"/>
          <w:color w:val="000000"/>
          <w:sz w:val="24"/>
          <w:szCs w:val="24"/>
        </w:rPr>
        <w:t>The word "</w:t>
      </w:r>
      <w:r w:rsidRPr="00C13AE5">
        <w:rPr>
          <w:rFonts w:cstheme="minorHAnsi"/>
          <w:b/>
          <w:color w:val="000000"/>
          <w:sz w:val="24"/>
          <w:szCs w:val="24"/>
        </w:rPr>
        <w:t>excavate</w:t>
      </w:r>
      <w:r w:rsidRPr="00C13AE5">
        <w:rPr>
          <w:rFonts w:cstheme="minorHAnsi"/>
          <w:color w:val="000000"/>
          <w:sz w:val="24"/>
          <w:szCs w:val="24"/>
        </w:rPr>
        <w:t>" in line 14 is closest in meaning to</w:t>
      </w:r>
      <w:r w:rsidR="008E54E6" w:rsidRPr="00C13AE5">
        <w:rPr>
          <w:rFonts w:cstheme="minorHAnsi"/>
          <w:color w:val="000000"/>
          <w:sz w:val="24"/>
          <w:szCs w:val="24"/>
        </w:rPr>
        <w:t xml:space="preserve"> ………….</w:t>
      </w:r>
    </w:p>
    <w:p w14:paraId="500A17B2" w14:textId="77777777" w:rsidR="0016791A" w:rsidRPr="00C13AE5" w:rsidRDefault="0073744E" w:rsidP="008264A0">
      <w:pPr>
        <w:spacing w:line="240" w:lineRule="atLeast"/>
        <w:ind w:firstLine="720"/>
        <w:rPr>
          <w:rFonts w:cstheme="minorHAnsi"/>
          <w:color w:val="000000"/>
          <w:sz w:val="24"/>
          <w:szCs w:val="24"/>
        </w:rPr>
      </w:pPr>
      <w:r w:rsidRPr="00C13AE5">
        <w:rPr>
          <w:rFonts w:cstheme="minorHAnsi"/>
          <w:color w:val="000000"/>
          <w:sz w:val="24"/>
          <w:szCs w:val="24"/>
        </w:rPr>
        <w:t>A. find</w:t>
      </w:r>
      <w:r w:rsidRPr="00C13AE5">
        <w:rPr>
          <w:rFonts w:cstheme="minorHAnsi"/>
          <w:color w:val="000000"/>
          <w:sz w:val="24"/>
          <w:szCs w:val="24"/>
        </w:rPr>
        <w:tab/>
      </w:r>
      <w:r w:rsidRPr="00C13AE5">
        <w:rPr>
          <w:rFonts w:cstheme="minorHAnsi"/>
          <w:color w:val="000000"/>
          <w:sz w:val="24"/>
          <w:szCs w:val="24"/>
        </w:rPr>
        <w:tab/>
        <w:t>B. clean</w:t>
      </w:r>
      <w:r w:rsidRPr="00C13AE5">
        <w:rPr>
          <w:rFonts w:cstheme="minorHAnsi"/>
          <w:color w:val="000000"/>
          <w:sz w:val="24"/>
          <w:szCs w:val="24"/>
        </w:rPr>
        <w:tab/>
      </w:r>
      <w:r w:rsidRPr="00C13AE5">
        <w:rPr>
          <w:rFonts w:cstheme="minorHAnsi"/>
          <w:color w:val="000000"/>
          <w:sz w:val="24"/>
          <w:szCs w:val="24"/>
        </w:rPr>
        <w:tab/>
        <w:t>C. repair</w:t>
      </w:r>
      <w:r w:rsidRPr="00C13AE5">
        <w:rPr>
          <w:rFonts w:cstheme="minorHAnsi"/>
          <w:color w:val="000000"/>
          <w:sz w:val="24"/>
          <w:szCs w:val="24"/>
        </w:rPr>
        <w:tab/>
      </w:r>
      <w:r w:rsidR="008264A0">
        <w:rPr>
          <w:rFonts w:cstheme="minorHAnsi"/>
          <w:color w:val="000000"/>
          <w:sz w:val="24"/>
          <w:szCs w:val="24"/>
        </w:rPr>
        <w:t>D. dig</w:t>
      </w:r>
    </w:p>
    <w:p w14:paraId="2E3BDCA2" w14:textId="77777777" w:rsidR="001B6CC6" w:rsidRPr="00C13AE5" w:rsidRDefault="001B6CC6" w:rsidP="0077381A">
      <w:pPr>
        <w:spacing w:line="240" w:lineRule="atLeast"/>
        <w:rPr>
          <w:rFonts w:cstheme="minorHAnsi"/>
          <w:color w:val="000000"/>
          <w:sz w:val="24"/>
          <w:szCs w:val="24"/>
        </w:rPr>
      </w:pPr>
      <w:r w:rsidRPr="00C13AE5">
        <w:rPr>
          <w:rFonts w:cstheme="minorHAnsi"/>
          <w:b/>
          <w:color w:val="000000"/>
          <w:sz w:val="24"/>
          <w:szCs w:val="24"/>
        </w:rPr>
        <w:t xml:space="preserve">28. </w:t>
      </w:r>
      <w:r w:rsidRPr="00C13AE5">
        <w:rPr>
          <w:rFonts w:cstheme="minorHAnsi"/>
          <w:color w:val="000000"/>
          <w:sz w:val="24"/>
          <w:szCs w:val="24"/>
        </w:rPr>
        <w:t>The word "</w:t>
      </w:r>
      <w:r w:rsidRPr="00C13AE5">
        <w:rPr>
          <w:rFonts w:cstheme="minorHAnsi"/>
          <w:b/>
          <w:color w:val="000000"/>
          <w:sz w:val="24"/>
          <w:szCs w:val="24"/>
        </w:rPr>
        <w:t>recruit</w:t>
      </w:r>
      <w:r w:rsidRPr="00C13AE5">
        <w:rPr>
          <w:rFonts w:cstheme="minorHAnsi"/>
          <w:color w:val="000000"/>
          <w:sz w:val="24"/>
          <w:szCs w:val="24"/>
        </w:rPr>
        <w:t>" in line 18 is closest in meaning</w:t>
      </w:r>
      <w:r w:rsidR="008E54E6" w:rsidRPr="00C13AE5">
        <w:rPr>
          <w:rFonts w:cstheme="minorHAnsi"/>
          <w:color w:val="000000"/>
          <w:sz w:val="24"/>
          <w:szCs w:val="24"/>
        </w:rPr>
        <w:t xml:space="preserve"> ………….</w:t>
      </w:r>
    </w:p>
    <w:p w14:paraId="498C0BF1" w14:textId="77777777" w:rsidR="0016791A" w:rsidRPr="00C13AE5" w:rsidRDefault="0073744E" w:rsidP="008264A0">
      <w:pPr>
        <w:spacing w:line="240" w:lineRule="atLeast"/>
        <w:ind w:firstLine="720"/>
        <w:rPr>
          <w:rFonts w:cstheme="minorHAnsi"/>
          <w:color w:val="000000"/>
          <w:sz w:val="24"/>
          <w:szCs w:val="24"/>
        </w:rPr>
      </w:pPr>
      <w:r w:rsidRPr="00C13AE5">
        <w:rPr>
          <w:rFonts w:cstheme="minorHAnsi"/>
          <w:color w:val="000000"/>
          <w:sz w:val="24"/>
          <w:szCs w:val="24"/>
        </w:rPr>
        <w:t>A. create</w:t>
      </w:r>
      <w:r w:rsidRPr="00C13AE5">
        <w:rPr>
          <w:rFonts w:cstheme="minorHAnsi"/>
          <w:color w:val="000000"/>
          <w:sz w:val="24"/>
          <w:szCs w:val="24"/>
        </w:rPr>
        <w:tab/>
      </w:r>
      <w:r w:rsidRPr="00C13AE5">
        <w:rPr>
          <w:rFonts w:cstheme="minorHAnsi"/>
          <w:color w:val="000000"/>
          <w:sz w:val="24"/>
          <w:szCs w:val="24"/>
        </w:rPr>
        <w:tab/>
        <w:t>B. enlist</w:t>
      </w:r>
      <w:r w:rsidRPr="00C13AE5">
        <w:rPr>
          <w:rFonts w:cstheme="minorHAnsi"/>
          <w:color w:val="000000"/>
          <w:sz w:val="24"/>
          <w:szCs w:val="24"/>
        </w:rPr>
        <w:tab/>
      </w:r>
      <w:r w:rsidRPr="00C13AE5">
        <w:rPr>
          <w:rFonts w:cstheme="minorHAnsi"/>
          <w:color w:val="000000"/>
          <w:sz w:val="24"/>
          <w:szCs w:val="24"/>
        </w:rPr>
        <w:tab/>
        <w:t>C. endure</w:t>
      </w:r>
      <w:r w:rsidRPr="00C13AE5">
        <w:rPr>
          <w:rFonts w:cstheme="minorHAnsi"/>
          <w:color w:val="000000"/>
          <w:sz w:val="24"/>
          <w:szCs w:val="24"/>
        </w:rPr>
        <w:tab/>
      </w:r>
      <w:r w:rsidR="001B6CC6" w:rsidRPr="00C13AE5">
        <w:rPr>
          <w:rFonts w:cstheme="minorHAnsi"/>
          <w:color w:val="000000"/>
          <w:sz w:val="24"/>
          <w:szCs w:val="24"/>
        </w:rPr>
        <w:t>D. c</w:t>
      </w:r>
      <w:r w:rsidR="008264A0">
        <w:rPr>
          <w:rFonts w:cstheme="minorHAnsi"/>
          <w:color w:val="000000"/>
          <w:sz w:val="24"/>
          <w:szCs w:val="24"/>
        </w:rPr>
        <w:t>apture</w:t>
      </w:r>
    </w:p>
    <w:p w14:paraId="1CB2F545" w14:textId="77777777" w:rsidR="001B6CC6" w:rsidRPr="00C13AE5" w:rsidRDefault="001B6CC6" w:rsidP="0077381A">
      <w:pPr>
        <w:spacing w:line="240" w:lineRule="atLeast"/>
        <w:rPr>
          <w:rFonts w:cstheme="minorHAnsi"/>
          <w:color w:val="000000"/>
          <w:sz w:val="24"/>
          <w:szCs w:val="24"/>
        </w:rPr>
      </w:pPr>
      <w:r w:rsidRPr="00C13AE5">
        <w:rPr>
          <w:rFonts w:cstheme="minorHAnsi"/>
          <w:b/>
          <w:color w:val="000000"/>
          <w:sz w:val="24"/>
          <w:szCs w:val="24"/>
        </w:rPr>
        <w:t xml:space="preserve">29. </w:t>
      </w:r>
      <w:r w:rsidRPr="00C13AE5">
        <w:rPr>
          <w:rFonts w:cstheme="minorHAnsi"/>
          <w:color w:val="000000"/>
          <w:sz w:val="24"/>
          <w:szCs w:val="24"/>
        </w:rPr>
        <w:t>What happens when a mixed colony of Polyergus and Formica ants becomes too large?</w:t>
      </w:r>
    </w:p>
    <w:p w14:paraId="18780DF1" w14:textId="77777777" w:rsidR="001B6CC6" w:rsidRPr="00C13AE5" w:rsidRDefault="001B6CC6" w:rsidP="0077381A">
      <w:pPr>
        <w:spacing w:line="240" w:lineRule="atLeast"/>
        <w:ind w:firstLine="720"/>
        <w:rPr>
          <w:rFonts w:cstheme="minorHAnsi"/>
          <w:color w:val="000000"/>
          <w:sz w:val="24"/>
          <w:szCs w:val="24"/>
        </w:rPr>
      </w:pPr>
      <w:r w:rsidRPr="00C13AE5">
        <w:rPr>
          <w:rFonts w:cstheme="minorHAnsi"/>
          <w:color w:val="000000"/>
          <w:sz w:val="24"/>
          <w:szCs w:val="24"/>
        </w:rPr>
        <w:t>A. The Polyergus workers enlarge the existing nest.</w:t>
      </w:r>
    </w:p>
    <w:p w14:paraId="50BBA107" w14:textId="77777777" w:rsidR="001B6CC6" w:rsidRPr="00C13AE5" w:rsidRDefault="001B6CC6" w:rsidP="0077381A">
      <w:pPr>
        <w:spacing w:line="240" w:lineRule="atLeast"/>
        <w:ind w:firstLine="720"/>
        <w:rPr>
          <w:rFonts w:cstheme="minorHAnsi"/>
          <w:color w:val="000000"/>
          <w:sz w:val="24"/>
          <w:szCs w:val="24"/>
        </w:rPr>
      </w:pPr>
      <w:r w:rsidRPr="00C13AE5">
        <w:rPr>
          <w:rFonts w:cstheme="minorHAnsi"/>
          <w:color w:val="000000"/>
          <w:sz w:val="24"/>
          <w:szCs w:val="24"/>
        </w:rPr>
        <w:t>B. The captured Formica workers return to their original nest.</w:t>
      </w:r>
    </w:p>
    <w:p w14:paraId="491D7883" w14:textId="77777777" w:rsidR="001B6CC6" w:rsidRPr="00C13AE5" w:rsidRDefault="001B6CC6" w:rsidP="0077381A">
      <w:pPr>
        <w:spacing w:line="240" w:lineRule="atLeast"/>
        <w:ind w:firstLine="720"/>
        <w:rPr>
          <w:rFonts w:cstheme="minorHAnsi"/>
          <w:color w:val="000000"/>
          <w:sz w:val="24"/>
          <w:szCs w:val="24"/>
        </w:rPr>
      </w:pPr>
      <w:r w:rsidRPr="00C13AE5">
        <w:rPr>
          <w:rFonts w:cstheme="minorHAnsi"/>
          <w:color w:val="000000"/>
          <w:sz w:val="24"/>
          <w:szCs w:val="24"/>
        </w:rPr>
        <w:t>C. The Polyergus and the Formica build separate nests.</w:t>
      </w:r>
    </w:p>
    <w:p w14:paraId="0AA513CF" w14:textId="77777777" w:rsidR="001B6CC6" w:rsidRPr="00C13AE5" w:rsidRDefault="001B6CC6" w:rsidP="0077381A">
      <w:pPr>
        <w:spacing w:line="240" w:lineRule="atLeast"/>
        <w:ind w:firstLine="720"/>
        <w:rPr>
          <w:rFonts w:cstheme="minorHAnsi"/>
          <w:color w:val="000000"/>
          <w:sz w:val="24"/>
          <w:szCs w:val="24"/>
        </w:rPr>
      </w:pPr>
      <w:r w:rsidRPr="00C13AE5">
        <w:rPr>
          <w:rFonts w:cstheme="minorHAnsi"/>
          <w:color w:val="000000"/>
          <w:sz w:val="24"/>
          <w:szCs w:val="24"/>
        </w:rPr>
        <w:t>D. The Polyergus and the Formica move to a new nest.</w:t>
      </w:r>
    </w:p>
    <w:p w14:paraId="79F593FC" w14:textId="77777777" w:rsidR="0016791A" w:rsidRPr="00C13AE5" w:rsidRDefault="0016791A" w:rsidP="0077381A">
      <w:pPr>
        <w:spacing w:line="240" w:lineRule="atLeast"/>
        <w:ind w:firstLine="720"/>
        <w:rPr>
          <w:rFonts w:cstheme="minorHAnsi"/>
          <w:color w:val="000000"/>
          <w:sz w:val="24"/>
          <w:szCs w:val="24"/>
        </w:rPr>
      </w:pPr>
    </w:p>
    <w:p w14:paraId="5D3B15B1" w14:textId="77777777" w:rsidR="001B6CC6" w:rsidRPr="00C13AE5" w:rsidRDefault="001B6CC6" w:rsidP="0077381A">
      <w:pPr>
        <w:spacing w:line="240" w:lineRule="atLeast"/>
        <w:rPr>
          <w:rFonts w:cstheme="minorHAnsi"/>
          <w:color w:val="000000"/>
          <w:sz w:val="24"/>
          <w:szCs w:val="24"/>
        </w:rPr>
      </w:pPr>
      <w:r w:rsidRPr="00C13AE5">
        <w:rPr>
          <w:rFonts w:cstheme="minorHAnsi"/>
          <w:b/>
          <w:color w:val="000000"/>
          <w:sz w:val="24"/>
          <w:szCs w:val="24"/>
        </w:rPr>
        <w:lastRenderedPageBreak/>
        <w:t xml:space="preserve">30. </w:t>
      </w:r>
      <w:r w:rsidRPr="00C13AE5">
        <w:rPr>
          <w:rFonts w:cstheme="minorHAnsi"/>
          <w:color w:val="000000"/>
          <w:sz w:val="24"/>
          <w:szCs w:val="24"/>
        </w:rPr>
        <w:t>According to the information in the passage, all of the following terms refer to ants belonging to the genus Formica EXCEPT the</w:t>
      </w:r>
      <w:r w:rsidR="00F07033" w:rsidRPr="00C13AE5">
        <w:rPr>
          <w:rFonts w:cstheme="minorHAnsi"/>
          <w:color w:val="000000"/>
          <w:sz w:val="24"/>
          <w:szCs w:val="24"/>
        </w:rPr>
        <w:t xml:space="preserve"> …………</w:t>
      </w:r>
    </w:p>
    <w:p w14:paraId="3EBC1DEA" w14:textId="77777777" w:rsidR="001B6CC6" w:rsidRPr="00C13AE5" w:rsidRDefault="0073744E" w:rsidP="0077381A">
      <w:pPr>
        <w:spacing w:line="240" w:lineRule="atLeast"/>
        <w:ind w:firstLine="720"/>
        <w:rPr>
          <w:rFonts w:cstheme="minorHAnsi"/>
          <w:color w:val="000000"/>
          <w:sz w:val="24"/>
          <w:szCs w:val="24"/>
        </w:rPr>
      </w:pPr>
      <w:r w:rsidRPr="00C13AE5">
        <w:rPr>
          <w:rFonts w:cstheme="minorHAnsi"/>
          <w:color w:val="000000"/>
          <w:sz w:val="24"/>
          <w:szCs w:val="24"/>
        </w:rPr>
        <w:t>A. dulotic species of ants</w:t>
      </w:r>
      <w:r w:rsidRPr="00C13AE5">
        <w:rPr>
          <w:rFonts w:cstheme="minorHAnsi"/>
          <w:color w:val="000000"/>
          <w:sz w:val="24"/>
          <w:szCs w:val="24"/>
        </w:rPr>
        <w:tab/>
      </w:r>
      <w:r w:rsidRPr="00C13AE5">
        <w:rPr>
          <w:rFonts w:cstheme="minorHAnsi"/>
          <w:color w:val="000000"/>
          <w:sz w:val="24"/>
          <w:szCs w:val="24"/>
        </w:rPr>
        <w:tab/>
      </w:r>
      <w:r w:rsidR="001B6CC6" w:rsidRPr="00C13AE5">
        <w:rPr>
          <w:rFonts w:cstheme="minorHAnsi"/>
          <w:color w:val="000000"/>
          <w:sz w:val="24"/>
          <w:szCs w:val="24"/>
        </w:rPr>
        <w:t>B. captured brood</w:t>
      </w:r>
    </w:p>
    <w:p w14:paraId="51D46217" w14:textId="77777777" w:rsidR="001B6CC6" w:rsidRPr="00C13AE5" w:rsidRDefault="0073744E" w:rsidP="0077381A">
      <w:pPr>
        <w:spacing w:line="240" w:lineRule="atLeast"/>
        <w:ind w:firstLine="720"/>
        <w:rPr>
          <w:rFonts w:cstheme="minorHAnsi"/>
          <w:color w:val="000000"/>
          <w:sz w:val="24"/>
          <w:szCs w:val="24"/>
        </w:rPr>
      </w:pPr>
      <w:r w:rsidRPr="00C13AE5">
        <w:rPr>
          <w:rFonts w:cstheme="minorHAnsi"/>
          <w:color w:val="000000"/>
          <w:sz w:val="24"/>
          <w:szCs w:val="24"/>
        </w:rPr>
        <w:t>C. developing pupae</w:t>
      </w:r>
      <w:r w:rsidRPr="00C13AE5">
        <w:rPr>
          <w:rFonts w:cstheme="minorHAnsi"/>
          <w:color w:val="000000"/>
          <w:sz w:val="24"/>
          <w:szCs w:val="24"/>
        </w:rPr>
        <w:tab/>
      </w:r>
      <w:r w:rsidRPr="00C13AE5">
        <w:rPr>
          <w:rFonts w:cstheme="minorHAnsi"/>
          <w:color w:val="000000"/>
          <w:sz w:val="24"/>
          <w:szCs w:val="24"/>
        </w:rPr>
        <w:tab/>
      </w:r>
      <w:r w:rsidRPr="00C13AE5">
        <w:rPr>
          <w:rFonts w:cstheme="minorHAnsi"/>
          <w:color w:val="000000"/>
          <w:sz w:val="24"/>
          <w:szCs w:val="24"/>
        </w:rPr>
        <w:tab/>
      </w:r>
      <w:r w:rsidR="001B6CC6" w:rsidRPr="00C13AE5">
        <w:rPr>
          <w:rFonts w:cstheme="minorHAnsi"/>
          <w:color w:val="000000"/>
          <w:sz w:val="24"/>
          <w:szCs w:val="24"/>
        </w:rPr>
        <w:t>D. worker population</w:t>
      </w:r>
    </w:p>
    <w:p w14:paraId="5BC3DC27" w14:textId="77777777" w:rsidR="0016791A" w:rsidRPr="00C13AE5" w:rsidRDefault="0016791A" w:rsidP="0077381A">
      <w:pPr>
        <w:spacing w:line="240" w:lineRule="atLeast"/>
        <w:ind w:firstLine="720"/>
        <w:rPr>
          <w:rFonts w:cstheme="minorHAnsi"/>
          <w:color w:val="000000"/>
          <w:sz w:val="24"/>
          <w:szCs w:val="24"/>
        </w:rPr>
      </w:pPr>
    </w:p>
    <w:p w14:paraId="03E1AF2B" w14:textId="77777777" w:rsidR="001B6CC6" w:rsidRPr="00C13AE5" w:rsidRDefault="001B6CC6" w:rsidP="0077381A">
      <w:pPr>
        <w:spacing w:line="240" w:lineRule="atLeast"/>
        <w:rPr>
          <w:rFonts w:cstheme="minorHAnsi"/>
          <w:b/>
          <w:sz w:val="24"/>
          <w:szCs w:val="24"/>
          <w:lang w:val="fr-FR"/>
        </w:rPr>
      </w:pPr>
      <w:r w:rsidRPr="00C13AE5">
        <w:rPr>
          <w:rFonts w:cstheme="minorHAnsi"/>
          <w:b/>
          <w:sz w:val="24"/>
          <w:szCs w:val="24"/>
          <w:lang w:val="fr-FR"/>
        </w:rPr>
        <w:t>PASSAGE 4 – Questions 31-40</w:t>
      </w:r>
    </w:p>
    <w:p w14:paraId="0409C6C9" w14:textId="77777777" w:rsidR="001B6CC6" w:rsidRPr="00C13AE5" w:rsidRDefault="001B6CC6" w:rsidP="0077381A">
      <w:pPr>
        <w:spacing w:line="240" w:lineRule="atLeast"/>
        <w:ind w:firstLine="720"/>
        <w:jc w:val="both"/>
        <w:rPr>
          <w:rFonts w:cstheme="minorHAnsi"/>
          <w:color w:val="000000"/>
          <w:sz w:val="24"/>
          <w:szCs w:val="24"/>
        </w:rPr>
      </w:pPr>
      <w:r w:rsidRPr="00C13AE5">
        <w:rPr>
          <w:rFonts w:cstheme="minorHAnsi"/>
          <w:color w:val="000000"/>
          <w:sz w:val="24"/>
          <w:szCs w:val="24"/>
        </w:rPr>
        <w:t xml:space="preserve">The Winterthur Museum is a collection and a house. There are many museums </w:t>
      </w:r>
      <w:r w:rsidRPr="00C13AE5">
        <w:rPr>
          <w:rFonts w:cstheme="minorHAnsi"/>
          <w:b/>
          <w:color w:val="000000"/>
          <w:sz w:val="24"/>
          <w:szCs w:val="24"/>
        </w:rPr>
        <w:t>devoted to</w:t>
      </w:r>
      <w:r w:rsidRPr="00C13AE5">
        <w:rPr>
          <w:rFonts w:cstheme="minorHAnsi"/>
          <w:color w:val="000000"/>
          <w:sz w:val="24"/>
          <w:szCs w:val="24"/>
        </w:rPr>
        <w:t xml:space="preserve"> the decorative arts and many house museums, but rarely in the United States is a great collection displayed in a great country house. Passing through successive generations of a single family, Winterthur has been a private estate for more than a century. Even after the extensive renovations made to it between 1929 and 1931, the house remained a family residence. This fact is of importance to the atmosphere and effect of the museum. </w:t>
      </w:r>
      <w:r w:rsidRPr="00C13AE5">
        <w:rPr>
          <w:rFonts w:cstheme="minorHAnsi"/>
          <w:i/>
          <w:color w:val="000000"/>
          <w:sz w:val="24"/>
          <w:szCs w:val="24"/>
        </w:rPr>
        <w:t>The impression of a lived-in house is apparent to the visitor</w:t>
      </w:r>
      <w:r w:rsidRPr="00C13AE5">
        <w:rPr>
          <w:rFonts w:cstheme="minorHAnsi"/>
          <w:color w:val="000000"/>
          <w:sz w:val="24"/>
          <w:szCs w:val="24"/>
        </w:rPr>
        <w:t xml:space="preserve">; the rooms look as if they were vacated only a short while ago whether by the original owners of the furniture or the most recent residents of the house can be a matter of personal interpretation. Winterthur remains, then, a house in which a collection of furniture and architectural elements has been </w:t>
      </w:r>
      <w:r w:rsidRPr="00C13AE5">
        <w:rPr>
          <w:rFonts w:cstheme="minorHAnsi"/>
          <w:b/>
          <w:color w:val="000000"/>
          <w:sz w:val="24"/>
          <w:szCs w:val="24"/>
        </w:rPr>
        <w:t>assembled</w:t>
      </w:r>
      <w:r w:rsidRPr="00C13AE5">
        <w:rPr>
          <w:rFonts w:cstheme="minorHAnsi"/>
          <w:color w:val="000000"/>
          <w:sz w:val="24"/>
          <w:szCs w:val="24"/>
        </w:rPr>
        <w:t xml:space="preserve">. Like an English country house, </w:t>
      </w:r>
      <w:r w:rsidRPr="00C13AE5">
        <w:rPr>
          <w:rFonts w:cstheme="minorHAnsi"/>
          <w:b/>
          <w:color w:val="000000"/>
          <w:sz w:val="24"/>
          <w:szCs w:val="24"/>
        </w:rPr>
        <w:t>it</w:t>
      </w:r>
      <w:r w:rsidRPr="00C13AE5">
        <w:rPr>
          <w:rFonts w:cstheme="minorHAnsi"/>
          <w:color w:val="000000"/>
          <w:sz w:val="24"/>
          <w:szCs w:val="24"/>
        </w:rPr>
        <w:t xml:space="preserve"> is an organic structure; the house, as well as the collection and manner of displaying it to the visitor, has changed over the years. The changes have coincided with </w:t>
      </w:r>
      <w:r w:rsidRPr="00C13AE5">
        <w:rPr>
          <w:rFonts w:cstheme="minorHAnsi"/>
          <w:b/>
          <w:color w:val="000000"/>
          <w:sz w:val="24"/>
          <w:szCs w:val="24"/>
        </w:rPr>
        <w:t>developing</w:t>
      </w:r>
      <w:r w:rsidRPr="00C13AE5">
        <w:rPr>
          <w:rFonts w:cstheme="minorHAnsi"/>
          <w:color w:val="000000"/>
          <w:sz w:val="24"/>
          <w:szCs w:val="24"/>
        </w:rPr>
        <w:t xml:space="preserve"> concepts of the American arts, increased knowledge on the part of collectors and students, and a progression toward the achievement of a historical effect in period-room displays. The rooms at Winterthur have followed this current, yet still retained the character of a private house.</w:t>
      </w:r>
    </w:p>
    <w:p w14:paraId="061BCF69" w14:textId="77777777" w:rsidR="001B6CC6" w:rsidRPr="00C13AE5" w:rsidRDefault="001B6CC6" w:rsidP="0077381A">
      <w:pPr>
        <w:spacing w:line="240" w:lineRule="atLeast"/>
        <w:ind w:firstLine="720"/>
        <w:jc w:val="both"/>
        <w:rPr>
          <w:rFonts w:cstheme="minorHAnsi"/>
          <w:color w:val="000000"/>
          <w:sz w:val="24"/>
          <w:szCs w:val="24"/>
        </w:rPr>
      </w:pPr>
      <w:r w:rsidRPr="00C13AE5">
        <w:rPr>
          <w:rFonts w:cstheme="minorHAnsi"/>
          <w:color w:val="000000"/>
          <w:sz w:val="24"/>
          <w:szCs w:val="24"/>
        </w:rPr>
        <w:t>The concept of a period room as a display technique has developed gradually over the years in an effort to present works of art in a context that would show them to greater effect and would give them more meaning for the viewer. Comparable to the habitat group in a natural history museum, the period room represents the decorative arts in a lively and interesting manner and provides an opportunity to assemble objects related by style, date, or place of manufacture.</w:t>
      </w:r>
    </w:p>
    <w:p w14:paraId="73F0A012" w14:textId="77777777" w:rsidR="0016791A" w:rsidRPr="00C13AE5" w:rsidRDefault="0016791A" w:rsidP="0077381A">
      <w:pPr>
        <w:spacing w:line="240" w:lineRule="atLeast"/>
        <w:ind w:firstLine="720"/>
        <w:jc w:val="both"/>
        <w:rPr>
          <w:rFonts w:cstheme="minorHAnsi"/>
          <w:sz w:val="24"/>
          <w:szCs w:val="24"/>
        </w:rPr>
      </w:pPr>
    </w:p>
    <w:p w14:paraId="7139C3D4" w14:textId="77777777" w:rsidR="001B6CC6" w:rsidRPr="00C13AE5" w:rsidRDefault="001B6CC6" w:rsidP="0077381A">
      <w:pPr>
        <w:spacing w:line="240" w:lineRule="atLeast"/>
        <w:jc w:val="both"/>
        <w:rPr>
          <w:rFonts w:cstheme="minorHAnsi"/>
          <w:color w:val="000000"/>
          <w:sz w:val="24"/>
          <w:szCs w:val="24"/>
        </w:rPr>
      </w:pPr>
      <w:r w:rsidRPr="00C13AE5">
        <w:rPr>
          <w:rFonts w:cstheme="minorHAnsi"/>
          <w:b/>
          <w:sz w:val="24"/>
          <w:szCs w:val="24"/>
        </w:rPr>
        <w:t xml:space="preserve">31. </w:t>
      </w:r>
      <w:r w:rsidRPr="00C13AE5">
        <w:rPr>
          <w:rFonts w:cstheme="minorHAnsi"/>
          <w:color w:val="000000"/>
          <w:sz w:val="24"/>
          <w:szCs w:val="24"/>
        </w:rPr>
        <w:t>What does the passage mainly discuss?</w:t>
      </w:r>
    </w:p>
    <w:p w14:paraId="501A8E6E" w14:textId="77777777" w:rsidR="001B6CC6" w:rsidRPr="00C13AE5" w:rsidRDefault="001B6CC6" w:rsidP="0077381A">
      <w:pPr>
        <w:spacing w:line="240" w:lineRule="atLeast"/>
        <w:ind w:firstLine="720"/>
        <w:jc w:val="both"/>
        <w:rPr>
          <w:rFonts w:cstheme="minorHAnsi"/>
          <w:color w:val="000000"/>
          <w:sz w:val="24"/>
          <w:szCs w:val="24"/>
        </w:rPr>
      </w:pPr>
      <w:r w:rsidRPr="00C13AE5">
        <w:rPr>
          <w:rFonts w:cstheme="minorHAnsi"/>
          <w:color w:val="000000"/>
          <w:sz w:val="24"/>
          <w:szCs w:val="24"/>
        </w:rPr>
        <w:t xml:space="preserve">A. The reason that Winterthur was redesigned </w:t>
      </w:r>
    </w:p>
    <w:p w14:paraId="25D6F9E3" w14:textId="77777777" w:rsidR="001B6CC6" w:rsidRPr="00C13AE5" w:rsidRDefault="001B6CC6" w:rsidP="0077381A">
      <w:pPr>
        <w:spacing w:line="240" w:lineRule="atLeast"/>
        <w:ind w:firstLine="720"/>
        <w:jc w:val="both"/>
        <w:rPr>
          <w:rFonts w:cstheme="minorHAnsi"/>
          <w:color w:val="000000"/>
          <w:sz w:val="24"/>
          <w:szCs w:val="24"/>
        </w:rPr>
      </w:pPr>
      <w:r w:rsidRPr="00C13AE5">
        <w:rPr>
          <w:rFonts w:cstheme="minorHAnsi"/>
          <w:color w:val="000000"/>
          <w:sz w:val="24"/>
          <w:szCs w:val="24"/>
        </w:rPr>
        <w:t>B. Elements that make Winterthur an unusual museum</w:t>
      </w:r>
    </w:p>
    <w:p w14:paraId="433D50D5" w14:textId="77777777" w:rsidR="001B6CC6" w:rsidRPr="00C13AE5" w:rsidRDefault="001B6CC6" w:rsidP="0077381A">
      <w:pPr>
        <w:spacing w:line="240" w:lineRule="atLeast"/>
        <w:ind w:firstLine="720"/>
        <w:jc w:val="both"/>
        <w:rPr>
          <w:rFonts w:cstheme="minorHAnsi"/>
          <w:color w:val="000000"/>
          <w:sz w:val="24"/>
          <w:szCs w:val="24"/>
        </w:rPr>
      </w:pPr>
      <w:r w:rsidRPr="00C13AE5">
        <w:rPr>
          <w:rFonts w:cstheme="minorHAnsi"/>
          <w:color w:val="000000"/>
          <w:sz w:val="24"/>
          <w:szCs w:val="24"/>
        </w:rPr>
        <w:t>C. How Winterthur compares to English country houses</w:t>
      </w:r>
    </w:p>
    <w:p w14:paraId="2252CD47" w14:textId="77777777" w:rsidR="0016791A" w:rsidRPr="008264A0" w:rsidRDefault="001B6CC6" w:rsidP="008264A0">
      <w:pPr>
        <w:spacing w:line="240" w:lineRule="atLeast"/>
        <w:ind w:firstLine="720"/>
        <w:jc w:val="both"/>
        <w:rPr>
          <w:rFonts w:cstheme="minorHAnsi"/>
          <w:color w:val="000000"/>
          <w:sz w:val="24"/>
          <w:szCs w:val="24"/>
        </w:rPr>
      </w:pPr>
      <w:r w:rsidRPr="00C13AE5">
        <w:rPr>
          <w:rFonts w:cstheme="minorHAnsi"/>
          <w:color w:val="000000"/>
          <w:sz w:val="24"/>
          <w:szCs w:val="24"/>
        </w:rPr>
        <w:t>D. Historical fu</w:t>
      </w:r>
      <w:r w:rsidR="008264A0">
        <w:rPr>
          <w:rFonts w:cstheme="minorHAnsi"/>
          <w:color w:val="000000"/>
          <w:sz w:val="24"/>
          <w:szCs w:val="24"/>
        </w:rPr>
        <w:t>rniture contained in Winterthur</w:t>
      </w:r>
    </w:p>
    <w:p w14:paraId="5D99E4B9" w14:textId="77777777" w:rsidR="001B6CC6" w:rsidRPr="00C13AE5" w:rsidRDefault="001B6CC6" w:rsidP="0077381A">
      <w:pPr>
        <w:spacing w:line="240" w:lineRule="atLeast"/>
        <w:jc w:val="both"/>
        <w:rPr>
          <w:rFonts w:cstheme="minorHAnsi"/>
          <w:color w:val="000000"/>
          <w:sz w:val="24"/>
          <w:szCs w:val="24"/>
        </w:rPr>
      </w:pPr>
      <w:r w:rsidRPr="00C13AE5">
        <w:rPr>
          <w:rFonts w:cstheme="minorHAnsi"/>
          <w:b/>
          <w:sz w:val="24"/>
          <w:szCs w:val="24"/>
        </w:rPr>
        <w:t>32.</w:t>
      </w:r>
      <w:r w:rsidRPr="00C13AE5">
        <w:rPr>
          <w:rFonts w:cstheme="minorHAnsi"/>
          <w:sz w:val="24"/>
          <w:szCs w:val="24"/>
        </w:rPr>
        <w:t xml:space="preserve"> </w:t>
      </w:r>
      <w:r w:rsidRPr="00C13AE5">
        <w:rPr>
          <w:rFonts w:cstheme="minorHAnsi"/>
          <w:color w:val="000000"/>
          <w:sz w:val="24"/>
          <w:szCs w:val="24"/>
        </w:rPr>
        <w:t>The phrase "</w:t>
      </w:r>
      <w:r w:rsidRPr="00C13AE5">
        <w:rPr>
          <w:rFonts w:cstheme="minorHAnsi"/>
          <w:b/>
          <w:color w:val="000000"/>
          <w:sz w:val="24"/>
          <w:szCs w:val="24"/>
        </w:rPr>
        <w:t>devoted to</w:t>
      </w:r>
      <w:r w:rsidRPr="00C13AE5">
        <w:rPr>
          <w:rFonts w:cstheme="minorHAnsi"/>
          <w:color w:val="000000"/>
          <w:sz w:val="24"/>
          <w:szCs w:val="24"/>
        </w:rPr>
        <w:t>" in line 1 is closest in meaning to</w:t>
      </w:r>
      <w:r w:rsidR="008E54E6" w:rsidRPr="00C13AE5">
        <w:rPr>
          <w:rFonts w:cstheme="minorHAnsi"/>
          <w:color w:val="000000"/>
          <w:sz w:val="24"/>
          <w:szCs w:val="24"/>
        </w:rPr>
        <w:t xml:space="preserve"> ……..</w:t>
      </w:r>
    </w:p>
    <w:p w14:paraId="73E8756E" w14:textId="77777777" w:rsidR="0016791A" w:rsidRPr="00C13AE5" w:rsidRDefault="0073744E" w:rsidP="008264A0">
      <w:pPr>
        <w:spacing w:line="240" w:lineRule="atLeast"/>
        <w:ind w:firstLine="720"/>
        <w:jc w:val="both"/>
        <w:rPr>
          <w:rFonts w:cstheme="minorHAnsi"/>
          <w:color w:val="000000"/>
          <w:sz w:val="24"/>
          <w:szCs w:val="24"/>
        </w:rPr>
      </w:pPr>
      <w:r w:rsidRPr="00C13AE5">
        <w:rPr>
          <w:rFonts w:cstheme="minorHAnsi"/>
          <w:color w:val="000000"/>
          <w:sz w:val="24"/>
          <w:szCs w:val="24"/>
        </w:rPr>
        <w:t>A. surrounded by</w:t>
      </w:r>
      <w:r w:rsidRPr="00C13AE5">
        <w:rPr>
          <w:rFonts w:cstheme="minorHAnsi"/>
          <w:color w:val="000000"/>
          <w:sz w:val="24"/>
          <w:szCs w:val="24"/>
        </w:rPr>
        <w:tab/>
        <w:t>B. specializing in</w:t>
      </w:r>
      <w:r w:rsidRPr="00C13AE5">
        <w:rPr>
          <w:rFonts w:cstheme="minorHAnsi"/>
          <w:color w:val="000000"/>
          <w:sz w:val="24"/>
          <w:szCs w:val="24"/>
        </w:rPr>
        <w:tab/>
        <w:t>C. successful with</w:t>
      </w:r>
      <w:r w:rsidRPr="00C13AE5">
        <w:rPr>
          <w:rFonts w:cstheme="minorHAnsi"/>
          <w:color w:val="000000"/>
          <w:sz w:val="24"/>
          <w:szCs w:val="24"/>
        </w:rPr>
        <w:tab/>
      </w:r>
      <w:r w:rsidR="001B6CC6" w:rsidRPr="00C13AE5">
        <w:rPr>
          <w:rFonts w:cstheme="minorHAnsi"/>
          <w:color w:val="000000"/>
          <w:sz w:val="24"/>
          <w:szCs w:val="24"/>
        </w:rPr>
        <w:t xml:space="preserve">D. sentimental </w:t>
      </w:r>
      <w:r w:rsidR="008264A0">
        <w:rPr>
          <w:rFonts w:cstheme="minorHAnsi"/>
          <w:color w:val="000000"/>
          <w:sz w:val="24"/>
          <w:szCs w:val="24"/>
        </w:rPr>
        <w:t>about</w:t>
      </w:r>
    </w:p>
    <w:p w14:paraId="37EDF034" w14:textId="77777777" w:rsidR="001B6CC6" w:rsidRPr="00C13AE5" w:rsidRDefault="001B6CC6" w:rsidP="0077381A">
      <w:pPr>
        <w:spacing w:line="240" w:lineRule="atLeast"/>
        <w:jc w:val="both"/>
        <w:rPr>
          <w:rFonts w:cstheme="minorHAnsi"/>
          <w:color w:val="000000"/>
          <w:sz w:val="24"/>
          <w:szCs w:val="24"/>
        </w:rPr>
      </w:pPr>
      <w:r w:rsidRPr="00C13AE5">
        <w:rPr>
          <w:rFonts w:cstheme="minorHAnsi"/>
          <w:b/>
          <w:sz w:val="24"/>
          <w:szCs w:val="24"/>
        </w:rPr>
        <w:t xml:space="preserve">33. </w:t>
      </w:r>
      <w:r w:rsidRPr="00C13AE5">
        <w:rPr>
          <w:rFonts w:cstheme="minorHAnsi"/>
          <w:color w:val="000000"/>
          <w:sz w:val="24"/>
          <w:szCs w:val="24"/>
        </w:rPr>
        <w:t>What happened at Winterthur between 1929 and 1931?</w:t>
      </w:r>
    </w:p>
    <w:p w14:paraId="3E24BC74" w14:textId="77777777" w:rsidR="001B6CC6" w:rsidRPr="00C13AE5" w:rsidRDefault="0073744E" w:rsidP="0077381A">
      <w:pPr>
        <w:spacing w:line="240" w:lineRule="atLeast"/>
        <w:ind w:firstLine="720"/>
        <w:jc w:val="both"/>
        <w:rPr>
          <w:rFonts w:cstheme="minorHAnsi"/>
          <w:color w:val="000000"/>
          <w:sz w:val="24"/>
          <w:szCs w:val="24"/>
        </w:rPr>
      </w:pPr>
      <w:r w:rsidRPr="00C13AE5">
        <w:rPr>
          <w:rFonts w:cstheme="minorHAnsi"/>
          <w:color w:val="000000"/>
          <w:sz w:val="24"/>
          <w:szCs w:val="24"/>
        </w:rPr>
        <w:lastRenderedPageBreak/>
        <w:t>A. The owners moved out.</w:t>
      </w:r>
      <w:r w:rsidRPr="00C13AE5">
        <w:rPr>
          <w:rFonts w:cstheme="minorHAnsi"/>
          <w:color w:val="000000"/>
          <w:sz w:val="24"/>
          <w:szCs w:val="24"/>
        </w:rPr>
        <w:tab/>
      </w:r>
      <w:r w:rsidRPr="00C13AE5">
        <w:rPr>
          <w:rFonts w:cstheme="minorHAnsi"/>
          <w:color w:val="000000"/>
          <w:sz w:val="24"/>
          <w:szCs w:val="24"/>
        </w:rPr>
        <w:tab/>
      </w:r>
      <w:r w:rsidR="001B6CC6" w:rsidRPr="00C13AE5">
        <w:rPr>
          <w:rFonts w:cstheme="minorHAnsi"/>
          <w:color w:val="000000"/>
          <w:sz w:val="24"/>
          <w:szCs w:val="24"/>
        </w:rPr>
        <w:t>B. The house was repaired.</w:t>
      </w:r>
    </w:p>
    <w:p w14:paraId="225E8582" w14:textId="77777777" w:rsidR="0016791A" w:rsidRPr="00C13AE5" w:rsidRDefault="001B6CC6" w:rsidP="008264A0">
      <w:pPr>
        <w:spacing w:line="240" w:lineRule="atLeast"/>
        <w:ind w:firstLine="720"/>
        <w:jc w:val="both"/>
        <w:rPr>
          <w:rFonts w:cstheme="minorHAnsi"/>
          <w:color w:val="000000"/>
          <w:sz w:val="24"/>
          <w:szCs w:val="24"/>
        </w:rPr>
      </w:pPr>
      <w:r w:rsidRPr="00C13AE5">
        <w:rPr>
          <w:rFonts w:cstheme="minorHAnsi"/>
          <w:color w:val="000000"/>
          <w:sz w:val="24"/>
          <w:szCs w:val="24"/>
        </w:rPr>
        <w:t xml:space="preserve">C. </w:t>
      </w:r>
      <w:r w:rsidR="0073744E" w:rsidRPr="00C13AE5">
        <w:rPr>
          <w:rFonts w:cstheme="minorHAnsi"/>
          <w:color w:val="000000"/>
          <w:sz w:val="24"/>
          <w:szCs w:val="24"/>
        </w:rPr>
        <w:t>The old furniture was replaced.</w:t>
      </w:r>
      <w:r w:rsidR="0073744E" w:rsidRPr="00C13AE5">
        <w:rPr>
          <w:rFonts w:cstheme="minorHAnsi"/>
          <w:color w:val="000000"/>
          <w:sz w:val="24"/>
          <w:szCs w:val="24"/>
        </w:rPr>
        <w:tab/>
      </w:r>
      <w:r w:rsidR="008264A0">
        <w:rPr>
          <w:rFonts w:cstheme="minorHAnsi"/>
          <w:color w:val="000000"/>
          <w:sz w:val="24"/>
          <w:szCs w:val="24"/>
        </w:rPr>
        <w:t>D. The estate became a museum.</w:t>
      </w:r>
    </w:p>
    <w:p w14:paraId="1F349E20" w14:textId="77777777" w:rsidR="001B6CC6" w:rsidRPr="00C13AE5" w:rsidRDefault="001B6CC6" w:rsidP="0077381A">
      <w:pPr>
        <w:spacing w:line="240" w:lineRule="atLeast"/>
        <w:jc w:val="both"/>
        <w:rPr>
          <w:rFonts w:cstheme="minorHAnsi"/>
          <w:color w:val="000000"/>
          <w:sz w:val="24"/>
          <w:szCs w:val="24"/>
        </w:rPr>
      </w:pPr>
      <w:r w:rsidRPr="00C13AE5">
        <w:rPr>
          <w:rFonts w:cstheme="minorHAnsi"/>
          <w:b/>
          <w:color w:val="000000"/>
          <w:sz w:val="24"/>
          <w:szCs w:val="24"/>
        </w:rPr>
        <w:t xml:space="preserve">34. </w:t>
      </w:r>
      <w:r w:rsidRPr="00C13AE5">
        <w:rPr>
          <w:rFonts w:cstheme="minorHAnsi"/>
          <w:color w:val="000000"/>
          <w:sz w:val="24"/>
          <w:szCs w:val="24"/>
        </w:rPr>
        <w:t xml:space="preserve">What does the author mean by stating "The impression of a lived-in house is </w:t>
      </w:r>
      <w:r w:rsidR="00F07033" w:rsidRPr="00C13AE5">
        <w:rPr>
          <w:rFonts w:cstheme="minorHAnsi"/>
          <w:color w:val="000000"/>
          <w:sz w:val="24"/>
          <w:szCs w:val="24"/>
        </w:rPr>
        <w:t>apparent to the visitor" (line 6</w:t>
      </w:r>
      <w:r w:rsidRPr="00C13AE5">
        <w:rPr>
          <w:rFonts w:cstheme="minorHAnsi"/>
          <w:color w:val="000000"/>
          <w:sz w:val="24"/>
          <w:szCs w:val="24"/>
        </w:rPr>
        <w:t>)?</w:t>
      </w:r>
    </w:p>
    <w:p w14:paraId="40A2F98E" w14:textId="77777777" w:rsidR="0073744E" w:rsidRPr="00C13AE5" w:rsidRDefault="0073744E" w:rsidP="0077381A">
      <w:pPr>
        <w:spacing w:line="240" w:lineRule="atLeast"/>
        <w:ind w:firstLine="720"/>
        <w:jc w:val="both"/>
        <w:rPr>
          <w:rFonts w:cstheme="minorHAnsi"/>
          <w:color w:val="000000"/>
          <w:sz w:val="24"/>
          <w:szCs w:val="24"/>
        </w:rPr>
      </w:pPr>
      <w:r w:rsidRPr="00C13AE5">
        <w:rPr>
          <w:rFonts w:cstheme="minorHAnsi"/>
          <w:color w:val="000000"/>
          <w:sz w:val="24"/>
          <w:szCs w:val="24"/>
        </w:rPr>
        <w:t>A. Winterthur is very old.</w:t>
      </w:r>
      <w:r w:rsidRPr="00C13AE5">
        <w:rPr>
          <w:rFonts w:cstheme="minorHAnsi"/>
          <w:color w:val="000000"/>
          <w:sz w:val="24"/>
          <w:szCs w:val="24"/>
        </w:rPr>
        <w:tab/>
      </w:r>
      <w:r w:rsidRPr="00C13AE5">
        <w:rPr>
          <w:rFonts w:cstheme="minorHAnsi"/>
          <w:color w:val="000000"/>
          <w:sz w:val="24"/>
          <w:szCs w:val="24"/>
        </w:rPr>
        <w:tab/>
      </w:r>
      <w:r w:rsidRPr="00C13AE5">
        <w:rPr>
          <w:rFonts w:cstheme="minorHAnsi"/>
          <w:color w:val="000000"/>
          <w:sz w:val="24"/>
          <w:szCs w:val="24"/>
        </w:rPr>
        <w:tab/>
      </w:r>
      <w:r w:rsidRPr="00C13AE5">
        <w:rPr>
          <w:rFonts w:cstheme="minorHAnsi"/>
          <w:color w:val="000000"/>
          <w:sz w:val="24"/>
          <w:szCs w:val="24"/>
        </w:rPr>
        <w:tab/>
      </w:r>
    </w:p>
    <w:p w14:paraId="474CA4D0" w14:textId="77777777" w:rsidR="001B6CC6" w:rsidRPr="00C13AE5" w:rsidRDefault="001B6CC6" w:rsidP="0077381A">
      <w:pPr>
        <w:spacing w:line="240" w:lineRule="atLeast"/>
        <w:ind w:firstLine="720"/>
        <w:jc w:val="both"/>
        <w:rPr>
          <w:rFonts w:cstheme="minorHAnsi"/>
          <w:color w:val="000000"/>
          <w:sz w:val="24"/>
          <w:szCs w:val="24"/>
        </w:rPr>
      </w:pPr>
      <w:r w:rsidRPr="00C13AE5">
        <w:rPr>
          <w:rFonts w:cstheme="minorHAnsi"/>
          <w:color w:val="000000"/>
          <w:sz w:val="24"/>
          <w:szCs w:val="24"/>
        </w:rPr>
        <w:t>B. Few people visit Winterthur.</w:t>
      </w:r>
    </w:p>
    <w:p w14:paraId="625B8C70" w14:textId="77777777" w:rsidR="0073744E" w:rsidRPr="00C13AE5" w:rsidRDefault="001B6CC6" w:rsidP="0077381A">
      <w:pPr>
        <w:spacing w:line="240" w:lineRule="atLeast"/>
        <w:ind w:firstLine="720"/>
        <w:jc w:val="both"/>
        <w:rPr>
          <w:rFonts w:cstheme="minorHAnsi"/>
          <w:color w:val="000000"/>
          <w:sz w:val="24"/>
          <w:szCs w:val="24"/>
        </w:rPr>
      </w:pPr>
      <w:r w:rsidRPr="00C13AE5">
        <w:rPr>
          <w:rFonts w:cstheme="minorHAnsi"/>
          <w:color w:val="000000"/>
          <w:sz w:val="24"/>
          <w:szCs w:val="24"/>
        </w:rPr>
        <w:t xml:space="preserve">C. Winterthur does </w:t>
      </w:r>
      <w:r w:rsidR="0073744E" w:rsidRPr="00C13AE5">
        <w:rPr>
          <w:rFonts w:cstheme="minorHAnsi"/>
          <w:color w:val="000000"/>
          <w:sz w:val="24"/>
          <w:szCs w:val="24"/>
        </w:rPr>
        <w:t>not look like a typical museum.</w:t>
      </w:r>
      <w:r w:rsidR="0073744E" w:rsidRPr="00C13AE5">
        <w:rPr>
          <w:rFonts w:cstheme="minorHAnsi"/>
          <w:color w:val="000000"/>
          <w:sz w:val="24"/>
          <w:szCs w:val="24"/>
        </w:rPr>
        <w:tab/>
      </w:r>
    </w:p>
    <w:p w14:paraId="6D278C76" w14:textId="77777777" w:rsidR="0016791A" w:rsidRPr="00C13AE5" w:rsidRDefault="001B6CC6" w:rsidP="008264A0">
      <w:pPr>
        <w:spacing w:line="240" w:lineRule="atLeast"/>
        <w:ind w:firstLine="720"/>
        <w:jc w:val="both"/>
        <w:rPr>
          <w:rFonts w:cstheme="minorHAnsi"/>
          <w:color w:val="000000"/>
          <w:sz w:val="24"/>
          <w:szCs w:val="24"/>
        </w:rPr>
      </w:pPr>
      <w:r w:rsidRPr="00C13AE5">
        <w:rPr>
          <w:rFonts w:cstheme="minorHAnsi"/>
          <w:color w:val="000000"/>
          <w:sz w:val="24"/>
          <w:szCs w:val="24"/>
        </w:rPr>
        <w:t>D. The furniture a</w:t>
      </w:r>
      <w:r w:rsidR="008264A0">
        <w:rPr>
          <w:rFonts w:cstheme="minorHAnsi"/>
          <w:color w:val="000000"/>
          <w:sz w:val="24"/>
          <w:szCs w:val="24"/>
        </w:rPr>
        <w:t>t Winterthur looks comfortable.</w:t>
      </w:r>
    </w:p>
    <w:p w14:paraId="21447AAA" w14:textId="77777777" w:rsidR="001B6CC6" w:rsidRPr="00C13AE5" w:rsidRDefault="001B6CC6" w:rsidP="0077381A">
      <w:pPr>
        <w:spacing w:line="240" w:lineRule="atLeast"/>
        <w:jc w:val="both"/>
        <w:rPr>
          <w:rFonts w:cstheme="minorHAnsi"/>
          <w:color w:val="000000"/>
          <w:sz w:val="24"/>
          <w:szCs w:val="24"/>
        </w:rPr>
      </w:pPr>
      <w:r w:rsidRPr="00C13AE5">
        <w:rPr>
          <w:rFonts w:cstheme="minorHAnsi"/>
          <w:b/>
          <w:color w:val="000000"/>
          <w:sz w:val="24"/>
          <w:szCs w:val="24"/>
        </w:rPr>
        <w:t xml:space="preserve">35. </w:t>
      </w:r>
      <w:r w:rsidRPr="00C13AE5">
        <w:rPr>
          <w:rFonts w:cstheme="minorHAnsi"/>
          <w:color w:val="000000"/>
          <w:sz w:val="24"/>
          <w:szCs w:val="24"/>
        </w:rPr>
        <w:t>The word "</w:t>
      </w:r>
      <w:r w:rsidRPr="00C13AE5">
        <w:rPr>
          <w:rFonts w:cstheme="minorHAnsi"/>
          <w:b/>
          <w:color w:val="000000"/>
          <w:sz w:val="24"/>
          <w:szCs w:val="24"/>
        </w:rPr>
        <w:t>assembled</w:t>
      </w:r>
      <w:r w:rsidR="00F07033" w:rsidRPr="00C13AE5">
        <w:rPr>
          <w:rFonts w:cstheme="minorHAnsi"/>
          <w:color w:val="000000"/>
          <w:sz w:val="24"/>
          <w:szCs w:val="24"/>
        </w:rPr>
        <w:t>" in line 9</w:t>
      </w:r>
      <w:r w:rsidRPr="00C13AE5">
        <w:rPr>
          <w:rFonts w:cstheme="minorHAnsi"/>
          <w:color w:val="000000"/>
          <w:sz w:val="24"/>
          <w:szCs w:val="24"/>
        </w:rPr>
        <w:t xml:space="preserve"> is closest in meaning to</w:t>
      </w:r>
      <w:r w:rsidR="008E54E6" w:rsidRPr="00C13AE5">
        <w:rPr>
          <w:rFonts w:cstheme="minorHAnsi"/>
          <w:color w:val="000000"/>
          <w:sz w:val="24"/>
          <w:szCs w:val="24"/>
        </w:rPr>
        <w:t xml:space="preserve"> ………..</w:t>
      </w:r>
    </w:p>
    <w:p w14:paraId="5B227F88" w14:textId="77777777" w:rsidR="0016791A" w:rsidRPr="00C13AE5" w:rsidRDefault="0073744E" w:rsidP="008264A0">
      <w:pPr>
        <w:spacing w:line="240" w:lineRule="atLeast"/>
        <w:ind w:firstLine="720"/>
        <w:jc w:val="both"/>
        <w:rPr>
          <w:rFonts w:cstheme="minorHAnsi"/>
          <w:color w:val="000000"/>
          <w:sz w:val="24"/>
          <w:szCs w:val="24"/>
        </w:rPr>
      </w:pPr>
      <w:r w:rsidRPr="00C13AE5">
        <w:rPr>
          <w:rFonts w:cstheme="minorHAnsi"/>
          <w:color w:val="000000"/>
          <w:sz w:val="24"/>
          <w:szCs w:val="24"/>
        </w:rPr>
        <w:t>A.</w:t>
      </w:r>
      <w:r w:rsidR="00AD3A14" w:rsidRPr="00C13AE5">
        <w:rPr>
          <w:rFonts w:cstheme="minorHAnsi"/>
          <w:color w:val="000000"/>
          <w:sz w:val="24"/>
          <w:szCs w:val="24"/>
        </w:rPr>
        <w:t xml:space="preserve"> summoned</w:t>
      </w:r>
      <w:r w:rsidR="00AD3A14" w:rsidRPr="00C13AE5">
        <w:rPr>
          <w:rFonts w:cstheme="minorHAnsi"/>
          <w:color w:val="000000"/>
          <w:sz w:val="24"/>
          <w:szCs w:val="24"/>
        </w:rPr>
        <w:tab/>
      </w:r>
      <w:r w:rsidR="008264A0">
        <w:rPr>
          <w:rFonts w:cstheme="minorHAnsi"/>
          <w:color w:val="000000"/>
          <w:sz w:val="24"/>
          <w:szCs w:val="24"/>
        </w:rPr>
        <w:t xml:space="preserve">   B. appreciate   </w:t>
      </w:r>
      <w:r w:rsidR="00AD3A14" w:rsidRPr="00C13AE5">
        <w:rPr>
          <w:rFonts w:cstheme="minorHAnsi"/>
          <w:color w:val="000000"/>
          <w:sz w:val="24"/>
          <w:szCs w:val="24"/>
        </w:rPr>
        <w:t xml:space="preserve">  </w:t>
      </w:r>
      <w:r w:rsidR="008264A0">
        <w:rPr>
          <w:rFonts w:cstheme="minorHAnsi"/>
          <w:color w:val="000000"/>
          <w:sz w:val="24"/>
          <w:szCs w:val="24"/>
        </w:rPr>
        <w:t xml:space="preserve">C. brought together       </w:t>
      </w:r>
      <w:r w:rsidR="00AD3A14" w:rsidRPr="00C13AE5">
        <w:rPr>
          <w:rFonts w:cstheme="minorHAnsi"/>
          <w:color w:val="000000"/>
          <w:sz w:val="24"/>
          <w:szCs w:val="24"/>
        </w:rPr>
        <w:t xml:space="preserve"> </w:t>
      </w:r>
      <w:r w:rsidR="008264A0">
        <w:rPr>
          <w:rFonts w:cstheme="minorHAnsi"/>
          <w:color w:val="000000"/>
          <w:sz w:val="24"/>
          <w:szCs w:val="24"/>
        </w:rPr>
        <w:t>D. fundamentally changed</w:t>
      </w:r>
    </w:p>
    <w:p w14:paraId="558371F3" w14:textId="77777777" w:rsidR="001B6CC6" w:rsidRPr="00C13AE5" w:rsidRDefault="001B6CC6" w:rsidP="0077381A">
      <w:pPr>
        <w:spacing w:line="240" w:lineRule="atLeast"/>
        <w:jc w:val="both"/>
        <w:rPr>
          <w:rFonts w:cstheme="minorHAnsi"/>
          <w:color w:val="000000"/>
          <w:sz w:val="24"/>
          <w:szCs w:val="24"/>
        </w:rPr>
      </w:pPr>
      <w:r w:rsidRPr="00C13AE5">
        <w:rPr>
          <w:rFonts w:cstheme="minorHAnsi"/>
          <w:b/>
          <w:color w:val="000000"/>
          <w:sz w:val="24"/>
          <w:szCs w:val="24"/>
        </w:rPr>
        <w:t xml:space="preserve">36. </w:t>
      </w:r>
      <w:r w:rsidRPr="00C13AE5">
        <w:rPr>
          <w:rFonts w:cstheme="minorHAnsi"/>
          <w:color w:val="000000"/>
          <w:sz w:val="24"/>
          <w:szCs w:val="24"/>
        </w:rPr>
        <w:t>The word "</w:t>
      </w:r>
      <w:r w:rsidRPr="00C13AE5">
        <w:rPr>
          <w:rFonts w:cstheme="minorHAnsi"/>
          <w:b/>
          <w:color w:val="000000"/>
          <w:sz w:val="24"/>
          <w:szCs w:val="24"/>
        </w:rPr>
        <w:t>it</w:t>
      </w:r>
      <w:r w:rsidR="00F07033" w:rsidRPr="00C13AE5">
        <w:rPr>
          <w:rFonts w:cstheme="minorHAnsi"/>
          <w:color w:val="000000"/>
          <w:sz w:val="24"/>
          <w:szCs w:val="24"/>
        </w:rPr>
        <w:t>" in line 10</w:t>
      </w:r>
      <w:r w:rsidRPr="00C13AE5">
        <w:rPr>
          <w:rFonts w:cstheme="minorHAnsi"/>
          <w:color w:val="000000"/>
          <w:sz w:val="24"/>
          <w:szCs w:val="24"/>
        </w:rPr>
        <w:t xml:space="preserve"> refers to</w:t>
      </w:r>
      <w:r w:rsidR="008E54E6" w:rsidRPr="00C13AE5">
        <w:rPr>
          <w:rFonts w:cstheme="minorHAnsi"/>
          <w:color w:val="000000"/>
          <w:sz w:val="24"/>
          <w:szCs w:val="24"/>
        </w:rPr>
        <w:t xml:space="preserve"> …………</w:t>
      </w:r>
    </w:p>
    <w:p w14:paraId="2EB7668C" w14:textId="77777777" w:rsidR="0016791A" w:rsidRPr="00C13AE5" w:rsidRDefault="00AD3A14" w:rsidP="008264A0">
      <w:pPr>
        <w:spacing w:line="240" w:lineRule="atLeast"/>
        <w:ind w:firstLine="720"/>
        <w:jc w:val="both"/>
        <w:rPr>
          <w:rFonts w:cstheme="minorHAnsi"/>
          <w:color w:val="000000"/>
          <w:sz w:val="24"/>
          <w:szCs w:val="24"/>
        </w:rPr>
      </w:pPr>
      <w:r w:rsidRPr="00C13AE5">
        <w:rPr>
          <w:rFonts w:cstheme="minorHAnsi"/>
          <w:color w:val="000000"/>
          <w:sz w:val="24"/>
          <w:szCs w:val="24"/>
        </w:rPr>
        <w:t>A. Winterthur</w:t>
      </w:r>
      <w:r w:rsidRPr="00C13AE5">
        <w:rPr>
          <w:rFonts w:cstheme="minorHAnsi"/>
          <w:color w:val="000000"/>
          <w:sz w:val="24"/>
          <w:szCs w:val="24"/>
        </w:rPr>
        <w:tab/>
      </w:r>
      <w:r w:rsidRPr="00C13AE5">
        <w:rPr>
          <w:rFonts w:cstheme="minorHAnsi"/>
          <w:color w:val="000000"/>
          <w:sz w:val="24"/>
          <w:szCs w:val="24"/>
        </w:rPr>
        <w:tab/>
        <w:t>B. collection</w:t>
      </w:r>
      <w:r w:rsidRPr="00C13AE5">
        <w:rPr>
          <w:rFonts w:cstheme="minorHAnsi"/>
          <w:color w:val="000000"/>
          <w:sz w:val="24"/>
          <w:szCs w:val="24"/>
        </w:rPr>
        <w:tab/>
      </w:r>
      <w:r w:rsidR="0073744E" w:rsidRPr="00C13AE5">
        <w:rPr>
          <w:rFonts w:cstheme="minorHAnsi"/>
          <w:color w:val="000000"/>
          <w:sz w:val="24"/>
          <w:szCs w:val="24"/>
        </w:rPr>
        <w:t>C. English country house</w:t>
      </w:r>
      <w:r w:rsidR="0073744E" w:rsidRPr="00C13AE5">
        <w:rPr>
          <w:rFonts w:cstheme="minorHAnsi"/>
          <w:color w:val="000000"/>
          <w:sz w:val="24"/>
          <w:szCs w:val="24"/>
        </w:rPr>
        <w:tab/>
      </w:r>
      <w:r w:rsidR="008264A0">
        <w:rPr>
          <w:rFonts w:cstheme="minorHAnsi"/>
          <w:color w:val="000000"/>
          <w:sz w:val="24"/>
          <w:szCs w:val="24"/>
        </w:rPr>
        <w:t>D. visitor</w:t>
      </w:r>
    </w:p>
    <w:p w14:paraId="4CE5D895" w14:textId="77777777" w:rsidR="001B6CC6" w:rsidRPr="00C13AE5" w:rsidRDefault="001B6CC6" w:rsidP="0077381A">
      <w:pPr>
        <w:spacing w:line="240" w:lineRule="atLeast"/>
        <w:jc w:val="both"/>
        <w:rPr>
          <w:rFonts w:cstheme="minorHAnsi"/>
          <w:color w:val="000000"/>
          <w:sz w:val="24"/>
          <w:szCs w:val="24"/>
        </w:rPr>
      </w:pPr>
      <w:r w:rsidRPr="00C13AE5">
        <w:rPr>
          <w:rFonts w:cstheme="minorHAnsi"/>
          <w:b/>
          <w:sz w:val="24"/>
          <w:szCs w:val="24"/>
        </w:rPr>
        <w:t xml:space="preserve">37. </w:t>
      </w:r>
      <w:r w:rsidRPr="00C13AE5">
        <w:rPr>
          <w:rFonts w:cstheme="minorHAnsi"/>
          <w:color w:val="000000"/>
          <w:sz w:val="24"/>
          <w:szCs w:val="24"/>
        </w:rPr>
        <w:t>The word "</w:t>
      </w:r>
      <w:r w:rsidRPr="00C13AE5">
        <w:rPr>
          <w:rFonts w:cstheme="minorHAnsi"/>
          <w:b/>
          <w:color w:val="000000"/>
          <w:sz w:val="24"/>
          <w:szCs w:val="24"/>
        </w:rPr>
        <w:t>developing</w:t>
      </w:r>
      <w:r w:rsidR="00F07033" w:rsidRPr="00C13AE5">
        <w:rPr>
          <w:rFonts w:cstheme="minorHAnsi"/>
          <w:color w:val="000000"/>
          <w:sz w:val="24"/>
          <w:szCs w:val="24"/>
        </w:rPr>
        <w:t>" in line 11</w:t>
      </w:r>
      <w:r w:rsidRPr="00C13AE5">
        <w:rPr>
          <w:rFonts w:cstheme="minorHAnsi"/>
          <w:color w:val="000000"/>
          <w:sz w:val="24"/>
          <w:szCs w:val="24"/>
        </w:rPr>
        <w:t xml:space="preserve"> is closest in meaning to</w:t>
      </w:r>
      <w:r w:rsidR="008E54E6" w:rsidRPr="00C13AE5">
        <w:rPr>
          <w:rFonts w:cstheme="minorHAnsi"/>
          <w:color w:val="000000"/>
          <w:sz w:val="24"/>
          <w:szCs w:val="24"/>
        </w:rPr>
        <w:t xml:space="preserve"> ………….</w:t>
      </w:r>
    </w:p>
    <w:p w14:paraId="28B2B029" w14:textId="77777777" w:rsidR="0016791A" w:rsidRPr="00C13AE5" w:rsidRDefault="0073744E" w:rsidP="008264A0">
      <w:pPr>
        <w:spacing w:line="240" w:lineRule="atLeast"/>
        <w:ind w:firstLine="720"/>
        <w:jc w:val="both"/>
        <w:rPr>
          <w:rFonts w:cstheme="minorHAnsi"/>
          <w:color w:val="000000"/>
          <w:sz w:val="24"/>
          <w:szCs w:val="24"/>
        </w:rPr>
      </w:pPr>
      <w:r w:rsidRPr="00C13AE5">
        <w:rPr>
          <w:rFonts w:cstheme="minorHAnsi"/>
          <w:color w:val="000000"/>
          <w:sz w:val="24"/>
          <w:szCs w:val="24"/>
        </w:rPr>
        <w:t>A. traditional</w:t>
      </w:r>
      <w:r w:rsidRPr="00C13AE5">
        <w:rPr>
          <w:rFonts w:cstheme="minorHAnsi"/>
          <w:color w:val="000000"/>
          <w:sz w:val="24"/>
          <w:szCs w:val="24"/>
        </w:rPr>
        <w:tab/>
      </w:r>
      <w:r w:rsidRPr="00C13AE5">
        <w:rPr>
          <w:rFonts w:cstheme="minorHAnsi"/>
          <w:color w:val="000000"/>
          <w:sz w:val="24"/>
          <w:szCs w:val="24"/>
        </w:rPr>
        <w:tab/>
      </w:r>
      <w:r w:rsidR="00E126E6" w:rsidRPr="00C13AE5">
        <w:rPr>
          <w:rFonts w:cstheme="minorHAnsi"/>
          <w:color w:val="000000"/>
          <w:sz w:val="24"/>
          <w:szCs w:val="24"/>
        </w:rPr>
        <w:t>B. exhibiting</w:t>
      </w:r>
      <w:r w:rsidR="00E126E6" w:rsidRPr="00C13AE5">
        <w:rPr>
          <w:rFonts w:cstheme="minorHAnsi"/>
          <w:color w:val="000000"/>
          <w:sz w:val="24"/>
          <w:szCs w:val="24"/>
        </w:rPr>
        <w:tab/>
      </w:r>
      <w:r w:rsidR="00E126E6" w:rsidRPr="00C13AE5">
        <w:rPr>
          <w:rFonts w:cstheme="minorHAnsi"/>
          <w:color w:val="000000"/>
          <w:sz w:val="24"/>
          <w:szCs w:val="24"/>
        </w:rPr>
        <w:tab/>
        <w:t>C. informative</w:t>
      </w:r>
      <w:r w:rsidR="00E126E6" w:rsidRPr="00C13AE5">
        <w:rPr>
          <w:rFonts w:cstheme="minorHAnsi"/>
          <w:color w:val="000000"/>
          <w:sz w:val="24"/>
          <w:szCs w:val="24"/>
        </w:rPr>
        <w:tab/>
      </w:r>
      <w:r w:rsidR="00E126E6" w:rsidRPr="00C13AE5">
        <w:rPr>
          <w:rFonts w:cstheme="minorHAnsi"/>
          <w:color w:val="000000"/>
          <w:sz w:val="24"/>
          <w:szCs w:val="24"/>
        </w:rPr>
        <w:tab/>
      </w:r>
      <w:r w:rsidR="008264A0">
        <w:rPr>
          <w:rFonts w:cstheme="minorHAnsi"/>
          <w:color w:val="000000"/>
          <w:sz w:val="24"/>
          <w:szCs w:val="24"/>
        </w:rPr>
        <w:t>D. evolving</w:t>
      </w:r>
    </w:p>
    <w:p w14:paraId="6A1CDB2D" w14:textId="77777777" w:rsidR="001B6CC6" w:rsidRPr="00C13AE5" w:rsidRDefault="001B6CC6" w:rsidP="0077381A">
      <w:pPr>
        <w:spacing w:line="240" w:lineRule="atLeast"/>
        <w:jc w:val="both"/>
        <w:rPr>
          <w:rFonts w:cstheme="minorHAnsi"/>
          <w:color w:val="000000"/>
          <w:sz w:val="24"/>
          <w:szCs w:val="24"/>
        </w:rPr>
      </w:pPr>
      <w:r w:rsidRPr="00C13AE5">
        <w:rPr>
          <w:rFonts w:cstheme="minorHAnsi"/>
          <w:b/>
          <w:color w:val="000000"/>
          <w:sz w:val="24"/>
          <w:szCs w:val="24"/>
        </w:rPr>
        <w:t xml:space="preserve">38. </w:t>
      </w:r>
      <w:r w:rsidR="00430895" w:rsidRPr="00C13AE5">
        <w:rPr>
          <w:rFonts w:cstheme="minorHAnsi"/>
          <w:color w:val="000000"/>
          <w:sz w:val="24"/>
          <w:szCs w:val="24"/>
        </w:rPr>
        <w:t>According to</w:t>
      </w:r>
      <w:r w:rsidRPr="00C13AE5">
        <w:rPr>
          <w:rFonts w:cstheme="minorHAnsi"/>
          <w:color w:val="000000"/>
          <w:sz w:val="24"/>
          <w:szCs w:val="24"/>
        </w:rPr>
        <w:t xml:space="preserve"> the passage, objects in a period room are related by all of the following EXCEPT</w:t>
      </w:r>
      <w:r w:rsidR="008E54E6" w:rsidRPr="00C13AE5">
        <w:rPr>
          <w:rFonts w:cstheme="minorHAnsi"/>
          <w:color w:val="000000"/>
          <w:sz w:val="24"/>
          <w:szCs w:val="24"/>
        </w:rPr>
        <w:t xml:space="preserve"> ………</w:t>
      </w:r>
    </w:p>
    <w:p w14:paraId="701135B8" w14:textId="77777777" w:rsidR="0016791A" w:rsidRPr="00C13AE5" w:rsidRDefault="0073744E" w:rsidP="008264A0">
      <w:pPr>
        <w:spacing w:line="240" w:lineRule="atLeast"/>
        <w:ind w:firstLine="720"/>
        <w:jc w:val="both"/>
        <w:rPr>
          <w:rFonts w:cstheme="minorHAnsi"/>
          <w:color w:val="000000"/>
          <w:sz w:val="24"/>
          <w:szCs w:val="24"/>
        </w:rPr>
      </w:pPr>
      <w:r w:rsidRPr="00C13AE5">
        <w:rPr>
          <w:rFonts w:cstheme="minorHAnsi"/>
          <w:color w:val="000000"/>
          <w:sz w:val="24"/>
          <w:szCs w:val="24"/>
        </w:rPr>
        <w:t>A. date</w:t>
      </w:r>
      <w:r w:rsidRPr="00C13AE5">
        <w:rPr>
          <w:rFonts w:cstheme="minorHAnsi"/>
          <w:color w:val="000000"/>
          <w:sz w:val="24"/>
          <w:szCs w:val="24"/>
        </w:rPr>
        <w:tab/>
      </w:r>
      <w:r w:rsidRPr="00C13AE5">
        <w:rPr>
          <w:rFonts w:cstheme="minorHAnsi"/>
          <w:color w:val="000000"/>
          <w:sz w:val="24"/>
          <w:szCs w:val="24"/>
        </w:rPr>
        <w:tab/>
        <w:t xml:space="preserve">B. </w:t>
      </w:r>
      <w:r w:rsidR="008264A0">
        <w:rPr>
          <w:rFonts w:cstheme="minorHAnsi"/>
          <w:color w:val="000000"/>
          <w:sz w:val="24"/>
          <w:szCs w:val="24"/>
        </w:rPr>
        <w:t>style</w:t>
      </w:r>
      <w:r w:rsidR="008264A0">
        <w:rPr>
          <w:rFonts w:cstheme="minorHAnsi"/>
          <w:color w:val="000000"/>
          <w:sz w:val="24"/>
          <w:szCs w:val="24"/>
        </w:rPr>
        <w:tab/>
      </w:r>
      <w:r w:rsidR="008264A0">
        <w:rPr>
          <w:rFonts w:cstheme="minorHAnsi"/>
          <w:color w:val="000000"/>
          <w:sz w:val="24"/>
          <w:szCs w:val="24"/>
        </w:rPr>
        <w:tab/>
        <w:t>C. place of manufacture</w:t>
      </w:r>
      <w:r w:rsidR="008264A0">
        <w:rPr>
          <w:rFonts w:cstheme="minorHAnsi"/>
          <w:color w:val="000000"/>
          <w:sz w:val="24"/>
          <w:szCs w:val="24"/>
        </w:rPr>
        <w:tab/>
        <w:t>D. past ownership</w:t>
      </w:r>
    </w:p>
    <w:p w14:paraId="5F46D505" w14:textId="77777777" w:rsidR="001B6CC6" w:rsidRPr="00C13AE5" w:rsidRDefault="001B6CC6" w:rsidP="0077381A">
      <w:pPr>
        <w:spacing w:line="240" w:lineRule="atLeast"/>
        <w:jc w:val="both"/>
        <w:rPr>
          <w:rFonts w:cstheme="minorHAnsi"/>
          <w:color w:val="000000"/>
          <w:sz w:val="24"/>
          <w:szCs w:val="24"/>
        </w:rPr>
      </w:pPr>
      <w:r w:rsidRPr="00C13AE5">
        <w:rPr>
          <w:rFonts w:cstheme="minorHAnsi"/>
          <w:b/>
          <w:color w:val="000000"/>
          <w:sz w:val="24"/>
          <w:szCs w:val="24"/>
        </w:rPr>
        <w:t xml:space="preserve">39. </w:t>
      </w:r>
      <w:r w:rsidRPr="00C13AE5">
        <w:rPr>
          <w:rFonts w:cstheme="minorHAnsi"/>
          <w:color w:val="000000"/>
          <w:sz w:val="24"/>
          <w:szCs w:val="24"/>
        </w:rPr>
        <w:t>What is die relationship between the two paragraphs in the passage?</w:t>
      </w:r>
    </w:p>
    <w:p w14:paraId="3B67005A" w14:textId="77777777" w:rsidR="001B6CC6" w:rsidRPr="00C13AE5" w:rsidRDefault="001B6CC6" w:rsidP="0077381A">
      <w:pPr>
        <w:spacing w:line="240" w:lineRule="atLeast"/>
        <w:ind w:firstLine="720"/>
        <w:jc w:val="both"/>
        <w:rPr>
          <w:rFonts w:cstheme="minorHAnsi"/>
          <w:color w:val="000000"/>
          <w:sz w:val="24"/>
          <w:szCs w:val="24"/>
        </w:rPr>
      </w:pPr>
      <w:r w:rsidRPr="00C13AE5">
        <w:rPr>
          <w:rFonts w:cstheme="minorHAnsi"/>
          <w:color w:val="000000"/>
          <w:sz w:val="24"/>
          <w:szCs w:val="24"/>
        </w:rPr>
        <w:t>A. The second paragraph explains a term that was mentioned in the first paragraph.</w:t>
      </w:r>
    </w:p>
    <w:p w14:paraId="798546DF" w14:textId="77777777" w:rsidR="001B6CC6" w:rsidRPr="00C13AE5" w:rsidRDefault="001B6CC6" w:rsidP="0077381A">
      <w:pPr>
        <w:spacing w:line="240" w:lineRule="atLeast"/>
        <w:ind w:firstLine="720"/>
        <w:jc w:val="both"/>
        <w:rPr>
          <w:rFonts w:cstheme="minorHAnsi"/>
          <w:color w:val="000000"/>
          <w:sz w:val="24"/>
          <w:szCs w:val="24"/>
        </w:rPr>
      </w:pPr>
      <w:r w:rsidRPr="00C13AE5">
        <w:rPr>
          <w:rFonts w:cstheme="minorHAnsi"/>
          <w:color w:val="000000"/>
          <w:sz w:val="24"/>
          <w:szCs w:val="24"/>
        </w:rPr>
        <w:t>B. Each paragraph describes a different approach to the display of objects in a museum.</w:t>
      </w:r>
    </w:p>
    <w:p w14:paraId="08FCD279" w14:textId="77777777" w:rsidR="001B6CC6" w:rsidRPr="00C13AE5" w:rsidRDefault="001B6CC6" w:rsidP="0077381A">
      <w:pPr>
        <w:spacing w:line="240" w:lineRule="atLeast"/>
        <w:ind w:left="720"/>
        <w:jc w:val="both"/>
        <w:rPr>
          <w:rFonts w:cstheme="minorHAnsi"/>
          <w:color w:val="000000"/>
          <w:sz w:val="24"/>
          <w:szCs w:val="24"/>
        </w:rPr>
      </w:pPr>
      <w:r w:rsidRPr="00C13AE5">
        <w:rPr>
          <w:rFonts w:cstheme="minorHAnsi"/>
          <w:color w:val="000000"/>
          <w:sz w:val="24"/>
          <w:szCs w:val="24"/>
        </w:rPr>
        <w:t>C. The second paragraph explains a philosophy of art appreciation tha</w:t>
      </w:r>
      <w:r w:rsidR="008E54E6" w:rsidRPr="00C13AE5">
        <w:rPr>
          <w:rFonts w:cstheme="minorHAnsi"/>
          <w:color w:val="000000"/>
          <w:sz w:val="24"/>
          <w:szCs w:val="24"/>
        </w:rPr>
        <w:t xml:space="preserve">t contrasts with the philosophy  </w:t>
      </w:r>
      <w:r w:rsidRPr="00C13AE5">
        <w:rPr>
          <w:rFonts w:cstheme="minorHAnsi"/>
          <w:color w:val="000000"/>
          <w:sz w:val="24"/>
          <w:szCs w:val="24"/>
        </w:rPr>
        <w:t>explained in me first paragraph.</w:t>
      </w:r>
    </w:p>
    <w:p w14:paraId="6623305D" w14:textId="77777777" w:rsidR="0016791A" w:rsidRPr="00C13AE5" w:rsidRDefault="001B6CC6" w:rsidP="008264A0">
      <w:pPr>
        <w:spacing w:line="240" w:lineRule="atLeast"/>
        <w:ind w:firstLine="720"/>
        <w:jc w:val="both"/>
        <w:rPr>
          <w:rFonts w:cstheme="minorHAnsi"/>
          <w:color w:val="000000"/>
          <w:sz w:val="24"/>
          <w:szCs w:val="24"/>
        </w:rPr>
      </w:pPr>
      <w:r w:rsidRPr="00C13AE5">
        <w:rPr>
          <w:rFonts w:cstheme="minorHAnsi"/>
          <w:color w:val="000000"/>
          <w:sz w:val="24"/>
          <w:szCs w:val="24"/>
        </w:rPr>
        <w:t>D. Each paragraph describes</w:t>
      </w:r>
      <w:r w:rsidR="008264A0">
        <w:rPr>
          <w:rFonts w:cstheme="minorHAnsi"/>
          <w:color w:val="000000"/>
          <w:sz w:val="24"/>
          <w:szCs w:val="24"/>
        </w:rPr>
        <w:t xml:space="preserve"> a different historical period.</w:t>
      </w:r>
    </w:p>
    <w:p w14:paraId="6F0359C4" w14:textId="77777777" w:rsidR="001B6CC6" w:rsidRPr="00C13AE5" w:rsidRDefault="001B6CC6" w:rsidP="0077381A">
      <w:pPr>
        <w:spacing w:line="240" w:lineRule="atLeast"/>
        <w:jc w:val="both"/>
        <w:rPr>
          <w:rFonts w:cstheme="minorHAnsi"/>
          <w:color w:val="000000"/>
          <w:sz w:val="24"/>
          <w:szCs w:val="24"/>
        </w:rPr>
      </w:pPr>
      <w:r w:rsidRPr="00C13AE5">
        <w:rPr>
          <w:rFonts w:cstheme="minorHAnsi"/>
          <w:b/>
          <w:color w:val="000000"/>
          <w:sz w:val="24"/>
          <w:szCs w:val="24"/>
        </w:rPr>
        <w:t xml:space="preserve">40. </w:t>
      </w:r>
      <w:r w:rsidRPr="00C13AE5">
        <w:rPr>
          <w:rFonts w:cstheme="minorHAnsi"/>
          <w:color w:val="000000"/>
          <w:sz w:val="24"/>
          <w:szCs w:val="24"/>
        </w:rPr>
        <w:t>Where in the passage does the author explain why displays at Winterthur have changed?</w:t>
      </w:r>
    </w:p>
    <w:p w14:paraId="6E97A950" w14:textId="77777777" w:rsidR="001B6CC6" w:rsidRPr="00C13AE5" w:rsidRDefault="0073744E" w:rsidP="0077381A">
      <w:pPr>
        <w:spacing w:line="240" w:lineRule="atLeast"/>
        <w:ind w:firstLine="720"/>
        <w:jc w:val="both"/>
        <w:rPr>
          <w:rFonts w:cstheme="minorHAnsi"/>
          <w:color w:val="000000"/>
          <w:sz w:val="24"/>
          <w:szCs w:val="24"/>
        </w:rPr>
      </w:pPr>
      <w:r w:rsidRPr="00C13AE5">
        <w:rPr>
          <w:rFonts w:cstheme="minorHAnsi"/>
          <w:color w:val="000000"/>
          <w:sz w:val="24"/>
          <w:szCs w:val="24"/>
        </w:rPr>
        <w:t>A. l</w:t>
      </w:r>
      <w:r w:rsidR="008264A0">
        <w:rPr>
          <w:rFonts w:cstheme="minorHAnsi"/>
          <w:color w:val="000000"/>
          <w:sz w:val="24"/>
          <w:szCs w:val="24"/>
        </w:rPr>
        <w:t>ines 1-3</w:t>
      </w:r>
      <w:r w:rsidR="008264A0">
        <w:rPr>
          <w:rFonts w:cstheme="minorHAnsi"/>
          <w:color w:val="000000"/>
          <w:sz w:val="24"/>
          <w:szCs w:val="24"/>
        </w:rPr>
        <w:tab/>
        <w:t>B. lines 5-6</w:t>
      </w:r>
      <w:r w:rsidR="008264A0">
        <w:rPr>
          <w:rFonts w:cstheme="minorHAnsi"/>
          <w:color w:val="000000"/>
          <w:sz w:val="24"/>
          <w:szCs w:val="24"/>
        </w:rPr>
        <w:tab/>
        <w:t>C. lines 7-8</w:t>
      </w:r>
      <w:r w:rsidRPr="00C13AE5">
        <w:rPr>
          <w:rFonts w:cstheme="minorHAnsi"/>
          <w:color w:val="000000"/>
          <w:sz w:val="24"/>
          <w:szCs w:val="24"/>
        </w:rPr>
        <w:tab/>
      </w:r>
      <w:r w:rsidR="008264A0">
        <w:rPr>
          <w:rFonts w:cstheme="minorHAnsi"/>
          <w:color w:val="000000"/>
          <w:sz w:val="24"/>
          <w:szCs w:val="24"/>
        </w:rPr>
        <w:t>D. lines 10-11</w:t>
      </w:r>
    </w:p>
    <w:p w14:paraId="4B475EAB" w14:textId="77777777" w:rsidR="001B6CC6" w:rsidRPr="00C13AE5" w:rsidRDefault="001B6CC6" w:rsidP="0077381A">
      <w:pPr>
        <w:spacing w:line="240" w:lineRule="atLeast"/>
        <w:jc w:val="both"/>
        <w:rPr>
          <w:rFonts w:cstheme="minorHAnsi"/>
          <w:sz w:val="24"/>
          <w:szCs w:val="24"/>
        </w:rPr>
      </w:pPr>
    </w:p>
    <w:p w14:paraId="0C07A2A9" w14:textId="77777777" w:rsidR="0016791A" w:rsidRPr="00C13AE5" w:rsidRDefault="0016791A" w:rsidP="0077381A">
      <w:pPr>
        <w:spacing w:line="240" w:lineRule="atLeast"/>
        <w:rPr>
          <w:rFonts w:cstheme="minorHAnsi"/>
          <w:sz w:val="24"/>
          <w:szCs w:val="24"/>
        </w:rPr>
      </w:pPr>
      <w:r w:rsidRPr="00C13AE5">
        <w:rPr>
          <w:rFonts w:cstheme="minorHAnsi"/>
          <w:sz w:val="24"/>
          <w:szCs w:val="24"/>
        </w:rPr>
        <w:br w:type="page"/>
      </w:r>
    </w:p>
    <w:p w14:paraId="1BF7ED63" w14:textId="77777777" w:rsidR="001B6CC6" w:rsidRPr="00C13AE5" w:rsidRDefault="001B6CC6" w:rsidP="0077381A">
      <w:pPr>
        <w:spacing w:line="240" w:lineRule="atLeast"/>
        <w:jc w:val="both"/>
        <w:rPr>
          <w:rFonts w:cstheme="minorHAnsi"/>
          <w:b/>
          <w:sz w:val="24"/>
          <w:szCs w:val="24"/>
        </w:rPr>
      </w:pPr>
      <w:r w:rsidRPr="00C13AE5">
        <w:rPr>
          <w:rFonts w:cstheme="minorHAnsi"/>
          <w:b/>
          <w:sz w:val="24"/>
          <w:szCs w:val="24"/>
        </w:rPr>
        <w:lastRenderedPageBreak/>
        <w:t>C: WRITING</w:t>
      </w:r>
    </w:p>
    <w:p w14:paraId="115AA717" w14:textId="77777777" w:rsidR="001B6CC6" w:rsidRPr="00C13AE5" w:rsidRDefault="00430895" w:rsidP="0077381A">
      <w:pPr>
        <w:spacing w:line="240" w:lineRule="atLeast"/>
        <w:ind w:right="-15"/>
        <w:jc w:val="center"/>
        <w:rPr>
          <w:rFonts w:cstheme="minorHAnsi"/>
          <w:b/>
          <w:sz w:val="24"/>
          <w:szCs w:val="24"/>
        </w:rPr>
      </w:pPr>
      <w:r w:rsidRPr="00C13AE5">
        <w:rPr>
          <w:rFonts w:cstheme="minorHAnsi"/>
          <w:b/>
          <w:sz w:val="24"/>
          <w:szCs w:val="24"/>
        </w:rPr>
        <w:t>Time allow</w:t>
      </w:r>
      <w:r w:rsidR="001B6CC6" w:rsidRPr="00C13AE5">
        <w:rPr>
          <w:rFonts w:cstheme="minorHAnsi"/>
          <w:b/>
          <w:sz w:val="24"/>
          <w:szCs w:val="24"/>
        </w:rPr>
        <w:t>ed: 60 minutes</w:t>
      </w:r>
    </w:p>
    <w:p w14:paraId="5DC8D2B4" w14:textId="77777777" w:rsidR="001B6CC6" w:rsidRPr="00C13AE5" w:rsidRDefault="001B6CC6" w:rsidP="0077381A">
      <w:pPr>
        <w:spacing w:line="240" w:lineRule="atLeast"/>
        <w:ind w:right="-15"/>
        <w:jc w:val="center"/>
        <w:rPr>
          <w:rFonts w:cstheme="minorHAnsi"/>
          <w:b/>
          <w:sz w:val="24"/>
          <w:szCs w:val="24"/>
        </w:rPr>
      </w:pPr>
      <w:r w:rsidRPr="00C13AE5">
        <w:rPr>
          <w:rFonts w:cstheme="minorHAnsi"/>
          <w:b/>
          <w:sz w:val="24"/>
          <w:szCs w:val="24"/>
        </w:rPr>
        <w:t>No. of items: 2</w:t>
      </w:r>
    </w:p>
    <w:p w14:paraId="7C4829D0" w14:textId="77777777" w:rsidR="001B6CC6" w:rsidRPr="00C13AE5" w:rsidRDefault="001B6CC6" w:rsidP="0077381A">
      <w:pPr>
        <w:spacing w:line="240" w:lineRule="atLeast"/>
        <w:ind w:right="-15"/>
        <w:rPr>
          <w:rFonts w:cstheme="minorHAnsi"/>
          <w:sz w:val="24"/>
          <w:szCs w:val="24"/>
        </w:rPr>
      </w:pPr>
      <w:r w:rsidRPr="00C13AE5">
        <w:rPr>
          <w:rFonts w:cstheme="minorHAnsi"/>
          <w:b/>
          <w:sz w:val="24"/>
          <w:szCs w:val="24"/>
        </w:rPr>
        <w:t xml:space="preserve">TASK 1 </w:t>
      </w:r>
    </w:p>
    <w:p w14:paraId="77791C60" w14:textId="77777777" w:rsidR="001B6CC6" w:rsidRPr="00C13AE5" w:rsidRDefault="001B6CC6" w:rsidP="0077381A">
      <w:pPr>
        <w:spacing w:line="240" w:lineRule="atLeast"/>
        <w:rPr>
          <w:rFonts w:cstheme="minorHAnsi"/>
          <w:sz w:val="24"/>
          <w:szCs w:val="24"/>
        </w:rPr>
      </w:pPr>
      <w:r w:rsidRPr="00C13AE5">
        <w:rPr>
          <w:rFonts w:cstheme="minorHAnsi"/>
          <w:sz w:val="24"/>
          <w:szCs w:val="24"/>
        </w:rPr>
        <w:t xml:space="preserve">You should spend about 20 minutes on this task. </w:t>
      </w:r>
    </w:p>
    <w:p w14:paraId="7C428CFA" w14:textId="77777777" w:rsidR="00CA3D10" w:rsidRPr="00C13AE5" w:rsidRDefault="00CA3D10" w:rsidP="0077381A">
      <w:pPr>
        <w:spacing w:line="240" w:lineRule="atLeast"/>
        <w:rPr>
          <w:rFonts w:cstheme="minorHAnsi"/>
          <w:sz w:val="24"/>
          <w:szCs w:val="24"/>
        </w:rPr>
      </w:pPr>
    </w:p>
    <w:p w14:paraId="202747A3" w14:textId="77777777" w:rsidR="00242B49" w:rsidRPr="00C13AE5" w:rsidRDefault="00242B49" w:rsidP="0077381A">
      <w:pPr>
        <w:spacing w:after="420" w:line="240" w:lineRule="atLeast"/>
        <w:rPr>
          <w:rFonts w:eastAsia="Times New Roman" w:cstheme="minorHAnsi"/>
          <w:color w:val="333333"/>
          <w:sz w:val="24"/>
          <w:szCs w:val="24"/>
        </w:rPr>
      </w:pPr>
      <w:r w:rsidRPr="00C13AE5">
        <w:rPr>
          <w:rFonts w:eastAsia="Times New Roman" w:cstheme="minorHAnsi"/>
          <w:b/>
          <w:bCs/>
          <w:color w:val="333333"/>
          <w:sz w:val="24"/>
          <w:szCs w:val="24"/>
        </w:rPr>
        <w:t>You have recently started work in a new company.</w:t>
      </w:r>
    </w:p>
    <w:p w14:paraId="1DF3F296" w14:textId="77777777" w:rsidR="00242B49" w:rsidRPr="00C13AE5" w:rsidRDefault="00242B49" w:rsidP="0077381A">
      <w:pPr>
        <w:spacing w:after="420" w:line="240" w:lineRule="atLeast"/>
        <w:rPr>
          <w:rFonts w:eastAsia="Times New Roman" w:cstheme="minorHAnsi"/>
          <w:color w:val="333333"/>
          <w:sz w:val="24"/>
          <w:szCs w:val="24"/>
        </w:rPr>
      </w:pPr>
      <w:r w:rsidRPr="00C13AE5">
        <w:rPr>
          <w:rFonts w:eastAsia="Times New Roman" w:cstheme="minorHAnsi"/>
          <w:b/>
          <w:bCs/>
          <w:color w:val="333333"/>
          <w:sz w:val="24"/>
          <w:szCs w:val="24"/>
        </w:rPr>
        <w:t>Write a letter to an English-speaking friend. In your letter</w:t>
      </w:r>
    </w:p>
    <w:p w14:paraId="32AE2B13" w14:textId="77777777" w:rsidR="00242B49" w:rsidRPr="00C13AE5" w:rsidRDefault="00242B49" w:rsidP="0077381A">
      <w:pPr>
        <w:numPr>
          <w:ilvl w:val="0"/>
          <w:numId w:val="29"/>
        </w:numPr>
        <w:spacing w:before="100" w:beforeAutospacing="1" w:after="100" w:afterAutospacing="1" w:line="240" w:lineRule="atLeast"/>
        <w:ind w:left="600"/>
        <w:rPr>
          <w:rFonts w:eastAsia="Times New Roman" w:cstheme="minorHAnsi"/>
          <w:color w:val="333333"/>
          <w:sz w:val="24"/>
          <w:szCs w:val="24"/>
        </w:rPr>
      </w:pPr>
      <w:r w:rsidRPr="00C13AE5">
        <w:rPr>
          <w:rFonts w:eastAsia="Times New Roman" w:cstheme="minorHAnsi"/>
          <w:b/>
          <w:bCs/>
          <w:color w:val="333333"/>
          <w:sz w:val="24"/>
          <w:szCs w:val="24"/>
        </w:rPr>
        <w:t>explain why you changed jobs</w:t>
      </w:r>
    </w:p>
    <w:p w14:paraId="5EB755C9" w14:textId="77777777" w:rsidR="00242B49" w:rsidRPr="00C13AE5" w:rsidRDefault="00242B49" w:rsidP="0077381A">
      <w:pPr>
        <w:numPr>
          <w:ilvl w:val="0"/>
          <w:numId w:val="29"/>
        </w:numPr>
        <w:spacing w:before="100" w:beforeAutospacing="1" w:after="100" w:afterAutospacing="1" w:line="240" w:lineRule="atLeast"/>
        <w:ind w:left="600"/>
        <w:rPr>
          <w:rFonts w:eastAsia="Times New Roman" w:cstheme="minorHAnsi"/>
          <w:color w:val="333333"/>
          <w:sz w:val="24"/>
          <w:szCs w:val="24"/>
        </w:rPr>
      </w:pPr>
      <w:r w:rsidRPr="00C13AE5">
        <w:rPr>
          <w:rFonts w:eastAsia="Times New Roman" w:cstheme="minorHAnsi"/>
          <w:b/>
          <w:bCs/>
          <w:color w:val="333333"/>
          <w:sz w:val="24"/>
          <w:szCs w:val="24"/>
        </w:rPr>
        <w:t>describe your new job</w:t>
      </w:r>
    </w:p>
    <w:p w14:paraId="3A62F0B6" w14:textId="77777777" w:rsidR="00242B49" w:rsidRPr="00C13AE5" w:rsidRDefault="00242B49" w:rsidP="0077381A">
      <w:pPr>
        <w:numPr>
          <w:ilvl w:val="0"/>
          <w:numId w:val="29"/>
        </w:numPr>
        <w:spacing w:before="100" w:beforeAutospacing="1" w:after="100" w:afterAutospacing="1" w:line="240" w:lineRule="atLeast"/>
        <w:ind w:left="600"/>
        <w:rPr>
          <w:rFonts w:eastAsia="Times New Roman" w:cstheme="minorHAnsi"/>
          <w:color w:val="333333"/>
          <w:sz w:val="24"/>
          <w:szCs w:val="24"/>
        </w:rPr>
      </w:pPr>
      <w:r w:rsidRPr="00C13AE5">
        <w:rPr>
          <w:rFonts w:eastAsia="Times New Roman" w:cstheme="minorHAnsi"/>
          <w:b/>
          <w:bCs/>
          <w:color w:val="333333"/>
          <w:sz w:val="24"/>
          <w:szCs w:val="24"/>
        </w:rPr>
        <w:t>tell him/her your other news</w:t>
      </w:r>
    </w:p>
    <w:p w14:paraId="00B95727" w14:textId="77777777" w:rsidR="00CA3D10" w:rsidRPr="00C13AE5" w:rsidRDefault="00CA3D10" w:rsidP="0077381A">
      <w:pPr>
        <w:spacing w:line="240" w:lineRule="atLeast"/>
        <w:rPr>
          <w:rFonts w:cstheme="minorHAnsi"/>
          <w:sz w:val="24"/>
          <w:szCs w:val="24"/>
        </w:rPr>
      </w:pPr>
    </w:p>
    <w:p w14:paraId="61512F42" w14:textId="77777777" w:rsidR="001B6CC6" w:rsidRPr="00C13AE5" w:rsidRDefault="001B6CC6" w:rsidP="0077381A">
      <w:pPr>
        <w:spacing w:line="240" w:lineRule="atLeast"/>
        <w:rPr>
          <w:rFonts w:cstheme="minorHAnsi"/>
          <w:sz w:val="24"/>
          <w:szCs w:val="24"/>
        </w:rPr>
      </w:pPr>
      <w:r w:rsidRPr="00C13AE5">
        <w:rPr>
          <w:rFonts w:cstheme="minorHAnsi"/>
          <w:sz w:val="24"/>
          <w:szCs w:val="24"/>
        </w:rPr>
        <w:t xml:space="preserve">You should write at least 120 words. </w:t>
      </w:r>
      <w:r w:rsidR="00841363" w:rsidRPr="00C13AE5">
        <w:rPr>
          <w:rFonts w:cstheme="minorHAnsi"/>
          <w:sz w:val="24"/>
          <w:szCs w:val="24"/>
        </w:rPr>
        <w:t>Your response will be evaluated in terms of Task fulfillment, Organization, Vocabulary and Grammar.</w:t>
      </w:r>
    </w:p>
    <w:p w14:paraId="028EEABF" w14:textId="77777777" w:rsidR="001B6CC6" w:rsidRPr="00C13AE5" w:rsidRDefault="001B6CC6" w:rsidP="0077381A">
      <w:pPr>
        <w:spacing w:line="240" w:lineRule="atLeast"/>
        <w:ind w:right="-15"/>
        <w:rPr>
          <w:rFonts w:cstheme="minorHAnsi"/>
          <w:b/>
          <w:sz w:val="24"/>
          <w:szCs w:val="24"/>
        </w:rPr>
      </w:pPr>
    </w:p>
    <w:p w14:paraId="3FD05251" w14:textId="77777777" w:rsidR="00CA3D10" w:rsidRPr="00C13AE5" w:rsidRDefault="00CA3D10" w:rsidP="0077381A">
      <w:pPr>
        <w:spacing w:line="240" w:lineRule="atLeast"/>
        <w:ind w:right="-15"/>
        <w:rPr>
          <w:rFonts w:cstheme="minorHAnsi"/>
          <w:b/>
          <w:sz w:val="24"/>
          <w:szCs w:val="24"/>
        </w:rPr>
      </w:pPr>
    </w:p>
    <w:p w14:paraId="35F2B85B" w14:textId="77777777" w:rsidR="009D34EA" w:rsidRPr="00C13AE5" w:rsidRDefault="009D34EA" w:rsidP="0077381A">
      <w:pPr>
        <w:spacing w:line="240" w:lineRule="atLeast"/>
        <w:rPr>
          <w:rFonts w:cstheme="minorHAnsi"/>
          <w:b/>
          <w:sz w:val="24"/>
          <w:szCs w:val="24"/>
        </w:rPr>
      </w:pPr>
      <w:r w:rsidRPr="00C13AE5">
        <w:rPr>
          <w:rFonts w:cstheme="minorHAnsi"/>
          <w:b/>
          <w:sz w:val="24"/>
          <w:szCs w:val="24"/>
        </w:rPr>
        <w:t>TASK 2</w:t>
      </w:r>
    </w:p>
    <w:p w14:paraId="3B975E1D" w14:textId="77777777" w:rsidR="009D34EA" w:rsidRPr="00C13AE5" w:rsidRDefault="009D34EA" w:rsidP="0077381A">
      <w:pPr>
        <w:spacing w:line="240" w:lineRule="atLeast"/>
        <w:rPr>
          <w:rFonts w:cstheme="minorHAnsi"/>
          <w:sz w:val="24"/>
          <w:szCs w:val="24"/>
        </w:rPr>
      </w:pPr>
      <w:r w:rsidRPr="00C13AE5">
        <w:rPr>
          <w:rFonts w:cstheme="minorHAnsi"/>
          <w:sz w:val="24"/>
          <w:szCs w:val="24"/>
        </w:rPr>
        <w:t>You should spend about 40 minutes on this task</w:t>
      </w:r>
    </w:p>
    <w:p w14:paraId="39025D52" w14:textId="77777777" w:rsidR="009D34EA" w:rsidRPr="00C13AE5" w:rsidRDefault="009D34EA" w:rsidP="0077381A">
      <w:pPr>
        <w:spacing w:line="240" w:lineRule="atLeast"/>
        <w:rPr>
          <w:rFonts w:cstheme="minorHAnsi"/>
          <w:sz w:val="24"/>
          <w:szCs w:val="24"/>
        </w:rPr>
      </w:pPr>
    </w:p>
    <w:p w14:paraId="2AC2E403" w14:textId="77777777" w:rsidR="009D34EA" w:rsidRPr="00C13AE5" w:rsidRDefault="009D34EA" w:rsidP="0077381A">
      <w:pPr>
        <w:spacing w:line="240" w:lineRule="atLeast"/>
        <w:rPr>
          <w:rFonts w:cstheme="minorHAnsi"/>
          <w:sz w:val="24"/>
          <w:szCs w:val="24"/>
        </w:rPr>
      </w:pPr>
      <w:r w:rsidRPr="00C13AE5">
        <w:rPr>
          <w:rFonts w:cstheme="minorHAnsi"/>
          <w:sz w:val="24"/>
          <w:szCs w:val="24"/>
        </w:rPr>
        <w:t>Write about the following topic:</w:t>
      </w:r>
    </w:p>
    <w:p w14:paraId="11B21D09" w14:textId="77777777" w:rsidR="009D34EA" w:rsidRPr="00C13AE5" w:rsidRDefault="009D34EA" w:rsidP="0077381A">
      <w:pPr>
        <w:spacing w:line="240" w:lineRule="atLeast"/>
        <w:rPr>
          <w:rFonts w:cstheme="minorHAnsi"/>
          <w:sz w:val="24"/>
          <w:szCs w:val="24"/>
        </w:rPr>
      </w:pPr>
    </w:p>
    <w:p w14:paraId="7910A2DB" w14:textId="77777777" w:rsidR="009D34EA" w:rsidRPr="00C13AE5" w:rsidRDefault="009D34EA" w:rsidP="0077381A">
      <w:pPr>
        <w:spacing w:line="240" w:lineRule="atLeast"/>
        <w:ind w:left="720"/>
        <w:rPr>
          <w:rFonts w:cstheme="minorHAnsi"/>
          <w:b/>
          <w:sz w:val="24"/>
          <w:szCs w:val="24"/>
        </w:rPr>
      </w:pPr>
      <w:r w:rsidRPr="00C13AE5">
        <w:rPr>
          <w:rFonts w:cstheme="minorHAnsi"/>
          <w:b/>
          <w:sz w:val="24"/>
          <w:szCs w:val="24"/>
        </w:rPr>
        <w:t>In order to solve traffic problems, government should tax private car owners heavily and use the money to improve public transportation.</w:t>
      </w:r>
    </w:p>
    <w:p w14:paraId="0E449B6E" w14:textId="77777777" w:rsidR="009D34EA" w:rsidRPr="00C13AE5" w:rsidRDefault="009D34EA" w:rsidP="0077381A">
      <w:pPr>
        <w:spacing w:line="240" w:lineRule="atLeast"/>
        <w:ind w:left="720"/>
        <w:rPr>
          <w:rFonts w:cstheme="minorHAnsi"/>
          <w:b/>
          <w:sz w:val="24"/>
          <w:szCs w:val="24"/>
        </w:rPr>
      </w:pPr>
    </w:p>
    <w:p w14:paraId="790B85C7" w14:textId="77777777" w:rsidR="009D34EA" w:rsidRPr="00C13AE5" w:rsidRDefault="009D34EA" w:rsidP="0077381A">
      <w:pPr>
        <w:spacing w:line="240" w:lineRule="atLeast"/>
        <w:rPr>
          <w:rFonts w:cstheme="minorHAnsi"/>
          <w:sz w:val="24"/>
          <w:szCs w:val="24"/>
        </w:rPr>
      </w:pPr>
      <w:r w:rsidRPr="00C13AE5">
        <w:rPr>
          <w:rFonts w:cstheme="minorHAnsi"/>
          <w:sz w:val="24"/>
          <w:szCs w:val="24"/>
        </w:rPr>
        <w:t>What are the advantages and d</w:t>
      </w:r>
      <w:r w:rsidR="00841363" w:rsidRPr="00C13AE5">
        <w:rPr>
          <w:rFonts w:cstheme="minorHAnsi"/>
          <w:sz w:val="24"/>
          <w:szCs w:val="24"/>
        </w:rPr>
        <w:t>isadvantages of such a solution?</w:t>
      </w:r>
    </w:p>
    <w:p w14:paraId="4A1813AF" w14:textId="77777777" w:rsidR="009D34EA" w:rsidRPr="00C13AE5" w:rsidRDefault="009D34EA" w:rsidP="0077381A">
      <w:pPr>
        <w:spacing w:line="240" w:lineRule="atLeast"/>
        <w:rPr>
          <w:rFonts w:cstheme="minorHAnsi"/>
          <w:sz w:val="24"/>
          <w:szCs w:val="24"/>
        </w:rPr>
      </w:pPr>
      <w:r w:rsidRPr="00C13AE5">
        <w:rPr>
          <w:rFonts w:cstheme="minorHAnsi"/>
          <w:sz w:val="24"/>
          <w:szCs w:val="24"/>
        </w:rPr>
        <w:t>Give reasons for your answer and include any relevant examples from your own experience or knowledge</w:t>
      </w:r>
      <w:r w:rsidR="00841363" w:rsidRPr="00C13AE5">
        <w:rPr>
          <w:rFonts w:cstheme="minorHAnsi"/>
          <w:sz w:val="24"/>
          <w:szCs w:val="24"/>
        </w:rPr>
        <w:t>. Your response will be evaluated in terms of Task fulfillment, Organization, Vocabulary and Grammar.</w:t>
      </w:r>
    </w:p>
    <w:p w14:paraId="18B80C19" w14:textId="77777777" w:rsidR="00DA5043" w:rsidRPr="00C13AE5" w:rsidRDefault="00DA5043" w:rsidP="0077381A">
      <w:pPr>
        <w:spacing w:line="240" w:lineRule="atLeast"/>
        <w:rPr>
          <w:rFonts w:cstheme="minorHAnsi"/>
          <w:sz w:val="24"/>
          <w:szCs w:val="24"/>
        </w:rPr>
      </w:pPr>
      <w:r w:rsidRPr="00C13AE5">
        <w:rPr>
          <w:rFonts w:cstheme="minorHAnsi"/>
          <w:sz w:val="24"/>
          <w:szCs w:val="24"/>
        </w:rPr>
        <w:br w:type="page"/>
      </w:r>
    </w:p>
    <w:p w14:paraId="57A49779" w14:textId="77777777" w:rsidR="00CA3D10" w:rsidRPr="00C13AE5" w:rsidRDefault="00CA3D10" w:rsidP="0077381A">
      <w:pPr>
        <w:pStyle w:val="ListParagraph"/>
        <w:numPr>
          <w:ilvl w:val="0"/>
          <w:numId w:val="11"/>
        </w:numPr>
        <w:spacing w:line="240" w:lineRule="atLeast"/>
        <w:contextualSpacing w:val="0"/>
        <w:rPr>
          <w:rFonts w:cstheme="minorHAnsi"/>
          <w:sz w:val="24"/>
          <w:szCs w:val="24"/>
        </w:rPr>
      </w:pPr>
      <w:r w:rsidRPr="00C13AE5">
        <w:rPr>
          <w:rFonts w:cstheme="minorHAnsi"/>
          <w:sz w:val="24"/>
          <w:szCs w:val="24"/>
        </w:rPr>
        <w:lastRenderedPageBreak/>
        <w:br w:type="page"/>
      </w:r>
    </w:p>
    <w:p w14:paraId="6053E2DC" w14:textId="77777777" w:rsidR="001B6CC6" w:rsidRPr="008264A0" w:rsidRDefault="002E6F0A" w:rsidP="0077381A">
      <w:pPr>
        <w:spacing w:line="240" w:lineRule="atLeast"/>
        <w:jc w:val="center"/>
        <w:rPr>
          <w:rFonts w:cstheme="minorHAnsi"/>
          <w:b/>
          <w:sz w:val="36"/>
          <w:szCs w:val="36"/>
        </w:rPr>
      </w:pPr>
      <w:r w:rsidRPr="008264A0">
        <w:rPr>
          <w:rFonts w:cstheme="minorHAnsi"/>
          <w:b/>
          <w:sz w:val="36"/>
          <w:szCs w:val="36"/>
        </w:rPr>
        <w:lastRenderedPageBreak/>
        <w:t>TEST 5</w:t>
      </w:r>
    </w:p>
    <w:p w14:paraId="0D32ECF7" w14:textId="77777777" w:rsidR="001B6CC6" w:rsidRPr="008264A0" w:rsidRDefault="008264A0" w:rsidP="0077381A">
      <w:pPr>
        <w:spacing w:line="240" w:lineRule="atLeast"/>
        <w:jc w:val="both"/>
        <w:rPr>
          <w:rFonts w:cstheme="minorHAnsi"/>
          <w:b/>
          <w:sz w:val="24"/>
          <w:szCs w:val="24"/>
        </w:rPr>
      </w:pPr>
      <w:r>
        <w:rPr>
          <w:rFonts w:cstheme="minorHAnsi"/>
          <w:b/>
          <w:sz w:val="24"/>
          <w:szCs w:val="24"/>
        </w:rPr>
        <w:t>A: LISTTENING</w:t>
      </w:r>
    </w:p>
    <w:p w14:paraId="75B96771" w14:textId="77777777" w:rsidR="001B6CC6" w:rsidRPr="00C13AE5" w:rsidRDefault="001B6CC6" w:rsidP="0077381A">
      <w:pPr>
        <w:spacing w:after="0" w:line="240" w:lineRule="atLeast"/>
        <w:jc w:val="both"/>
        <w:rPr>
          <w:rFonts w:cstheme="minorHAnsi"/>
          <w:color w:val="000000"/>
          <w:sz w:val="24"/>
          <w:szCs w:val="24"/>
        </w:rPr>
      </w:pPr>
      <w:r w:rsidRPr="00C13AE5">
        <w:rPr>
          <w:rFonts w:cstheme="minorHAnsi"/>
          <w:b/>
          <w:color w:val="000000"/>
          <w:sz w:val="24"/>
          <w:szCs w:val="24"/>
        </w:rPr>
        <w:t>Directions:</w:t>
      </w:r>
      <w:r w:rsidRPr="00C13AE5">
        <w:rPr>
          <w:rFonts w:cstheme="minorHAnsi"/>
          <w:color w:val="000000"/>
          <w:sz w:val="24"/>
          <w:szCs w:val="24"/>
        </w:rPr>
        <w:t xml:space="preserve"> This is the listening test for levels from 3 to 5 of the Vietnam’s 6-level Language Proficiency Test. There are three parts to the test. You will hear each part once. For each part of the test there will be time for you to look through the questions and time for you to check your answers. Write your answers on the question paper. You will have 5 minutes at the end of the test to transfer your answers onto the answer sheet.</w:t>
      </w:r>
    </w:p>
    <w:p w14:paraId="64C23E3A" w14:textId="77777777" w:rsidR="001B6CC6" w:rsidRPr="00C13AE5" w:rsidRDefault="001B6CC6" w:rsidP="0077381A">
      <w:pPr>
        <w:spacing w:after="0" w:line="240" w:lineRule="atLeast"/>
        <w:jc w:val="center"/>
        <w:rPr>
          <w:rFonts w:cstheme="minorHAnsi"/>
          <w:b/>
          <w:color w:val="000000"/>
          <w:sz w:val="24"/>
          <w:szCs w:val="24"/>
        </w:rPr>
      </w:pPr>
    </w:p>
    <w:p w14:paraId="0ADA31BB" w14:textId="77777777" w:rsidR="001B6CC6" w:rsidRPr="00C13AE5" w:rsidRDefault="001B6CC6" w:rsidP="0077381A">
      <w:pPr>
        <w:spacing w:after="0" w:line="240" w:lineRule="atLeast"/>
        <w:rPr>
          <w:rFonts w:cstheme="minorHAnsi"/>
          <w:b/>
          <w:color w:val="000000"/>
          <w:sz w:val="24"/>
          <w:szCs w:val="24"/>
        </w:rPr>
      </w:pPr>
      <w:r w:rsidRPr="00C13AE5">
        <w:rPr>
          <w:rFonts w:cstheme="minorHAnsi"/>
          <w:b/>
          <w:color w:val="000000"/>
          <w:sz w:val="24"/>
          <w:szCs w:val="24"/>
        </w:rPr>
        <w:t>PART 1</w:t>
      </w:r>
    </w:p>
    <w:p w14:paraId="6FB293AB" w14:textId="77777777" w:rsidR="001B6CC6" w:rsidRPr="00C13AE5" w:rsidRDefault="001B6CC6" w:rsidP="0077381A">
      <w:pPr>
        <w:spacing w:after="0" w:line="240" w:lineRule="atLeast"/>
        <w:jc w:val="both"/>
        <w:rPr>
          <w:rFonts w:cstheme="minorHAnsi"/>
          <w:color w:val="000000"/>
          <w:sz w:val="24"/>
          <w:szCs w:val="24"/>
        </w:rPr>
      </w:pPr>
      <w:r w:rsidRPr="00C13AE5">
        <w:rPr>
          <w:rFonts w:cstheme="minorHAnsi"/>
          <w:color w:val="000000"/>
          <w:sz w:val="24"/>
          <w:szCs w:val="24"/>
        </w:rPr>
        <w:t xml:space="preserve">There are eight questions in this part. For each question there are four options and a short recording. For each question, choose the correct answer </w:t>
      </w:r>
      <w:r w:rsidRPr="00C13AE5">
        <w:rPr>
          <w:rFonts w:cstheme="minorHAnsi"/>
          <w:b/>
          <w:color w:val="000000"/>
          <w:sz w:val="24"/>
          <w:szCs w:val="24"/>
        </w:rPr>
        <w:t>A</w:t>
      </w:r>
      <w:r w:rsidRPr="00C13AE5">
        <w:rPr>
          <w:rFonts w:cstheme="minorHAnsi"/>
          <w:color w:val="000000"/>
          <w:sz w:val="24"/>
          <w:szCs w:val="24"/>
        </w:rPr>
        <w:t xml:space="preserve">, </w:t>
      </w:r>
      <w:r w:rsidRPr="00C13AE5">
        <w:rPr>
          <w:rFonts w:cstheme="minorHAnsi"/>
          <w:b/>
          <w:color w:val="000000"/>
          <w:sz w:val="24"/>
          <w:szCs w:val="24"/>
        </w:rPr>
        <w:t>B, C</w:t>
      </w:r>
      <w:r w:rsidRPr="00C13AE5">
        <w:rPr>
          <w:rFonts w:cstheme="minorHAnsi"/>
          <w:color w:val="000000"/>
          <w:sz w:val="24"/>
          <w:szCs w:val="24"/>
        </w:rPr>
        <w:t xml:space="preserve"> or </w:t>
      </w:r>
      <w:r w:rsidRPr="00C13AE5">
        <w:rPr>
          <w:rFonts w:cstheme="minorHAnsi"/>
          <w:b/>
          <w:color w:val="000000"/>
          <w:sz w:val="24"/>
          <w:szCs w:val="24"/>
        </w:rPr>
        <w:t>D</w:t>
      </w:r>
      <w:r w:rsidRPr="00C13AE5">
        <w:rPr>
          <w:rFonts w:cstheme="minorHAnsi"/>
          <w:color w:val="000000"/>
          <w:sz w:val="24"/>
          <w:szCs w:val="24"/>
        </w:rPr>
        <w:t>. You now have 48 seconds to look through the questions and the options in each question.</w:t>
      </w:r>
    </w:p>
    <w:p w14:paraId="30D804ED" w14:textId="77777777" w:rsidR="00AD3A14" w:rsidRPr="00C13AE5" w:rsidRDefault="00AD3A14" w:rsidP="0077381A">
      <w:pPr>
        <w:pStyle w:val="ListParagraph"/>
        <w:spacing w:after="0" w:line="240" w:lineRule="atLeast"/>
        <w:ind w:left="0"/>
        <w:contextualSpacing w:val="0"/>
        <w:jc w:val="both"/>
        <w:rPr>
          <w:rFonts w:cstheme="minorHAnsi"/>
          <w:b/>
          <w:color w:val="000000"/>
          <w:sz w:val="24"/>
          <w:szCs w:val="24"/>
        </w:rPr>
      </w:pPr>
    </w:p>
    <w:p w14:paraId="6A41D109" w14:textId="77777777" w:rsidR="001B6CC6" w:rsidRPr="00C13AE5" w:rsidRDefault="001B6CC6" w:rsidP="0077381A">
      <w:pPr>
        <w:pStyle w:val="ListParagraph"/>
        <w:spacing w:after="0" w:line="240" w:lineRule="atLeast"/>
        <w:ind w:left="0"/>
        <w:contextualSpacing w:val="0"/>
        <w:jc w:val="both"/>
        <w:rPr>
          <w:rFonts w:cstheme="minorHAnsi"/>
          <w:b/>
          <w:color w:val="000000"/>
          <w:sz w:val="24"/>
          <w:szCs w:val="24"/>
        </w:rPr>
      </w:pPr>
      <w:r w:rsidRPr="00C13AE5">
        <w:rPr>
          <w:rFonts w:cstheme="minorHAnsi"/>
          <w:b/>
          <w:color w:val="000000"/>
          <w:sz w:val="24"/>
          <w:szCs w:val="24"/>
        </w:rPr>
        <w:t>1. What time is it?</w:t>
      </w:r>
    </w:p>
    <w:p w14:paraId="79FD3768" w14:textId="77777777" w:rsidR="001B6CC6" w:rsidRPr="00C13AE5" w:rsidRDefault="00563C8F" w:rsidP="0077381A">
      <w:pPr>
        <w:pStyle w:val="ListParagraph"/>
        <w:tabs>
          <w:tab w:val="left" w:pos="270"/>
        </w:tabs>
        <w:spacing w:after="0" w:line="240" w:lineRule="atLeast"/>
        <w:ind w:left="0"/>
        <w:contextualSpacing w:val="0"/>
        <w:jc w:val="both"/>
        <w:rPr>
          <w:rFonts w:cstheme="minorHAnsi"/>
          <w:color w:val="000000"/>
          <w:sz w:val="24"/>
          <w:szCs w:val="24"/>
        </w:rPr>
      </w:pPr>
      <w:r w:rsidRPr="00C13AE5">
        <w:rPr>
          <w:rFonts w:cstheme="minorHAnsi"/>
          <w:color w:val="000000"/>
          <w:sz w:val="24"/>
          <w:szCs w:val="24"/>
        </w:rPr>
        <w:tab/>
      </w:r>
      <w:r w:rsidR="008264A0">
        <w:rPr>
          <w:rFonts w:cstheme="minorHAnsi"/>
          <w:color w:val="000000"/>
          <w:sz w:val="24"/>
          <w:szCs w:val="24"/>
        </w:rPr>
        <w:tab/>
      </w:r>
      <w:r w:rsidR="001B6CC6" w:rsidRPr="00C13AE5">
        <w:rPr>
          <w:rFonts w:cstheme="minorHAnsi"/>
          <w:color w:val="000000"/>
          <w:sz w:val="24"/>
          <w:szCs w:val="24"/>
        </w:rPr>
        <w:t>A. 02.10</w:t>
      </w:r>
      <w:r w:rsidRPr="00C13AE5">
        <w:rPr>
          <w:rFonts w:cstheme="minorHAnsi"/>
          <w:color w:val="000000"/>
          <w:sz w:val="24"/>
          <w:szCs w:val="24"/>
        </w:rPr>
        <w:tab/>
      </w:r>
      <w:r w:rsidR="001B6CC6" w:rsidRPr="00C13AE5">
        <w:rPr>
          <w:rFonts w:cstheme="minorHAnsi"/>
          <w:color w:val="000000"/>
          <w:sz w:val="24"/>
          <w:szCs w:val="24"/>
        </w:rPr>
        <w:t>B.</w:t>
      </w:r>
      <w:r w:rsidR="001B6CC6" w:rsidRPr="00C13AE5">
        <w:rPr>
          <w:rFonts w:cstheme="minorHAnsi"/>
          <w:color w:val="000000"/>
          <w:sz w:val="24"/>
          <w:szCs w:val="24"/>
          <w:lang w:val="vi-VN"/>
        </w:rPr>
        <w:t xml:space="preserve"> </w:t>
      </w:r>
      <w:r w:rsidR="001B6CC6" w:rsidRPr="00C13AE5">
        <w:rPr>
          <w:rFonts w:cstheme="minorHAnsi"/>
          <w:color w:val="000000"/>
          <w:sz w:val="24"/>
          <w:szCs w:val="24"/>
        </w:rPr>
        <w:t>02.20</w:t>
      </w:r>
      <w:r w:rsidRPr="00C13AE5">
        <w:rPr>
          <w:rFonts w:cstheme="minorHAnsi"/>
          <w:color w:val="000000"/>
          <w:sz w:val="24"/>
          <w:szCs w:val="24"/>
        </w:rPr>
        <w:tab/>
      </w:r>
      <w:r w:rsidR="00D52BE5" w:rsidRPr="00C13AE5">
        <w:rPr>
          <w:rFonts w:cstheme="minorHAnsi"/>
          <w:color w:val="000000"/>
          <w:sz w:val="24"/>
          <w:szCs w:val="24"/>
        </w:rPr>
        <w:tab/>
      </w:r>
      <w:r w:rsidR="001B6CC6" w:rsidRPr="00C13AE5">
        <w:rPr>
          <w:rFonts w:cstheme="minorHAnsi"/>
          <w:color w:val="000000"/>
          <w:sz w:val="24"/>
          <w:szCs w:val="24"/>
        </w:rPr>
        <w:t>C. 02.30</w:t>
      </w:r>
      <w:r w:rsidRPr="00C13AE5">
        <w:rPr>
          <w:rFonts w:cstheme="minorHAnsi"/>
          <w:color w:val="000000"/>
          <w:sz w:val="24"/>
          <w:szCs w:val="24"/>
        </w:rPr>
        <w:tab/>
      </w:r>
      <w:r w:rsidR="00D52BE5" w:rsidRPr="00C13AE5">
        <w:rPr>
          <w:rFonts w:cstheme="minorHAnsi"/>
          <w:color w:val="000000"/>
          <w:sz w:val="24"/>
          <w:szCs w:val="24"/>
        </w:rPr>
        <w:tab/>
      </w:r>
      <w:r w:rsidR="001B6CC6" w:rsidRPr="00C13AE5">
        <w:rPr>
          <w:rFonts w:cstheme="minorHAnsi"/>
          <w:color w:val="000000"/>
          <w:sz w:val="24"/>
          <w:szCs w:val="24"/>
        </w:rPr>
        <w:t>D. 03.20</w:t>
      </w:r>
    </w:p>
    <w:p w14:paraId="02439BA1" w14:textId="77777777" w:rsidR="00CA3D10" w:rsidRPr="00C13AE5" w:rsidRDefault="00CA3D10" w:rsidP="0077381A">
      <w:pPr>
        <w:pStyle w:val="ListParagraph"/>
        <w:tabs>
          <w:tab w:val="left" w:pos="270"/>
        </w:tabs>
        <w:spacing w:after="0" w:line="240" w:lineRule="atLeast"/>
        <w:ind w:left="0"/>
        <w:contextualSpacing w:val="0"/>
        <w:jc w:val="both"/>
        <w:rPr>
          <w:rFonts w:cstheme="minorHAnsi"/>
          <w:color w:val="000000"/>
          <w:sz w:val="24"/>
          <w:szCs w:val="24"/>
        </w:rPr>
      </w:pPr>
    </w:p>
    <w:p w14:paraId="76B612ED" w14:textId="77777777" w:rsidR="001B6CC6" w:rsidRPr="00C13AE5" w:rsidRDefault="001B6CC6" w:rsidP="0077381A">
      <w:pPr>
        <w:pStyle w:val="ListParagraph"/>
        <w:spacing w:after="0" w:line="240" w:lineRule="atLeast"/>
        <w:ind w:left="0"/>
        <w:contextualSpacing w:val="0"/>
        <w:jc w:val="both"/>
        <w:rPr>
          <w:rFonts w:cstheme="minorHAnsi"/>
          <w:b/>
          <w:color w:val="000000"/>
          <w:sz w:val="24"/>
          <w:szCs w:val="24"/>
        </w:rPr>
      </w:pPr>
      <w:r w:rsidRPr="00C13AE5">
        <w:rPr>
          <w:rFonts w:cstheme="minorHAnsi"/>
          <w:b/>
          <w:color w:val="000000"/>
          <w:sz w:val="24"/>
          <w:szCs w:val="24"/>
        </w:rPr>
        <w:t>2. What’s Michelle going to read?</w:t>
      </w:r>
    </w:p>
    <w:p w14:paraId="42010B15" w14:textId="77777777" w:rsidR="001B6CC6" w:rsidRPr="00C13AE5" w:rsidRDefault="001B6CC6" w:rsidP="0077381A">
      <w:pPr>
        <w:pStyle w:val="ListParagraph"/>
        <w:spacing w:after="0" w:line="240" w:lineRule="atLeast"/>
        <w:ind w:left="0" w:firstLine="720"/>
        <w:contextualSpacing w:val="0"/>
        <w:jc w:val="both"/>
        <w:rPr>
          <w:rFonts w:cstheme="minorHAnsi"/>
          <w:color w:val="000000"/>
          <w:sz w:val="24"/>
          <w:szCs w:val="24"/>
        </w:rPr>
      </w:pPr>
      <w:r w:rsidRPr="00C13AE5">
        <w:rPr>
          <w:rFonts w:cstheme="minorHAnsi"/>
          <w:color w:val="000000"/>
          <w:sz w:val="24"/>
          <w:szCs w:val="24"/>
        </w:rPr>
        <w:t xml:space="preserve">A. </w:t>
      </w:r>
      <w:r w:rsidRPr="00C13AE5">
        <w:rPr>
          <w:rFonts w:cstheme="minorHAnsi"/>
          <w:color w:val="000000"/>
          <w:sz w:val="24"/>
          <w:szCs w:val="24"/>
          <w:lang w:val="vi-VN"/>
        </w:rPr>
        <w:t>b</w:t>
      </w:r>
      <w:r w:rsidRPr="00C13AE5">
        <w:rPr>
          <w:rFonts w:cstheme="minorHAnsi"/>
          <w:color w:val="000000"/>
          <w:sz w:val="24"/>
          <w:szCs w:val="24"/>
        </w:rPr>
        <w:t>ook</w:t>
      </w:r>
      <w:r w:rsidR="008264A0">
        <w:rPr>
          <w:rFonts w:cstheme="minorHAnsi"/>
          <w:color w:val="000000"/>
          <w:sz w:val="24"/>
          <w:szCs w:val="24"/>
        </w:rPr>
        <w:tab/>
      </w:r>
      <w:r w:rsidRPr="00C13AE5">
        <w:rPr>
          <w:rFonts w:cstheme="minorHAnsi"/>
          <w:color w:val="000000"/>
          <w:sz w:val="24"/>
          <w:szCs w:val="24"/>
        </w:rPr>
        <w:t xml:space="preserve">B. </w:t>
      </w:r>
      <w:r w:rsidRPr="00C13AE5">
        <w:rPr>
          <w:rFonts w:cstheme="minorHAnsi"/>
          <w:color w:val="000000"/>
          <w:sz w:val="24"/>
          <w:szCs w:val="24"/>
          <w:lang w:val="vi-VN"/>
        </w:rPr>
        <w:t>l</w:t>
      </w:r>
      <w:r w:rsidRPr="00C13AE5">
        <w:rPr>
          <w:rFonts w:cstheme="minorHAnsi"/>
          <w:color w:val="000000"/>
          <w:sz w:val="24"/>
          <w:szCs w:val="24"/>
        </w:rPr>
        <w:t>etter</w:t>
      </w:r>
      <w:r w:rsidR="00563C8F" w:rsidRPr="00C13AE5">
        <w:rPr>
          <w:rFonts w:cstheme="minorHAnsi"/>
          <w:color w:val="000000"/>
          <w:sz w:val="24"/>
          <w:szCs w:val="24"/>
        </w:rPr>
        <w:tab/>
      </w:r>
      <w:r w:rsidR="00BF3C16" w:rsidRPr="00C13AE5">
        <w:rPr>
          <w:rFonts w:cstheme="minorHAnsi"/>
          <w:color w:val="000000"/>
          <w:sz w:val="24"/>
          <w:szCs w:val="24"/>
        </w:rPr>
        <w:tab/>
      </w:r>
      <w:r w:rsidRPr="00C13AE5">
        <w:rPr>
          <w:rFonts w:cstheme="minorHAnsi"/>
          <w:color w:val="000000"/>
          <w:sz w:val="24"/>
          <w:szCs w:val="24"/>
        </w:rPr>
        <w:t xml:space="preserve">C. </w:t>
      </w:r>
      <w:r w:rsidRPr="00C13AE5">
        <w:rPr>
          <w:rFonts w:cstheme="minorHAnsi"/>
          <w:color w:val="000000"/>
          <w:sz w:val="24"/>
          <w:szCs w:val="24"/>
          <w:lang w:val="vi-VN"/>
        </w:rPr>
        <w:t>n</w:t>
      </w:r>
      <w:r w:rsidRPr="00C13AE5">
        <w:rPr>
          <w:rFonts w:cstheme="minorHAnsi"/>
          <w:color w:val="000000"/>
          <w:sz w:val="24"/>
          <w:szCs w:val="24"/>
        </w:rPr>
        <w:t>ewspaper</w:t>
      </w:r>
      <w:r w:rsidR="00563C8F" w:rsidRPr="00C13AE5">
        <w:rPr>
          <w:rFonts w:cstheme="minorHAnsi"/>
          <w:color w:val="000000"/>
          <w:sz w:val="24"/>
          <w:szCs w:val="24"/>
        </w:rPr>
        <w:tab/>
      </w:r>
      <w:r w:rsidR="00D52BE5" w:rsidRPr="00C13AE5">
        <w:rPr>
          <w:rFonts w:cstheme="minorHAnsi"/>
          <w:color w:val="000000"/>
          <w:sz w:val="24"/>
          <w:szCs w:val="24"/>
        </w:rPr>
        <w:tab/>
      </w:r>
      <w:r w:rsidRPr="00C13AE5">
        <w:rPr>
          <w:rFonts w:cstheme="minorHAnsi"/>
          <w:color w:val="000000"/>
          <w:sz w:val="24"/>
          <w:szCs w:val="24"/>
        </w:rPr>
        <w:t>D. magazine</w:t>
      </w:r>
    </w:p>
    <w:p w14:paraId="3D12EE49" w14:textId="77777777" w:rsidR="00CA3D10" w:rsidRPr="00C13AE5" w:rsidRDefault="00CA3D10" w:rsidP="0077381A">
      <w:pPr>
        <w:pStyle w:val="ListParagraph"/>
        <w:spacing w:after="0" w:line="240" w:lineRule="atLeast"/>
        <w:ind w:left="0" w:firstLine="720"/>
        <w:contextualSpacing w:val="0"/>
        <w:jc w:val="both"/>
        <w:rPr>
          <w:rFonts w:cstheme="minorHAnsi"/>
          <w:color w:val="000000"/>
          <w:sz w:val="24"/>
          <w:szCs w:val="24"/>
        </w:rPr>
      </w:pPr>
    </w:p>
    <w:p w14:paraId="1A4C2F34" w14:textId="77777777" w:rsidR="001B6CC6" w:rsidRPr="00C13AE5" w:rsidRDefault="001B6CC6" w:rsidP="0077381A">
      <w:pPr>
        <w:pStyle w:val="ListParagraph"/>
        <w:spacing w:after="0" w:line="240" w:lineRule="atLeast"/>
        <w:ind w:left="0"/>
        <w:contextualSpacing w:val="0"/>
        <w:jc w:val="both"/>
        <w:rPr>
          <w:rFonts w:cstheme="minorHAnsi"/>
          <w:b/>
          <w:color w:val="000000"/>
          <w:sz w:val="24"/>
          <w:szCs w:val="24"/>
        </w:rPr>
      </w:pPr>
      <w:r w:rsidRPr="00C13AE5">
        <w:rPr>
          <w:rFonts w:cstheme="minorHAnsi"/>
          <w:b/>
          <w:color w:val="000000"/>
          <w:sz w:val="24"/>
          <w:szCs w:val="24"/>
        </w:rPr>
        <w:t>3. How much did the tickets cost?</w:t>
      </w:r>
    </w:p>
    <w:p w14:paraId="77BB98B5" w14:textId="77777777" w:rsidR="001B6CC6" w:rsidRPr="00C13AE5" w:rsidRDefault="001B6CC6" w:rsidP="0077381A">
      <w:pPr>
        <w:pStyle w:val="ListParagraph"/>
        <w:spacing w:after="0" w:line="240" w:lineRule="atLeast"/>
        <w:ind w:left="0" w:firstLine="720"/>
        <w:contextualSpacing w:val="0"/>
        <w:jc w:val="both"/>
        <w:rPr>
          <w:rFonts w:cstheme="minorHAnsi"/>
          <w:color w:val="000000"/>
          <w:sz w:val="24"/>
          <w:szCs w:val="24"/>
        </w:rPr>
      </w:pPr>
      <w:r w:rsidRPr="00C13AE5">
        <w:rPr>
          <w:rFonts w:cstheme="minorHAnsi"/>
          <w:color w:val="000000"/>
          <w:sz w:val="24"/>
          <w:szCs w:val="24"/>
        </w:rPr>
        <w:t>A. $19</w:t>
      </w:r>
      <w:r w:rsidR="00563C8F" w:rsidRPr="00C13AE5">
        <w:rPr>
          <w:rFonts w:cstheme="minorHAnsi"/>
          <w:color w:val="000000"/>
          <w:sz w:val="24"/>
          <w:szCs w:val="24"/>
        </w:rPr>
        <w:tab/>
      </w:r>
      <w:r w:rsidR="00563C8F" w:rsidRPr="00C13AE5">
        <w:rPr>
          <w:rFonts w:cstheme="minorHAnsi"/>
          <w:color w:val="000000"/>
          <w:sz w:val="24"/>
          <w:szCs w:val="24"/>
        </w:rPr>
        <w:tab/>
      </w:r>
      <w:r w:rsidRPr="00C13AE5">
        <w:rPr>
          <w:rFonts w:cstheme="minorHAnsi"/>
          <w:color w:val="000000"/>
          <w:sz w:val="24"/>
          <w:szCs w:val="24"/>
        </w:rPr>
        <w:t>B. $90</w:t>
      </w:r>
      <w:r w:rsidR="00563C8F" w:rsidRPr="00C13AE5">
        <w:rPr>
          <w:rFonts w:cstheme="minorHAnsi"/>
          <w:color w:val="000000"/>
          <w:sz w:val="24"/>
          <w:szCs w:val="24"/>
        </w:rPr>
        <w:tab/>
      </w:r>
      <w:r w:rsidR="00563C8F" w:rsidRPr="00C13AE5">
        <w:rPr>
          <w:rFonts w:cstheme="minorHAnsi"/>
          <w:color w:val="000000"/>
          <w:sz w:val="24"/>
          <w:szCs w:val="24"/>
        </w:rPr>
        <w:tab/>
      </w:r>
      <w:r w:rsidR="00D52BE5" w:rsidRPr="00C13AE5">
        <w:rPr>
          <w:rFonts w:cstheme="minorHAnsi"/>
          <w:color w:val="000000"/>
          <w:sz w:val="24"/>
          <w:szCs w:val="24"/>
        </w:rPr>
        <w:tab/>
      </w:r>
      <w:r w:rsidRPr="00C13AE5">
        <w:rPr>
          <w:rFonts w:cstheme="minorHAnsi"/>
          <w:color w:val="000000"/>
          <w:sz w:val="24"/>
          <w:szCs w:val="24"/>
        </w:rPr>
        <w:t>C. $99</w:t>
      </w:r>
      <w:r w:rsidR="00563C8F" w:rsidRPr="00C13AE5">
        <w:rPr>
          <w:rFonts w:cstheme="minorHAnsi"/>
          <w:color w:val="000000"/>
          <w:sz w:val="24"/>
          <w:szCs w:val="24"/>
        </w:rPr>
        <w:tab/>
      </w:r>
      <w:r w:rsidR="00563C8F" w:rsidRPr="00C13AE5">
        <w:rPr>
          <w:rFonts w:cstheme="minorHAnsi"/>
          <w:color w:val="000000"/>
          <w:sz w:val="24"/>
          <w:szCs w:val="24"/>
        </w:rPr>
        <w:tab/>
      </w:r>
      <w:r w:rsidR="00D52BE5" w:rsidRPr="00C13AE5">
        <w:rPr>
          <w:rFonts w:cstheme="minorHAnsi"/>
          <w:color w:val="000000"/>
          <w:sz w:val="24"/>
          <w:szCs w:val="24"/>
        </w:rPr>
        <w:tab/>
      </w:r>
      <w:r w:rsidRPr="00C13AE5">
        <w:rPr>
          <w:rFonts w:cstheme="minorHAnsi"/>
          <w:color w:val="000000"/>
          <w:sz w:val="24"/>
          <w:szCs w:val="24"/>
        </w:rPr>
        <w:t>D. $9</w:t>
      </w:r>
    </w:p>
    <w:p w14:paraId="72DE4825" w14:textId="77777777" w:rsidR="00CA3D10" w:rsidRPr="00C13AE5" w:rsidRDefault="00CA3D10" w:rsidP="0077381A">
      <w:pPr>
        <w:pStyle w:val="ListParagraph"/>
        <w:spacing w:after="0" w:line="240" w:lineRule="atLeast"/>
        <w:ind w:left="0" w:firstLine="720"/>
        <w:contextualSpacing w:val="0"/>
        <w:jc w:val="both"/>
        <w:rPr>
          <w:rFonts w:cstheme="minorHAnsi"/>
          <w:color w:val="000000"/>
          <w:sz w:val="24"/>
          <w:szCs w:val="24"/>
        </w:rPr>
      </w:pPr>
    </w:p>
    <w:p w14:paraId="54829EF6" w14:textId="77777777" w:rsidR="001B6CC6" w:rsidRPr="00C13AE5" w:rsidRDefault="001B6CC6" w:rsidP="0077381A">
      <w:pPr>
        <w:spacing w:after="0" w:line="240" w:lineRule="atLeast"/>
        <w:jc w:val="both"/>
        <w:rPr>
          <w:rFonts w:cstheme="minorHAnsi"/>
          <w:b/>
          <w:color w:val="000000"/>
          <w:sz w:val="24"/>
          <w:szCs w:val="24"/>
        </w:rPr>
      </w:pPr>
      <w:r w:rsidRPr="00C13AE5">
        <w:rPr>
          <w:rFonts w:cstheme="minorHAnsi"/>
          <w:b/>
          <w:color w:val="000000"/>
          <w:sz w:val="24"/>
          <w:szCs w:val="24"/>
        </w:rPr>
        <w:t>4. What is the man going to buy?</w:t>
      </w:r>
    </w:p>
    <w:p w14:paraId="32193662" w14:textId="77777777" w:rsidR="001B6CC6" w:rsidRPr="00C13AE5" w:rsidRDefault="001B6CC6" w:rsidP="0077381A">
      <w:pPr>
        <w:spacing w:after="0" w:line="240" w:lineRule="atLeast"/>
        <w:ind w:firstLine="720"/>
        <w:jc w:val="both"/>
        <w:rPr>
          <w:rFonts w:cstheme="minorHAnsi"/>
          <w:color w:val="000000"/>
          <w:sz w:val="24"/>
          <w:szCs w:val="24"/>
        </w:rPr>
      </w:pPr>
      <w:r w:rsidRPr="00C13AE5">
        <w:rPr>
          <w:rFonts w:cstheme="minorHAnsi"/>
          <w:color w:val="000000"/>
          <w:sz w:val="24"/>
          <w:szCs w:val="24"/>
        </w:rPr>
        <w:t>A. sunglasses</w:t>
      </w:r>
      <w:r w:rsidR="00563C8F" w:rsidRPr="00C13AE5">
        <w:rPr>
          <w:rFonts w:cstheme="minorHAnsi"/>
          <w:color w:val="000000"/>
          <w:sz w:val="24"/>
          <w:szCs w:val="24"/>
        </w:rPr>
        <w:tab/>
      </w:r>
      <w:r w:rsidR="008264A0">
        <w:rPr>
          <w:rFonts w:cstheme="minorHAnsi"/>
          <w:color w:val="000000"/>
          <w:sz w:val="24"/>
          <w:szCs w:val="24"/>
        </w:rPr>
        <w:tab/>
      </w:r>
      <w:r w:rsidRPr="00C13AE5">
        <w:rPr>
          <w:rFonts w:cstheme="minorHAnsi"/>
          <w:color w:val="000000"/>
          <w:sz w:val="24"/>
          <w:szCs w:val="24"/>
        </w:rPr>
        <w:t>B. something to read</w:t>
      </w:r>
      <w:r w:rsidR="00D52BE5" w:rsidRPr="00C13AE5">
        <w:rPr>
          <w:rFonts w:cstheme="minorHAnsi"/>
          <w:color w:val="000000"/>
          <w:sz w:val="24"/>
          <w:szCs w:val="24"/>
        </w:rPr>
        <w:tab/>
      </w:r>
      <w:r w:rsidR="008264A0">
        <w:rPr>
          <w:rFonts w:cstheme="minorHAnsi"/>
          <w:color w:val="000000"/>
          <w:sz w:val="24"/>
          <w:szCs w:val="24"/>
        </w:rPr>
        <w:tab/>
      </w:r>
      <w:r w:rsidRPr="00C13AE5">
        <w:rPr>
          <w:rFonts w:cstheme="minorHAnsi"/>
          <w:color w:val="000000"/>
          <w:sz w:val="24"/>
          <w:szCs w:val="24"/>
        </w:rPr>
        <w:t>C. pills</w:t>
      </w:r>
      <w:r w:rsidR="00563C8F" w:rsidRPr="00C13AE5">
        <w:rPr>
          <w:rFonts w:cstheme="minorHAnsi"/>
          <w:color w:val="000000"/>
          <w:sz w:val="24"/>
          <w:szCs w:val="24"/>
        </w:rPr>
        <w:tab/>
      </w:r>
      <w:r w:rsidR="00563C8F" w:rsidRPr="00C13AE5">
        <w:rPr>
          <w:rFonts w:cstheme="minorHAnsi"/>
          <w:color w:val="000000"/>
          <w:sz w:val="24"/>
          <w:szCs w:val="24"/>
        </w:rPr>
        <w:tab/>
      </w:r>
      <w:r w:rsidRPr="00C13AE5">
        <w:rPr>
          <w:rFonts w:cstheme="minorHAnsi"/>
          <w:color w:val="000000"/>
          <w:sz w:val="24"/>
          <w:szCs w:val="24"/>
        </w:rPr>
        <w:t>D. food</w:t>
      </w:r>
    </w:p>
    <w:p w14:paraId="0C48207A" w14:textId="77777777" w:rsidR="00CA3D10" w:rsidRPr="00C13AE5" w:rsidRDefault="00CA3D10" w:rsidP="0077381A">
      <w:pPr>
        <w:spacing w:after="0" w:line="240" w:lineRule="atLeast"/>
        <w:ind w:firstLine="720"/>
        <w:jc w:val="both"/>
        <w:rPr>
          <w:rFonts w:cstheme="minorHAnsi"/>
          <w:color w:val="000000"/>
          <w:sz w:val="24"/>
          <w:szCs w:val="24"/>
        </w:rPr>
      </w:pPr>
    </w:p>
    <w:p w14:paraId="461297C0" w14:textId="77777777" w:rsidR="001B6CC6" w:rsidRPr="00C13AE5" w:rsidRDefault="001B6CC6" w:rsidP="0077381A">
      <w:pPr>
        <w:spacing w:after="0" w:line="240" w:lineRule="atLeast"/>
        <w:jc w:val="both"/>
        <w:rPr>
          <w:rFonts w:cstheme="minorHAnsi"/>
          <w:b/>
          <w:color w:val="000000"/>
          <w:sz w:val="24"/>
          <w:szCs w:val="24"/>
        </w:rPr>
      </w:pPr>
      <w:r w:rsidRPr="00C13AE5">
        <w:rPr>
          <w:rFonts w:cstheme="minorHAnsi"/>
          <w:b/>
          <w:color w:val="000000"/>
          <w:sz w:val="24"/>
          <w:szCs w:val="24"/>
        </w:rPr>
        <w:t>5. Which dress is Kate talking about?</w:t>
      </w:r>
    </w:p>
    <w:p w14:paraId="525479C4" w14:textId="77777777" w:rsidR="001B6CC6" w:rsidRPr="00C13AE5" w:rsidRDefault="001B6CC6" w:rsidP="0077381A">
      <w:pPr>
        <w:spacing w:after="0" w:line="240" w:lineRule="atLeast"/>
        <w:ind w:firstLine="720"/>
        <w:jc w:val="both"/>
        <w:rPr>
          <w:rFonts w:cstheme="minorHAnsi"/>
          <w:color w:val="000000"/>
          <w:sz w:val="24"/>
          <w:szCs w:val="24"/>
        </w:rPr>
      </w:pPr>
      <w:r w:rsidRPr="00C13AE5">
        <w:rPr>
          <w:rFonts w:cstheme="minorHAnsi"/>
          <w:color w:val="000000"/>
          <w:sz w:val="24"/>
          <w:szCs w:val="24"/>
        </w:rPr>
        <w:t>A. a dress with no button</w:t>
      </w:r>
      <w:r w:rsidR="00563C8F" w:rsidRPr="00C13AE5">
        <w:rPr>
          <w:rFonts w:cstheme="minorHAnsi"/>
          <w:color w:val="000000"/>
          <w:sz w:val="24"/>
          <w:szCs w:val="24"/>
        </w:rPr>
        <w:tab/>
      </w:r>
      <w:r w:rsidR="00563C8F" w:rsidRPr="00C13AE5">
        <w:rPr>
          <w:rFonts w:cstheme="minorHAnsi"/>
          <w:color w:val="000000"/>
          <w:sz w:val="24"/>
          <w:szCs w:val="24"/>
        </w:rPr>
        <w:tab/>
      </w:r>
      <w:r w:rsidRPr="00C13AE5">
        <w:rPr>
          <w:rFonts w:cstheme="minorHAnsi"/>
          <w:color w:val="000000"/>
          <w:sz w:val="24"/>
          <w:szCs w:val="24"/>
        </w:rPr>
        <w:t>B. a dress with many buttons</w:t>
      </w:r>
    </w:p>
    <w:p w14:paraId="0DD025F4" w14:textId="77777777" w:rsidR="001B6CC6" w:rsidRPr="00C13AE5" w:rsidRDefault="001B6CC6" w:rsidP="0077381A">
      <w:pPr>
        <w:spacing w:after="0" w:line="240" w:lineRule="atLeast"/>
        <w:ind w:firstLine="720"/>
        <w:jc w:val="both"/>
        <w:rPr>
          <w:rFonts w:cstheme="minorHAnsi"/>
          <w:color w:val="000000"/>
          <w:sz w:val="24"/>
          <w:szCs w:val="24"/>
        </w:rPr>
      </w:pPr>
      <w:r w:rsidRPr="00C13AE5">
        <w:rPr>
          <w:rFonts w:cstheme="minorHAnsi"/>
          <w:color w:val="000000"/>
          <w:sz w:val="24"/>
          <w:szCs w:val="24"/>
        </w:rPr>
        <w:t>C. a dress with collar</w:t>
      </w:r>
      <w:r w:rsidR="00563C8F" w:rsidRPr="00C13AE5">
        <w:rPr>
          <w:rFonts w:cstheme="minorHAnsi"/>
          <w:color w:val="000000"/>
          <w:sz w:val="24"/>
          <w:szCs w:val="24"/>
        </w:rPr>
        <w:tab/>
      </w:r>
      <w:r w:rsidR="00563C8F" w:rsidRPr="00C13AE5">
        <w:rPr>
          <w:rFonts w:cstheme="minorHAnsi"/>
          <w:color w:val="000000"/>
          <w:sz w:val="24"/>
          <w:szCs w:val="24"/>
        </w:rPr>
        <w:tab/>
      </w:r>
      <w:r w:rsidR="00563C8F" w:rsidRPr="00C13AE5">
        <w:rPr>
          <w:rFonts w:cstheme="minorHAnsi"/>
          <w:color w:val="000000"/>
          <w:sz w:val="24"/>
          <w:szCs w:val="24"/>
        </w:rPr>
        <w:tab/>
      </w:r>
      <w:r w:rsidRPr="00C13AE5">
        <w:rPr>
          <w:rFonts w:cstheme="minorHAnsi"/>
          <w:color w:val="000000"/>
          <w:sz w:val="24"/>
          <w:szCs w:val="24"/>
        </w:rPr>
        <w:t>D. a dress with no collar</w:t>
      </w:r>
    </w:p>
    <w:p w14:paraId="054CBBA4" w14:textId="77777777" w:rsidR="00CA3D10" w:rsidRPr="00C13AE5" w:rsidRDefault="00CA3D10" w:rsidP="0077381A">
      <w:pPr>
        <w:spacing w:after="0" w:line="240" w:lineRule="atLeast"/>
        <w:ind w:firstLine="720"/>
        <w:jc w:val="both"/>
        <w:rPr>
          <w:rFonts w:cstheme="minorHAnsi"/>
          <w:color w:val="000000"/>
          <w:sz w:val="24"/>
          <w:szCs w:val="24"/>
        </w:rPr>
      </w:pPr>
    </w:p>
    <w:p w14:paraId="6BC72651" w14:textId="77777777" w:rsidR="001B6CC6" w:rsidRPr="00C13AE5" w:rsidRDefault="001B6CC6" w:rsidP="0077381A">
      <w:pPr>
        <w:spacing w:after="0" w:line="240" w:lineRule="atLeast"/>
        <w:jc w:val="both"/>
        <w:rPr>
          <w:rFonts w:cstheme="minorHAnsi"/>
          <w:b/>
          <w:color w:val="000000"/>
          <w:sz w:val="24"/>
          <w:szCs w:val="24"/>
        </w:rPr>
      </w:pPr>
      <w:r w:rsidRPr="00C13AE5">
        <w:rPr>
          <w:rFonts w:cstheme="minorHAnsi"/>
          <w:b/>
          <w:color w:val="000000"/>
          <w:sz w:val="24"/>
          <w:szCs w:val="24"/>
        </w:rPr>
        <w:t>6. When will Jane meet them?</w:t>
      </w:r>
    </w:p>
    <w:p w14:paraId="5215E3EA" w14:textId="77777777" w:rsidR="001B6CC6" w:rsidRPr="00C13AE5" w:rsidRDefault="001B6CC6" w:rsidP="0077381A">
      <w:pPr>
        <w:spacing w:after="0" w:line="240" w:lineRule="atLeast"/>
        <w:ind w:firstLine="720"/>
        <w:jc w:val="both"/>
        <w:rPr>
          <w:rFonts w:cstheme="minorHAnsi"/>
          <w:color w:val="000000"/>
          <w:sz w:val="24"/>
          <w:szCs w:val="24"/>
        </w:rPr>
      </w:pPr>
      <w:r w:rsidRPr="00C13AE5">
        <w:rPr>
          <w:rFonts w:cstheme="minorHAnsi"/>
          <w:color w:val="000000"/>
          <w:sz w:val="24"/>
          <w:szCs w:val="24"/>
        </w:rPr>
        <w:t>A. 08:00</w:t>
      </w:r>
      <w:r w:rsidR="00563C8F" w:rsidRPr="00C13AE5">
        <w:rPr>
          <w:rFonts w:cstheme="minorHAnsi"/>
          <w:color w:val="000000"/>
          <w:sz w:val="24"/>
          <w:szCs w:val="24"/>
        </w:rPr>
        <w:tab/>
      </w:r>
      <w:r w:rsidRPr="00C13AE5">
        <w:rPr>
          <w:rFonts w:cstheme="minorHAnsi"/>
          <w:color w:val="000000"/>
          <w:sz w:val="24"/>
          <w:szCs w:val="24"/>
        </w:rPr>
        <w:t>B. 08:30</w:t>
      </w:r>
      <w:r w:rsidR="00563C8F" w:rsidRPr="00C13AE5">
        <w:rPr>
          <w:rFonts w:cstheme="minorHAnsi"/>
          <w:color w:val="000000"/>
          <w:sz w:val="24"/>
          <w:szCs w:val="24"/>
        </w:rPr>
        <w:tab/>
      </w:r>
      <w:r w:rsidR="00D52BE5" w:rsidRPr="00C13AE5">
        <w:rPr>
          <w:rFonts w:cstheme="minorHAnsi"/>
          <w:color w:val="000000"/>
          <w:sz w:val="24"/>
          <w:szCs w:val="24"/>
        </w:rPr>
        <w:tab/>
      </w:r>
      <w:r w:rsidRPr="00C13AE5">
        <w:rPr>
          <w:rFonts w:cstheme="minorHAnsi"/>
          <w:color w:val="000000"/>
          <w:sz w:val="24"/>
          <w:szCs w:val="24"/>
        </w:rPr>
        <w:t>C. 08:45</w:t>
      </w:r>
      <w:r w:rsidR="00563C8F" w:rsidRPr="00C13AE5">
        <w:rPr>
          <w:rFonts w:cstheme="minorHAnsi"/>
          <w:color w:val="000000"/>
          <w:sz w:val="24"/>
          <w:szCs w:val="24"/>
        </w:rPr>
        <w:tab/>
      </w:r>
      <w:r w:rsidR="00D52BE5" w:rsidRPr="00C13AE5">
        <w:rPr>
          <w:rFonts w:cstheme="minorHAnsi"/>
          <w:color w:val="000000"/>
          <w:sz w:val="24"/>
          <w:szCs w:val="24"/>
        </w:rPr>
        <w:tab/>
      </w:r>
      <w:r w:rsidRPr="00C13AE5">
        <w:rPr>
          <w:rFonts w:cstheme="minorHAnsi"/>
          <w:color w:val="000000"/>
          <w:sz w:val="24"/>
          <w:szCs w:val="24"/>
        </w:rPr>
        <w:t>D. 03:15</w:t>
      </w:r>
    </w:p>
    <w:p w14:paraId="2CD576D4" w14:textId="77777777" w:rsidR="00CA3D10" w:rsidRPr="00C13AE5" w:rsidRDefault="00CA3D10" w:rsidP="0077381A">
      <w:pPr>
        <w:spacing w:after="0" w:line="240" w:lineRule="atLeast"/>
        <w:ind w:firstLine="720"/>
        <w:jc w:val="both"/>
        <w:rPr>
          <w:rFonts w:cstheme="minorHAnsi"/>
          <w:color w:val="000000"/>
          <w:sz w:val="24"/>
          <w:szCs w:val="24"/>
        </w:rPr>
      </w:pPr>
    </w:p>
    <w:p w14:paraId="143C6F4C" w14:textId="77777777" w:rsidR="001B6CC6" w:rsidRPr="00C13AE5" w:rsidRDefault="001B6CC6" w:rsidP="0077381A">
      <w:pPr>
        <w:spacing w:after="0" w:line="240" w:lineRule="atLeast"/>
        <w:jc w:val="both"/>
        <w:rPr>
          <w:rFonts w:cstheme="minorHAnsi"/>
          <w:b/>
          <w:color w:val="000000"/>
          <w:sz w:val="24"/>
          <w:szCs w:val="24"/>
        </w:rPr>
      </w:pPr>
      <w:r w:rsidRPr="00C13AE5">
        <w:rPr>
          <w:rFonts w:cstheme="minorHAnsi"/>
          <w:b/>
          <w:color w:val="000000"/>
          <w:sz w:val="24"/>
          <w:szCs w:val="24"/>
        </w:rPr>
        <w:t>7. Which morning activity is for beginners?</w:t>
      </w:r>
    </w:p>
    <w:p w14:paraId="6D8666A3" w14:textId="77777777" w:rsidR="001B6CC6" w:rsidRPr="00C13AE5" w:rsidRDefault="001B6CC6" w:rsidP="0077381A">
      <w:pPr>
        <w:spacing w:after="0" w:line="240" w:lineRule="atLeast"/>
        <w:ind w:firstLine="720"/>
        <w:jc w:val="both"/>
        <w:rPr>
          <w:rFonts w:cstheme="minorHAnsi"/>
          <w:color w:val="000000"/>
          <w:sz w:val="24"/>
          <w:szCs w:val="24"/>
        </w:rPr>
      </w:pPr>
      <w:r w:rsidRPr="00C13AE5">
        <w:rPr>
          <w:rFonts w:cstheme="minorHAnsi"/>
          <w:color w:val="000000"/>
          <w:sz w:val="24"/>
          <w:szCs w:val="24"/>
        </w:rPr>
        <w:t>A. windsurfing</w:t>
      </w:r>
      <w:r w:rsidR="00563C8F" w:rsidRPr="00C13AE5">
        <w:rPr>
          <w:rFonts w:cstheme="minorHAnsi"/>
          <w:color w:val="000000"/>
          <w:sz w:val="24"/>
          <w:szCs w:val="24"/>
        </w:rPr>
        <w:tab/>
      </w:r>
      <w:r w:rsidR="0010068B" w:rsidRPr="00C13AE5">
        <w:rPr>
          <w:rFonts w:cstheme="minorHAnsi"/>
          <w:color w:val="000000"/>
          <w:sz w:val="24"/>
          <w:szCs w:val="24"/>
        </w:rPr>
        <w:tab/>
      </w:r>
      <w:r w:rsidRPr="00C13AE5">
        <w:rPr>
          <w:rFonts w:cstheme="minorHAnsi"/>
          <w:color w:val="000000"/>
          <w:sz w:val="24"/>
          <w:szCs w:val="24"/>
        </w:rPr>
        <w:t>B. swimming</w:t>
      </w:r>
      <w:r w:rsidR="00563C8F" w:rsidRPr="00C13AE5">
        <w:rPr>
          <w:rFonts w:cstheme="minorHAnsi"/>
          <w:color w:val="000000"/>
          <w:sz w:val="24"/>
          <w:szCs w:val="24"/>
        </w:rPr>
        <w:tab/>
      </w:r>
      <w:r w:rsidR="0010068B" w:rsidRPr="00C13AE5">
        <w:rPr>
          <w:rFonts w:cstheme="minorHAnsi"/>
          <w:color w:val="000000"/>
          <w:sz w:val="24"/>
          <w:szCs w:val="24"/>
        </w:rPr>
        <w:tab/>
      </w:r>
      <w:r w:rsidRPr="00C13AE5">
        <w:rPr>
          <w:rFonts w:cstheme="minorHAnsi"/>
          <w:color w:val="000000"/>
          <w:sz w:val="24"/>
          <w:szCs w:val="24"/>
        </w:rPr>
        <w:t>C. sailing</w:t>
      </w:r>
      <w:r w:rsidR="00563C8F" w:rsidRPr="00C13AE5">
        <w:rPr>
          <w:rFonts w:cstheme="minorHAnsi"/>
          <w:color w:val="000000"/>
          <w:sz w:val="24"/>
          <w:szCs w:val="24"/>
        </w:rPr>
        <w:tab/>
      </w:r>
      <w:r w:rsidRPr="00C13AE5">
        <w:rPr>
          <w:rFonts w:cstheme="minorHAnsi"/>
          <w:color w:val="000000"/>
          <w:sz w:val="24"/>
          <w:szCs w:val="24"/>
        </w:rPr>
        <w:t>D. running</w:t>
      </w:r>
    </w:p>
    <w:p w14:paraId="581C659D" w14:textId="77777777" w:rsidR="00CA3D10" w:rsidRPr="00C13AE5" w:rsidRDefault="00CA3D10" w:rsidP="0077381A">
      <w:pPr>
        <w:spacing w:after="0" w:line="240" w:lineRule="atLeast"/>
        <w:ind w:firstLine="720"/>
        <w:jc w:val="both"/>
        <w:rPr>
          <w:rFonts w:cstheme="minorHAnsi"/>
          <w:color w:val="000000"/>
          <w:sz w:val="24"/>
          <w:szCs w:val="24"/>
        </w:rPr>
      </w:pPr>
    </w:p>
    <w:p w14:paraId="54730F2D" w14:textId="77777777" w:rsidR="001B6CC6" w:rsidRPr="00C13AE5" w:rsidRDefault="001B6CC6" w:rsidP="0077381A">
      <w:pPr>
        <w:spacing w:after="0" w:line="240" w:lineRule="atLeast"/>
        <w:jc w:val="both"/>
        <w:rPr>
          <w:rFonts w:cstheme="minorHAnsi"/>
          <w:b/>
          <w:color w:val="000000"/>
          <w:sz w:val="24"/>
          <w:szCs w:val="24"/>
        </w:rPr>
      </w:pPr>
      <w:r w:rsidRPr="00C13AE5">
        <w:rPr>
          <w:rFonts w:cstheme="minorHAnsi"/>
          <w:b/>
          <w:color w:val="000000"/>
          <w:sz w:val="24"/>
          <w:szCs w:val="24"/>
        </w:rPr>
        <w:t>8. Which painting does the woman decide to buy?</w:t>
      </w:r>
    </w:p>
    <w:p w14:paraId="5D1A14B3" w14:textId="77777777" w:rsidR="001B6CC6" w:rsidRPr="00C13AE5" w:rsidRDefault="001B6CC6" w:rsidP="0077381A">
      <w:pPr>
        <w:spacing w:after="0" w:line="240" w:lineRule="atLeast"/>
        <w:ind w:firstLine="720"/>
        <w:jc w:val="both"/>
        <w:rPr>
          <w:rFonts w:cstheme="minorHAnsi"/>
          <w:color w:val="000000"/>
          <w:sz w:val="24"/>
          <w:szCs w:val="24"/>
        </w:rPr>
      </w:pPr>
      <w:r w:rsidRPr="00C13AE5">
        <w:rPr>
          <w:rFonts w:cstheme="minorHAnsi"/>
          <w:color w:val="000000"/>
          <w:sz w:val="24"/>
          <w:szCs w:val="24"/>
        </w:rPr>
        <w:t>A. a painting with boats</w:t>
      </w:r>
      <w:r w:rsidR="00563C8F" w:rsidRPr="00C13AE5">
        <w:rPr>
          <w:rFonts w:cstheme="minorHAnsi"/>
          <w:color w:val="000000"/>
          <w:sz w:val="24"/>
          <w:szCs w:val="24"/>
        </w:rPr>
        <w:tab/>
      </w:r>
      <w:r w:rsidR="0032565C" w:rsidRPr="00C13AE5">
        <w:rPr>
          <w:rFonts w:cstheme="minorHAnsi"/>
          <w:color w:val="000000"/>
          <w:sz w:val="24"/>
          <w:szCs w:val="24"/>
        </w:rPr>
        <w:tab/>
      </w:r>
      <w:r w:rsidRPr="00C13AE5">
        <w:rPr>
          <w:rFonts w:cstheme="minorHAnsi"/>
          <w:color w:val="000000"/>
          <w:sz w:val="24"/>
          <w:szCs w:val="24"/>
        </w:rPr>
        <w:t>B. a painting with flowers</w:t>
      </w:r>
    </w:p>
    <w:p w14:paraId="4C9911AF" w14:textId="77777777" w:rsidR="001B6CC6" w:rsidRPr="00C13AE5" w:rsidRDefault="001B6CC6" w:rsidP="0077381A">
      <w:pPr>
        <w:spacing w:after="0" w:line="240" w:lineRule="atLeast"/>
        <w:ind w:firstLine="720"/>
        <w:jc w:val="both"/>
        <w:rPr>
          <w:rFonts w:cstheme="minorHAnsi"/>
          <w:color w:val="000000"/>
          <w:sz w:val="24"/>
          <w:szCs w:val="24"/>
        </w:rPr>
      </w:pPr>
      <w:r w:rsidRPr="00C13AE5">
        <w:rPr>
          <w:rFonts w:cstheme="minorHAnsi"/>
          <w:color w:val="000000"/>
          <w:sz w:val="24"/>
          <w:szCs w:val="24"/>
        </w:rPr>
        <w:t>C. a painting with horses</w:t>
      </w:r>
      <w:r w:rsidR="00563C8F" w:rsidRPr="00C13AE5">
        <w:rPr>
          <w:rFonts w:cstheme="minorHAnsi"/>
          <w:color w:val="000000"/>
          <w:sz w:val="24"/>
          <w:szCs w:val="24"/>
        </w:rPr>
        <w:tab/>
        <w:t>D. a painting with white clouds</w:t>
      </w:r>
    </w:p>
    <w:p w14:paraId="27484DAD" w14:textId="77777777" w:rsidR="0010068B" w:rsidRPr="00C13AE5" w:rsidRDefault="0010068B" w:rsidP="0077381A">
      <w:pPr>
        <w:spacing w:line="240" w:lineRule="atLeast"/>
        <w:jc w:val="both"/>
        <w:rPr>
          <w:rFonts w:cstheme="minorHAnsi"/>
          <w:b/>
          <w:color w:val="000000"/>
          <w:sz w:val="24"/>
          <w:szCs w:val="24"/>
        </w:rPr>
      </w:pPr>
    </w:p>
    <w:p w14:paraId="1BD8BD4B" w14:textId="77777777" w:rsidR="008264A0" w:rsidRDefault="008264A0" w:rsidP="008264A0">
      <w:pPr>
        <w:spacing w:line="240" w:lineRule="atLeast"/>
        <w:rPr>
          <w:rFonts w:cstheme="minorHAnsi"/>
          <w:b/>
          <w:color w:val="000000"/>
          <w:sz w:val="24"/>
          <w:szCs w:val="24"/>
        </w:rPr>
      </w:pPr>
    </w:p>
    <w:p w14:paraId="64E298BF" w14:textId="77777777" w:rsidR="008264A0" w:rsidRDefault="008264A0" w:rsidP="008264A0">
      <w:pPr>
        <w:spacing w:line="240" w:lineRule="atLeast"/>
        <w:rPr>
          <w:rFonts w:cstheme="minorHAnsi"/>
          <w:b/>
          <w:color w:val="000000"/>
          <w:sz w:val="24"/>
          <w:szCs w:val="24"/>
        </w:rPr>
      </w:pPr>
    </w:p>
    <w:p w14:paraId="640AC18F" w14:textId="77777777" w:rsidR="00E126E6" w:rsidRPr="00C13AE5" w:rsidRDefault="0010068B" w:rsidP="008264A0">
      <w:pPr>
        <w:spacing w:line="240" w:lineRule="atLeast"/>
        <w:rPr>
          <w:rFonts w:cstheme="minorHAnsi"/>
          <w:b/>
          <w:color w:val="000000"/>
          <w:sz w:val="24"/>
          <w:szCs w:val="24"/>
        </w:rPr>
      </w:pPr>
      <w:r w:rsidRPr="00C13AE5">
        <w:rPr>
          <w:rFonts w:cstheme="minorHAnsi"/>
          <w:b/>
          <w:color w:val="000000"/>
          <w:sz w:val="24"/>
          <w:szCs w:val="24"/>
        </w:rPr>
        <w:lastRenderedPageBreak/>
        <w:t>PART 2</w:t>
      </w:r>
    </w:p>
    <w:p w14:paraId="0BB0738D" w14:textId="77777777" w:rsidR="00DD781B" w:rsidRPr="00C13AE5" w:rsidRDefault="00DD781B" w:rsidP="0077381A">
      <w:pPr>
        <w:spacing w:after="0" w:line="240" w:lineRule="atLeast"/>
        <w:jc w:val="both"/>
        <w:rPr>
          <w:rFonts w:cstheme="minorHAnsi"/>
          <w:b/>
          <w:sz w:val="24"/>
          <w:szCs w:val="24"/>
          <w:shd w:val="clear" w:color="auto" w:fill="FFFFFF"/>
        </w:rPr>
      </w:pPr>
      <w:r w:rsidRPr="00C13AE5">
        <w:rPr>
          <w:rFonts w:cstheme="minorHAnsi"/>
          <w:b/>
          <w:sz w:val="24"/>
          <w:szCs w:val="24"/>
        </w:rPr>
        <w:t>Y</w:t>
      </w:r>
      <w:r w:rsidRPr="00C13AE5">
        <w:rPr>
          <w:rFonts w:cstheme="minorHAnsi"/>
          <w:b/>
          <w:sz w:val="24"/>
          <w:szCs w:val="24"/>
          <w:shd w:val="clear" w:color="auto" w:fill="FFFFFF"/>
        </w:rPr>
        <w:t>ou will hear three different conversations. In each conversation there are four questions. For each question, choose the correct answer</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A</w:t>
      </w:r>
      <w:r w:rsidRPr="00C13AE5">
        <w:rPr>
          <w:rFonts w:cstheme="minorHAnsi"/>
          <w:b/>
          <w:sz w:val="24"/>
          <w:szCs w:val="24"/>
          <w:shd w:val="clear" w:color="auto" w:fill="FFFFFF"/>
        </w:rPr>
        <w:t>,</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B</w:t>
      </w:r>
      <w:r w:rsidRPr="00C13AE5">
        <w:rPr>
          <w:rFonts w:cstheme="minorHAnsi"/>
          <w:b/>
          <w:sz w:val="24"/>
          <w:szCs w:val="24"/>
          <w:shd w:val="clear" w:color="auto" w:fill="FFFFFF"/>
        </w:rPr>
        <w:t>,</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C</w:t>
      </w:r>
      <w:r w:rsidRPr="00C13AE5">
        <w:rPr>
          <w:rStyle w:val="apple-converted-space"/>
          <w:rFonts w:cstheme="minorHAnsi"/>
          <w:b/>
          <w:sz w:val="24"/>
          <w:szCs w:val="24"/>
          <w:shd w:val="clear" w:color="auto" w:fill="FFFFFF"/>
        </w:rPr>
        <w:t> </w:t>
      </w:r>
      <w:r w:rsidRPr="00C13AE5">
        <w:rPr>
          <w:rFonts w:cstheme="minorHAnsi"/>
          <w:b/>
          <w:sz w:val="24"/>
          <w:szCs w:val="24"/>
          <w:shd w:val="clear" w:color="auto" w:fill="FFFFFF"/>
        </w:rPr>
        <w:t>or</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D</w:t>
      </w:r>
      <w:r w:rsidRPr="00C13AE5">
        <w:rPr>
          <w:rFonts w:cstheme="minorHAnsi"/>
          <w:b/>
          <w:sz w:val="24"/>
          <w:szCs w:val="24"/>
          <w:shd w:val="clear" w:color="auto" w:fill="FFFFFF"/>
        </w:rPr>
        <w:t>. You will hear the conversations only once.</w:t>
      </w:r>
    </w:p>
    <w:p w14:paraId="0B4DB195" w14:textId="77777777" w:rsidR="001B6CC6" w:rsidRPr="00C13AE5" w:rsidRDefault="001B6CC6" w:rsidP="0077381A">
      <w:pPr>
        <w:spacing w:line="240" w:lineRule="atLeast"/>
        <w:jc w:val="both"/>
        <w:rPr>
          <w:rFonts w:cstheme="minorHAnsi"/>
          <w:b/>
          <w:color w:val="000000"/>
          <w:sz w:val="24"/>
          <w:szCs w:val="24"/>
        </w:rPr>
      </w:pPr>
    </w:p>
    <w:p w14:paraId="3EA24DF0" w14:textId="77777777" w:rsidR="00563C8F" w:rsidRPr="00C13AE5" w:rsidRDefault="00563C8F" w:rsidP="0077381A">
      <w:pPr>
        <w:spacing w:line="240" w:lineRule="atLeast"/>
        <w:jc w:val="both"/>
        <w:rPr>
          <w:rFonts w:cstheme="minorHAnsi"/>
          <w:b/>
          <w:color w:val="000000"/>
          <w:sz w:val="24"/>
          <w:szCs w:val="24"/>
        </w:rPr>
      </w:pPr>
      <w:r w:rsidRPr="00C13AE5">
        <w:rPr>
          <w:rFonts w:cstheme="minorHAnsi"/>
          <w:b/>
          <w:color w:val="000000"/>
          <w:sz w:val="24"/>
          <w:szCs w:val="24"/>
        </w:rPr>
        <w:t>Conversation 1. You will hear a conversation between Matthew and his mother</w:t>
      </w:r>
    </w:p>
    <w:p w14:paraId="7394BB7D" w14:textId="77777777" w:rsidR="00563C8F" w:rsidRPr="00C13AE5" w:rsidRDefault="006215A9" w:rsidP="0077381A">
      <w:pPr>
        <w:spacing w:line="240" w:lineRule="atLeast"/>
        <w:jc w:val="both"/>
        <w:rPr>
          <w:rFonts w:cstheme="minorHAnsi"/>
          <w:b/>
          <w:color w:val="000000"/>
          <w:sz w:val="24"/>
          <w:szCs w:val="24"/>
        </w:rPr>
      </w:pPr>
      <w:r w:rsidRPr="00C13AE5">
        <w:rPr>
          <w:rFonts w:cstheme="minorHAnsi"/>
          <w:b/>
          <w:color w:val="000000"/>
          <w:sz w:val="24"/>
          <w:szCs w:val="24"/>
        </w:rPr>
        <w:t xml:space="preserve">9. </w:t>
      </w:r>
      <w:r w:rsidR="00563C8F" w:rsidRPr="00C13AE5">
        <w:rPr>
          <w:rFonts w:cstheme="minorHAnsi"/>
          <w:b/>
          <w:color w:val="000000"/>
          <w:sz w:val="24"/>
          <w:szCs w:val="24"/>
        </w:rPr>
        <w:t>Why doesn’t his mother lend him her car?</w:t>
      </w:r>
    </w:p>
    <w:p w14:paraId="2BE9994E" w14:textId="77777777" w:rsidR="00563C8F" w:rsidRPr="00C13AE5" w:rsidRDefault="00563C8F" w:rsidP="0077381A">
      <w:pPr>
        <w:spacing w:line="240" w:lineRule="atLeast"/>
        <w:ind w:firstLine="720"/>
        <w:jc w:val="both"/>
        <w:rPr>
          <w:rFonts w:cstheme="minorHAnsi"/>
          <w:color w:val="000000"/>
          <w:sz w:val="24"/>
          <w:szCs w:val="24"/>
        </w:rPr>
      </w:pPr>
      <w:r w:rsidRPr="00C13AE5">
        <w:rPr>
          <w:rFonts w:cstheme="minorHAnsi"/>
          <w:color w:val="000000"/>
          <w:sz w:val="24"/>
          <w:szCs w:val="24"/>
        </w:rPr>
        <w:t>A. Because her car doesn’t work well today</w:t>
      </w:r>
      <w:r w:rsidR="006215A9" w:rsidRPr="00C13AE5">
        <w:rPr>
          <w:rFonts w:cstheme="minorHAnsi"/>
          <w:color w:val="000000"/>
          <w:sz w:val="24"/>
          <w:szCs w:val="24"/>
        </w:rPr>
        <w:tab/>
      </w:r>
      <w:r w:rsidRPr="00C13AE5">
        <w:rPr>
          <w:rFonts w:cstheme="minorHAnsi"/>
          <w:color w:val="000000"/>
          <w:sz w:val="24"/>
          <w:szCs w:val="24"/>
        </w:rPr>
        <w:t>B. Because he can’t drive</w:t>
      </w:r>
    </w:p>
    <w:p w14:paraId="3BAB1895" w14:textId="77777777" w:rsidR="00CA3D10" w:rsidRPr="00C13AE5" w:rsidRDefault="00CE3DCC" w:rsidP="008264A0">
      <w:pPr>
        <w:spacing w:line="240" w:lineRule="atLeast"/>
        <w:ind w:firstLine="720"/>
        <w:jc w:val="both"/>
        <w:rPr>
          <w:rFonts w:cstheme="minorHAnsi"/>
          <w:color w:val="000000"/>
          <w:sz w:val="24"/>
          <w:szCs w:val="24"/>
        </w:rPr>
      </w:pPr>
      <w:r w:rsidRPr="00C13AE5">
        <w:rPr>
          <w:rFonts w:cstheme="minorHAnsi"/>
          <w:color w:val="000000"/>
          <w:sz w:val="24"/>
          <w:szCs w:val="24"/>
        </w:rPr>
        <w:t>C.</w:t>
      </w:r>
      <w:r w:rsidR="00563C8F" w:rsidRPr="00C13AE5">
        <w:rPr>
          <w:rFonts w:cstheme="minorHAnsi"/>
          <w:color w:val="000000"/>
          <w:sz w:val="24"/>
          <w:szCs w:val="24"/>
        </w:rPr>
        <w:t xml:space="preserve"> Because she needs the car</w:t>
      </w:r>
      <w:r w:rsidR="006215A9" w:rsidRPr="00C13AE5">
        <w:rPr>
          <w:rFonts w:cstheme="minorHAnsi"/>
          <w:color w:val="000000"/>
          <w:sz w:val="24"/>
          <w:szCs w:val="24"/>
        </w:rPr>
        <w:tab/>
      </w:r>
      <w:r w:rsidR="006215A9" w:rsidRPr="00C13AE5">
        <w:rPr>
          <w:rFonts w:cstheme="minorHAnsi"/>
          <w:color w:val="000000"/>
          <w:sz w:val="24"/>
          <w:szCs w:val="24"/>
        </w:rPr>
        <w:tab/>
      </w:r>
      <w:r w:rsidR="006215A9" w:rsidRPr="00C13AE5">
        <w:rPr>
          <w:rFonts w:cstheme="minorHAnsi"/>
          <w:color w:val="000000"/>
          <w:sz w:val="24"/>
          <w:szCs w:val="24"/>
        </w:rPr>
        <w:tab/>
      </w:r>
      <w:r w:rsidR="008264A0">
        <w:rPr>
          <w:rFonts w:cstheme="minorHAnsi"/>
          <w:color w:val="000000"/>
          <w:sz w:val="24"/>
          <w:szCs w:val="24"/>
        </w:rPr>
        <w:t>D. Because he can walk</w:t>
      </w:r>
    </w:p>
    <w:p w14:paraId="2DDADE67" w14:textId="77777777" w:rsidR="00563C8F" w:rsidRPr="00C13AE5" w:rsidRDefault="006215A9" w:rsidP="0077381A">
      <w:pPr>
        <w:spacing w:line="240" w:lineRule="atLeast"/>
        <w:jc w:val="both"/>
        <w:rPr>
          <w:rFonts w:cstheme="minorHAnsi"/>
          <w:b/>
          <w:color w:val="000000"/>
          <w:sz w:val="24"/>
          <w:szCs w:val="24"/>
        </w:rPr>
      </w:pPr>
      <w:r w:rsidRPr="00C13AE5">
        <w:rPr>
          <w:rFonts w:cstheme="minorHAnsi"/>
          <w:b/>
          <w:color w:val="000000"/>
          <w:sz w:val="24"/>
          <w:szCs w:val="24"/>
        </w:rPr>
        <w:t xml:space="preserve">10. </w:t>
      </w:r>
      <w:r w:rsidR="00563C8F" w:rsidRPr="00C13AE5">
        <w:rPr>
          <w:rFonts w:cstheme="minorHAnsi"/>
          <w:b/>
          <w:color w:val="000000"/>
          <w:sz w:val="24"/>
          <w:szCs w:val="24"/>
        </w:rPr>
        <w:t>What will Matthew do after class?</w:t>
      </w:r>
    </w:p>
    <w:p w14:paraId="4092D9D4" w14:textId="77777777" w:rsidR="00CA3D10" w:rsidRPr="00C13AE5" w:rsidRDefault="00563C8F" w:rsidP="008264A0">
      <w:pPr>
        <w:spacing w:line="240" w:lineRule="atLeast"/>
        <w:ind w:firstLine="720"/>
        <w:jc w:val="both"/>
        <w:rPr>
          <w:rFonts w:cstheme="minorHAnsi"/>
          <w:color w:val="000000"/>
          <w:sz w:val="24"/>
          <w:szCs w:val="24"/>
        </w:rPr>
      </w:pPr>
      <w:r w:rsidRPr="00C13AE5">
        <w:rPr>
          <w:rFonts w:cstheme="minorHAnsi"/>
          <w:color w:val="000000"/>
          <w:sz w:val="24"/>
          <w:szCs w:val="24"/>
        </w:rPr>
        <w:t>A. move his books</w:t>
      </w:r>
      <w:r w:rsidR="006215A9" w:rsidRPr="00C13AE5">
        <w:rPr>
          <w:rFonts w:cstheme="minorHAnsi"/>
          <w:color w:val="000000"/>
          <w:sz w:val="24"/>
          <w:szCs w:val="24"/>
        </w:rPr>
        <w:tab/>
      </w:r>
      <w:r w:rsidRPr="00C13AE5">
        <w:rPr>
          <w:rFonts w:cstheme="minorHAnsi"/>
          <w:color w:val="000000"/>
          <w:sz w:val="24"/>
          <w:szCs w:val="24"/>
        </w:rPr>
        <w:t>B. move his flat</w:t>
      </w:r>
      <w:r w:rsidR="008264A0">
        <w:rPr>
          <w:rFonts w:cstheme="minorHAnsi"/>
          <w:color w:val="000000"/>
          <w:sz w:val="24"/>
          <w:szCs w:val="24"/>
        </w:rPr>
        <w:tab/>
      </w:r>
      <w:r w:rsidR="00CE3DCC" w:rsidRPr="00C13AE5">
        <w:rPr>
          <w:rFonts w:cstheme="minorHAnsi"/>
          <w:color w:val="000000"/>
          <w:sz w:val="24"/>
          <w:szCs w:val="24"/>
        </w:rPr>
        <w:t>C.</w:t>
      </w:r>
      <w:r w:rsidRPr="00C13AE5">
        <w:rPr>
          <w:rFonts w:cstheme="minorHAnsi"/>
          <w:color w:val="000000"/>
          <w:sz w:val="24"/>
          <w:szCs w:val="24"/>
        </w:rPr>
        <w:t xml:space="preserve"> help his friend</w:t>
      </w:r>
      <w:r w:rsidR="006215A9" w:rsidRPr="00C13AE5">
        <w:rPr>
          <w:rFonts w:cstheme="minorHAnsi"/>
          <w:color w:val="000000"/>
          <w:sz w:val="24"/>
          <w:szCs w:val="24"/>
        </w:rPr>
        <w:tab/>
      </w:r>
      <w:r w:rsidR="008264A0">
        <w:rPr>
          <w:rFonts w:cstheme="minorHAnsi"/>
          <w:color w:val="000000"/>
          <w:sz w:val="24"/>
          <w:szCs w:val="24"/>
        </w:rPr>
        <w:t>D. repair his car</w:t>
      </w:r>
    </w:p>
    <w:p w14:paraId="5CBB6DA2" w14:textId="77777777" w:rsidR="00563C8F" w:rsidRPr="00C13AE5" w:rsidRDefault="006215A9" w:rsidP="0077381A">
      <w:pPr>
        <w:spacing w:line="240" w:lineRule="atLeast"/>
        <w:jc w:val="both"/>
        <w:rPr>
          <w:rFonts w:cstheme="minorHAnsi"/>
          <w:b/>
          <w:color w:val="000000"/>
          <w:sz w:val="24"/>
          <w:szCs w:val="24"/>
        </w:rPr>
      </w:pPr>
      <w:r w:rsidRPr="00C13AE5">
        <w:rPr>
          <w:rFonts w:cstheme="minorHAnsi"/>
          <w:b/>
          <w:color w:val="000000"/>
          <w:sz w:val="24"/>
          <w:szCs w:val="24"/>
        </w:rPr>
        <w:t xml:space="preserve">11. </w:t>
      </w:r>
      <w:r w:rsidR="00563C8F" w:rsidRPr="00C13AE5">
        <w:rPr>
          <w:rFonts w:cstheme="minorHAnsi"/>
          <w:b/>
          <w:color w:val="000000"/>
          <w:sz w:val="24"/>
          <w:szCs w:val="24"/>
        </w:rPr>
        <w:t>When is his mother’s meeting?</w:t>
      </w:r>
    </w:p>
    <w:p w14:paraId="1D69D4F8" w14:textId="77777777" w:rsidR="00CA3D10" w:rsidRPr="00C13AE5" w:rsidRDefault="00563C8F" w:rsidP="008264A0">
      <w:pPr>
        <w:spacing w:line="240" w:lineRule="atLeast"/>
        <w:ind w:firstLine="720"/>
        <w:jc w:val="both"/>
        <w:rPr>
          <w:rFonts w:cstheme="minorHAnsi"/>
          <w:color w:val="000000"/>
          <w:sz w:val="24"/>
          <w:szCs w:val="24"/>
        </w:rPr>
      </w:pPr>
      <w:r w:rsidRPr="00C13AE5">
        <w:rPr>
          <w:rFonts w:cstheme="minorHAnsi"/>
          <w:color w:val="000000"/>
          <w:sz w:val="24"/>
          <w:szCs w:val="24"/>
        </w:rPr>
        <w:t>A. Thursday 19</w:t>
      </w:r>
      <w:r w:rsidRPr="00C13AE5">
        <w:rPr>
          <w:rFonts w:cstheme="minorHAnsi"/>
          <w:color w:val="000000"/>
          <w:sz w:val="24"/>
          <w:szCs w:val="24"/>
          <w:vertAlign w:val="superscript"/>
        </w:rPr>
        <w:t>th</w:t>
      </w:r>
      <w:r w:rsidR="006215A9" w:rsidRPr="00C13AE5">
        <w:rPr>
          <w:rFonts w:cstheme="minorHAnsi"/>
          <w:color w:val="000000"/>
          <w:sz w:val="24"/>
          <w:szCs w:val="24"/>
        </w:rPr>
        <w:tab/>
      </w:r>
      <w:r w:rsidRPr="00C13AE5">
        <w:rPr>
          <w:rFonts w:cstheme="minorHAnsi"/>
          <w:color w:val="000000"/>
          <w:sz w:val="24"/>
          <w:szCs w:val="24"/>
        </w:rPr>
        <w:t>B. Friday 9</w:t>
      </w:r>
      <w:r w:rsidRPr="00C13AE5">
        <w:rPr>
          <w:rFonts w:cstheme="minorHAnsi"/>
          <w:color w:val="000000"/>
          <w:sz w:val="24"/>
          <w:szCs w:val="24"/>
          <w:vertAlign w:val="superscript"/>
        </w:rPr>
        <w:t>th</w:t>
      </w:r>
      <w:r w:rsidR="007C1FDB" w:rsidRPr="00C13AE5">
        <w:rPr>
          <w:rFonts w:cstheme="minorHAnsi"/>
          <w:color w:val="000000"/>
          <w:sz w:val="24"/>
          <w:szCs w:val="24"/>
        </w:rPr>
        <w:tab/>
      </w:r>
      <w:r w:rsidR="007C1FDB" w:rsidRPr="00C13AE5">
        <w:rPr>
          <w:rFonts w:cstheme="minorHAnsi"/>
          <w:color w:val="000000"/>
          <w:sz w:val="24"/>
          <w:szCs w:val="24"/>
        </w:rPr>
        <w:tab/>
      </w:r>
      <w:r w:rsidR="00CE3DCC" w:rsidRPr="00C13AE5">
        <w:rPr>
          <w:rFonts w:cstheme="minorHAnsi"/>
          <w:color w:val="000000"/>
          <w:sz w:val="24"/>
          <w:szCs w:val="24"/>
        </w:rPr>
        <w:t>C.</w:t>
      </w:r>
      <w:r w:rsidRPr="00C13AE5">
        <w:rPr>
          <w:rFonts w:cstheme="minorHAnsi"/>
          <w:color w:val="000000"/>
          <w:sz w:val="24"/>
          <w:szCs w:val="24"/>
        </w:rPr>
        <w:t xml:space="preserve"> Wednesday 9</w:t>
      </w:r>
      <w:r w:rsidRPr="00C13AE5">
        <w:rPr>
          <w:rFonts w:cstheme="minorHAnsi"/>
          <w:color w:val="000000"/>
          <w:sz w:val="24"/>
          <w:szCs w:val="24"/>
          <w:vertAlign w:val="superscript"/>
        </w:rPr>
        <w:t>th</w:t>
      </w:r>
      <w:r w:rsidR="007C1FDB" w:rsidRPr="00C13AE5">
        <w:rPr>
          <w:rFonts w:cstheme="minorHAnsi"/>
          <w:color w:val="000000"/>
          <w:sz w:val="24"/>
          <w:szCs w:val="24"/>
        </w:rPr>
        <w:tab/>
      </w:r>
      <w:r w:rsidR="008264A0">
        <w:rPr>
          <w:rFonts w:cstheme="minorHAnsi"/>
          <w:color w:val="000000"/>
          <w:sz w:val="24"/>
          <w:szCs w:val="24"/>
        </w:rPr>
        <w:t>D. Not discussed</w:t>
      </w:r>
    </w:p>
    <w:p w14:paraId="001BDDE7" w14:textId="77777777" w:rsidR="00563C8F" w:rsidRPr="00C13AE5" w:rsidRDefault="007C1FDB" w:rsidP="0077381A">
      <w:pPr>
        <w:spacing w:line="240" w:lineRule="atLeast"/>
        <w:jc w:val="both"/>
        <w:rPr>
          <w:rFonts w:cstheme="minorHAnsi"/>
          <w:b/>
          <w:color w:val="000000"/>
          <w:sz w:val="24"/>
          <w:szCs w:val="24"/>
        </w:rPr>
      </w:pPr>
      <w:r w:rsidRPr="00C13AE5">
        <w:rPr>
          <w:rFonts w:cstheme="minorHAnsi"/>
          <w:b/>
          <w:color w:val="000000"/>
          <w:sz w:val="24"/>
          <w:szCs w:val="24"/>
        </w:rPr>
        <w:t xml:space="preserve">12. </w:t>
      </w:r>
      <w:r w:rsidR="00563C8F" w:rsidRPr="00C13AE5">
        <w:rPr>
          <w:rFonts w:cstheme="minorHAnsi"/>
          <w:b/>
          <w:color w:val="000000"/>
          <w:sz w:val="24"/>
          <w:szCs w:val="24"/>
        </w:rPr>
        <w:t>What is true about the conversation?</w:t>
      </w:r>
    </w:p>
    <w:p w14:paraId="481C960C" w14:textId="77777777" w:rsidR="0010068B" w:rsidRPr="00C13AE5" w:rsidRDefault="00563C8F" w:rsidP="0077381A">
      <w:pPr>
        <w:spacing w:line="240" w:lineRule="atLeast"/>
        <w:ind w:firstLine="720"/>
        <w:jc w:val="both"/>
        <w:rPr>
          <w:rFonts w:cstheme="minorHAnsi"/>
          <w:color w:val="000000"/>
          <w:sz w:val="24"/>
          <w:szCs w:val="24"/>
        </w:rPr>
      </w:pPr>
      <w:r w:rsidRPr="00C13AE5">
        <w:rPr>
          <w:rFonts w:cstheme="minorHAnsi"/>
          <w:color w:val="000000"/>
          <w:sz w:val="24"/>
          <w:szCs w:val="24"/>
        </w:rPr>
        <w:t>A. Matthew forgot to ask his mother about her car</w:t>
      </w:r>
      <w:r w:rsidR="00161E51" w:rsidRPr="00C13AE5">
        <w:rPr>
          <w:rFonts w:cstheme="minorHAnsi"/>
          <w:color w:val="000000"/>
          <w:sz w:val="24"/>
          <w:szCs w:val="24"/>
        </w:rPr>
        <w:tab/>
      </w:r>
    </w:p>
    <w:p w14:paraId="0BB52DDE" w14:textId="77777777" w:rsidR="00563C8F" w:rsidRPr="00C13AE5" w:rsidRDefault="00563C8F" w:rsidP="0077381A">
      <w:pPr>
        <w:spacing w:line="240" w:lineRule="atLeast"/>
        <w:ind w:firstLine="720"/>
        <w:jc w:val="both"/>
        <w:rPr>
          <w:rFonts w:cstheme="minorHAnsi"/>
          <w:color w:val="000000"/>
          <w:sz w:val="24"/>
          <w:szCs w:val="24"/>
        </w:rPr>
      </w:pPr>
      <w:r w:rsidRPr="00C13AE5">
        <w:rPr>
          <w:rFonts w:cstheme="minorHAnsi"/>
          <w:color w:val="000000"/>
          <w:sz w:val="24"/>
          <w:szCs w:val="24"/>
        </w:rPr>
        <w:t>B. His mother refused to lend him her car.</w:t>
      </w:r>
    </w:p>
    <w:p w14:paraId="40AD67E7" w14:textId="77777777" w:rsidR="0010068B" w:rsidRPr="00C13AE5" w:rsidRDefault="00563C8F" w:rsidP="0077381A">
      <w:pPr>
        <w:spacing w:line="240" w:lineRule="atLeast"/>
        <w:ind w:firstLine="720"/>
        <w:jc w:val="both"/>
        <w:rPr>
          <w:rFonts w:cstheme="minorHAnsi"/>
          <w:color w:val="000000"/>
          <w:sz w:val="24"/>
          <w:szCs w:val="24"/>
        </w:rPr>
      </w:pPr>
      <w:r w:rsidRPr="00C13AE5">
        <w:rPr>
          <w:rFonts w:cstheme="minorHAnsi"/>
          <w:color w:val="000000"/>
          <w:sz w:val="24"/>
          <w:szCs w:val="24"/>
        </w:rPr>
        <w:t>C. His mother agrees to take him to school by car</w:t>
      </w:r>
      <w:r w:rsidR="00161E51" w:rsidRPr="00C13AE5">
        <w:rPr>
          <w:rFonts w:cstheme="minorHAnsi"/>
          <w:color w:val="000000"/>
          <w:sz w:val="24"/>
          <w:szCs w:val="24"/>
        </w:rPr>
        <w:tab/>
      </w:r>
    </w:p>
    <w:p w14:paraId="5777E2FB" w14:textId="77777777" w:rsidR="00CA3D10" w:rsidRPr="00C13AE5" w:rsidRDefault="00CE3DCC" w:rsidP="008264A0">
      <w:pPr>
        <w:spacing w:line="240" w:lineRule="atLeast"/>
        <w:ind w:firstLine="720"/>
        <w:jc w:val="both"/>
        <w:rPr>
          <w:rFonts w:cstheme="minorHAnsi"/>
          <w:color w:val="000000"/>
          <w:sz w:val="24"/>
          <w:szCs w:val="24"/>
        </w:rPr>
      </w:pPr>
      <w:r w:rsidRPr="00C13AE5">
        <w:rPr>
          <w:rFonts w:cstheme="minorHAnsi"/>
          <w:color w:val="000000"/>
          <w:sz w:val="24"/>
          <w:szCs w:val="24"/>
        </w:rPr>
        <w:t>D.</w:t>
      </w:r>
      <w:r w:rsidR="00563C8F" w:rsidRPr="00C13AE5">
        <w:rPr>
          <w:rFonts w:cstheme="minorHAnsi"/>
          <w:color w:val="000000"/>
          <w:sz w:val="24"/>
          <w:szCs w:val="24"/>
        </w:rPr>
        <w:t xml:space="preserve"> This problem</w:t>
      </w:r>
      <w:r w:rsidR="008264A0">
        <w:rPr>
          <w:rFonts w:cstheme="minorHAnsi"/>
          <w:color w:val="000000"/>
          <w:sz w:val="24"/>
          <w:szCs w:val="24"/>
        </w:rPr>
        <w:t xml:space="preserve"> is due to his mother’s mistake</w:t>
      </w:r>
    </w:p>
    <w:p w14:paraId="2D4B9DC3" w14:textId="77777777" w:rsidR="008264A0" w:rsidRDefault="008264A0" w:rsidP="0077381A">
      <w:pPr>
        <w:spacing w:line="240" w:lineRule="atLeast"/>
        <w:jc w:val="both"/>
        <w:rPr>
          <w:rFonts w:cstheme="minorHAnsi"/>
          <w:b/>
          <w:color w:val="000000"/>
          <w:sz w:val="24"/>
          <w:szCs w:val="24"/>
        </w:rPr>
      </w:pPr>
    </w:p>
    <w:p w14:paraId="48F00EDE" w14:textId="77777777" w:rsidR="00563C8F" w:rsidRPr="00C13AE5" w:rsidRDefault="00161E51" w:rsidP="0077381A">
      <w:pPr>
        <w:spacing w:line="240" w:lineRule="atLeast"/>
        <w:jc w:val="both"/>
        <w:rPr>
          <w:rFonts w:cstheme="minorHAnsi"/>
          <w:color w:val="000000"/>
          <w:sz w:val="24"/>
          <w:szCs w:val="24"/>
        </w:rPr>
      </w:pPr>
      <w:r w:rsidRPr="00C13AE5">
        <w:rPr>
          <w:rFonts w:cstheme="minorHAnsi"/>
          <w:b/>
          <w:color w:val="000000"/>
          <w:sz w:val="24"/>
          <w:szCs w:val="24"/>
        </w:rPr>
        <w:t>Conversation 2. Listen to an interview about indoor skydiving</w:t>
      </w:r>
    </w:p>
    <w:p w14:paraId="3C7729FF" w14:textId="77777777" w:rsidR="00F837DA" w:rsidRPr="00C13AE5" w:rsidRDefault="00F837DA" w:rsidP="0077381A">
      <w:pPr>
        <w:spacing w:line="240" w:lineRule="atLeast"/>
        <w:jc w:val="both"/>
        <w:rPr>
          <w:rFonts w:cstheme="minorHAnsi"/>
          <w:b/>
          <w:color w:val="000000"/>
          <w:sz w:val="24"/>
          <w:szCs w:val="24"/>
        </w:rPr>
      </w:pPr>
      <w:r w:rsidRPr="00C13AE5">
        <w:rPr>
          <w:rFonts w:cstheme="minorHAnsi"/>
          <w:b/>
          <w:color w:val="000000"/>
          <w:sz w:val="24"/>
          <w:szCs w:val="24"/>
        </w:rPr>
        <w:t>13. Where does he play this sport?</w:t>
      </w:r>
    </w:p>
    <w:p w14:paraId="42930330" w14:textId="77777777" w:rsidR="00CA3D10" w:rsidRPr="00C13AE5" w:rsidRDefault="00CE3DCC" w:rsidP="008264A0">
      <w:pPr>
        <w:spacing w:line="240" w:lineRule="atLeast"/>
        <w:ind w:firstLine="720"/>
        <w:jc w:val="both"/>
        <w:rPr>
          <w:rFonts w:cstheme="minorHAnsi"/>
          <w:color w:val="000000"/>
          <w:sz w:val="24"/>
          <w:szCs w:val="24"/>
        </w:rPr>
      </w:pPr>
      <w:r w:rsidRPr="00C13AE5">
        <w:rPr>
          <w:rFonts w:cstheme="minorHAnsi"/>
          <w:color w:val="000000"/>
          <w:sz w:val="24"/>
          <w:szCs w:val="24"/>
        </w:rPr>
        <w:t>A.</w:t>
      </w:r>
      <w:r w:rsidR="00F837DA" w:rsidRPr="00C13AE5">
        <w:rPr>
          <w:rFonts w:cstheme="minorHAnsi"/>
          <w:color w:val="000000"/>
          <w:sz w:val="24"/>
          <w:szCs w:val="24"/>
        </w:rPr>
        <w:t xml:space="preserve"> in a wind tunnel</w:t>
      </w:r>
      <w:r w:rsidR="00F837DA" w:rsidRPr="00C13AE5">
        <w:rPr>
          <w:rFonts w:cstheme="minorHAnsi"/>
          <w:color w:val="000000"/>
          <w:sz w:val="24"/>
          <w:szCs w:val="24"/>
        </w:rPr>
        <w:tab/>
        <w:t>B. from an ae</w:t>
      </w:r>
      <w:r w:rsidR="008264A0">
        <w:rPr>
          <w:rFonts w:cstheme="minorHAnsi"/>
          <w:color w:val="000000"/>
          <w:sz w:val="24"/>
          <w:szCs w:val="24"/>
        </w:rPr>
        <w:t xml:space="preserve">roplane outdoor     </w:t>
      </w:r>
      <w:r w:rsidR="00F837DA" w:rsidRPr="00C13AE5">
        <w:rPr>
          <w:rFonts w:cstheme="minorHAnsi"/>
          <w:color w:val="000000"/>
          <w:sz w:val="24"/>
          <w:szCs w:val="24"/>
        </w:rPr>
        <w:t>C. in a park</w:t>
      </w:r>
      <w:r w:rsidR="00F837DA" w:rsidRPr="00C13AE5">
        <w:rPr>
          <w:rFonts w:cstheme="minorHAnsi"/>
          <w:color w:val="000000"/>
          <w:sz w:val="24"/>
          <w:szCs w:val="24"/>
        </w:rPr>
        <w:tab/>
      </w:r>
      <w:r w:rsidR="008264A0">
        <w:rPr>
          <w:rFonts w:cstheme="minorHAnsi"/>
          <w:color w:val="000000"/>
          <w:sz w:val="24"/>
          <w:szCs w:val="24"/>
        </w:rPr>
        <w:t xml:space="preserve">   D. from a high hill</w:t>
      </w:r>
    </w:p>
    <w:p w14:paraId="1CEE2354" w14:textId="77777777" w:rsidR="00F837DA" w:rsidRPr="00C13AE5" w:rsidRDefault="00247B68" w:rsidP="0077381A">
      <w:pPr>
        <w:spacing w:line="240" w:lineRule="atLeast"/>
        <w:jc w:val="both"/>
        <w:rPr>
          <w:rFonts w:cstheme="minorHAnsi"/>
          <w:b/>
          <w:color w:val="000000"/>
          <w:sz w:val="24"/>
          <w:szCs w:val="24"/>
        </w:rPr>
      </w:pPr>
      <w:r w:rsidRPr="00C13AE5">
        <w:rPr>
          <w:rFonts w:cstheme="minorHAnsi"/>
          <w:b/>
          <w:color w:val="000000"/>
          <w:sz w:val="24"/>
          <w:szCs w:val="24"/>
        </w:rPr>
        <w:t xml:space="preserve">14. </w:t>
      </w:r>
      <w:r w:rsidR="00F837DA" w:rsidRPr="00C13AE5">
        <w:rPr>
          <w:rFonts w:cstheme="minorHAnsi"/>
          <w:b/>
          <w:color w:val="000000"/>
          <w:sz w:val="24"/>
          <w:szCs w:val="24"/>
        </w:rPr>
        <w:t>What is the name of the sport center?</w:t>
      </w:r>
    </w:p>
    <w:p w14:paraId="76CE0DA7" w14:textId="77777777" w:rsidR="00AD3A14" w:rsidRPr="00C13AE5" w:rsidRDefault="00F837DA" w:rsidP="0077381A">
      <w:pPr>
        <w:spacing w:line="240" w:lineRule="atLeast"/>
        <w:ind w:firstLine="720"/>
        <w:jc w:val="both"/>
        <w:rPr>
          <w:rFonts w:cstheme="minorHAnsi"/>
          <w:color w:val="000000"/>
          <w:sz w:val="24"/>
          <w:szCs w:val="24"/>
        </w:rPr>
      </w:pPr>
      <w:r w:rsidRPr="00C13AE5">
        <w:rPr>
          <w:rFonts w:cstheme="minorHAnsi"/>
          <w:color w:val="000000"/>
          <w:sz w:val="24"/>
          <w:szCs w:val="24"/>
        </w:rPr>
        <w:t>A. Vertical Tunnel center</w:t>
      </w:r>
      <w:r w:rsidR="00247B68" w:rsidRPr="00C13AE5">
        <w:rPr>
          <w:rFonts w:cstheme="minorHAnsi"/>
          <w:color w:val="000000"/>
          <w:sz w:val="24"/>
          <w:szCs w:val="24"/>
        </w:rPr>
        <w:t xml:space="preserve">     </w:t>
      </w:r>
      <w:r w:rsidR="00AD3A14" w:rsidRPr="00C13AE5">
        <w:rPr>
          <w:rFonts w:cstheme="minorHAnsi"/>
          <w:color w:val="000000"/>
          <w:sz w:val="24"/>
          <w:szCs w:val="24"/>
        </w:rPr>
        <w:tab/>
      </w:r>
      <w:r w:rsidR="00247B68" w:rsidRPr="00C13AE5">
        <w:rPr>
          <w:rFonts w:cstheme="minorHAnsi"/>
          <w:color w:val="000000"/>
          <w:sz w:val="24"/>
          <w:szCs w:val="24"/>
        </w:rPr>
        <w:t xml:space="preserve"> </w:t>
      </w:r>
      <w:r w:rsidRPr="00C13AE5">
        <w:rPr>
          <w:rFonts w:cstheme="minorHAnsi"/>
          <w:color w:val="000000"/>
          <w:sz w:val="24"/>
          <w:szCs w:val="24"/>
        </w:rPr>
        <w:t>B. Extreme sports center</w:t>
      </w:r>
      <w:r w:rsidR="00247B68" w:rsidRPr="00C13AE5">
        <w:rPr>
          <w:rFonts w:cstheme="minorHAnsi"/>
          <w:color w:val="000000"/>
          <w:sz w:val="24"/>
          <w:szCs w:val="24"/>
        </w:rPr>
        <w:tab/>
      </w:r>
    </w:p>
    <w:p w14:paraId="59EEAC17" w14:textId="77777777" w:rsidR="00CA3D10" w:rsidRPr="00C13AE5" w:rsidRDefault="00CE3DCC" w:rsidP="008264A0">
      <w:pPr>
        <w:spacing w:line="240" w:lineRule="atLeast"/>
        <w:ind w:firstLine="720"/>
        <w:jc w:val="both"/>
        <w:rPr>
          <w:rFonts w:cstheme="minorHAnsi"/>
          <w:color w:val="000000"/>
          <w:sz w:val="24"/>
          <w:szCs w:val="24"/>
        </w:rPr>
      </w:pPr>
      <w:r w:rsidRPr="00C13AE5">
        <w:rPr>
          <w:rFonts w:cstheme="minorHAnsi"/>
          <w:color w:val="000000"/>
          <w:sz w:val="24"/>
          <w:szCs w:val="24"/>
        </w:rPr>
        <w:t>C.</w:t>
      </w:r>
      <w:r w:rsidR="00F837DA" w:rsidRPr="00C13AE5">
        <w:rPr>
          <w:rFonts w:cstheme="minorHAnsi"/>
          <w:color w:val="000000"/>
          <w:sz w:val="24"/>
          <w:szCs w:val="24"/>
        </w:rPr>
        <w:t xml:space="preserve"> Runaway</w:t>
      </w:r>
      <w:r w:rsidR="00247B68" w:rsidRPr="00C13AE5">
        <w:rPr>
          <w:rFonts w:cstheme="minorHAnsi"/>
          <w:color w:val="000000"/>
          <w:sz w:val="24"/>
          <w:szCs w:val="24"/>
        </w:rPr>
        <w:tab/>
      </w:r>
      <w:r w:rsidR="00AD3A14" w:rsidRPr="00C13AE5">
        <w:rPr>
          <w:rFonts w:cstheme="minorHAnsi"/>
          <w:color w:val="000000"/>
          <w:sz w:val="24"/>
          <w:szCs w:val="24"/>
        </w:rPr>
        <w:tab/>
      </w:r>
      <w:r w:rsidR="00AD3A14" w:rsidRPr="00C13AE5">
        <w:rPr>
          <w:rFonts w:cstheme="minorHAnsi"/>
          <w:color w:val="000000"/>
          <w:sz w:val="24"/>
          <w:szCs w:val="24"/>
        </w:rPr>
        <w:tab/>
      </w:r>
      <w:r w:rsidR="008264A0">
        <w:rPr>
          <w:rFonts w:cstheme="minorHAnsi"/>
          <w:color w:val="000000"/>
          <w:sz w:val="24"/>
          <w:szCs w:val="24"/>
        </w:rPr>
        <w:t>D. Adventure sports center</w:t>
      </w:r>
    </w:p>
    <w:p w14:paraId="344CC1E7" w14:textId="77777777" w:rsidR="00F837DA" w:rsidRPr="00C13AE5" w:rsidRDefault="00247B68" w:rsidP="0077381A">
      <w:pPr>
        <w:spacing w:line="240" w:lineRule="atLeast"/>
        <w:jc w:val="both"/>
        <w:rPr>
          <w:rFonts w:cstheme="minorHAnsi"/>
          <w:b/>
          <w:color w:val="000000"/>
          <w:sz w:val="24"/>
          <w:szCs w:val="24"/>
        </w:rPr>
      </w:pPr>
      <w:r w:rsidRPr="00C13AE5">
        <w:rPr>
          <w:rFonts w:cstheme="minorHAnsi"/>
          <w:b/>
          <w:color w:val="000000"/>
          <w:sz w:val="24"/>
          <w:szCs w:val="24"/>
        </w:rPr>
        <w:t xml:space="preserve">15. </w:t>
      </w:r>
      <w:r w:rsidR="00F837DA" w:rsidRPr="00C13AE5">
        <w:rPr>
          <w:rFonts w:cstheme="minorHAnsi"/>
          <w:b/>
          <w:color w:val="000000"/>
          <w:sz w:val="24"/>
          <w:szCs w:val="24"/>
        </w:rPr>
        <w:t>What is it like to be in the wind tunnel?</w:t>
      </w:r>
    </w:p>
    <w:p w14:paraId="7FB782B2" w14:textId="77777777" w:rsidR="00AD3A14" w:rsidRPr="00C13AE5" w:rsidRDefault="00F837DA" w:rsidP="0077381A">
      <w:pPr>
        <w:spacing w:line="240" w:lineRule="atLeast"/>
        <w:ind w:firstLine="720"/>
        <w:jc w:val="both"/>
        <w:rPr>
          <w:rFonts w:cstheme="minorHAnsi"/>
          <w:color w:val="000000"/>
          <w:sz w:val="24"/>
          <w:szCs w:val="24"/>
        </w:rPr>
      </w:pPr>
      <w:r w:rsidRPr="00C13AE5">
        <w:rPr>
          <w:rFonts w:cstheme="minorHAnsi"/>
          <w:color w:val="000000"/>
          <w:sz w:val="24"/>
          <w:szCs w:val="24"/>
        </w:rPr>
        <w:t>A. you stand on bars</w:t>
      </w:r>
      <w:r w:rsidR="00247B68" w:rsidRPr="00C13AE5">
        <w:rPr>
          <w:rFonts w:cstheme="minorHAnsi"/>
          <w:color w:val="000000"/>
          <w:sz w:val="24"/>
          <w:szCs w:val="24"/>
        </w:rPr>
        <w:tab/>
      </w:r>
      <w:r w:rsidR="00247B68" w:rsidRPr="00C13AE5">
        <w:rPr>
          <w:rFonts w:cstheme="minorHAnsi"/>
          <w:color w:val="000000"/>
          <w:sz w:val="24"/>
          <w:szCs w:val="24"/>
        </w:rPr>
        <w:tab/>
      </w:r>
      <w:r w:rsidR="00CE3DCC" w:rsidRPr="00C13AE5">
        <w:rPr>
          <w:rFonts w:cstheme="minorHAnsi"/>
          <w:color w:val="000000"/>
          <w:sz w:val="24"/>
          <w:szCs w:val="24"/>
        </w:rPr>
        <w:t>B.</w:t>
      </w:r>
      <w:r w:rsidRPr="00C13AE5">
        <w:rPr>
          <w:rFonts w:cstheme="minorHAnsi"/>
          <w:color w:val="000000"/>
          <w:sz w:val="24"/>
          <w:szCs w:val="24"/>
        </w:rPr>
        <w:t xml:space="preserve"> you stay afloat</w:t>
      </w:r>
      <w:r w:rsidR="00247B68" w:rsidRPr="00C13AE5">
        <w:rPr>
          <w:rFonts w:cstheme="minorHAnsi"/>
          <w:color w:val="000000"/>
          <w:sz w:val="24"/>
          <w:szCs w:val="24"/>
        </w:rPr>
        <w:tab/>
      </w:r>
    </w:p>
    <w:p w14:paraId="3E1DE751" w14:textId="77777777" w:rsidR="00CA3D10" w:rsidRPr="00C13AE5" w:rsidRDefault="00F837DA" w:rsidP="008264A0">
      <w:pPr>
        <w:spacing w:line="240" w:lineRule="atLeast"/>
        <w:ind w:firstLine="720"/>
        <w:jc w:val="both"/>
        <w:rPr>
          <w:rFonts w:cstheme="minorHAnsi"/>
          <w:color w:val="000000"/>
          <w:sz w:val="24"/>
          <w:szCs w:val="24"/>
        </w:rPr>
      </w:pPr>
      <w:r w:rsidRPr="00C13AE5">
        <w:rPr>
          <w:rFonts w:cstheme="minorHAnsi"/>
          <w:color w:val="000000"/>
          <w:sz w:val="24"/>
          <w:szCs w:val="24"/>
        </w:rPr>
        <w:t>C. your hair is dried</w:t>
      </w:r>
      <w:r w:rsidR="00247B68" w:rsidRPr="00C13AE5">
        <w:rPr>
          <w:rFonts w:cstheme="minorHAnsi"/>
          <w:color w:val="000000"/>
          <w:sz w:val="24"/>
          <w:szCs w:val="24"/>
        </w:rPr>
        <w:tab/>
      </w:r>
      <w:r w:rsidR="00AD3A14" w:rsidRPr="00C13AE5">
        <w:rPr>
          <w:rFonts w:cstheme="minorHAnsi"/>
          <w:color w:val="000000"/>
          <w:sz w:val="24"/>
          <w:szCs w:val="24"/>
        </w:rPr>
        <w:tab/>
      </w:r>
      <w:r w:rsidR="008264A0">
        <w:rPr>
          <w:rFonts w:cstheme="minorHAnsi"/>
          <w:color w:val="000000"/>
          <w:sz w:val="24"/>
          <w:szCs w:val="24"/>
        </w:rPr>
        <w:t>D. you fly up high.</w:t>
      </w:r>
    </w:p>
    <w:p w14:paraId="1C3FE39F" w14:textId="77777777" w:rsidR="00F837DA" w:rsidRPr="00C13AE5" w:rsidRDefault="00247B68" w:rsidP="0077381A">
      <w:pPr>
        <w:spacing w:line="240" w:lineRule="atLeast"/>
        <w:jc w:val="both"/>
        <w:rPr>
          <w:rFonts w:cstheme="minorHAnsi"/>
          <w:b/>
          <w:color w:val="000000"/>
          <w:sz w:val="24"/>
          <w:szCs w:val="24"/>
        </w:rPr>
      </w:pPr>
      <w:r w:rsidRPr="00C13AE5">
        <w:rPr>
          <w:rFonts w:cstheme="minorHAnsi"/>
          <w:b/>
          <w:color w:val="000000"/>
          <w:sz w:val="24"/>
          <w:szCs w:val="24"/>
        </w:rPr>
        <w:t xml:space="preserve">16. </w:t>
      </w:r>
      <w:r w:rsidR="00F837DA" w:rsidRPr="00C13AE5">
        <w:rPr>
          <w:rFonts w:cstheme="minorHAnsi"/>
          <w:b/>
          <w:color w:val="000000"/>
          <w:sz w:val="24"/>
          <w:szCs w:val="24"/>
        </w:rPr>
        <w:t>How dangerous is this sport?</w:t>
      </w:r>
    </w:p>
    <w:p w14:paraId="5A0C1264" w14:textId="77777777" w:rsidR="00F837DA" w:rsidRPr="00C13AE5" w:rsidRDefault="00F837DA" w:rsidP="0077381A">
      <w:pPr>
        <w:spacing w:line="240" w:lineRule="atLeast"/>
        <w:ind w:firstLine="720"/>
        <w:jc w:val="both"/>
        <w:rPr>
          <w:rFonts w:cstheme="minorHAnsi"/>
          <w:color w:val="000000"/>
          <w:sz w:val="24"/>
          <w:szCs w:val="24"/>
        </w:rPr>
      </w:pPr>
      <w:r w:rsidRPr="00C13AE5">
        <w:rPr>
          <w:rFonts w:cstheme="minorHAnsi"/>
          <w:color w:val="000000"/>
          <w:sz w:val="24"/>
          <w:szCs w:val="24"/>
        </w:rPr>
        <w:t>A. Glass might break and hurt you</w:t>
      </w:r>
      <w:r w:rsidR="00247B68" w:rsidRPr="00C13AE5">
        <w:rPr>
          <w:rFonts w:cstheme="minorHAnsi"/>
          <w:color w:val="000000"/>
          <w:sz w:val="24"/>
          <w:szCs w:val="24"/>
        </w:rPr>
        <w:tab/>
      </w:r>
      <w:r w:rsidR="00CE3DCC" w:rsidRPr="00C13AE5">
        <w:rPr>
          <w:rFonts w:cstheme="minorHAnsi"/>
          <w:color w:val="000000"/>
          <w:sz w:val="24"/>
          <w:szCs w:val="24"/>
        </w:rPr>
        <w:t>B.</w:t>
      </w:r>
      <w:r w:rsidRPr="00C13AE5">
        <w:rPr>
          <w:rFonts w:cstheme="minorHAnsi"/>
          <w:color w:val="000000"/>
          <w:sz w:val="24"/>
          <w:szCs w:val="24"/>
        </w:rPr>
        <w:t xml:space="preserve"> You suffer from small injuries</w:t>
      </w:r>
    </w:p>
    <w:p w14:paraId="1C2A790C" w14:textId="77777777" w:rsidR="00CA3D10" w:rsidRPr="00C13AE5" w:rsidRDefault="00F837DA" w:rsidP="008264A0">
      <w:pPr>
        <w:spacing w:line="240" w:lineRule="atLeast"/>
        <w:ind w:firstLine="720"/>
        <w:jc w:val="both"/>
        <w:rPr>
          <w:rFonts w:cstheme="minorHAnsi"/>
          <w:color w:val="000000"/>
          <w:sz w:val="24"/>
          <w:szCs w:val="24"/>
        </w:rPr>
      </w:pPr>
      <w:r w:rsidRPr="00C13AE5">
        <w:rPr>
          <w:rFonts w:cstheme="minorHAnsi"/>
          <w:color w:val="000000"/>
          <w:sz w:val="24"/>
          <w:szCs w:val="24"/>
        </w:rPr>
        <w:lastRenderedPageBreak/>
        <w:t>C. You might fly off the tunnel</w:t>
      </w:r>
      <w:r w:rsidR="00247B68" w:rsidRPr="00C13AE5">
        <w:rPr>
          <w:rFonts w:cstheme="minorHAnsi"/>
          <w:color w:val="000000"/>
          <w:sz w:val="24"/>
          <w:szCs w:val="24"/>
        </w:rPr>
        <w:tab/>
      </w:r>
      <w:r w:rsidR="00247B68" w:rsidRPr="00C13AE5">
        <w:rPr>
          <w:rFonts w:cstheme="minorHAnsi"/>
          <w:color w:val="000000"/>
          <w:sz w:val="24"/>
          <w:szCs w:val="24"/>
        </w:rPr>
        <w:tab/>
      </w:r>
      <w:r w:rsidRPr="00C13AE5">
        <w:rPr>
          <w:rFonts w:cstheme="minorHAnsi"/>
          <w:color w:val="000000"/>
          <w:sz w:val="24"/>
          <w:szCs w:val="24"/>
        </w:rPr>
        <w:t>D. You can’t stop flying up</w:t>
      </w:r>
    </w:p>
    <w:p w14:paraId="2472785C" w14:textId="77777777" w:rsidR="00F837DA" w:rsidRPr="00C13AE5" w:rsidRDefault="00FE1D8C" w:rsidP="0077381A">
      <w:pPr>
        <w:spacing w:line="240" w:lineRule="atLeast"/>
        <w:jc w:val="both"/>
        <w:rPr>
          <w:rFonts w:cstheme="minorHAnsi"/>
          <w:color w:val="000000"/>
          <w:sz w:val="24"/>
          <w:szCs w:val="24"/>
        </w:rPr>
      </w:pPr>
      <w:r w:rsidRPr="00C13AE5">
        <w:rPr>
          <w:rFonts w:cstheme="minorHAnsi"/>
          <w:b/>
          <w:color w:val="000000"/>
          <w:sz w:val="24"/>
          <w:szCs w:val="24"/>
        </w:rPr>
        <w:t>Conversation 3. Listen to a conversation between a director of study in an English language center and a student representative talking about their self-access center.</w:t>
      </w:r>
    </w:p>
    <w:p w14:paraId="56802156" w14:textId="77777777" w:rsidR="00B93144" w:rsidRPr="00C13AE5" w:rsidRDefault="00B93144" w:rsidP="0077381A">
      <w:pPr>
        <w:spacing w:line="240" w:lineRule="atLeast"/>
        <w:jc w:val="both"/>
        <w:rPr>
          <w:rFonts w:cstheme="minorHAnsi"/>
          <w:b/>
          <w:color w:val="000000"/>
          <w:sz w:val="24"/>
          <w:szCs w:val="24"/>
        </w:rPr>
      </w:pPr>
      <w:r w:rsidRPr="00C13AE5">
        <w:rPr>
          <w:rFonts w:cstheme="minorHAnsi"/>
          <w:b/>
          <w:color w:val="000000"/>
          <w:sz w:val="24"/>
          <w:szCs w:val="24"/>
        </w:rPr>
        <w:t>17. What are the main topic of the conversation?</w:t>
      </w:r>
    </w:p>
    <w:p w14:paraId="0C8BB7C3" w14:textId="77777777" w:rsidR="0010068B" w:rsidRPr="00C13AE5" w:rsidRDefault="00B93144" w:rsidP="0077381A">
      <w:pPr>
        <w:spacing w:line="240" w:lineRule="atLeast"/>
        <w:ind w:firstLine="720"/>
        <w:jc w:val="both"/>
        <w:rPr>
          <w:rFonts w:cstheme="minorHAnsi"/>
          <w:color w:val="000000"/>
          <w:sz w:val="24"/>
          <w:szCs w:val="24"/>
        </w:rPr>
      </w:pPr>
      <w:r w:rsidRPr="00C13AE5">
        <w:rPr>
          <w:rFonts w:cstheme="minorHAnsi"/>
          <w:color w:val="000000"/>
          <w:sz w:val="24"/>
          <w:szCs w:val="24"/>
        </w:rPr>
        <w:t>A. to kn</w:t>
      </w:r>
      <w:r w:rsidR="009C0493" w:rsidRPr="00C13AE5">
        <w:rPr>
          <w:rFonts w:cstheme="minorHAnsi"/>
          <w:color w:val="000000"/>
          <w:sz w:val="24"/>
          <w:szCs w:val="24"/>
        </w:rPr>
        <w:t>ow how students used the center</w:t>
      </w:r>
      <w:r w:rsidR="009C0493" w:rsidRPr="00C13AE5">
        <w:rPr>
          <w:rFonts w:cstheme="minorHAnsi"/>
          <w:color w:val="000000"/>
          <w:sz w:val="24"/>
          <w:szCs w:val="24"/>
        </w:rPr>
        <w:tab/>
      </w:r>
      <w:r w:rsidR="009C0493" w:rsidRPr="00C13AE5">
        <w:rPr>
          <w:rFonts w:cstheme="minorHAnsi"/>
          <w:color w:val="000000"/>
          <w:sz w:val="24"/>
          <w:szCs w:val="24"/>
        </w:rPr>
        <w:tab/>
      </w:r>
    </w:p>
    <w:p w14:paraId="67156D4F" w14:textId="77777777" w:rsidR="00B93144" w:rsidRPr="00C13AE5" w:rsidRDefault="00CE3DCC" w:rsidP="0077381A">
      <w:pPr>
        <w:spacing w:line="240" w:lineRule="atLeast"/>
        <w:ind w:firstLine="720"/>
        <w:jc w:val="both"/>
        <w:rPr>
          <w:rFonts w:cstheme="minorHAnsi"/>
          <w:color w:val="000000"/>
          <w:sz w:val="24"/>
          <w:szCs w:val="24"/>
        </w:rPr>
      </w:pPr>
      <w:r w:rsidRPr="00C13AE5">
        <w:rPr>
          <w:rFonts w:cstheme="minorHAnsi"/>
          <w:color w:val="000000"/>
          <w:sz w:val="24"/>
          <w:szCs w:val="24"/>
        </w:rPr>
        <w:t>B.</w:t>
      </w:r>
      <w:r w:rsidR="00B93144" w:rsidRPr="00C13AE5">
        <w:rPr>
          <w:rFonts w:cstheme="minorHAnsi"/>
          <w:color w:val="000000"/>
          <w:sz w:val="24"/>
          <w:szCs w:val="24"/>
        </w:rPr>
        <w:t xml:space="preserve"> to know what to do with the center</w:t>
      </w:r>
    </w:p>
    <w:p w14:paraId="3C0F55C1" w14:textId="77777777" w:rsidR="0010068B" w:rsidRPr="00C13AE5" w:rsidRDefault="00B93144" w:rsidP="0077381A">
      <w:pPr>
        <w:spacing w:line="240" w:lineRule="atLeast"/>
        <w:ind w:firstLine="720"/>
        <w:rPr>
          <w:rFonts w:cstheme="minorHAnsi"/>
          <w:color w:val="000000"/>
          <w:sz w:val="24"/>
          <w:szCs w:val="24"/>
        </w:rPr>
      </w:pPr>
      <w:r w:rsidRPr="00C13AE5">
        <w:rPr>
          <w:rFonts w:cstheme="minorHAnsi"/>
          <w:color w:val="000000"/>
          <w:sz w:val="24"/>
          <w:szCs w:val="24"/>
        </w:rPr>
        <w:t>C. to talk about t</w:t>
      </w:r>
      <w:r w:rsidR="009C0493" w:rsidRPr="00C13AE5">
        <w:rPr>
          <w:rFonts w:cstheme="minorHAnsi"/>
          <w:color w:val="000000"/>
          <w:sz w:val="24"/>
          <w:szCs w:val="24"/>
        </w:rPr>
        <w:t>he effectiveness of the library</w:t>
      </w:r>
      <w:r w:rsidR="009C0493" w:rsidRPr="00C13AE5">
        <w:rPr>
          <w:rFonts w:cstheme="minorHAnsi"/>
          <w:color w:val="000000"/>
          <w:sz w:val="24"/>
          <w:szCs w:val="24"/>
        </w:rPr>
        <w:tab/>
      </w:r>
      <w:r w:rsidR="009C0493" w:rsidRPr="00C13AE5">
        <w:rPr>
          <w:rFonts w:cstheme="minorHAnsi"/>
          <w:color w:val="000000"/>
          <w:sz w:val="24"/>
          <w:szCs w:val="24"/>
        </w:rPr>
        <w:tab/>
      </w:r>
    </w:p>
    <w:p w14:paraId="33598FBA" w14:textId="77777777" w:rsidR="0011785F" w:rsidRPr="00C13AE5" w:rsidRDefault="00B93144" w:rsidP="008264A0">
      <w:pPr>
        <w:spacing w:line="240" w:lineRule="atLeast"/>
        <w:ind w:firstLine="720"/>
        <w:rPr>
          <w:rFonts w:cstheme="minorHAnsi"/>
          <w:color w:val="000000"/>
          <w:sz w:val="24"/>
          <w:szCs w:val="24"/>
        </w:rPr>
      </w:pPr>
      <w:r w:rsidRPr="00C13AE5">
        <w:rPr>
          <w:rFonts w:cstheme="minorHAnsi"/>
          <w:color w:val="000000"/>
          <w:sz w:val="24"/>
          <w:szCs w:val="24"/>
        </w:rPr>
        <w:t>D. to learn how</w:t>
      </w:r>
      <w:r w:rsidR="008264A0">
        <w:rPr>
          <w:rFonts w:cstheme="minorHAnsi"/>
          <w:color w:val="000000"/>
          <w:sz w:val="24"/>
          <w:szCs w:val="24"/>
        </w:rPr>
        <w:t xml:space="preserve"> to use the library effectively</w:t>
      </w:r>
    </w:p>
    <w:p w14:paraId="0DEB9868" w14:textId="77777777" w:rsidR="00FE1D8C" w:rsidRPr="00C13AE5" w:rsidRDefault="009C0493" w:rsidP="0077381A">
      <w:pPr>
        <w:spacing w:line="240" w:lineRule="atLeast"/>
        <w:jc w:val="both"/>
        <w:rPr>
          <w:rFonts w:cstheme="minorHAnsi"/>
          <w:b/>
          <w:color w:val="000000"/>
          <w:sz w:val="24"/>
          <w:szCs w:val="24"/>
        </w:rPr>
      </w:pPr>
      <w:r w:rsidRPr="00C13AE5">
        <w:rPr>
          <w:rFonts w:cstheme="minorHAnsi"/>
          <w:b/>
          <w:color w:val="000000"/>
          <w:sz w:val="24"/>
          <w:szCs w:val="24"/>
        </w:rPr>
        <w:t>18</w:t>
      </w:r>
      <w:r w:rsidR="00B93144" w:rsidRPr="00C13AE5">
        <w:rPr>
          <w:rFonts w:cstheme="minorHAnsi"/>
          <w:b/>
          <w:color w:val="000000"/>
          <w:sz w:val="24"/>
          <w:szCs w:val="24"/>
        </w:rPr>
        <w:t xml:space="preserve">. </w:t>
      </w:r>
      <w:r w:rsidR="00FE1D8C" w:rsidRPr="00C13AE5">
        <w:rPr>
          <w:rFonts w:cstheme="minorHAnsi"/>
          <w:b/>
          <w:color w:val="000000"/>
          <w:sz w:val="24"/>
          <w:szCs w:val="24"/>
        </w:rPr>
        <w:t>What are the main problem of the center?</w:t>
      </w:r>
    </w:p>
    <w:p w14:paraId="22428C59" w14:textId="77777777" w:rsidR="0010068B" w:rsidRPr="00C13AE5" w:rsidRDefault="00FE1D8C" w:rsidP="0077381A">
      <w:pPr>
        <w:spacing w:line="240" w:lineRule="atLeast"/>
        <w:ind w:firstLine="720"/>
        <w:jc w:val="both"/>
        <w:rPr>
          <w:rFonts w:cstheme="minorHAnsi"/>
          <w:color w:val="000000"/>
          <w:sz w:val="24"/>
          <w:szCs w:val="24"/>
        </w:rPr>
      </w:pPr>
      <w:r w:rsidRPr="00C13AE5">
        <w:rPr>
          <w:rFonts w:cstheme="minorHAnsi"/>
          <w:color w:val="000000"/>
          <w:sz w:val="24"/>
          <w:szCs w:val="24"/>
        </w:rPr>
        <w:t>A. too many resources</w:t>
      </w:r>
      <w:r w:rsidR="00B93144" w:rsidRPr="00C13AE5">
        <w:rPr>
          <w:rFonts w:cstheme="minorHAnsi"/>
          <w:color w:val="000000"/>
          <w:sz w:val="24"/>
          <w:szCs w:val="24"/>
        </w:rPr>
        <w:tab/>
      </w:r>
      <w:r w:rsidR="0010068B" w:rsidRPr="00C13AE5">
        <w:rPr>
          <w:rFonts w:cstheme="minorHAnsi"/>
          <w:color w:val="000000"/>
          <w:sz w:val="24"/>
          <w:szCs w:val="24"/>
        </w:rPr>
        <w:tab/>
      </w:r>
      <w:r w:rsidRPr="00C13AE5">
        <w:rPr>
          <w:rFonts w:cstheme="minorHAnsi"/>
          <w:color w:val="000000"/>
          <w:sz w:val="24"/>
          <w:szCs w:val="24"/>
        </w:rPr>
        <w:t>B. slow computers</w:t>
      </w:r>
      <w:r w:rsidR="00B93144" w:rsidRPr="00C13AE5">
        <w:rPr>
          <w:rFonts w:cstheme="minorHAnsi"/>
          <w:color w:val="000000"/>
          <w:sz w:val="24"/>
          <w:szCs w:val="24"/>
        </w:rPr>
        <w:tab/>
      </w:r>
    </w:p>
    <w:p w14:paraId="6E0EFF81" w14:textId="77777777" w:rsidR="0011785F" w:rsidRPr="00C13AE5" w:rsidRDefault="00FE1D8C" w:rsidP="008264A0">
      <w:pPr>
        <w:spacing w:line="240" w:lineRule="atLeast"/>
        <w:ind w:firstLine="720"/>
        <w:jc w:val="both"/>
        <w:rPr>
          <w:rFonts w:cstheme="minorHAnsi"/>
          <w:color w:val="000000"/>
          <w:sz w:val="24"/>
          <w:szCs w:val="24"/>
        </w:rPr>
      </w:pPr>
      <w:r w:rsidRPr="00C13AE5">
        <w:rPr>
          <w:rFonts w:cstheme="minorHAnsi"/>
          <w:color w:val="000000"/>
          <w:sz w:val="24"/>
          <w:szCs w:val="24"/>
        </w:rPr>
        <w:t>C. lack of valuable resource</w:t>
      </w:r>
      <w:r w:rsidR="00B93144" w:rsidRPr="00C13AE5">
        <w:rPr>
          <w:rFonts w:cstheme="minorHAnsi"/>
          <w:color w:val="000000"/>
          <w:sz w:val="24"/>
          <w:szCs w:val="24"/>
        </w:rPr>
        <w:tab/>
      </w:r>
      <w:r w:rsidR="00CE3DCC" w:rsidRPr="00C13AE5">
        <w:rPr>
          <w:rFonts w:cstheme="minorHAnsi"/>
          <w:color w:val="000000"/>
          <w:sz w:val="24"/>
          <w:szCs w:val="24"/>
        </w:rPr>
        <w:t>D.</w:t>
      </w:r>
      <w:r w:rsidR="008264A0">
        <w:rPr>
          <w:rFonts w:cstheme="minorHAnsi"/>
          <w:color w:val="000000"/>
          <w:sz w:val="24"/>
          <w:szCs w:val="24"/>
        </w:rPr>
        <w:t xml:space="preserve"> lack of computers</w:t>
      </w:r>
    </w:p>
    <w:p w14:paraId="506CFB83" w14:textId="77777777" w:rsidR="00FE1D8C" w:rsidRPr="00C13AE5" w:rsidRDefault="009C0493" w:rsidP="0077381A">
      <w:pPr>
        <w:spacing w:line="240" w:lineRule="atLeast"/>
        <w:jc w:val="both"/>
        <w:rPr>
          <w:rFonts w:cstheme="minorHAnsi"/>
          <w:b/>
          <w:color w:val="000000"/>
          <w:sz w:val="24"/>
          <w:szCs w:val="24"/>
        </w:rPr>
      </w:pPr>
      <w:r w:rsidRPr="00C13AE5">
        <w:rPr>
          <w:rFonts w:cstheme="minorHAnsi"/>
          <w:b/>
          <w:color w:val="000000"/>
          <w:sz w:val="24"/>
          <w:szCs w:val="24"/>
        </w:rPr>
        <w:t>19</w:t>
      </w:r>
      <w:r w:rsidR="00B93144" w:rsidRPr="00C13AE5">
        <w:rPr>
          <w:rFonts w:cstheme="minorHAnsi"/>
          <w:b/>
          <w:color w:val="000000"/>
          <w:sz w:val="24"/>
          <w:szCs w:val="24"/>
        </w:rPr>
        <w:t xml:space="preserve">. </w:t>
      </w:r>
      <w:r w:rsidR="00FE1D8C" w:rsidRPr="00C13AE5">
        <w:rPr>
          <w:rFonts w:cstheme="minorHAnsi"/>
          <w:b/>
          <w:color w:val="000000"/>
          <w:sz w:val="24"/>
          <w:szCs w:val="24"/>
        </w:rPr>
        <w:t>The director complains that students are using computer for</w:t>
      </w:r>
    </w:p>
    <w:p w14:paraId="7FF9AFF8" w14:textId="77777777" w:rsidR="00FE1D8C" w:rsidRPr="00C13AE5" w:rsidRDefault="00FE1D8C" w:rsidP="0077381A">
      <w:pPr>
        <w:spacing w:line="240" w:lineRule="atLeast"/>
        <w:ind w:firstLine="720"/>
        <w:jc w:val="both"/>
        <w:rPr>
          <w:rFonts w:cstheme="minorHAnsi"/>
          <w:color w:val="000000"/>
          <w:sz w:val="24"/>
          <w:szCs w:val="24"/>
        </w:rPr>
      </w:pPr>
      <w:r w:rsidRPr="00C13AE5">
        <w:rPr>
          <w:rFonts w:cstheme="minorHAnsi"/>
          <w:color w:val="000000"/>
          <w:sz w:val="24"/>
          <w:szCs w:val="24"/>
        </w:rPr>
        <w:t>A. looking for personal resources</w:t>
      </w:r>
      <w:r w:rsidR="00B93144" w:rsidRPr="00C13AE5">
        <w:rPr>
          <w:rFonts w:cstheme="minorHAnsi"/>
          <w:color w:val="000000"/>
          <w:sz w:val="24"/>
          <w:szCs w:val="24"/>
        </w:rPr>
        <w:tab/>
      </w:r>
      <w:r w:rsidR="00B93144" w:rsidRPr="00C13AE5">
        <w:rPr>
          <w:rFonts w:cstheme="minorHAnsi"/>
          <w:color w:val="000000"/>
          <w:sz w:val="24"/>
          <w:szCs w:val="24"/>
        </w:rPr>
        <w:tab/>
      </w:r>
      <w:r w:rsidRPr="00C13AE5">
        <w:rPr>
          <w:rFonts w:cstheme="minorHAnsi"/>
          <w:color w:val="000000"/>
          <w:sz w:val="24"/>
          <w:szCs w:val="24"/>
        </w:rPr>
        <w:t>B. relocating documents</w:t>
      </w:r>
    </w:p>
    <w:p w14:paraId="28E0C610" w14:textId="77777777" w:rsidR="0011785F" w:rsidRPr="00C13AE5" w:rsidRDefault="00CE3DCC" w:rsidP="008264A0">
      <w:pPr>
        <w:spacing w:line="240" w:lineRule="atLeast"/>
        <w:ind w:firstLine="720"/>
        <w:jc w:val="both"/>
        <w:rPr>
          <w:rFonts w:cstheme="minorHAnsi"/>
          <w:color w:val="000000"/>
          <w:sz w:val="24"/>
          <w:szCs w:val="24"/>
        </w:rPr>
      </w:pPr>
      <w:r w:rsidRPr="00C13AE5">
        <w:rPr>
          <w:rFonts w:cstheme="minorHAnsi"/>
          <w:color w:val="000000"/>
          <w:sz w:val="24"/>
          <w:szCs w:val="24"/>
        </w:rPr>
        <w:t>C.</w:t>
      </w:r>
      <w:r w:rsidR="00FE1D8C" w:rsidRPr="00C13AE5">
        <w:rPr>
          <w:rFonts w:cstheme="minorHAnsi"/>
          <w:color w:val="000000"/>
          <w:sz w:val="24"/>
          <w:szCs w:val="24"/>
        </w:rPr>
        <w:t xml:space="preserve"> reading their emails</w:t>
      </w:r>
      <w:r w:rsidR="00B93144" w:rsidRPr="00C13AE5">
        <w:rPr>
          <w:rFonts w:cstheme="minorHAnsi"/>
          <w:color w:val="000000"/>
          <w:sz w:val="24"/>
          <w:szCs w:val="24"/>
        </w:rPr>
        <w:tab/>
      </w:r>
      <w:r w:rsidR="00B93144" w:rsidRPr="00C13AE5">
        <w:rPr>
          <w:rFonts w:cstheme="minorHAnsi"/>
          <w:color w:val="000000"/>
          <w:sz w:val="24"/>
          <w:szCs w:val="24"/>
        </w:rPr>
        <w:tab/>
      </w:r>
      <w:r w:rsidR="00B93144" w:rsidRPr="00C13AE5">
        <w:rPr>
          <w:rFonts w:cstheme="minorHAnsi"/>
          <w:color w:val="000000"/>
          <w:sz w:val="24"/>
          <w:szCs w:val="24"/>
        </w:rPr>
        <w:tab/>
      </w:r>
      <w:r w:rsidR="00B93144" w:rsidRPr="00C13AE5">
        <w:rPr>
          <w:rFonts w:cstheme="minorHAnsi"/>
          <w:color w:val="000000"/>
          <w:sz w:val="24"/>
          <w:szCs w:val="24"/>
        </w:rPr>
        <w:tab/>
      </w:r>
      <w:r w:rsidR="008264A0">
        <w:rPr>
          <w:rFonts w:cstheme="minorHAnsi"/>
          <w:color w:val="000000"/>
          <w:sz w:val="24"/>
          <w:szCs w:val="24"/>
        </w:rPr>
        <w:t>D. learning computer skills</w:t>
      </w:r>
    </w:p>
    <w:p w14:paraId="521B2F26" w14:textId="77777777" w:rsidR="00FE1D8C" w:rsidRPr="00C13AE5" w:rsidRDefault="009C0493" w:rsidP="0077381A">
      <w:pPr>
        <w:spacing w:line="240" w:lineRule="atLeast"/>
        <w:jc w:val="both"/>
        <w:rPr>
          <w:rFonts w:cstheme="minorHAnsi"/>
          <w:b/>
          <w:color w:val="000000"/>
          <w:sz w:val="24"/>
          <w:szCs w:val="24"/>
        </w:rPr>
      </w:pPr>
      <w:r w:rsidRPr="00C13AE5">
        <w:rPr>
          <w:rFonts w:cstheme="minorHAnsi"/>
          <w:b/>
          <w:color w:val="000000"/>
          <w:sz w:val="24"/>
          <w:szCs w:val="24"/>
        </w:rPr>
        <w:t>20</w:t>
      </w:r>
      <w:r w:rsidR="00B93144" w:rsidRPr="00C13AE5">
        <w:rPr>
          <w:rFonts w:cstheme="minorHAnsi"/>
          <w:b/>
          <w:color w:val="000000"/>
          <w:sz w:val="24"/>
          <w:szCs w:val="24"/>
        </w:rPr>
        <w:t xml:space="preserve">. </w:t>
      </w:r>
      <w:r w:rsidR="00FE1D8C" w:rsidRPr="00C13AE5">
        <w:rPr>
          <w:rFonts w:cstheme="minorHAnsi"/>
          <w:b/>
          <w:color w:val="000000"/>
          <w:sz w:val="24"/>
          <w:szCs w:val="24"/>
        </w:rPr>
        <w:t>What are they likely to do with the center?</w:t>
      </w:r>
    </w:p>
    <w:p w14:paraId="77ECAEC0" w14:textId="77777777" w:rsidR="00FE1D8C" w:rsidRPr="00C13AE5" w:rsidRDefault="00FE1D8C" w:rsidP="0077381A">
      <w:pPr>
        <w:spacing w:line="240" w:lineRule="atLeast"/>
        <w:ind w:firstLine="720"/>
        <w:jc w:val="both"/>
        <w:rPr>
          <w:rFonts w:cstheme="minorHAnsi"/>
          <w:color w:val="000000"/>
          <w:sz w:val="24"/>
          <w:szCs w:val="24"/>
        </w:rPr>
      </w:pPr>
      <w:r w:rsidRPr="00C13AE5">
        <w:rPr>
          <w:rFonts w:cstheme="minorHAnsi"/>
          <w:color w:val="000000"/>
          <w:sz w:val="24"/>
          <w:szCs w:val="24"/>
        </w:rPr>
        <w:t>A. move it to the library</w:t>
      </w:r>
      <w:r w:rsidR="00B93144" w:rsidRPr="00C13AE5">
        <w:rPr>
          <w:rFonts w:cstheme="minorHAnsi"/>
          <w:color w:val="000000"/>
          <w:sz w:val="24"/>
          <w:szCs w:val="24"/>
        </w:rPr>
        <w:tab/>
      </w:r>
      <w:r w:rsidR="00B93144" w:rsidRPr="00C13AE5">
        <w:rPr>
          <w:rFonts w:cstheme="minorHAnsi"/>
          <w:color w:val="000000"/>
          <w:sz w:val="24"/>
          <w:szCs w:val="24"/>
        </w:rPr>
        <w:tab/>
      </w:r>
      <w:r w:rsidR="00B93144" w:rsidRPr="00C13AE5">
        <w:rPr>
          <w:rFonts w:cstheme="minorHAnsi"/>
          <w:color w:val="000000"/>
          <w:sz w:val="24"/>
          <w:szCs w:val="24"/>
        </w:rPr>
        <w:tab/>
      </w:r>
      <w:r w:rsidR="00CE3DCC" w:rsidRPr="00C13AE5">
        <w:rPr>
          <w:rFonts w:cstheme="minorHAnsi"/>
          <w:color w:val="000000"/>
          <w:sz w:val="24"/>
          <w:szCs w:val="24"/>
        </w:rPr>
        <w:t>B.</w:t>
      </w:r>
      <w:r w:rsidR="00430895" w:rsidRPr="00C13AE5">
        <w:rPr>
          <w:rFonts w:cstheme="minorHAnsi"/>
          <w:color w:val="000000"/>
          <w:sz w:val="24"/>
          <w:szCs w:val="24"/>
        </w:rPr>
        <w:t xml:space="preserve"> purchase more equipment</w:t>
      </w:r>
    </w:p>
    <w:p w14:paraId="4DF8F5CF" w14:textId="77777777" w:rsidR="00FE1D8C" w:rsidRPr="00C13AE5" w:rsidRDefault="00FE1D8C" w:rsidP="008264A0">
      <w:pPr>
        <w:spacing w:line="240" w:lineRule="atLeast"/>
        <w:ind w:firstLine="720"/>
        <w:jc w:val="both"/>
        <w:rPr>
          <w:rFonts w:cstheme="minorHAnsi"/>
          <w:color w:val="000000"/>
          <w:sz w:val="24"/>
          <w:szCs w:val="24"/>
        </w:rPr>
      </w:pPr>
      <w:r w:rsidRPr="00C13AE5">
        <w:rPr>
          <w:rFonts w:cstheme="minorHAnsi"/>
          <w:color w:val="000000"/>
          <w:sz w:val="24"/>
          <w:szCs w:val="24"/>
        </w:rPr>
        <w:t>C. ask teacher to come to the center</w:t>
      </w:r>
      <w:r w:rsidR="00B93144" w:rsidRPr="00C13AE5">
        <w:rPr>
          <w:rFonts w:cstheme="minorHAnsi"/>
          <w:color w:val="000000"/>
          <w:sz w:val="24"/>
          <w:szCs w:val="24"/>
        </w:rPr>
        <w:tab/>
      </w:r>
      <w:r w:rsidRPr="00C13AE5">
        <w:rPr>
          <w:rFonts w:cstheme="minorHAnsi"/>
          <w:color w:val="000000"/>
          <w:sz w:val="24"/>
          <w:szCs w:val="24"/>
        </w:rPr>
        <w:t>D. as</w:t>
      </w:r>
      <w:r w:rsidR="008264A0">
        <w:rPr>
          <w:rFonts w:cstheme="minorHAnsi"/>
          <w:color w:val="000000"/>
          <w:sz w:val="24"/>
          <w:szCs w:val="24"/>
        </w:rPr>
        <w:t>k students to stop using emails</w:t>
      </w:r>
    </w:p>
    <w:p w14:paraId="62FADBFE" w14:textId="77777777" w:rsidR="001B6CC6" w:rsidRPr="00C13AE5" w:rsidRDefault="001B6CC6" w:rsidP="0077381A">
      <w:pPr>
        <w:spacing w:line="240" w:lineRule="atLeast"/>
        <w:jc w:val="both"/>
        <w:rPr>
          <w:rFonts w:cstheme="minorHAnsi"/>
          <w:sz w:val="24"/>
          <w:szCs w:val="24"/>
        </w:rPr>
      </w:pPr>
    </w:p>
    <w:p w14:paraId="4CD6784A" w14:textId="77777777" w:rsidR="000A53A4" w:rsidRPr="00C13AE5" w:rsidRDefault="0010068B" w:rsidP="0077381A">
      <w:pPr>
        <w:autoSpaceDE w:val="0"/>
        <w:autoSpaceDN w:val="0"/>
        <w:adjustRightInd w:val="0"/>
        <w:spacing w:after="0" w:line="240" w:lineRule="atLeast"/>
        <w:jc w:val="both"/>
        <w:rPr>
          <w:rFonts w:cstheme="minorHAnsi"/>
          <w:b/>
          <w:sz w:val="24"/>
          <w:szCs w:val="24"/>
        </w:rPr>
      </w:pPr>
      <w:r w:rsidRPr="00C13AE5">
        <w:rPr>
          <w:rFonts w:cstheme="minorHAnsi"/>
          <w:b/>
          <w:sz w:val="24"/>
          <w:szCs w:val="24"/>
        </w:rPr>
        <w:t>PART 3</w:t>
      </w:r>
      <w:r w:rsidR="00DD781B" w:rsidRPr="00C13AE5">
        <w:rPr>
          <w:rFonts w:cstheme="minorHAnsi"/>
          <w:b/>
          <w:sz w:val="24"/>
          <w:szCs w:val="24"/>
        </w:rPr>
        <w:t xml:space="preserve"> </w:t>
      </w:r>
    </w:p>
    <w:p w14:paraId="5AD180A1" w14:textId="77777777" w:rsidR="00DD781B" w:rsidRPr="00C13AE5" w:rsidRDefault="00DD781B" w:rsidP="0077381A">
      <w:pPr>
        <w:autoSpaceDE w:val="0"/>
        <w:autoSpaceDN w:val="0"/>
        <w:adjustRightInd w:val="0"/>
        <w:spacing w:after="0" w:line="240" w:lineRule="atLeast"/>
        <w:jc w:val="both"/>
        <w:rPr>
          <w:rFonts w:cstheme="minorHAnsi"/>
          <w:b/>
          <w:sz w:val="24"/>
          <w:szCs w:val="24"/>
          <w:u w:val="single"/>
        </w:rPr>
      </w:pPr>
      <w:r w:rsidRPr="00C13AE5">
        <w:rPr>
          <w:rFonts w:cstheme="minorHAnsi"/>
          <w:b/>
          <w:sz w:val="24"/>
          <w:szCs w:val="24"/>
        </w:rPr>
        <w:t>Y</w:t>
      </w:r>
      <w:r w:rsidRPr="00C13AE5">
        <w:rPr>
          <w:rFonts w:cstheme="minorHAnsi"/>
          <w:b/>
          <w:sz w:val="24"/>
          <w:szCs w:val="24"/>
          <w:shd w:val="clear" w:color="auto" w:fill="FFFFFF"/>
        </w:rPr>
        <w:t>ou will hear three different talks or lectures. In each talk or lecture there are five questions. For each question, choose the correct answer</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A</w:t>
      </w:r>
      <w:r w:rsidRPr="00C13AE5">
        <w:rPr>
          <w:rFonts w:cstheme="minorHAnsi"/>
          <w:b/>
          <w:sz w:val="24"/>
          <w:szCs w:val="24"/>
          <w:shd w:val="clear" w:color="auto" w:fill="FFFFFF"/>
        </w:rPr>
        <w:t>,</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B</w:t>
      </w:r>
      <w:r w:rsidRPr="00C13AE5">
        <w:rPr>
          <w:rFonts w:cstheme="minorHAnsi"/>
          <w:b/>
          <w:sz w:val="24"/>
          <w:szCs w:val="24"/>
          <w:shd w:val="clear" w:color="auto" w:fill="FFFFFF"/>
        </w:rPr>
        <w:t>,</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C</w:t>
      </w:r>
      <w:r w:rsidRPr="00C13AE5">
        <w:rPr>
          <w:rStyle w:val="apple-converted-space"/>
          <w:rFonts w:cstheme="minorHAnsi"/>
          <w:b/>
          <w:sz w:val="24"/>
          <w:szCs w:val="24"/>
          <w:shd w:val="clear" w:color="auto" w:fill="FFFFFF"/>
        </w:rPr>
        <w:t> </w:t>
      </w:r>
      <w:r w:rsidRPr="00C13AE5">
        <w:rPr>
          <w:rFonts w:cstheme="minorHAnsi"/>
          <w:b/>
          <w:sz w:val="24"/>
          <w:szCs w:val="24"/>
          <w:shd w:val="clear" w:color="auto" w:fill="FFFFFF"/>
        </w:rPr>
        <w:t>or</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D</w:t>
      </w:r>
      <w:r w:rsidRPr="00C13AE5">
        <w:rPr>
          <w:rFonts w:cstheme="minorHAnsi"/>
          <w:b/>
          <w:sz w:val="24"/>
          <w:szCs w:val="24"/>
          <w:shd w:val="clear" w:color="auto" w:fill="FFFFFF"/>
        </w:rPr>
        <w:t>. You will hear the talks or lectures only once.</w:t>
      </w:r>
    </w:p>
    <w:p w14:paraId="324080D9" w14:textId="77777777" w:rsidR="001B6CC6" w:rsidRPr="00C13AE5" w:rsidRDefault="001B6CC6" w:rsidP="0077381A">
      <w:pPr>
        <w:spacing w:line="240" w:lineRule="atLeast"/>
        <w:jc w:val="both"/>
        <w:rPr>
          <w:rFonts w:cstheme="minorHAnsi"/>
          <w:b/>
          <w:sz w:val="24"/>
          <w:szCs w:val="24"/>
        </w:rPr>
      </w:pPr>
    </w:p>
    <w:p w14:paraId="6F9BCEEF" w14:textId="77777777" w:rsidR="001B6CC6" w:rsidRPr="00C13AE5" w:rsidRDefault="009C0493" w:rsidP="0077381A">
      <w:pPr>
        <w:spacing w:line="240" w:lineRule="atLeast"/>
        <w:jc w:val="both"/>
        <w:rPr>
          <w:rFonts w:cstheme="minorHAnsi"/>
          <w:sz w:val="24"/>
          <w:szCs w:val="24"/>
        </w:rPr>
      </w:pPr>
      <w:r w:rsidRPr="00C13AE5">
        <w:rPr>
          <w:rFonts w:cstheme="minorHAnsi"/>
          <w:b/>
          <w:color w:val="000000"/>
          <w:sz w:val="24"/>
          <w:szCs w:val="24"/>
        </w:rPr>
        <w:t xml:space="preserve">Talk/Lecture 1. </w:t>
      </w:r>
      <w:r w:rsidRPr="00C13AE5">
        <w:rPr>
          <w:rFonts w:eastAsia="Times New Roman" w:cstheme="minorHAnsi"/>
          <w:b/>
          <w:bCs/>
          <w:color w:val="000000"/>
          <w:sz w:val="24"/>
          <w:szCs w:val="24"/>
          <w:lang w:eastAsia="vi-VN"/>
        </w:rPr>
        <w:t>You’ll hear part of a talk about dolls</w:t>
      </w:r>
    </w:p>
    <w:p w14:paraId="475E9951" w14:textId="77777777" w:rsidR="009C0493" w:rsidRPr="00C13AE5" w:rsidRDefault="001E6564" w:rsidP="0077381A">
      <w:pPr>
        <w:spacing w:line="240" w:lineRule="atLeast"/>
        <w:jc w:val="both"/>
        <w:rPr>
          <w:rFonts w:eastAsia="Times New Roman" w:cstheme="minorHAnsi"/>
          <w:sz w:val="24"/>
          <w:szCs w:val="24"/>
          <w:lang w:eastAsia="vi-VN"/>
        </w:rPr>
      </w:pPr>
      <w:r w:rsidRPr="00C13AE5">
        <w:rPr>
          <w:rFonts w:eastAsia="Times New Roman" w:cstheme="minorHAnsi"/>
          <w:b/>
          <w:bCs/>
          <w:color w:val="000000"/>
          <w:sz w:val="24"/>
          <w:szCs w:val="24"/>
          <w:lang w:eastAsia="vi-VN"/>
        </w:rPr>
        <w:t xml:space="preserve">21. </w:t>
      </w:r>
      <w:r w:rsidR="009C0493" w:rsidRPr="00C13AE5">
        <w:rPr>
          <w:rFonts w:eastAsia="Times New Roman" w:cstheme="minorHAnsi"/>
          <w:b/>
          <w:bCs/>
          <w:color w:val="000000"/>
          <w:sz w:val="24"/>
          <w:szCs w:val="24"/>
          <w:lang w:eastAsia="vi-VN"/>
        </w:rPr>
        <w:t>What is the main purpose of the talk?</w:t>
      </w:r>
    </w:p>
    <w:p w14:paraId="132C80E2" w14:textId="77777777" w:rsidR="001E6564" w:rsidRPr="00C13AE5" w:rsidRDefault="009C0493" w:rsidP="0077381A">
      <w:pPr>
        <w:spacing w:line="240" w:lineRule="atLeast"/>
        <w:ind w:firstLine="720"/>
        <w:jc w:val="both"/>
        <w:rPr>
          <w:rFonts w:eastAsia="Times New Roman" w:cstheme="minorHAnsi"/>
          <w:sz w:val="24"/>
          <w:szCs w:val="24"/>
          <w:lang w:eastAsia="vi-VN"/>
        </w:rPr>
      </w:pPr>
      <w:r w:rsidRPr="00C13AE5">
        <w:rPr>
          <w:rFonts w:eastAsia="Times New Roman" w:cstheme="minorHAnsi"/>
          <w:color w:val="000000"/>
          <w:sz w:val="24"/>
          <w:szCs w:val="24"/>
          <w:lang w:eastAsia="vi-VN"/>
        </w:rPr>
        <w:t>A. To describe how the man’s favorite dolls look like.</w:t>
      </w:r>
      <w:r w:rsidR="001E6564" w:rsidRPr="00C13AE5">
        <w:rPr>
          <w:rFonts w:eastAsia="Times New Roman" w:cstheme="minorHAnsi"/>
          <w:sz w:val="24"/>
          <w:szCs w:val="24"/>
          <w:lang w:eastAsia="vi-VN"/>
        </w:rPr>
        <w:tab/>
      </w:r>
    </w:p>
    <w:p w14:paraId="2D592A61" w14:textId="77777777" w:rsidR="009C0493" w:rsidRPr="00C13AE5" w:rsidRDefault="009C0493" w:rsidP="0077381A">
      <w:pPr>
        <w:spacing w:line="240" w:lineRule="atLeast"/>
        <w:ind w:firstLine="720"/>
        <w:jc w:val="both"/>
        <w:rPr>
          <w:rFonts w:eastAsia="Times New Roman" w:cstheme="minorHAnsi"/>
          <w:sz w:val="24"/>
          <w:szCs w:val="24"/>
          <w:lang w:eastAsia="vi-VN"/>
        </w:rPr>
      </w:pPr>
      <w:r w:rsidRPr="00C13AE5">
        <w:rPr>
          <w:rFonts w:eastAsia="Times New Roman" w:cstheme="minorHAnsi"/>
          <w:color w:val="000000"/>
          <w:sz w:val="24"/>
          <w:szCs w:val="24"/>
          <w:lang w:eastAsia="vi-VN"/>
        </w:rPr>
        <w:t xml:space="preserve">B. To explain how dolls used to look like in the twelfth century. </w:t>
      </w:r>
    </w:p>
    <w:p w14:paraId="50BBA1A1" w14:textId="77777777" w:rsidR="009C0493" w:rsidRPr="00C13AE5" w:rsidRDefault="009C0493" w:rsidP="0077381A">
      <w:pPr>
        <w:spacing w:line="240" w:lineRule="atLeast"/>
        <w:ind w:firstLine="720"/>
        <w:jc w:val="both"/>
        <w:rPr>
          <w:rFonts w:eastAsia="Times New Roman" w:cstheme="minorHAnsi"/>
          <w:sz w:val="24"/>
          <w:szCs w:val="24"/>
          <w:lang w:eastAsia="vi-VN"/>
        </w:rPr>
      </w:pPr>
      <w:r w:rsidRPr="00C13AE5">
        <w:rPr>
          <w:rFonts w:eastAsia="Times New Roman" w:cstheme="minorHAnsi"/>
          <w:color w:val="000000"/>
          <w:sz w:val="24"/>
          <w:szCs w:val="24"/>
          <w:lang w:eastAsia="vi-VN"/>
        </w:rPr>
        <w:t>C. To compare the differences in all doll examples in the museum.</w:t>
      </w:r>
    </w:p>
    <w:p w14:paraId="493487E3" w14:textId="77777777" w:rsidR="009C0493" w:rsidRPr="00C13AE5" w:rsidRDefault="00CE3DCC" w:rsidP="0077381A">
      <w:pPr>
        <w:spacing w:line="240" w:lineRule="atLeast"/>
        <w:ind w:firstLine="720"/>
        <w:jc w:val="both"/>
        <w:rPr>
          <w:rFonts w:eastAsia="Times New Roman" w:cstheme="minorHAnsi"/>
          <w:color w:val="000000"/>
          <w:sz w:val="24"/>
          <w:szCs w:val="24"/>
          <w:lang w:eastAsia="vi-VN"/>
        </w:rPr>
      </w:pPr>
      <w:r w:rsidRPr="00C13AE5">
        <w:rPr>
          <w:rFonts w:eastAsia="Times New Roman" w:cstheme="minorHAnsi"/>
          <w:color w:val="000000"/>
          <w:sz w:val="24"/>
          <w:szCs w:val="24"/>
          <w:lang w:eastAsia="vi-VN"/>
        </w:rPr>
        <w:t>D.</w:t>
      </w:r>
      <w:r w:rsidR="00430895" w:rsidRPr="00C13AE5">
        <w:rPr>
          <w:rFonts w:eastAsia="Times New Roman" w:cstheme="minorHAnsi"/>
          <w:color w:val="000000"/>
          <w:sz w:val="24"/>
          <w:szCs w:val="24"/>
          <w:lang w:eastAsia="vi-VN"/>
        </w:rPr>
        <w:t xml:space="preserve"> </w:t>
      </w:r>
      <w:r w:rsidR="009C0493" w:rsidRPr="00C13AE5">
        <w:rPr>
          <w:rFonts w:eastAsia="Times New Roman" w:cstheme="minorHAnsi"/>
          <w:color w:val="000000"/>
          <w:sz w:val="24"/>
          <w:szCs w:val="24"/>
          <w:lang w:eastAsia="vi-VN"/>
        </w:rPr>
        <w:t>To explain how dolls were made differently in times.</w:t>
      </w:r>
    </w:p>
    <w:p w14:paraId="7F4DE69A" w14:textId="77777777" w:rsidR="0011785F" w:rsidRPr="00C13AE5" w:rsidRDefault="0011785F" w:rsidP="0077381A">
      <w:pPr>
        <w:spacing w:line="240" w:lineRule="atLeast"/>
        <w:ind w:firstLine="720"/>
        <w:jc w:val="both"/>
        <w:rPr>
          <w:rFonts w:eastAsia="Times New Roman" w:cstheme="minorHAnsi"/>
          <w:sz w:val="24"/>
          <w:szCs w:val="24"/>
          <w:lang w:eastAsia="vi-VN"/>
        </w:rPr>
      </w:pPr>
    </w:p>
    <w:p w14:paraId="6A94ABA9" w14:textId="77777777" w:rsidR="009C0493" w:rsidRPr="00C13AE5" w:rsidRDefault="001E6564" w:rsidP="0077381A">
      <w:pPr>
        <w:spacing w:line="240" w:lineRule="atLeast"/>
        <w:jc w:val="both"/>
        <w:rPr>
          <w:rFonts w:eastAsia="Times New Roman" w:cstheme="minorHAnsi"/>
          <w:b/>
          <w:color w:val="000000"/>
          <w:sz w:val="24"/>
          <w:szCs w:val="24"/>
          <w:lang w:eastAsia="vi-VN"/>
        </w:rPr>
      </w:pPr>
      <w:r w:rsidRPr="00C13AE5">
        <w:rPr>
          <w:rFonts w:eastAsia="Times New Roman" w:cstheme="minorHAnsi"/>
          <w:b/>
          <w:color w:val="000000"/>
          <w:sz w:val="24"/>
          <w:szCs w:val="24"/>
          <w:lang w:eastAsia="vi-VN"/>
        </w:rPr>
        <w:lastRenderedPageBreak/>
        <w:t xml:space="preserve">22. </w:t>
      </w:r>
      <w:r w:rsidR="009C0493" w:rsidRPr="00C13AE5">
        <w:rPr>
          <w:rFonts w:eastAsia="Times New Roman" w:cstheme="minorHAnsi"/>
          <w:b/>
          <w:color w:val="000000"/>
          <w:sz w:val="24"/>
          <w:szCs w:val="24"/>
          <w:lang w:eastAsia="vi-VN"/>
        </w:rPr>
        <w:t>The dolls that the man interested in</w:t>
      </w:r>
      <w:r w:rsidR="0010068B" w:rsidRPr="00C13AE5">
        <w:rPr>
          <w:rFonts w:eastAsia="Times New Roman" w:cstheme="minorHAnsi"/>
          <w:b/>
          <w:color w:val="000000"/>
          <w:sz w:val="24"/>
          <w:szCs w:val="24"/>
          <w:lang w:eastAsia="vi-VN"/>
        </w:rPr>
        <w:t xml:space="preserve"> ……….</w:t>
      </w:r>
    </w:p>
    <w:p w14:paraId="648A6D33" w14:textId="77777777" w:rsidR="009C0493" w:rsidRPr="00C13AE5" w:rsidRDefault="009C0493" w:rsidP="0077381A">
      <w:pPr>
        <w:spacing w:line="240" w:lineRule="atLeast"/>
        <w:ind w:firstLine="720"/>
        <w:jc w:val="both"/>
        <w:rPr>
          <w:rFonts w:eastAsia="Times New Roman" w:cstheme="minorHAnsi"/>
          <w:color w:val="000000"/>
          <w:sz w:val="24"/>
          <w:szCs w:val="24"/>
          <w:lang w:eastAsia="vi-VN"/>
        </w:rPr>
      </w:pPr>
      <w:r w:rsidRPr="00C13AE5">
        <w:rPr>
          <w:rFonts w:eastAsia="Times New Roman" w:cstheme="minorHAnsi"/>
          <w:color w:val="000000"/>
          <w:sz w:val="24"/>
          <w:szCs w:val="24"/>
          <w:lang w:eastAsia="vi-VN"/>
        </w:rPr>
        <w:t xml:space="preserve">A. Existed from the twentieth century. </w:t>
      </w:r>
      <w:r w:rsidR="008264A0">
        <w:rPr>
          <w:rFonts w:eastAsia="Times New Roman" w:cstheme="minorHAnsi"/>
          <w:color w:val="000000"/>
          <w:sz w:val="24"/>
          <w:szCs w:val="24"/>
          <w:lang w:eastAsia="vi-VN"/>
        </w:rPr>
        <w:tab/>
      </w:r>
      <w:r w:rsidR="00CE3DCC" w:rsidRPr="00C13AE5">
        <w:rPr>
          <w:rFonts w:eastAsia="Times New Roman" w:cstheme="minorHAnsi"/>
          <w:color w:val="000000"/>
          <w:sz w:val="24"/>
          <w:szCs w:val="24"/>
          <w:lang w:eastAsia="vi-VN"/>
        </w:rPr>
        <w:t>B.</w:t>
      </w:r>
      <w:r w:rsidRPr="00C13AE5">
        <w:rPr>
          <w:rFonts w:eastAsia="Times New Roman" w:cstheme="minorHAnsi"/>
          <w:color w:val="000000"/>
          <w:sz w:val="24"/>
          <w:szCs w:val="24"/>
          <w:lang w:eastAsia="vi-VN"/>
        </w:rPr>
        <w:t xml:space="preserve"> Existed from the seventeenth century.</w:t>
      </w:r>
    </w:p>
    <w:p w14:paraId="2D8C3291" w14:textId="77777777" w:rsidR="0011785F" w:rsidRPr="00C13AE5" w:rsidRDefault="009C0493" w:rsidP="008264A0">
      <w:pPr>
        <w:spacing w:line="240" w:lineRule="atLeast"/>
        <w:ind w:firstLine="720"/>
        <w:jc w:val="both"/>
        <w:rPr>
          <w:rFonts w:eastAsia="Times New Roman" w:cstheme="minorHAnsi"/>
          <w:color w:val="000000"/>
          <w:sz w:val="24"/>
          <w:szCs w:val="24"/>
          <w:lang w:eastAsia="vi-VN"/>
        </w:rPr>
      </w:pPr>
      <w:r w:rsidRPr="00C13AE5">
        <w:rPr>
          <w:rFonts w:eastAsia="Times New Roman" w:cstheme="minorHAnsi"/>
          <w:color w:val="000000"/>
          <w:sz w:val="24"/>
          <w:szCs w:val="24"/>
          <w:lang w:eastAsia="vi-VN"/>
        </w:rPr>
        <w:t>C.  Existed from the eighteenth century.</w:t>
      </w:r>
      <w:r w:rsidR="008264A0">
        <w:rPr>
          <w:rFonts w:eastAsia="Times New Roman" w:cstheme="minorHAnsi"/>
          <w:color w:val="000000"/>
          <w:sz w:val="24"/>
          <w:szCs w:val="24"/>
          <w:lang w:eastAsia="vi-VN"/>
        </w:rPr>
        <w:tab/>
      </w:r>
      <w:r w:rsidRPr="00C13AE5">
        <w:rPr>
          <w:rFonts w:eastAsia="Times New Roman" w:cstheme="minorHAnsi"/>
          <w:color w:val="000000"/>
          <w:sz w:val="24"/>
          <w:szCs w:val="24"/>
          <w:lang w:eastAsia="vi-VN"/>
        </w:rPr>
        <w:t>D. Exist</w:t>
      </w:r>
      <w:r w:rsidR="008264A0">
        <w:rPr>
          <w:rFonts w:eastAsia="Times New Roman" w:cstheme="minorHAnsi"/>
          <w:color w:val="000000"/>
          <w:sz w:val="24"/>
          <w:szCs w:val="24"/>
          <w:lang w:eastAsia="vi-VN"/>
        </w:rPr>
        <w:t>ed from the nineteenth century.</w:t>
      </w:r>
    </w:p>
    <w:p w14:paraId="767CB3DF" w14:textId="77777777" w:rsidR="009C0493" w:rsidRPr="00C13AE5" w:rsidRDefault="001E6564" w:rsidP="0077381A">
      <w:pPr>
        <w:spacing w:line="240" w:lineRule="atLeast"/>
        <w:jc w:val="both"/>
        <w:rPr>
          <w:rFonts w:eastAsia="Times New Roman" w:cstheme="minorHAnsi"/>
          <w:b/>
          <w:sz w:val="24"/>
          <w:szCs w:val="24"/>
          <w:lang w:eastAsia="vi-VN"/>
        </w:rPr>
      </w:pPr>
      <w:r w:rsidRPr="00C13AE5">
        <w:rPr>
          <w:rFonts w:eastAsia="Times New Roman" w:cstheme="minorHAnsi"/>
          <w:b/>
          <w:sz w:val="24"/>
          <w:szCs w:val="24"/>
          <w:lang w:eastAsia="vi-VN"/>
        </w:rPr>
        <w:t xml:space="preserve">23. </w:t>
      </w:r>
      <w:r w:rsidR="009C0493" w:rsidRPr="00C13AE5">
        <w:rPr>
          <w:rFonts w:eastAsia="Times New Roman" w:cstheme="minorHAnsi"/>
          <w:b/>
          <w:sz w:val="24"/>
          <w:szCs w:val="24"/>
          <w:lang w:eastAsia="vi-VN"/>
        </w:rPr>
        <w:t>At the beginning of the twentieth century, dolls were</w:t>
      </w:r>
      <w:r w:rsidR="0010068B" w:rsidRPr="00C13AE5">
        <w:rPr>
          <w:rFonts w:eastAsia="Times New Roman" w:cstheme="minorHAnsi"/>
          <w:b/>
          <w:sz w:val="24"/>
          <w:szCs w:val="24"/>
          <w:lang w:eastAsia="vi-VN"/>
        </w:rPr>
        <w:t xml:space="preserve"> …………….</w:t>
      </w:r>
    </w:p>
    <w:p w14:paraId="290D71FE" w14:textId="77777777" w:rsidR="0011785F" w:rsidRPr="00C13AE5" w:rsidRDefault="00CE3DCC" w:rsidP="008264A0">
      <w:pPr>
        <w:spacing w:line="240" w:lineRule="atLeast"/>
        <w:ind w:left="720"/>
        <w:jc w:val="both"/>
        <w:rPr>
          <w:rFonts w:eastAsia="Times New Roman" w:cstheme="minorHAnsi"/>
          <w:sz w:val="24"/>
          <w:szCs w:val="24"/>
          <w:lang w:eastAsia="vi-VN"/>
        </w:rPr>
      </w:pPr>
      <w:r w:rsidRPr="00C13AE5">
        <w:rPr>
          <w:rFonts w:eastAsia="Times New Roman" w:cstheme="minorHAnsi"/>
          <w:sz w:val="24"/>
          <w:szCs w:val="24"/>
          <w:lang w:eastAsia="vi-VN"/>
        </w:rPr>
        <w:t>A.</w:t>
      </w:r>
      <w:r w:rsidR="009C0493" w:rsidRPr="00C13AE5">
        <w:rPr>
          <w:rFonts w:eastAsia="Times New Roman" w:cstheme="minorHAnsi"/>
          <w:sz w:val="24"/>
          <w:szCs w:val="24"/>
          <w:lang w:eastAsia="vi-VN"/>
        </w:rPr>
        <w:t xml:space="preserve"> Babies.</w:t>
      </w:r>
      <w:r w:rsidR="001E6564" w:rsidRPr="00C13AE5">
        <w:rPr>
          <w:rFonts w:eastAsia="Times New Roman" w:cstheme="minorHAnsi"/>
          <w:sz w:val="24"/>
          <w:szCs w:val="24"/>
          <w:lang w:eastAsia="vi-VN"/>
        </w:rPr>
        <w:tab/>
      </w:r>
      <w:r w:rsidR="009C0493" w:rsidRPr="00C13AE5">
        <w:rPr>
          <w:rFonts w:eastAsia="Times New Roman" w:cstheme="minorHAnsi"/>
          <w:sz w:val="24"/>
          <w:szCs w:val="24"/>
          <w:lang w:eastAsia="vi-VN"/>
        </w:rPr>
        <w:t>B. Adults.</w:t>
      </w:r>
      <w:r w:rsidR="001E6564" w:rsidRPr="00C13AE5">
        <w:rPr>
          <w:rFonts w:eastAsia="Times New Roman" w:cstheme="minorHAnsi"/>
          <w:sz w:val="24"/>
          <w:szCs w:val="24"/>
          <w:lang w:eastAsia="vi-VN"/>
        </w:rPr>
        <w:tab/>
      </w:r>
      <w:r w:rsidR="009C0493" w:rsidRPr="00C13AE5">
        <w:rPr>
          <w:rFonts w:eastAsia="Times New Roman" w:cstheme="minorHAnsi"/>
          <w:sz w:val="24"/>
          <w:szCs w:val="24"/>
          <w:lang w:eastAsia="vi-VN"/>
        </w:rPr>
        <w:t>C. Elderly.</w:t>
      </w:r>
      <w:r w:rsidR="001E6564" w:rsidRPr="00C13AE5">
        <w:rPr>
          <w:rFonts w:eastAsia="Times New Roman" w:cstheme="minorHAnsi"/>
          <w:sz w:val="24"/>
          <w:szCs w:val="24"/>
          <w:lang w:eastAsia="vi-VN"/>
        </w:rPr>
        <w:tab/>
      </w:r>
      <w:r w:rsidR="008264A0">
        <w:rPr>
          <w:rFonts w:eastAsia="Times New Roman" w:cstheme="minorHAnsi"/>
          <w:sz w:val="24"/>
          <w:szCs w:val="24"/>
          <w:lang w:eastAsia="vi-VN"/>
        </w:rPr>
        <w:t>D. Males.</w:t>
      </w:r>
    </w:p>
    <w:p w14:paraId="03DADA0B" w14:textId="77777777" w:rsidR="009C0493" w:rsidRPr="00C13AE5" w:rsidRDefault="001E6564" w:rsidP="0077381A">
      <w:pPr>
        <w:spacing w:line="240" w:lineRule="atLeast"/>
        <w:jc w:val="both"/>
        <w:rPr>
          <w:rFonts w:eastAsia="Times New Roman" w:cstheme="minorHAnsi"/>
          <w:b/>
          <w:sz w:val="24"/>
          <w:szCs w:val="24"/>
          <w:lang w:eastAsia="vi-VN"/>
        </w:rPr>
      </w:pPr>
      <w:r w:rsidRPr="00C13AE5">
        <w:rPr>
          <w:rFonts w:eastAsia="Times New Roman" w:cstheme="minorHAnsi"/>
          <w:b/>
          <w:sz w:val="24"/>
          <w:szCs w:val="24"/>
          <w:lang w:eastAsia="vi-VN"/>
        </w:rPr>
        <w:t xml:space="preserve">24. </w:t>
      </w:r>
      <w:r w:rsidR="009C0493" w:rsidRPr="00C13AE5">
        <w:rPr>
          <w:rFonts w:eastAsia="Times New Roman" w:cstheme="minorHAnsi"/>
          <w:b/>
          <w:sz w:val="24"/>
          <w:szCs w:val="24"/>
          <w:lang w:eastAsia="vi-VN"/>
        </w:rPr>
        <w:t>What makes the dolls in the seventeenth century special?</w:t>
      </w:r>
    </w:p>
    <w:p w14:paraId="7DEB9762" w14:textId="77777777" w:rsidR="009C0493" w:rsidRPr="00C13AE5" w:rsidRDefault="009C0493" w:rsidP="0077381A">
      <w:pPr>
        <w:spacing w:line="240" w:lineRule="atLeast"/>
        <w:ind w:left="720"/>
        <w:jc w:val="both"/>
        <w:rPr>
          <w:rFonts w:eastAsia="Times New Roman" w:cstheme="minorHAnsi"/>
          <w:sz w:val="24"/>
          <w:szCs w:val="24"/>
          <w:lang w:eastAsia="vi-VN"/>
        </w:rPr>
      </w:pPr>
      <w:r w:rsidRPr="00C13AE5">
        <w:rPr>
          <w:rFonts w:eastAsia="Times New Roman" w:cstheme="minorHAnsi"/>
          <w:sz w:val="24"/>
          <w:szCs w:val="24"/>
          <w:lang w:eastAsia="vi-VN"/>
        </w:rPr>
        <w:t>A. They existed fairly early.</w:t>
      </w:r>
      <w:r w:rsidR="001E6564" w:rsidRPr="00C13AE5">
        <w:rPr>
          <w:rFonts w:eastAsia="Times New Roman" w:cstheme="minorHAnsi"/>
          <w:sz w:val="24"/>
          <w:szCs w:val="24"/>
          <w:lang w:eastAsia="vi-VN"/>
        </w:rPr>
        <w:tab/>
      </w:r>
      <w:r w:rsidR="001E6564" w:rsidRPr="00C13AE5">
        <w:rPr>
          <w:rFonts w:eastAsia="Times New Roman" w:cstheme="minorHAnsi"/>
          <w:sz w:val="24"/>
          <w:szCs w:val="24"/>
          <w:lang w:eastAsia="vi-VN"/>
        </w:rPr>
        <w:tab/>
      </w:r>
      <w:r w:rsidRPr="00C13AE5">
        <w:rPr>
          <w:rFonts w:eastAsia="Times New Roman" w:cstheme="minorHAnsi"/>
          <w:sz w:val="24"/>
          <w:szCs w:val="24"/>
          <w:lang w:eastAsia="vi-VN"/>
        </w:rPr>
        <w:t>B. They were made from solid wood.</w:t>
      </w:r>
    </w:p>
    <w:p w14:paraId="521B7E11" w14:textId="77777777" w:rsidR="0011785F" w:rsidRPr="00C13AE5" w:rsidRDefault="009C0493" w:rsidP="008264A0">
      <w:pPr>
        <w:spacing w:line="240" w:lineRule="atLeast"/>
        <w:ind w:left="720"/>
        <w:jc w:val="both"/>
        <w:rPr>
          <w:rFonts w:eastAsia="Times New Roman" w:cstheme="minorHAnsi"/>
          <w:sz w:val="24"/>
          <w:szCs w:val="24"/>
          <w:lang w:eastAsia="vi-VN"/>
        </w:rPr>
      </w:pPr>
      <w:r w:rsidRPr="00C13AE5">
        <w:rPr>
          <w:rFonts w:eastAsia="Times New Roman" w:cstheme="minorHAnsi"/>
          <w:sz w:val="24"/>
          <w:szCs w:val="24"/>
          <w:lang w:eastAsia="vi-VN"/>
        </w:rPr>
        <w:t>C. They are very expensive today.</w:t>
      </w:r>
      <w:r w:rsidR="001E6564" w:rsidRPr="00C13AE5">
        <w:rPr>
          <w:rFonts w:eastAsia="Times New Roman" w:cstheme="minorHAnsi"/>
          <w:sz w:val="24"/>
          <w:szCs w:val="24"/>
          <w:lang w:eastAsia="vi-VN"/>
        </w:rPr>
        <w:tab/>
      </w:r>
      <w:r w:rsidR="00CE3DCC" w:rsidRPr="00C13AE5">
        <w:rPr>
          <w:rFonts w:eastAsia="Times New Roman" w:cstheme="minorHAnsi"/>
          <w:sz w:val="24"/>
          <w:szCs w:val="24"/>
          <w:lang w:eastAsia="vi-VN"/>
        </w:rPr>
        <w:t>D.</w:t>
      </w:r>
      <w:r w:rsidRPr="00C13AE5">
        <w:rPr>
          <w:rFonts w:eastAsia="Times New Roman" w:cstheme="minorHAnsi"/>
          <w:sz w:val="24"/>
          <w:szCs w:val="24"/>
          <w:lang w:eastAsia="vi-VN"/>
        </w:rPr>
        <w:t xml:space="preserve"> </w:t>
      </w:r>
      <w:r w:rsidR="008264A0">
        <w:rPr>
          <w:rFonts w:eastAsia="Times New Roman" w:cstheme="minorHAnsi"/>
          <w:sz w:val="24"/>
          <w:szCs w:val="24"/>
          <w:lang w:eastAsia="vi-VN"/>
        </w:rPr>
        <w:t>Their decorations are original.</w:t>
      </w:r>
    </w:p>
    <w:p w14:paraId="03C02892" w14:textId="77777777" w:rsidR="009C0493" w:rsidRPr="00C13AE5" w:rsidRDefault="001E6564" w:rsidP="0077381A">
      <w:pPr>
        <w:spacing w:line="240" w:lineRule="atLeast"/>
        <w:jc w:val="both"/>
        <w:rPr>
          <w:rFonts w:eastAsia="Times New Roman" w:cstheme="minorHAnsi"/>
          <w:b/>
          <w:color w:val="000000"/>
          <w:sz w:val="24"/>
          <w:szCs w:val="24"/>
          <w:lang w:eastAsia="vi-VN"/>
        </w:rPr>
      </w:pPr>
      <w:r w:rsidRPr="00C13AE5">
        <w:rPr>
          <w:rFonts w:eastAsia="Times New Roman" w:cstheme="minorHAnsi"/>
          <w:b/>
          <w:color w:val="000000"/>
          <w:sz w:val="24"/>
          <w:szCs w:val="24"/>
          <w:lang w:eastAsia="vi-VN"/>
        </w:rPr>
        <w:t xml:space="preserve">25. </w:t>
      </w:r>
      <w:r w:rsidR="009C0493" w:rsidRPr="00C13AE5">
        <w:rPr>
          <w:rFonts w:eastAsia="Times New Roman" w:cstheme="minorHAnsi"/>
          <w:b/>
          <w:color w:val="000000"/>
          <w:sz w:val="24"/>
          <w:szCs w:val="24"/>
          <w:lang w:eastAsia="vi-VN"/>
        </w:rPr>
        <w:t>What can you do with the nineteen- century dolls?</w:t>
      </w:r>
    </w:p>
    <w:p w14:paraId="7DE12D12" w14:textId="77777777" w:rsidR="009C0493" w:rsidRPr="00C13AE5" w:rsidRDefault="009C0493" w:rsidP="0077381A">
      <w:pPr>
        <w:spacing w:line="240" w:lineRule="atLeast"/>
        <w:ind w:left="720"/>
        <w:jc w:val="both"/>
        <w:rPr>
          <w:rFonts w:eastAsia="Times New Roman" w:cstheme="minorHAnsi"/>
          <w:color w:val="000000"/>
          <w:sz w:val="24"/>
          <w:szCs w:val="24"/>
          <w:lang w:eastAsia="vi-VN"/>
        </w:rPr>
      </w:pPr>
      <w:r w:rsidRPr="00C13AE5">
        <w:rPr>
          <w:rFonts w:eastAsia="Times New Roman" w:cstheme="minorHAnsi"/>
          <w:color w:val="000000"/>
          <w:sz w:val="24"/>
          <w:szCs w:val="24"/>
          <w:lang w:eastAsia="vi-VN"/>
        </w:rPr>
        <w:t>A. Buy them with thousands of pounds.</w:t>
      </w:r>
      <w:r w:rsidR="008264A0">
        <w:rPr>
          <w:rFonts w:eastAsia="Times New Roman" w:cstheme="minorHAnsi"/>
          <w:color w:val="000000"/>
          <w:sz w:val="24"/>
          <w:szCs w:val="24"/>
          <w:lang w:eastAsia="vi-VN"/>
        </w:rPr>
        <w:tab/>
      </w:r>
      <w:r w:rsidR="00CE3DCC" w:rsidRPr="00C13AE5">
        <w:rPr>
          <w:rFonts w:eastAsia="Times New Roman" w:cstheme="minorHAnsi"/>
          <w:color w:val="000000"/>
          <w:sz w:val="24"/>
          <w:szCs w:val="24"/>
          <w:lang w:eastAsia="vi-VN"/>
        </w:rPr>
        <w:t>B.</w:t>
      </w:r>
      <w:r w:rsidRPr="00C13AE5">
        <w:rPr>
          <w:rFonts w:eastAsia="Times New Roman" w:cstheme="minorHAnsi"/>
          <w:color w:val="000000"/>
          <w:sz w:val="24"/>
          <w:szCs w:val="24"/>
          <w:lang w:eastAsia="vi-VN"/>
        </w:rPr>
        <w:t xml:space="preserve"> Take off their hair.</w:t>
      </w:r>
    </w:p>
    <w:p w14:paraId="428B090B" w14:textId="77777777" w:rsidR="009C0493" w:rsidRPr="00C13AE5" w:rsidRDefault="009C0493" w:rsidP="0077381A">
      <w:pPr>
        <w:spacing w:line="240" w:lineRule="atLeast"/>
        <w:ind w:left="720"/>
        <w:jc w:val="both"/>
        <w:rPr>
          <w:rFonts w:eastAsia="Times New Roman" w:cstheme="minorHAnsi"/>
          <w:color w:val="000000"/>
          <w:sz w:val="24"/>
          <w:szCs w:val="24"/>
          <w:lang w:eastAsia="vi-VN"/>
        </w:rPr>
      </w:pPr>
      <w:r w:rsidRPr="00C13AE5">
        <w:rPr>
          <w:rFonts w:eastAsia="Times New Roman" w:cstheme="minorHAnsi"/>
          <w:color w:val="000000"/>
          <w:sz w:val="24"/>
          <w:szCs w:val="24"/>
          <w:lang w:eastAsia="vi-VN"/>
        </w:rPr>
        <w:t>C. Replace their hair with real hair.</w:t>
      </w:r>
      <w:r w:rsidR="001E6564" w:rsidRPr="00C13AE5">
        <w:rPr>
          <w:rFonts w:eastAsia="Times New Roman" w:cstheme="minorHAnsi"/>
          <w:color w:val="000000"/>
          <w:sz w:val="24"/>
          <w:szCs w:val="24"/>
          <w:lang w:eastAsia="vi-VN"/>
        </w:rPr>
        <w:tab/>
      </w:r>
      <w:r w:rsidR="001E6564" w:rsidRPr="00C13AE5">
        <w:rPr>
          <w:rFonts w:eastAsia="Times New Roman" w:cstheme="minorHAnsi"/>
          <w:color w:val="000000"/>
          <w:sz w:val="24"/>
          <w:szCs w:val="24"/>
          <w:lang w:eastAsia="vi-VN"/>
        </w:rPr>
        <w:tab/>
      </w:r>
      <w:r w:rsidRPr="00C13AE5">
        <w:rPr>
          <w:rFonts w:eastAsia="Times New Roman" w:cstheme="minorHAnsi"/>
          <w:color w:val="000000"/>
          <w:sz w:val="24"/>
          <w:szCs w:val="24"/>
          <w:lang w:eastAsia="vi-VN"/>
        </w:rPr>
        <w:t>D. See the maker’s name on the body.</w:t>
      </w:r>
    </w:p>
    <w:p w14:paraId="6AE6CE6C" w14:textId="77777777" w:rsidR="0011785F" w:rsidRPr="00C13AE5" w:rsidRDefault="0011785F" w:rsidP="0077381A">
      <w:pPr>
        <w:spacing w:line="240" w:lineRule="atLeast"/>
        <w:jc w:val="both"/>
        <w:rPr>
          <w:rFonts w:eastAsia="Times New Roman" w:cstheme="minorHAnsi"/>
          <w:color w:val="000000"/>
          <w:sz w:val="24"/>
          <w:szCs w:val="24"/>
          <w:lang w:eastAsia="vi-VN"/>
        </w:rPr>
      </w:pPr>
    </w:p>
    <w:p w14:paraId="338A06DD" w14:textId="77777777" w:rsidR="009C0493" w:rsidRPr="00C13AE5" w:rsidRDefault="001E6564" w:rsidP="0077381A">
      <w:pPr>
        <w:spacing w:line="240" w:lineRule="atLeast"/>
        <w:jc w:val="both"/>
        <w:rPr>
          <w:rFonts w:eastAsia="Times New Roman" w:cstheme="minorHAnsi"/>
          <w:b/>
          <w:bCs/>
          <w:color w:val="000000"/>
          <w:sz w:val="24"/>
          <w:szCs w:val="24"/>
          <w:lang w:eastAsia="vi-VN"/>
        </w:rPr>
      </w:pPr>
      <w:r w:rsidRPr="00C13AE5">
        <w:rPr>
          <w:rFonts w:cstheme="minorHAnsi"/>
          <w:b/>
          <w:color w:val="000000"/>
          <w:sz w:val="24"/>
          <w:szCs w:val="24"/>
        </w:rPr>
        <w:t xml:space="preserve">Talk/Lecture 2. </w:t>
      </w:r>
      <w:r w:rsidRPr="00C13AE5">
        <w:rPr>
          <w:rFonts w:eastAsia="Times New Roman" w:cstheme="minorHAnsi"/>
          <w:b/>
          <w:bCs/>
          <w:color w:val="000000"/>
          <w:sz w:val="24"/>
          <w:szCs w:val="24"/>
          <w:lang w:eastAsia="vi-VN"/>
        </w:rPr>
        <w:t>Listen to a man called Stephen Mills talking to a group of people about a trip to India to see tigers</w:t>
      </w:r>
    </w:p>
    <w:p w14:paraId="5136090D" w14:textId="77777777" w:rsidR="001E6564" w:rsidRPr="00C13AE5" w:rsidRDefault="004538E0" w:rsidP="0077381A">
      <w:pPr>
        <w:spacing w:line="240" w:lineRule="atLeast"/>
        <w:jc w:val="both"/>
        <w:rPr>
          <w:rFonts w:eastAsia="Times New Roman" w:cstheme="minorHAnsi"/>
          <w:b/>
          <w:bCs/>
          <w:color w:val="000000"/>
          <w:sz w:val="24"/>
          <w:szCs w:val="24"/>
          <w:lang w:eastAsia="vi-VN"/>
        </w:rPr>
      </w:pPr>
      <w:r w:rsidRPr="00C13AE5">
        <w:rPr>
          <w:rFonts w:eastAsia="Times New Roman" w:cstheme="minorHAnsi"/>
          <w:b/>
          <w:bCs/>
          <w:color w:val="000000"/>
          <w:sz w:val="24"/>
          <w:szCs w:val="24"/>
          <w:lang w:eastAsia="vi-VN"/>
        </w:rPr>
        <w:t xml:space="preserve">26. </w:t>
      </w:r>
      <w:r w:rsidR="001E6564" w:rsidRPr="00C13AE5">
        <w:rPr>
          <w:rFonts w:eastAsia="Times New Roman" w:cstheme="minorHAnsi"/>
          <w:b/>
          <w:bCs/>
          <w:color w:val="000000"/>
          <w:sz w:val="24"/>
          <w:szCs w:val="24"/>
          <w:lang w:eastAsia="vi-VN"/>
        </w:rPr>
        <w:t>When is the best time to see the tigers?</w:t>
      </w:r>
    </w:p>
    <w:p w14:paraId="21061D7A" w14:textId="77777777" w:rsidR="0011785F" w:rsidRPr="008264A0" w:rsidRDefault="00436376" w:rsidP="008264A0">
      <w:pPr>
        <w:spacing w:line="240" w:lineRule="atLeast"/>
        <w:ind w:firstLine="720"/>
        <w:jc w:val="both"/>
        <w:rPr>
          <w:rFonts w:eastAsia="Times New Roman" w:cstheme="minorHAnsi"/>
          <w:color w:val="000000"/>
          <w:sz w:val="24"/>
          <w:szCs w:val="24"/>
          <w:lang w:eastAsia="vi-VN"/>
        </w:rPr>
      </w:pPr>
      <w:r w:rsidRPr="00C13AE5">
        <w:rPr>
          <w:rFonts w:eastAsia="Times New Roman" w:cstheme="minorHAnsi"/>
          <w:color w:val="000000"/>
          <w:sz w:val="24"/>
          <w:szCs w:val="24"/>
          <w:lang w:eastAsia="vi-VN"/>
        </w:rPr>
        <w:t>A.</w:t>
      </w:r>
      <w:r w:rsidR="0010068B" w:rsidRPr="00C13AE5">
        <w:rPr>
          <w:rFonts w:eastAsia="Times New Roman" w:cstheme="minorHAnsi"/>
          <w:color w:val="000000"/>
          <w:sz w:val="24"/>
          <w:szCs w:val="24"/>
          <w:lang w:eastAsia="vi-VN"/>
        </w:rPr>
        <w:t xml:space="preserve"> </w:t>
      </w:r>
      <w:r w:rsidR="001E6564" w:rsidRPr="00C13AE5">
        <w:rPr>
          <w:rFonts w:eastAsia="Times New Roman" w:cstheme="minorHAnsi"/>
          <w:color w:val="000000"/>
          <w:sz w:val="24"/>
          <w:szCs w:val="24"/>
          <w:lang w:eastAsia="vi-VN"/>
        </w:rPr>
        <w:t>November</w:t>
      </w:r>
      <w:r w:rsidR="004538E0" w:rsidRPr="00C13AE5">
        <w:rPr>
          <w:rFonts w:eastAsia="Times New Roman" w:cstheme="minorHAnsi"/>
          <w:sz w:val="24"/>
          <w:szCs w:val="24"/>
          <w:lang w:eastAsia="vi-VN"/>
        </w:rPr>
        <w:tab/>
      </w:r>
      <w:r w:rsidR="004538E0" w:rsidRPr="00C13AE5">
        <w:rPr>
          <w:rFonts w:eastAsia="Times New Roman" w:cstheme="minorHAnsi"/>
          <w:sz w:val="24"/>
          <w:szCs w:val="24"/>
          <w:lang w:eastAsia="vi-VN"/>
        </w:rPr>
        <w:tab/>
      </w:r>
      <w:r w:rsidR="001E6564" w:rsidRPr="00C13AE5">
        <w:rPr>
          <w:rFonts w:eastAsia="Times New Roman" w:cstheme="minorHAnsi"/>
          <w:color w:val="000000"/>
          <w:sz w:val="24"/>
          <w:szCs w:val="24"/>
          <w:lang w:eastAsia="vi-VN"/>
        </w:rPr>
        <w:t>B. October</w:t>
      </w:r>
      <w:r w:rsidR="004538E0" w:rsidRPr="00C13AE5">
        <w:rPr>
          <w:rFonts w:eastAsia="Times New Roman" w:cstheme="minorHAnsi"/>
          <w:sz w:val="24"/>
          <w:szCs w:val="24"/>
          <w:lang w:eastAsia="vi-VN"/>
        </w:rPr>
        <w:tab/>
      </w:r>
      <w:r w:rsidR="001E6564" w:rsidRPr="00C13AE5">
        <w:rPr>
          <w:rFonts w:eastAsia="Times New Roman" w:cstheme="minorHAnsi"/>
          <w:color w:val="000000"/>
          <w:sz w:val="24"/>
          <w:szCs w:val="24"/>
          <w:lang w:eastAsia="vi-VN"/>
        </w:rPr>
        <w:t>C. September</w:t>
      </w:r>
      <w:r w:rsidR="004538E0" w:rsidRPr="00C13AE5">
        <w:rPr>
          <w:rFonts w:eastAsia="Times New Roman" w:cstheme="minorHAnsi"/>
          <w:sz w:val="24"/>
          <w:szCs w:val="24"/>
          <w:lang w:eastAsia="vi-VN"/>
        </w:rPr>
        <w:tab/>
      </w:r>
      <w:r w:rsidR="008264A0">
        <w:rPr>
          <w:rFonts w:eastAsia="Times New Roman" w:cstheme="minorHAnsi"/>
          <w:color w:val="000000"/>
          <w:sz w:val="24"/>
          <w:szCs w:val="24"/>
          <w:lang w:eastAsia="vi-VN"/>
        </w:rPr>
        <w:t>D. The following day</w:t>
      </w:r>
    </w:p>
    <w:p w14:paraId="02A59E6D" w14:textId="77777777" w:rsidR="001E6564" w:rsidRPr="00C13AE5" w:rsidRDefault="004538E0" w:rsidP="0077381A">
      <w:pPr>
        <w:spacing w:line="240" w:lineRule="atLeast"/>
        <w:jc w:val="both"/>
        <w:rPr>
          <w:rFonts w:eastAsia="Times New Roman" w:cstheme="minorHAnsi"/>
          <w:b/>
          <w:color w:val="000000"/>
          <w:sz w:val="24"/>
          <w:szCs w:val="24"/>
          <w:lang w:eastAsia="vi-VN"/>
        </w:rPr>
      </w:pPr>
      <w:r w:rsidRPr="00C13AE5">
        <w:rPr>
          <w:rFonts w:eastAsia="Times New Roman" w:cstheme="minorHAnsi"/>
          <w:b/>
          <w:color w:val="000000"/>
          <w:sz w:val="24"/>
          <w:szCs w:val="24"/>
          <w:lang w:eastAsia="vi-VN"/>
        </w:rPr>
        <w:t xml:space="preserve">27. </w:t>
      </w:r>
      <w:r w:rsidR="001E6564" w:rsidRPr="00C13AE5">
        <w:rPr>
          <w:rFonts w:eastAsia="Times New Roman" w:cstheme="minorHAnsi"/>
          <w:b/>
          <w:color w:val="000000"/>
          <w:sz w:val="24"/>
          <w:szCs w:val="24"/>
          <w:lang w:eastAsia="vi-VN"/>
        </w:rPr>
        <w:t>How long will they be in the park?</w:t>
      </w:r>
    </w:p>
    <w:p w14:paraId="26BB6B8E" w14:textId="77777777" w:rsidR="0011785F" w:rsidRPr="00C13AE5" w:rsidRDefault="001E6564" w:rsidP="008264A0">
      <w:pPr>
        <w:spacing w:line="240" w:lineRule="atLeast"/>
        <w:ind w:firstLine="720"/>
        <w:jc w:val="both"/>
        <w:rPr>
          <w:rFonts w:eastAsia="Times New Roman" w:cstheme="minorHAnsi"/>
          <w:sz w:val="24"/>
          <w:szCs w:val="24"/>
          <w:lang w:eastAsia="vi-VN"/>
        </w:rPr>
      </w:pPr>
      <w:r w:rsidRPr="00C13AE5">
        <w:rPr>
          <w:rFonts w:eastAsia="Times New Roman" w:cstheme="minorHAnsi"/>
          <w:sz w:val="24"/>
          <w:szCs w:val="24"/>
          <w:lang w:eastAsia="vi-VN"/>
        </w:rPr>
        <w:t>A. Twenty days.</w:t>
      </w:r>
      <w:r w:rsidR="008264A0">
        <w:rPr>
          <w:rFonts w:eastAsia="Times New Roman" w:cstheme="minorHAnsi"/>
          <w:sz w:val="24"/>
          <w:szCs w:val="24"/>
          <w:lang w:eastAsia="vi-VN"/>
        </w:rPr>
        <w:tab/>
      </w:r>
      <w:r w:rsidRPr="00C13AE5">
        <w:rPr>
          <w:rFonts w:eastAsia="Times New Roman" w:cstheme="minorHAnsi"/>
          <w:sz w:val="24"/>
          <w:szCs w:val="24"/>
          <w:lang w:eastAsia="vi-VN"/>
        </w:rPr>
        <w:t>B. Eighteen days.</w:t>
      </w:r>
      <w:r w:rsidR="004538E0" w:rsidRPr="00C13AE5">
        <w:rPr>
          <w:rFonts w:eastAsia="Times New Roman" w:cstheme="minorHAnsi"/>
          <w:sz w:val="24"/>
          <w:szCs w:val="24"/>
          <w:lang w:eastAsia="vi-VN"/>
        </w:rPr>
        <w:tab/>
      </w:r>
      <w:r w:rsidR="00CE3DCC" w:rsidRPr="00C13AE5">
        <w:rPr>
          <w:rFonts w:eastAsia="Times New Roman" w:cstheme="minorHAnsi"/>
          <w:sz w:val="24"/>
          <w:szCs w:val="24"/>
          <w:lang w:eastAsia="vi-VN"/>
        </w:rPr>
        <w:t>C.</w:t>
      </w:r>
      <w:r w:rsidRPr="00C13AE5">
        <w:rPr>
          <w:rFonts w:eastAsia="Times New Roman" w:cstheme="minorHAnsi"/>
          <w:sz w:val="24"/>
          <w:szCs w:val="24"/>
          <w:lang w:eastAsia="vi-VN"/>
        </w:rPr>
        <w:t xml:space="preserve"> Ten days</w:t>
      </w:r>
      <w:r w:rsidR="004538E0" w:rsidRPr="00C13AE5">
        <w:rPr>
          <w:rFonts w:eastAsia="Times New Roman" w:cstheme="minorHAnsi"/>
          <w:sz w:val="24"/>
          <w:szCs w:val="24"/>
          <w:lang w:eastAsia="vi-VN"/>
        </w:rPr>
        <w:tab/>
      </w:r>
      <w:r w:rsidR="008264A0">
        <w:rPr>
          <w:rFonts w:eastAsia="Times New Roman" w:cstheme="minorHAnsi"/>
          <w:sz w:val="24"/>
          <w:szCs w:val="24"/>
          <w:lang w:eastAsia="vi-VN"/>
        </w:rPr>
        <w:t>D. No information</w:t>
      </w:r>
    </w:p>
    <w:p w14:paraId="7F19E3A7" w14:textId="77777777" w:rsidR="001E6564" w:rsidRPr="00C13AE5" w:rsidRDefault="004538E0" w:rsidP="0077381A">
      <w:pPr>
        <w:spacing w:line="240" w:lineRule="atLeast"/>
        <w:jc w:val="both"/>
        <w:rPr>
          <w:rFonts w:eastAsia="Times New Roman" w:cstheme="minorHAnsi"/>
          <w:b/>
          <w:color w:val="000000"/>
          <w:sz w:val="24"/>
          <w:szCs w:val="24"/>
          <w:lang w:eastAsia="vi-VN"/>
        </w:rPr>
      </w:pPr>
      <w:r w:rsidRPr="00C13AE5">
        <w:rPr>
          <w:rFonts w:eastAsia="Times New Roman" w:cstheme="minorHAnsi"/>
          <w:b/>
          <w:color w:val="000000"/>
          <w:sz w:val="24"/>
          <w:szCs w:val="24"/>
          <w:lang w:eastAsia="vi-VN"/>
        </w:rPr>
        <w:t xml:space="preserve">28. </w:t>
      </w:r>
      <w:r w:rsidR="001E6564" w:rsidRPr="00C13AE5">
        <w:rPr>
          <w:rFonts w:eastAsia="Times New Roman" w:cstheme="minorHAnsi"/>
          <w:b/>
          <w:color w:val="000000"/>
          <w:sz w:val="24"/>
          <w:szCs w:val="24"/>
          <w:lang w:eastAsia="vi-VN"/>
        </w:rPr>
        <w:t>What is arranged to make sure the visitors are comfortable?</w:t>
      </w:r>
    </w:p>
    <w:p w14:paraId="1F3F6FF0" w14:textId="77777777" w:rsidR="0011785F" w:rsidRPr="00C13AE5" w:rsidRDefault="001E6564" w:rsidP="008264A0">
      <w:pPr>
        <w:spacing w:line="240" w:lineRule="atLeast"/>
        <w:ind w:firstLine="720"/>
        <w:jc w:val="both"/>
        <w:rPr>
          <w:rFonts w:eastAsia="Times New Roman" w:cstheme="minorHAnsi"/>
          <w:sz w:val="24"/>
          <w:szCs w:val="24"/>
          <w:lang w:eastAsia="vi-VN"/>
        </w:rPr>
      </w:pPr>
      <w:r w:rsidRPr="00C13AE5">
        <w:rPr>
          <w:rFonts w:eastAsia="Times New Roman" w:cstheme="minorHAnsi"/>
          <w:sz w:val="24"/>
          <w:szCs w:val="24"/>
          <w:lang w:eastAsia="vi-VN"/>
        </w:rPr>
        <w:t>A. Meals.</w:t>
      </w:r>
      <w:r w:rsidR="004538E0" w:rsidRPr="00C13AE5">
        <w:rPr>
          <w:rFonts w:eastAsia="Times New Roman" w:cstheme="minorHAnsi"/>
          <w:sz w:val="24"/>
          <w:szCs w:val="24"/>
          <w:lang w:eastAsia="vi-VN"/>
        </w:rPr>
        <w:tab/>
      </w:r>
      <w:r w:rsidRPr="00C13AE5">
        <w:rPr>
          <w:rFonts w:eastAsia="Times New Roman" w:cstheme="minorHAnsi"/>
          <w:sz w:val="24"/>
          <w:szCs w:val="24"/>
          <w:lang w:eastAsia="vi-VN"/>
        </w:rPr>
        <w:t>B. Transportation.</w:t>
      </w:r>
      <w:r w:rsidR="004538E0" w:rsidRPr="00C13AE5">
        <w:rPr>
          <w:rFonts w:eastAsia="Times New Roman" w:cstheme="minorHAnsi"/>
          <w:sz w:val="24"/>
          <w:szCs w:val="24"/>
          <w:lang w:eastAsia="vi-VN"/>
        </w:rPr>
        <w:tab/>
      </w:r>
      <w:r w:rsidR="00CE3DCC" w:rsidRPr="00C13AE5">
        <w:rPr>
          <w:rFonts w:eastAsia="Times New Roman" w:cstheme="minorHAnsi"/>
          <w:sz w:val="24"/>
          <w:szCs w:val="24"/>
          <w:lang w:eastAsia="vi-VN"/>
        </w:rPr>
        <w:t>C.</w:t>
      </w:r>
      <w:r w:rsidRPr="00C13AE5">
        <w:rPr>
          <w:rFonts w:eastAsia="Times New Roman" w:cstheme="minorHAnsi"/>
          <w:sz w:val="24"/>
          <w:szCs w:val="24"/>
          <w:lang w:eastAsia="vi-VN"/>
        </w:rPr>
        <w:t xml:space="preserve"> Accommodation</w:t>
      </w:r>
      <w:r w:rsidR="004538E0" w:rsidRPr="00C13AE5">
        <w:rPr>
          <w:rFonts w:eastAsia="Times New Roman" w:cstheme="minorHAnsi"/>
          <w:sz w:val="24"/>
          <w:szCs w:val="24"/>
          <w:lang w:eastAsia="vi-VN"/>
        </w:rPr>
        <w:tab/>
      </w:r>
      <w:r w:rsidR="008264A0">
        <w:rPr>
          <w:rFonts w:eastAsia="Times New Roman" w:cstheme="minorHAnsi"/>
          <w:sz w:val="24"/>
          <w:szCs w:val="24"/>
          <w:lang w:eastAsia="vi-VN"/>
        </w:rPr>
        <w:t>D. Schedule.</w:t>
      </w:r>
    </w:p>
    <w:p w14:paraId="5FB5FDD0" w14:textId="77777777" w:rsidR="001E6564" w:rsidRPr="00C13AE5" w:rsidRDefault="00FD3D8A" w:rsidP="0077381A">
      <w:pPr>
        <w:spacing w:line="240" w:lineRule="atLeast"/>
        <w:jc w:val="both"/>
        <w:rPr>
          <w:rFonts w:eastAsia="Times New Roman" w:cstheme="minorHAnsi"/>
          <w:b/>
          <w:sz w:val="24"/>
          <w:szCs w:val="24"/>
          <w:lang w:eastAsia="vi-VN"/>
        </w:rPr>
      </w:pPr>
      <w:r w:rsidRPr="00C13AE5">
        <w:rPr>
          <w:rFonts w:eastAsia="Times New Roman" w:cstheme="minorHAnsi"/>
          <w:b/>
          <w:sz w:val="24"/>
          <w:szCs w:val="24"/>
          <w:lang w:eastAsia="vi-VN"/>
        </w:rPr>
        <w:t xml:space="preserve">29. </w:t>
      </w:r>
      <w:r w:rsidR="001E6564" w:rsidRPr="00C13AE5">
        <w:rPr>
          <w:rFonts w:eastAsia="Times New Roman" w:cstheme="minorHAnsi"/>
          <w:b/>
          <w:sz w:val="24"/>
          <w:szCs w:val="24"/>
          <w:lang w:eastAsia="vi-VN"/>
        </w:rPr>
        <w:t>What is Stephen Mill’s profession?</w:t>
      </w:r>
    </w:p>
    <w:p w14:paraId="63D6F42B" w14:textId="77777777" w:rsidR="0011785F" w:rsidRPr="008264A0" w:rsidRDefault="00FD3D8A" w:rsidP="008264A0">
      <w:pPr>
        <w:spacing w:line="240" w:lineRule="atLeast"/>
        <w:ind w:firstLine="720"/>
        <w:jc w:val="both"/>
        <w:rPr>
          <w:rFonts w:eastAsia="Times New Roman" w:cstheme="minorHAnsi"/>
          <w:sz w:val="24"/>
          <w:szCs w:val="24"/>
          <w:lang w:eastAsia="vi-VN"/>
        </w:rPr>
      </w:pPr>
      <w:r w:rsidRPr="00C13AE5">
        <w:rPr>
          <w:rFonts w:eastAsia="Times New Roman" w:cstheme="minorHAnsi"/>
          <w:sz w:val="24"/>
          <w:szCs w:val="24"/>
          <w:lang w:val="fr-FR" w:eastAsia="vi-VN"/>
        </w:rPr>
        <w:t>A. Photographer.</w:t>
      </w:r>
      <w:r w:rsidRPr="00C13AE5">
        <w:rPr>
          <w:rFonts w:eastAsia="Times New Roman" w:cstheme="minorHAnsi"/>
          <w:sz w:val="24"/>
          <w:szCs w:val="24"/>
          <w:lang w:val="fr-FR" w:eastAsia="vi-VN"/>
        </w:rPr>
        <w:tab/>
        <w:t>B. Tour guide.</w:t>
      </w:r>
      <w:r w:rsidRPr="00C13AE5">
        <w:rPr>
          <w:rFonts w:eastAsia="Times New Roman" w:cstheme="minorHAnsi"/>
          <w:sz w:val="24"/>
          <w:szCs w:val="24"/>
          <w:lang w:val="fr-FR" w:eastAsia="vi-VN"/>
        </w:rPr>
        <w:tab/>
      </w:r>
      <w:r w:rsidRPr="00C13AE5">
        <w:rPr>
          <w:rFonts w:eastAsia="Times New Roman" w:cstheme="minorHAnsi"/>
          <w:sz w:val="24"/>
          <w:szCs w:val="24"/>
          <w:lang w:val="fr-FR" w:eastAsia="vi-VN"/>
        </w:rPr>
        <w:tab/>
        <w:t>C. Traveller.</w:t>
      </w:r>
      <w:r w:rsidRPr="00C13AE5">
        <w:rPr>
          <w:rFonts w:eastAsia="Times New Roman" w:cstheme="minorHAnsi"/>
          <w:sz w:val="24"/>
          <w:szCs w:val="24"/>
          <w:lang w:val="fr-FR" w:eastAsia="vi-VN"/>
        </w:rPr>
        <w:tab/>
      </w:r>
      <w:r w:rsidR="00CE3DCC" w:rsidRPr="00C13AE5">
        <w:rPr>
          <w:rFonts w:eastAsia="Times New Roman" w:cstheme="minorHAnsi"/>
          <w:sz w:val="24"/>
          <w:szCs w:val="24"/>
          <w:lang w:eastAsia="vi-VN"/>
        </w:rPr>
        <w:t>D.</w:t>
      </w:r>
      <w:r w:rsidR="008264A0">
        <w:rPr>
          <w:rFonts w:eastAsia="Times New Roman" w:cstheme="minorHAnsi"/>
          <w:sz w:val="24"/>
          <w:szCs w:val="24"/>
          <w:lang w:eastAsia="vi-VN"/>
        </w:rPr>
        <w:t xml:space="preserve"> Artist.</w:t>
      </w:r>
    </w:p>
    <w:p w14:paraId="48620D22" w14:textId="77777777" w:rsidR="001E6564" w:rsidRPr="00C13AE5" w:rsidRDefault="00FD3D8A" w:rsidP="0077381A">
      <w:pPr>
        <w:spacing w:line="240" w:lineRule="atLeast"/>
        <w:jc w:val="both"/>
        <w:rPr>
          <w:rFonts w:eastAsia="Times New Roman" w:cstheme="minorHAnsi"/>
          <w:b/>
          <w:color w:val="000000"/>
          <w:sz w:val="24"/>
          <w:szCs w:val="24"/>
          <w:lang w:eastAsia="vi-VN"/>
        </w:rPr>
      </w:pPr>
      <w:r w:rsidRPr="00C13AE5">
        <w:rPr>
          <w:rFonts w:eastAsia="Times New Roman" w:cstheme="minorHAnsi"/>
          <w:b/>
          <w:color w:val="000000"/>
          <w:sz w:val="24"/>
          <w:szCs w:val="24"/>
          <w:lang w:eastAsia="vi-VN"/>
        </w:rPr>
        <w:t xml:space="preserve">30. </w:t>
      </w:r>
      <w:r w:rsidR="001E6564" w:rsidRPr="00C13AE5">
        <w:rPr>
          <w:rFonts w:eastAsia="Times New Roman" w:cstheme="minorHAnsi"/>
          <w:b/>
          <w:color w:val="000000"/>
          <w:sz w:val="24"/>
          <w:szCs w:val="24"/>
          <w:lang w:eastAsia="vi-VN"/>
        </w:rPr>
        <w:t>What is not included in the program?</w:t>
      </w:r>
    </w:p>
    <w:p w14:paraId="749EA053" w14:textId="77777777" w:rsidR="001E6564" w:rsidRPr="00C13AE5" w:rsidRDefault="00FD3D8A" w:rsidP="0077381A">
      <w:pPr>
        <w:spacing w:line="240" w:lineRule="atLeast"/>
        <w:ind w:firstLine="720"/>
        <w:jc w:val="both"/>
        <w:rPr>
          <w:rFonts w:eastAsia="Times New Roman" w:cstheme="minorHAnsi"/>
          <w:color w:val="000000"/>
          <w:sz w:val="24"/>
          <w:szCs w:val="24"/>
          <w:lang w:eastAsia="vi-VN"/>
        </w:rPr>
      </w:pPr>
      <w:r w:rsidRPr="00C13AE5">
        <w:rPr>
          <w:rFonts w:eastAsia="Times New Roman" w:cstheme="minorHAnsi"/>
          <w:color w:val="000000"/>
          <w:sz w:val="24"/>
          <w:szCs w:val="24"/>
          <w:lang w:eastAsia="vi-VN"/>
        </w:rPr>
        <w:t>A. Going sightseeing in Delhi.</w:t>
      </w:r>
      <w:r w:rsidRPr="00C13AE5">
        <w:rPr>
          <w:rFonts w:eastAsia="Times New Roman" w:cstheme="minorHAnsi"/>
          <w:color w:val="000000"/>
          <w:sz w:val="24"/>
          <w:szCs w:val="24"/>
          <w:lang w:eastAsia="vi-VN"/>
        </w:rPr>
        <w:tab/>
      </w:r>
      <w:r w:rsidRPr="00C13AE5">
        <w:rPr>
          <w:rFonts w:eastAsia="Times New Roman" w:cstheme="minorHAnsi"/>
          <w:color w:val="000000"/>
          <w:sz w:val="24"/>
          <w:szCs w:val="24"/>
          <w:lang w:eastAsia="vi-VN"/>
        </w:rPr>
        <w:tab/>
      </w:r>
      <w:r w:rsidR="001E6564" w:rsidRPr="00C13AE5">
        <w:rPr>
          <w:rFonts w:eastAsia="Times New Roman" w:cstheme="minorHAnsi"/>
          <w:color w:val="000000"/>
          <w:sz w:val="24"/>
          <w:szCs w:val="24"/>
          <w:lang w:eastAsia="vi-VN"/>
        </w:rPr>
        <w:t>B. Going shopping in Delhi.</w:t>
      </w:r>
    </w:p>
    <w:p w14:paraId="04797B3B" w14:textId="77777777" w:rsidR="001E6564" w:rsidRPr="00C13AE5" w:rsidRDefault="001E6564" w:rsidP="0077381A">
      <w:pPr>
        <w:spacing w:line="240" w:lineRule="atLeast"/>
        <w:ind w:firstLine="720"/>
        <w:jc w:val="both"/>
        <w:rPr>
          <w:rFonts w:eastAsia="Times New Roman" w:cstheme="minorHAnsi"/>
          <w:color w:val="000000"/>
          <w:sz w:val="24"/>
          <w:szCs w:val="24"/>
          <w:lang w:eastAsia="vi-VN"/>
        </w:rPr>
      </w:pPr>
      <w:r w:rsidRPr="00C13AE5">
        <w:rPr>
          <w:rFonts w:eastAsia="Times New Roman" w:cstheme="minorHAnsi"/>
          <w:color w:val="000000"/>
          <w:sz w:val="24"/>
          <w:szCs w:val="24"/>
          <w:lang w:eastAsia="vi-VN"/>
        </w:rPr>
        <w:t>C. Break</w:t>
      </w:r>
      <w:r w:rsidR="00FD3D8A" w:rsidRPr="00C13AE5">
        <w:rPr>
          <w:rFonts w:eastAsia="Times New Roman" w:cstheme="minorHAnsi"/>
          <w:color w:val="000000"/>
          <w:sz w:val="24"/>
          <w:szCs w:val="24"/>
          <w:lang w:eastAsia="vi-VN"/>
        </w:rPr>
        <w:t>fast on the last day.</w:t>
      </w:r>
      <w:r w:rsidR="00FD3D8A" w:rsidRPr="00C13AE5">
        <w:rPr>
          <w:rFonts w:eastAsia="Times New Roman" w:cstheme="minorHAnsi"/>
          <w:color w:val="000000"/>
          <w:sz w:val="24"/>
          <w:szCs w:val="24"/>
          <w:lang w:eastAsia="vi-VN"/>
        </w:rPr>
        <w:tab/>
      </w:r>
      <w:r w:rsidR="00FD3D8A" w:rsidRPr="00C13AE5">
        <w:rPr>
          <w:rFonts w:eastAsia="Times New Roman" w:cstheme="minorHAnsi"/>
          <w:color w:val="000000"/>
          <w:sz w:val="24"/>
          <w:szCs w:val="24"/>
          <w:lang w:eastAsia="vi-VN"/>
        </w:rPr>
        <w:tab/>
      </w:r>
      <w:r w:rsidR="00CE3DCC" w:rsidRPr="00C13AE5">
        <w:rPr>
          <w:rFonts w:eastAsia="Times New Roman" w:cstheme="minorHAnsi"/>
          <w:color w:val="000000"/>
          <w:sz w:val="24"/>
          <w:szCs w:val="24"/>
          <w:lang w:eastAsia="vi-VN"/>
        </w:rPr>
        <w:t>D.</w:t>
      </w:r>
      <w:r w:rsidRPr="00C13AE5">
        <w:rPr>
          <w:rFonts w:eastAsia="Times New Roman" w:cstheme="minorHAnsi"/>
          <w:color w:val="000000"/>
          <w:sz w:val="24"/>
          <w:szCs w:val="24"/>
          <w:lang w:eastAsia="vi-VN"/>
        </w:rPr>
        <w:t xml:space="preserve"> Lunch on the last day.</w:t>
      </w:r>
    </w:p>
    <w:p w14:paraId="43792946" w14:textId="77777777" w:rsidR="0011785F" w:rsidRPr="00C13AE5" w:rsidRDefault="0011785F" w:rsidP="0077381A">
      <w:pPr>
        <w:spacing w:line="240" w:lineRule="atLeast"/>
        <w:ind w:firstLine="720"/>
        <w:jc w:val="both"/>
        <w:rPr>
          <w:rFonts w:eastAsia="Times New Roman" w:cstheme="minorHAnsi"/>
          <w:color w:val="000000"/>
          <w:sz w:val="24"/>
          <w:szCs w:val="24"/>
          <w:lang w:eastAsia="vi-VN"/>
        </w:rPr>
      </w:pPr>
    </w:p>
    <w:p w14:paraId="1A314E08" w14:textId="77777777" w:rsidR="001E6564" w:rsidRPr="00C13AE5" w:rsidRDefault="00FD3D8A" w:rsidP="0077381A">
      <w:pPr>
        <w:spacing w:line="240" w:lineRule="atLeast"/>
        <w:jc w:val="both"/>
        <w:rPr>
          <w:rFonts w:cstheme="minorHAnsi"/>
          <w:sz w:val="24"/>
          <w:szCs w:val="24"/>
        </w:rPr>
      </w:pPr>
      <w:r w:rsidRPr="00C13AE5">
        <w:rPr>
          <w:rFonts w:cstheme="minorHAnsi"/>
          <w:b/>
          <w:color w:val="000000"/>
          <w:sz w:val="24"/>
          <w:szCs w:val="24"/>
        </w:rPr>
        <w:t xml:space="preserve">Talk/Lecture 3. </w:t>
      </w:r>
      <w:r w:rsidRPr="00C13AE5">
        <w:rPr>
          <w:rFonts w:eastAsia="Times New Roman" w:cstheme="minorHAnsi"/>
          <w:b/>
          <w:bCs/>
          <w:color w:val="000000"/>
          <w:sz w:val="24"/>
          <w:szCs w:val="24"/>
          <w:lang w:eastAsia="vi-VN"/>
        </w:rPr>
        <w:t>You’ll hear a talk on local radio about a children theme park.</w:t>
      </w:r>
    </w:p>
    <w:p w14:paraId="708B3616" w14:textId="77777777" w:rsidR="00FD3D8A" w:rsidRPr="00C13AE5" w:rsidRDefault="00FD3D8A" w:rsidP="0077381A">
      <w:pPr>
        <w:spacing w:line="240" w:lineRule="atLeast"/>
        <w:jc w:val="both"/>
        <w:rPr>
          <w:rFonts w:eastAsia="Times New Roman" w:cstheme="minorHAnsi"/>
          <w:sz w:val="24"/>
          <w:szCs w:val="24"/>
          <w:lang w:eastAsia="vi-VN"/>
        </w:rPr>
      </w:pPr>
      <w:r w:rsidRPr="00C13AE5">
        <w:rPr>
          <w:rFonts w:eastAsia="Times New Roman" w:cstheme="minorHAnsi"/>
          <w:b/>
          <w:bCs/>
          <w:color w:val="000000"/>
          <w:sz w:val="24"/>
          <w:szCs w:val="24"/>
          <w:lang w:eastAsia="vi-VN"/>
        </w:rPr>
        <w:t>31. Simon’s idea for a theme park came from</w:t>
      </w:r>
      <w:r w:rsidR="0010068B" w:rsidRPr="00C13AE5">
        <w:rPr>
          <w:rFonts w:eastAsia="Times New Roman" w:cstheme="minorHAnsi"/>
          <w:b/>
          <w:bCs/>
          <w:color w:val="000000"/>
          <w:sz w:val="24"/>
          <w:szCs w:val="24"/>
          <w:lang w:eastAsia="vi-VN"/>
        </w:rPr>
        <w:t xml:space="preserve"> ……………</w:t>
      </w:r>
    </w:p>
    <w:p w14:paraId="27A6D823" w14:textId="77777777" w:rsidR="00FD3D8A" w:rsidRPr="00C13AE5" w:rsidRDefault="00F93686" w:rsidP="0077381A">
      <w:pPr>
        <w:spacing w:line="240" w:lineRule="atLeast"/>
        <w:ind w:firstLine="720"/>
        <w:jc w:val="both"/>
        <w:rPr>
          <w:rFonts w:eastAsia="Times New Roman" w:cstheme="minorHAnsi"/>
          <w:sz w:val="24"/>
          <w:szCs w:val="24"/>
          <w:lang w:eastAsia="vi-VN"/>
        </w:rPr>
      </w:pPr>
      <w:r w:rsidRPr="00C13AE5">
        <w:rPr>
          <w:rFonts w:eastAsia="Times New Roman" w:cstheme="minorHAnsi"/>
          <w:color w:val="000000"/>
          <w:sz w:val="24"/>
          <w:szCs w:val="24"/>
          <w:lang w:eastAsia="vi-VN"/>
        </w:rPr>
        <w:t>A. h</w:t>
      </w:r>
      <w:r w:rsidR="00FD3D8A" w:rsidRPr="00C13AE5">
        <w:rPr>
          <w:rFonts w:eastAsia="Times New Roman" w:cstheme="minorHAnsi"/>
          <w:color w:val="000000"/>
          <w:sz w:val="24"/>
          <w:szCs w:val="24"/>
          <w:lang w:eastAsia="vi-VN"/>
        </w:rPr>
        <w:t>is childhood hobby.</w:t>
      </w:r>
      <w:r w:rsidR="00FD3D8A" w:rsidRPr="00C13AE5">
        <w:rPr>
          <w:rFonts w:eastAsia="Times New Roman" w:cstheme="minorHAnsi"/>
          <w:sz w:val="24"/>
          <w:szCs w:val="24"/>
          <w:lang w:eastAsia="vi-VN"/>
        </w:rPr>
        <w:tab/>
      </w:r>
      <w:r w:rsidR="00FD3D8A" w:rsidRPr="00C13AE5">
        <w:rPr>
          <w:rFonts w:eastAsia="Times New Roman" w:cstheme="minorHAnsi"/>
          <w:sz w:val="24"/>
          <w:szCs w:val="24"/>
          <w:lang w:eastAsia="vi-VN"/>
        </w:rPr>
        <w:tab/>
      </w:r>
      <w:r w:rsidR="00FD3D8A" w:rsidRPr="00C13AE5">
        <w:rPr>
          <w:rFonts w:eastAsia="Times New Roman" w:cstheme="minorHAnsi"/>
          <w:color w:val="000000"/>
          <w:sz w:val="24"/>
          <w:szCs w:val="24"/>
          <w:lang w:eastAsia="vi-VN"/>
        </w:rPr>
        <w:t>B.</w:t>
      </w:r>
      <w:r w:rsidR="0010068B" w:rsidRPr="00C13AE5">
        <w:rPr>
          <w:rFonts w:eastAsia="Times New Roman" w:cstheme="minorHAnsi"/>
          <w:color w:val="000000"/>
          <w:sz w:val="24"/>
          <w:szCs w:val="24"/>
          <w:lang w:eastAsia="vi-VN"/>
        </w:rPr>
        <w:t xml:space="preserve"> </w:t>
      </w:r>
      <w:r w:rsidRPr="00C13AE5">
        <w:rPr>
          <w:rFonts w:eastAsia="Times New Roman" w:cstheme="minorHAnsi"/>
          <w:color w:val="000000"/>
          <w:sz w:val="24"/>
          <w:szCs w:val="24"/>
          <w:lang w:eastAsia="vi-VN"/>
        </w:rPr>
        <w:t>h</w:t>
      </w:r>
      <w:r w:rsidR="00FD3D8A" w:rsidRPr="00C13AE5">
        <w:rPr>
          <w:rFonts w:eastAsia="Times New Roman" w:cstheme="minorHAnsi"/>
          <w:color w:val="000000"/>
          <w:sz w:val="24"/>
          <w:szCs w:val="24"/>
          <w:lang w:eastAsia="vi-VN"/>
        </w:rPr>
        <w:t>is interest in landscape design.</w:t>
      </w:r>
    </w:p>
    <w:p w14:paraId="46BE9127" w14:textId="77777777" w:rsidR="0011785F" w:rsidRPr="008264A0" w:rsidRDefault="00CE3DCC" w:rsidP="008264A0">
      <w:pPr>
        <w:spacing w:line="240" w:lineRule="atLeast"/>
        <w:ind w:firstLine="720"/>
        <w:jc w:val="both"/>
        <w:rPr>
          <w:rFonts w:eastAsia="Times New Roman" w:cstheme="minorHAnsi"/>
          <w:color w:val="000000"/>
          <w:sz w:val="24"/>
          <w:szCs w:val="24"/>
          <w:lang w:eastAsia="vi-VN"/>
        </w:rPr>
      </w:pPr>
      <w:r w:rsidRPr="00C13AE5">
        <w:rPr>
          <w:rFonts w:eastAsia="Times New Roman" w:cstheme="minorHAnsi"/>
          <w:color w:val="000000"/>
          <w:sz w:val="24"/>
          <w:szCs w:val="24"/>
          <w:lang w:eastAsia="vi-VN"/>
        </w:rPr>
        <w:lastRenderedPageBreak/>
        <w:t>C.</w:t>
      </w:r>
      <w:r w:rsidR="0010068B" w:rsidRPr="00C13AE5">
        <w:rPr>
          <w:rFonts w:eastAsia="Times New Roman" w:cstheme="minorHAnsi"/>
          <w:color w:val="000000"/>
          <w:sz w:val="24"/>
          <w:szCs w:val="24"/>
          <w:lang w:eastAsia="vi-VN"/>
        </w:rPr>
        <w:t xml:space="preserve"> </w:t>
      </w:r>
      <w:r w:rsidR="00F93686" w:rsidRPr="00C13AE5">
        <w:rPr>
          <w:rFonts w:eastAsia="Times New Roman" w:cstheme="minorHAnsi"/>
          <w:color w:val="000000"/>
          <w:sz w:val="24"/>
          <w:szCs w:val="24"/>
          <w:lang w:eastAsia="vi-VN"/>
        </w:rPr>
        <w:t>h</w:t>
      </w:r>
      <w:r w:rsidR="00FD3D8A" w:rsidRPr="00C13AE5">
        <w:rPr>
          <w:rFonts w:eastAsia="Times New Roman" w:cstheme="minorHAnsi"/>
          <w:color w:val="000000"/>
          <w:sz w:val="24"/>
          <w:szCs w:val="24"/>
          <w:lang w:eastAsia="vi-VN"/>
        </w:rPr>
        <w:t>is visit to another park</w:t>
      </w:r>
      <w:r w:rsidR="00FD3D8A" w:rsidRPr="00C13AE5">
        <w:rPr>
          <w:rFonts w:eastAsia="Times New Roman" w:cstheme="minorHAnsi"/>
          <w:sz w:val="24"/>
          <w:szCs w:val="24"/>
          <w:lang w:eastAsia="vi-VN"/>
        </w:rPr>
        <w:tab/>
      </w:r>
      <w:r w:rsidR="00F93686" w:rsidRPr="00C13AE5">
        <w:rPr>
          <w:rFonts w:eastAsia="Times New Roman" w:cstheme="minorHAnsi"/>
          <w:color w:val="000000"/>
          <w:sz w:val="24"/>
          <w:szCs w:val="24"/>
          <w:lang w:eastAsia="vi-VN"/>
        </w:rPr>
        <w:t>D. h</w:t>
      </w:r>
      <w:r w:rsidR="00FD3D8A" w:rsidRPr="00C13AE5">
        <w:rPr>
          <w:rFonts w:eastAsia="Times New Roman" w:cstheme="minorHAnsi"/>
          <w:color w:val="000000"/>
          <w:sz w:val="24"/>
          <w:szCs w:val="24"/>
          <w:lang w:eastAsia="vi-VN"/>
        </w:rPr>
        <w:t>is w</w:t>
      </w:r>
      <w:r w:rsidR="008264A0">
        <w:rPr>
          <w:rFonts w:eastAsia="Times New Roman" w:cstheme="minorHAnsi"/>
          <w:color w:val="000000"/>
          <w:sz w:val="24"/>
          <w:szCs w:val="24"/>
          <w:lang w:eastAsia="vi-VN"/>
        </w:rPr>
        <w:t>ife’s idea.</w:t>
      </w:r>
    </w:p>
    <w:p w14:paraId="17D3683A" w14:textId="77777777" w:rsidR="00FD3D8A" w:rsidRPr="00C13AE5" w:rsidRDefault="00FD3D8A" w:rsidP="0077381A">
      <w:pPr>
        <w:spacing w:line="240" w:lineRule="atLeast"/>
        <w:jc w:val="both"/>
        <w:rPr>
          <w:rFonts w:eastAsia="Times New Roman" w:cstheme="minorHAnsi"/>
          <w:b/>
          <w:color w:val="000000"/>
          <w:sz w:val="24"/>
          <w:szCs w:val="24"/>
          <w:lang w:eastAsia="vi-VN"/>
        </w:rPr>
      </w:pPr>
      <w:r w:rsidRPr="00C13AE5">
        <w:rPr>
          <w:rFonts w:eastAsia="Times New Roman" w:cstheme="minorHAnsi"/>
          <w:b/>
          <w:color w:val="000000"/>
          <w:sz w:val="24"/>
          <w:szCs w:val="24"/>
          <w:lang w:eastAsia="vi-VN"/>
        </w:rPr>
        <w:t>32. When they started, the family decided to open the park only when</w:t>
      </w:r>
      <w:r w:rsidR="0010068B" w:rsidRPr="00C13AE5">
        <w:rPr>
          <w:rFonts w:eastAsia="Times New Roman" w:cstheme="minorHAnsi"/>
          <w:b/>
          <w:color w:val="000000"/>
          <w:sz w:val="24"/>
          <w:szCs w:val="24"/>
          <w:lang w:eastAsia="vi-VN"/>
        </w:rPr>
        <w:t xml:space="preserve"> ……………….</w:t>
      </w:r>
    </w:p>
    <w:p w14:paraId="2452317E" w14:textId="77777777" w:rsidR="0010068B" w:rsidRPr="00C13AE5" w:rsidRDefault="00CE3DCC" w:rsidP="0077381A">
      <w:pPr>
        <w:spacing w:line="240" w:lineRule="atLeast"/>
        <w:ind w:firstLine="720"/>
        <w:jc w:val="both"/>
        <w:rPr>
          <w:rFonts w:eastAsia="Times New Roman" w:cstheme="minorHAnsi"/>
          <w:color w:val="000000"/>
          <w:sz w:val="24"/>
          <w:szCs w:val="24"/>
          <w:lang w:eastAsia="vi-VN"/>
        </w:rPr>
      </w:pPr>
      <w:r w:rsidRPr="00C13AE5">
        <w:rPr>
          <w:rFonts w:eastAsia="Times New Roman" w:cstheme="minorHAnsi"/>
          <w:color w:val="000000"/>
          <w:sz w:val="24"/>
          <w:szCs w:val="24"/>
          <w:lang w:eastAsia="vi-VN"/>
        </w:rPr>
        <w:t>A.</w:t>
      </w:r>
      <w:r w:rsidR="00FD3D8A" w:rsidRPr="00C13AE5">
        <w:rPr>
          <w:rFonts w:eastAsia="Times New Roman" w:cstheme="minorHAnsi"/>
          <w:color w:val="000000"/>
          <w:sz w:val="24"/>
          <w:szCs w:val="24"/>
          <w:lang w:eastAsia="vi-VN"/>
        </w:rPr>
        <w:t xml:space="preserve"> The weather was expected to be good.</w:t>
      </w:r>
      <w:r w:rsidR="00FD3D8A" w:rsidRPr="00C13AE5">
        <w:rPr>
          <w:rFonts w:eastAsia="Times New Roman" w:cstheme="minorHAnsi"/>
          <w:color w:val="000000"/>
          <w:sz w:val="24"/>
          <w:szCs w:val="24"/>
          <w:lang w:eastAsia="vi-VN"/>
        </w:rPr>
        <w:tab/>
      </w:r>
    </w:p>
    <w:p w14:paraId="00418000" w14:textId="77777777" w:rsidR="00FD3D8A" w:rsidRPr="00C13AE5" w:rsidRDefault="00FD3D8A" w:rsidP="0077381A">
      <w:pPr>
        <w:spacing w:line="240" w:lineRule="atLeast"/>
        <w:ind w:firstLine="720"/>
        <w:jc w:val="both"/>
        <w:rPr>
          <w:rFonts w:eastAsia="Times New Roman" w:cstheme="minorHAnsi"/>
          <w:color w:val="000000"/>
          <w:sz w:val="24"/>
          <w:szCs w:val="24"/>
          <w:lang w:eastAsia="vi-VN"/>
        </w:rPr>
      </w:pPr>
      <w:r w:rsidRPr="00C13AE5">
        <w:rPr>
          <w:rFonts w:eastAsia="Times New Roman" w:cstheme="minorHAnsi"/>
          <w:color w:val="000000"/>
          <w:sz w:val="24"/>
          <w:szCs w:val="24"/>
          <w:lang w:eastAsia="vi-VN"/>
        </w:rPr>
        <w:t>B. There were not many people in the neighborhood.</w:t>
      </w:r>
    </w:p>
    <w:p w14:paraId="6BD82F94" w14:textId="77777777" w:rsidR="0010068B" w:rsidRPr="00C13AE5" w:rsidRDefault="00FD3D8A" w:rsidP="0077381A">
      <w:pPr>
        <w:spacing w:line="240" w:lineRule="atLeast"/>
        <w:ind w:firstLine="720"/>
        <w:jc w:val="both"/>
        <w:rPr>
          <w:rFonts w:eastAsia="Times New Roman" w:cstheme="minorHAnsi"/>
          <w:color w:val="000000"/>
          <w:sz w:val="24"/>
          <w:szCs w:val="24"/>
          <w:lang w:eastAsia="vi-VN"/>
        </w:rPr>
      </w:pPr>
      <w:r w:rsidRPr="00C13AE5">
        <w:rPr>
          <w:rFonts w:eastAsia="Times New Roman" w:cstheme="minorHAnsi"/>
          <w:color w:val="000000"/>
          <w:sz w:val="24"/>
          <w:szCs w:val="24"/>
          <w:lang w:eastAsia="vi-VN"/>
        </w:rPr>
        <w:t>C. The children weren’t at school.</w:t>
      </w:r>
      <w:r w:rsidRPr="00C13AE5">
        <w:rPr>
          <w:rFonts w:eastAsia="Times New Roman" w:cstheme="minorHAnsi"/>
          <w:color w:val="000000"/>
          <w:sz w:val="24"/>
          <w:szCs w:val="24"/>
          <w:lang w:eastAsia="vi-VN"/>
        </w:rPr>
        <w:tab/>
      </w:r>
      <w:r w:rsidRPr="00C13AE5">
        <w:rPr>
          <w:rFonts w:eastAsia="Times New Roman" w:cstheme="minorHAnsi"/>
          <w:color w:val="000000"/>
          <w:sz w:val="24"/>
          <w:szCs w:val="24"/>
          <w:lang w:eastAsia="vi-VN"/>
        </w:rPr>
        <w:tab/>
      </w:r>
    </w:p>
    <w:p w14:paraId="5FA627B8" w14:textId="77777777" w:rsidR="0011785F" w:rsidRPr="00C13AE5" w:rsidRDefault="00FD3D8A" w:rsidP="008264A0">
      <w:pPr>
        <w:spacing w:line="240" w:lineRule="atLeast"/>
        <w:ind w:firstLine="720"/>
        <w:jc w:val="both"/>
        <w:rPr>
          <w:rFonts w:eastAsia="Times New Roman" w:cstheme="minorHAnsi"/>
          <w:color w:val="000000"/>
          <w:sz w:val="24"/>
          <w:szCs w:val="24"/>
          <w:lang w:eastAsia="vi-VN"/>
        </w:rPr>
      </w:pPr>
      <w:r w:rsidRPr="00C13AE5">
        <w:rPr>
          <w:rFonts w:eastAsia="Times New Roman" w:cstheme="minorHAnsi"/>
          <w:color w:val="000000"/>
          <w:sz w:val="24"/>
          <w:szCs w:val="24"/>
          <w:lang w:eastAsia="vi-VN"/>
        </w:rPr>
        <w:t>D. There were fewer farming commitmen</w:t>
      </w:r>
      <w:r w:rsidR="008264A0">
        <w:rPr>
          <w:rFonts w:eastAsia="Times New Roman" w:cstheme="minorHAnsi"/>
          <w:color w:val="000000"/>
          <w:sz w:val="24"/>
          <w:szCs w:val="24"/>
          <w:lang w:eastAsia="vi-VN"/>
        </w:rPr>
        <w:t>ts.</w:t>
      </w:r>
    </w:p>
    <w:p w14:paraId="044E95BD" w14:textId="77777777" w:rsidR="00FD3D8A" w:rsidRPr="00C13AE5" w:rsidRDefault="00FD3D8A" w:rsidP="0077381A">
      <w:pPr>
        <w:spacing w:line="240" w:lineRule="atLeast"/>
        <w:jc w:val="both"/>
        <w:rPr>
          <w:rFonts w:eastAsia="Times New Roman" w:cstheme="minorHAnsi"/>
          <w:b/>
          <w:color w:val="000000"/>
          <w:sz w:val="24"/>
          <w:szCs w:val="24"/>
          <w:lang w:eastAsia="vi-VN"/>
        </w:rPr>
      </w:pPr>
      <w:r w:rsidRPr="00C13AE5">
        <w:rPr>
          <w:rFonts w:eastAsia="Times New Roman" w:cstheme="minorHAnsi"/>
          <w:b/>
          <w:color w:val="000000"/>
          <w:sz w:val="24"/>
          <w:szCs w:val="24"/>
          <w:lang w:eastAsia="vi-VN"/>
        </w:rPr>
        <w:t>33. Since opening the park has had</w:t>
      </w:r>
      <w:r w:rsidR="0010068B" w:rsidRPr="00C13AE5">
        <w:rPr>
          <w:rFonts w:eastAsia="Times New Roman" w:cstheme="minorHAnsi"/>
          <w:b/>
          <w:color w:val="000000"/>
          <w:sz w:val="24"/>
          <w:szCs w:val="24"/>
          <w:lang w:eastAsia="vi-VN"/>
        </w:rPr>
        <w:t xml:space="preserve"> ………………….</w:t>
      </w:r>
    </w:p>
    <w:p w14:paraId="55D3299C" w14:textId="77777777" w:rsidR="0011785F" w:rsidRPr="00C13AE5" w:rsidRDefault="00FD3D8A" w:rsidP="008264A0">
      <w:pPr>
        <w:spacing w:line="240" w:lineRule="atLeast"/>
        <w:ind w:firstLine="720"/>
        <w:jc w:val="both"/>
        <w:rPr>
          <w:rFonts w:eastAsia="Times New Roman" w:cstheme="minorHAnsi"/>
          <w:color w:val="000000"/>
          <w:sz w:val="24"/>
          <w:szCs w:val="24"/>
          <w:lang w:eastAsia="vi-VN"/>
        </w:rPr>
      </w:pPr>
      <w:r w:rsidRPr="00C13AE5">
        <w:rPr>
          <w:rFonts w:eastAsia="Times New Roman" w:cstheme="minorHAnsi"/>
          <w:color w:val="000000"/>
          <w:sz w:val="24"/>
          <w:szCs w:val="24"/>
          <w:lang w:eastAsia="vi-VN"/>
        </w:rPr>
        <w:t>A. 50. 000 visitors.</w:t>
      </w:r>
      <w:r w:rsidRPr="00C13AE5">
        <w:rPr>
          <w:rFonts w:eastAsia="Times New Roman" w:cstheme="minorHAnsi"/>
          <w:color w:val="000000"/>
          <w:sz w:val="24"/>
          <w:szCs w:val="24"/>
          <w:lang w:eastAsia="vi-VN"/>
        </w:rPr>
        <w:tab/>
        <w:t>B. 1000. 00</w:t>
      </w:r>
      <w:r w:rsidR="008264A0">
        <w:rPr>
          <w:rFonts w:eastAsia="Times New Roman" w:cstheme="minorHAnsi"/>
          <w:color w:val="000000"/>
          <w:sz w:val="24"/>
          <w:szCs w:val="24"/>
          <w:lang w:eastAsia="vi-VN"/>
        </w:rPr>
        <w:t>0 visitors.</w:t>
      </w:r>
      <w:r w:rsidR="008264A0">
        <w:rPr>
          <w:rFonts w:eastAsia="Times New Roman" w:cstheme="minorHAnsi"/>
          <w:color w:val="000000"/>
          <w:sz w:val="24"/>
          <w:szCs w:val="24"/>
          <w:lang w:eastAsia="vi-VN"/>
        </w:rPr>
        <w:tab/>
        <w:t>C. 5000 visitors.</w:t>
      </w:r>
      <w:r w:rsidR="008264A0">
        <w:rPr>
          <w:rFonts w:eastAsia="Times New Roman" w:cstheme="minorHAnsi"/>
          <w:color w:val="000000"/>
          <w:sz w:val="24"/>
          <w:szCs w:val="24"/>
          <w:lang w:eastAsia="vi-VN"/>
        </w:rPr>
        <w:tab/>
      </w:r>
      <w:r w:rsidR="00CE3DCC" w:rsidRPr="00C13AE5">
        <w:rPr>
          <w:rFonts w:eastAsia="Times New Roman" w:cstheme="minorHAnsi"/>
          <w:color w:val="000000"/>
          <w:sz w:val="24"/>
          <w:szCs w:val="24"/>
          <w:lang w:eastAsia="vi-VN"/>
        </w:rPr>
        <w:t>D.</w:t>
      </w:r>
      <w:r w:rsidR="008264A0">
        <w:rPr>
          <w:rFonts w:eastAsia="Times New Roman" w:cstheme="minorHAnsi"/>
          <w:color w:val="000000"/>
          <w:sz w:val="24"/>
          <w:szCs w:val="24"/>
          <w:lang w:eastAsia="vi-VN"/>
        </w:rPr>
        <w:t xml:space="preserve"> 1,500,000 visitors.</w:t>
      </w:r>
    </w:p>
    <w:p w14:paraId="20F0171F" w14:textId="77777777" w:rsidR="00FD3D8A" w:rsidRPr="00C13AE5" w:rsidRDefault="00FD3D8A" w:rsidP="0077381A">
      <w:pPr>
        <w:spacing w:line="240" w:lineRule="atLeast"/>
        <w:jc w:val="both"/>
        <w:rPr>
          <w:rFonts w:eastAsia="Times New Roman" w:cstheme="minorHAnsi"/>
          <w:b/>
          <w:color w:val="000000"/>
          <w:sz w:val="24"/>
          <w:szCs w:val="24"/>
          <w:lang w:eastAsia="vi-VN"/>
        </w:rPr>
      </w:pPr>
      <w:r w:rsidRPr="00C13AE5">
        <w:rPr>
          <w:rFonts w:eastAsia="Times New Roman" w:cstheme="minorHAnsi"/>
          <w:b/>
          <w:color w:val="000000"/>
          <w:sz w:val="24"/>
          <w:szCs w:val="24"/>
          <w:lang w:eastAsia="vi-VN"/>
        </w:rPr>
        <w:t>34. What did their children love?</w:t>
      </w:r>
    </w:p>
    <w:p w14:paraId="35B3C4BF" w14:textId="77777777" w:rsidR="0011785F" w:rsidRPr="00C13AE5" w:rsidRDefault="00CE3DCC" w:rsidP="008264A0">
      <w:pPr>
        <w:spacing w:line="240" w:lineRule="atLeast"/>
        <w:ind w:firstLine="720"/>
        <w:jc w:val="both"/>
        <w:rPr>
          <w:rFonts w:eastAsia="Times New Roman" w:cstheme="minorHAnsi"/>
          <w:color w:val="000000"/>
          <w:sz w:val="24"/>
          <w:szCs w:val="24"/>
          <w:lang w:eastAsia="vi-VN"/>
        </w:rPr>
      </w:pPr>
      <w:r w:rsidRPr="00C13AE5">
        <w:rPr>
          <w:rFonts w:eastAsia="Times New Roman" w:cstheme="minorHAnsi"/>
          <w:color w:val="000000"/>
          <w:sz w:val="24"/>
          <w:szCs w:val="24"/>
          <w:lang w:eastAsia="vi-VN"/>
        </w:rPr>
        <w:t>A.</w:t>
      </w:r>
      <w:r w:rsidR="00FD3D8A" w:rsidRPr="00C13AE5">
        <w:rPr>
          <w:rFonts w:eastAsia="Times New Roman" w:cstheme="minorHAnsi"/>
          <w:color w:val="000000"/>
          <w:sz w:val="24"/>
          <w:szCs w:val="24"/>
          <w:lang w:eastAsia="vi-VN"/>
        </w:rPr>
        <w:t xml:space="preserve"> Trains.</w:t>
      </w:r>
      <w:r w:rsidR="00FD3D8A" w:rsidRPr="00C13AE5">
        <w:rPr>
          <w:rFonts w:eastAsia="Times New Roman" w:cstheme="minorHAnsi"/>
          <w:color w:val="000000"/>
          <w:sz w:val="24"/>
          <w:szCs w:val="24"/>
          <w:lang w:eastAsia="vi-VN"/>
        </w:rPr>
        <w:tab/>
        <w:t>B. Theme park</w:t>
      </w:r>
      <w:r w:rsidR="008264A0">
        <w:rPr>
          <w:rFonts w:eastAsia="Times New Roman" w:cstheme="minorHAnsi"/>
          <w:color w:val="000000"/>
          <w:sz w:val="24"/>
          <w:szCs w:val="24"/>
          <w:lang w:eastAsia="vi-VN"/>
        </w:rPr>
        <w:t>.</w:t>
      </w:r>
      <w:r w:rsidR="008264A0">
        <w:rPr>
          <w:rFonts w:eastAsia="Times New Roman" w:cstheme="minorHAnsi"/>
          <w:color w:val="000000"/>
          <w:sz w:val="24"/>
          <w:szCs w:val="24"/>
          <w:lang w:eastAsia="vi-VN"/>
        </w:rPr>
        <w:tab/>
      </w:r>
      <w:r w:rsidR="008264A0">
        <w:rPr>
          <w:rFonts w:eastAsia="Times New Roman" w:cstheme="minorHAnsi"/>
          <w:color w:val="000000"/>
          <w:sz w:val="24"/>
          <w:szCs w:val="24"/>
          <w:lang w:eastAsia="vi-VN"/>
        </w:rPr>
        <w:tab/>
        <w:t>C. Farm work.</w:t>
      </w:r>
      <w:r w:rsidR="008264A0">
        <w:rPr>
          <w:rFonts w:eastAsia="Times New Roman" w:cstheme="minorHAnsi"/>
          <w:color w:val="000000"/>
          <w:sz w:val="24"/>
          <w:szCs w:val="24"/>
          <w:lang w:eastAsia="vi-VN"/>
        </w:rPr>
        <w:tab/>
        <w:t>D. We weather.</w:t>
      </w:r>
    </w:p>
    <w:p w14:paraId="4C8FADF9" w14:textId="77777777" w:rsidR="00FD3D8A" w:rsidRPr="00C13AE5" w:rsidRDefault="00FD3D8A" w:rsidP="0077381A">
      <w:pPr>
        <w:spacing w:line="240" w:lineRule="atLeast"/>
        <w:jc w:val="both"/>
        <w:rPr>
          <w:rFonts w:eastAsia="Times New Roman" w:cstheme="minorHAnsi"/>
          <w:b/>
          <w:color w:val="000000"/>
          <w:sz w:val="24"/>
          <w:szCs w:val="24"/>
          <w:lang w:eastAsia="vi-VN"/>
        </w:rPr>
      </w:pPr>
      <w:r w:rsidRPr="00C13AE5">
        <w:rPr>
          <w:rFonts w:eastAsia="Times New Roman" w:cstheme="minorHAnsi"/>
          <w:b/>
          <w:color w:val="000000"/>
          <w:sz w:val="24"/>
          <w:szCs w:val="24"/>
          <w:lang w:eastAsia="vi-VN"/>
        </w:rPr>
        <w:t>35. The park today is</w:t>
      </w:r>
      <w:r w:rsidR="0010068B" w:rsidRPr="00C13AE5">
        <w:rPr>
          <w:rFonts w:eastAsia="Times New Roman" w:cstheme="minorHAnsi"/>
          <w:b/>
          <w:color w:val="000000"/>
          <w:sz w:val="24"/>
          <w:szCs w:val="24"/>
          <w:lang w:eastAsia="vi-VN"/>
        </w:rPr>
        <w:t xml:space="preserve"> ………………….</w:t>
      </w:r>
    </w:p>
    <w:p w14:paraId="3F121A73" w14:textId="77777777" w:rsidR="00FD3D8A" w:rsidRPr="00C13AE5" w:rsidRDefault="00CE3DCC" w:rsidP="0077381A">
      <w:pPr>
        <w:spacing w:line="240" w:lineRule="atLeast"/>
        <w:ind w:firstLine="720"/>
        <w:jc w:val="both"/>
        <w:rPr>
          <w:rFonts w:eastAsia="Times New Roman" w:cstheme="minorHAnsi"/>
          <w:color w:val="000000"/>
          <w:sz w:val="24"/>
          <w:szCs w:val="24"/>
          <w:lang w:eastAsia="vi-VN"/>
        </w:rPr>
      </w:pPr>
      <w:r w:rsidRPr="00C13AE5">
        <w:rPr>
          <w:rFonts w:eastAsia="Times New Roman" w:cstheme="minorHAnsi"/>
          <w:color w:val="000000"/>
          <w:sz w:val="24"/>
          <w:szCs w:val="24"/>
          <w:lang w:eastAsia="vi-VN"/>
        </w:rPr>
        <w:t>A. Closed on holidays.</w:t>
      </w:r>
      <w:r w:rsidRPr="00C13AE5">
        <w:rPr>
          <w:rFonts w:eastAsia="Times New Roman" w:cstheme="minorHAnsi"/>
          <w:color w:val="000000"/>
          <w:sz w:val="24"/>
          <w:szCs w:val="24"/>
          <w:lang w:eastAsia="vi-VN"/>
        </w:rPr>
        <w:tab/>
      </w:r>
      <w:r w:rsidRPr="00C13AE5">
        <w:rPr>
          <w:rFonts w:eastAsia="Times New Roman" w:cstheme="minorHAnsi"/>
          <w:color w:val="000000"/>
          <w:sz w:val="24"/>
          <w:szCs w:val="24"/>
          <w:lang w:eastAsia="vi-VN"/>
        </w:rPr>
        <w:tab/>
        <w:t>B.</w:t>
      </w:r>
      <w:r w:rsidR="00FD3D8A" w:rsidRPr="00C13AE5">
        <w:rPr>
          <w:rFonts w:eastAsia="Times New Roman" w:cstheme="minorHAnsi"/>
          <w:color w:val="000000"/>
          <w:sz w:val="24"/>
          <w:szCs w:val="24"/>
          <w:lang w:eastAsia="vi-VN"/>
        </w:rPr>
        <w:t xml:space="preserve"> Opened all year.</w:t>
      </w:r>
      <w:r w:rsidR="00FD3D8A" w:rsidRPr="00C13AE5">
        <w:rPr>
          <w:rFonts w:eastAsia="Times New Roman" w:cstheme="minorHAnsi"/>
          <w:color w:val="000000"/>
          <w:sz w:val="24"/>
          <w:szCs w:val="24"/>
          <w:lang w:eastAsia="vi-VN"/>
        </w:rPr>
        <w:tab/>
      </w:r>
    </w:p>
    <w:p w14:paraId="348D8452" w14:textId="77777777" w:rsidR="001E6564" w:rsidRPr="00C13AE5" w:rsidRDefault="00FD3D8A" w:rsidP="0077381A">
      <w:pPr>
        <w:spacing w:line="240" w:lineRule="atLeast"/>
        <w:ind w:firstLine="720"/>
        <w:jc w:val="both"/>
        <w:rPr>
          <w:rFonts w:eastAsia="Times New Roman" w:cstheme="minorHAnsi"/>
          <w:color w:val="000000"/>
          <w:sz w:val="24"/>
          <w:szCs w:val="24"/>
          <w:lang w:eastAsia="vi-VN"/>
        </w:rPr>
      </w:pPr>
      <w:r w:rsidRPr="00C13AE5">
        <w:rPr>
          <w:rFonts w:eastAsia="Times New Roman" w:cstheme="minorHAnsi"/>
          <w:color w:val="000000"/>
          <w:sz w:val="24"/>
          <w:szCs w:val="24"/>
          <w:lang w:eastAsia="vi-VN"/>
        </w:rPr>
        <w:t>C. Closed every two months.</w:t>
      </w:r>
      <w:r w:rsidRPr="00C13AE5">
        <w:rPr>
          <w:rFonts w:eastAsia="Times New Roman" w:cstheme="minorHAnsi"/>
          <w:color w:val="000000"/>
          <w:sz w:val="24"/>
          <w:szCs w:val="24"/>
          <w:lang w:eastAsia="vi-VN"/>
        </w:rPr>
        <w:tab/>
        <w:t>D. Opened on weekdays.</w:t>
      </w:r>
    </w:p>
    <w:p w14:paraId="341A0FC3" w14:textId="77777777" w:rsidR="00FD3D8A" w:rsidRPr="00C13AE5" w:rsidRDefault="00FD3D8A" w:rsidP="0077381A">
      <w:pPr>
        <w:spacing w:line="240" w:lineRule="atLeast"/>
        <w:jc w:val="both"/>
        <w:rPr>
          <w:rFonts w:cstheme="minorHAnsi"/>
          <w:sz w:val="24"/>
          <w:szCs w:val="24"/>
        </w:rPr>
      </w:pPr>
    </w:p>
    <w:p w14:paraId="66DB7ABD" w14:textId="77777777" w:rsidR="001B6CC6" w:rsidRPr="00C13AE5" w:rsidRDefault="00385B54" w:rsidP="0077381A">
      <w:pPr>
        <w:spacing w:line="240" w:lineRule="atLeast"/>
        <w:rPr>
          <w:rFonts w:cstheme="minorHAnsi"/>
          <w:b/>
          <w:sz w:val="24"/>
          <w:szCs w:val="24"/>
        </w:rPr>
      </w:pPr>
      <w:r w:rsidRPr="00C13AE5">
        <w:rPr>
          <w:rFonts w:cstheme="minorHAnsi"/>
          <w:sz w:val="24"/>
          <w:szCs w:val="24"/>
        </w:rPr>
        <w:br w:type="page"/>
      </w:r>
      <w:r w:rsidR="001B6CC6" w:rsidRPr="00C13AE5">
        <w:rPr>
          <w:rFonts w:cstheme="minorHAnsi"/>
          <w:b/>
          <w:sz w:val="24"/>
          <w:szCs w:val="24"/>
        </w:rPr>
        <w:lastRenderedPageBreak/>
        <w:t>C: READING</w:t>
      </w:r>
    </w:p>
    <w:p w14:paraId="0D0088C5" w14:textId="77777777" w:rsidR="001B6CC6" w:rsidRPr="00C13AE5" w:rsidRDefault="001B6CC6" w:rsidP="0077381A">
      <w:pPr>
        <w:spacing w:line="240" w:lineRule="atLeast"/>
        <w:jc w:val="center"/>
        <w:rPr>
          <w:rFonts w:cstheme="minorHAnsi"/>
          <w:b/>
          <w:sz w:val="24"/>
          <w:szCs w:val="24"/>
        </w:rPr>
      </w:pPr>
      <w:r w:rsidRPr="00C13AE5">
        <w:rPr>
          <w:rFonts w:cstheme="minorHAnsi"/>
          <w:b/>
          <w:sz w:val="24"/>
          <w:szCs w:val="24"/>
        </w:rPr>
        <w:t>Time permitted: 60 minutes</w:t>
      </w:r>
    </w:p>
    <w:p w14:paraId="688B9474" w14:textId="77777777" w:rsidR="001B6CC6" w:rsidRPr="00C13AE5" w:rsidRDefault="001B6CC6" w:rsidP="0077381A">
      <w:pPr>
        <w:spacing w:line="240" w:lineRule="atLeast"/>
        <w:jc w:val="center"/>
        <w:rPr>
          <w:rFonts w:cstheme="minorHAnsi"/>
          <w:b/>
          <w:sz w:val="24"/>
          <w:szCs w:val="24"/>
        </w:rPr>
      </w:pPr>
      <w:r w:rsidRPr="00C13AE5">
        <w:rPr>
          <w:rFonts w:cstheme="minorHAnsi"/>
          <w:b/>
          <w:sz w:val="24"/>
          <w:szCs w:val="24"/>
        </w:rPr>
        <w:t>Number of questions: 40</w:t>
      </w:r>
    </w:p>
    <w:p w14:paraId="4DCB0A65" w14:textId="77777777" w:rsidR="001B6CC6" w:rsidRPr="00C13AE5" w:rsidRDefault="001B6CC6" w:rsidP="0077381A">
      <w:pPr>
        <w:spacing w:line="240" w:lineRule="atLeast"/>
        <w:jc w:val="center"/>
        <w:rPr>
          <w:rFonts w:cstheme="minorHAnsi"/>
          <w:b/>
          <w:sz w:val="24"/>
          <w:szCs w:val="24"/>
        </w:rPr>
      </w:pPr>
      <w:r w:rsidRPr="00C13AE5">
        <w:rPr>
          <w:rFonts w:cstheme="minorHAnsi"/>
          <w:b/>
          <w:sz w:val="24"/>
          <w:szCs w:val="24"/>
        </w:rPr>
        <w:t>_________________________________________________________________________</w:t>
      </w:r>
    </w:p>
    <w:p w14:paraId="015A9FE2" w14:textId="77777777" w:rsidR="001B6CC6" w:rsidRPr="00C13AE5" w:rsidRDefault="001B6CC6" w:rsidP="0077381A">
      <w:pPr>
        <w:spacing w:line="240" w:lineRule="atLeast"/>
        <w:jc w:val="both"/>
        <w:rPr>
          <w:rFonts w:cstheme="minorHAnsi"/>
          <w:i/>
          <w:sz w:val="24"/>
          <w:szCs w:val="24"/>
        </w:rPr>
      </w:pPr>
      <w:r w:rsidRPr="00C13AE5">
        <w:rPr>
          <w:rFonts w:cstheme="minorHAnsi"/>
          <w:b/>
          <w:sz w:val="24"/>
          <w:szCs w:val="24"/>
        </w:rPr>
        <w:t xml:space="preserve">Directions: </w:t>
      </w:r>
      <w:r w:rsidRPr="00C13AE5">
        <w:rPr>
          <w:rFonts w:cstheme="minorHAnsi"/>
          <w:i/>
          <w:sz w:val="24"/>
          <w:szCs w:val="24"/>
        </w:rPr>
        <w:t xml:space="preserve">In this section you will read FOUR different passages. Each one is followed by 10 questions about it. For questions 1-40, you are to choose the best answer A, B, C or D, to each question. Then, on your answer sheet, find the number of the question and fill in the space that corresponds to the letter of the answer you have chosen. Answer all questions following a passage on the basis of what is stated or implied in that passage. </w:t>
      </w:r>
    </w:p>
    <w:p w14:paraId="0CB456C1" w14:textId="77777777" w:rsidR="001B6CC6" w:rsidRPr="00C13AE5" w:rsidRDefault="001B6CC6" w:rsidP="0077381A">
      <w:pPr>
        <w:spacing w:line="240" w:lineRule="atLeast"/>
        <w:jc w:val="both"/>
        <w:rPr>
          <w:rFonts w:cstheme="minorHAnsi"/>
          <w:i/>
          <w:sz w:val="24"/>
          <w:szCs w:val="24"/>
        </w:rPr>
      </w:pPr>
      <w:r w:rsidRPr="00C13AE5">
        <w:rPr>
          <w:rFonts w:cstheme="minorHAnsi"/>
          <w:i/>
          <w:sz w:val="24"/>
          <w:szCs w:val="24"/>
        </w:rPr>
        <w:t>You have 60 minutes to answer all the questions, including the time to transfer your answers to the answer sheet.</w:t>
      </w:r>
    </w:p>
    <w:p w14:paraId="7D70DFAF" w14:textId="77777777" w:rsidR="001B6CC6" w:rsidRPr="00C13AE5" w:rsidRDefault="001B6CC6" w:rsidP="0077381A">
      <w:pPr>
        <w:spacing w:line="240" w:lineRule="atLeast"/>
        <w:jc w:val="both"/>
        <w:rPr>
          <w:rFonts w:cstheme="minorHAnsi"/>
          <w:b/>
          <w:sz w:val="24"/>
          <w:szCs w:val="24"/>
        </w:rPr>
      </w:pPr>
      <w:r w:rsidRPr="00C13AE5">
        <w:rPr>
          <w:rFonts w:cstheme="minorHAnsi"/>
          <w:b/>
          <w:sz w:val="24"/>
          <w:szCs w:val="24"/>
        </w:rPr>
        <w:t>PASSAGE 1 – Questions 1-10</w:t>
      </w:r>
    </w:p>
    <w:p w14:paraId="6E424368" w14:textId="77777777" w:rsidR="001B6CC6" w:rsidRPr="00C13AE5" w:rsidRDefault="001B6CC6" w:rsidP="0077381A">
      <w:pPr>
        <w:spacing w:line="240" w:lineRule="atLeast"/>
        <w:jc w:val="both"/>
        <w:rPr>
          <w:rFonts w:cstheme="minorHAnsi"/>
          <w:sz w:val="24"/>
          <w:szCs w:val="24"/>
        </w:rPr>
      </w:pPr>
      <w:r w:rsidRPr="00C13AE5">
        <w:rPr>
          <w:rFonts w:cstheme="minorHAnsi"/>
          <w:sz w:val="24"/>
          <w:szCs w:val="24"/>
        </w:rPr>
        <w:t>The Association of Southeast Asian Nations (ASEAN) is the main political and economic organization for that area. The leaders summit is their last meeting before the launch of the ASEAN Economic Community, or AEC, on December 31.</w:t>
      </w:r>
    </w:p>
    <w:p w14:paraId="7F20D48E" w14:textId="77777777" w:rsidR="001B6CC6" w:rsidRPr="00C13AE5" w:rsidRDefault="001B6CC6" w:rsidP="0077381A">
      <w:pPr>
        <w:spacing w:line="240" w:lineRule="atLeast"/>
        <w:jc w:val="both"/>
        <w:rPr>
          <w:rFonts w:cstheme="minorHAnsi"/>
          <w:sz w:val="24"/>
          <w:szCs w:val="24"/>
        </w:rPr>
      </w:pPr>
      <w:r w:rsidRPr="00C13AE5">
        <w:rPr>
          <w:rFonts w:cstheme="minorHAnsi"/>
          <w:sz w:val="24"/>
          <w:szCs w:val="24"/>
        </w:rPr>
        <w:t>The AEC will be equivalent</w:t>
      </w:r>
      <w:r w:rsidRPr="00C13AE5">
        <w:rPr>
          <w:rFonts w:cstheme="minorHAnsi"/>
          <w:b/>
          <w:sz w:val="24"/>
          <w:szCs w:val="24"/>
        </w:rPr>
        <w:t xml:space="preserve"> </w:t>
      </w:r>
      <w:r w:rsidRPr="00C13AE5">
        <w:rPr>
          <w:rFonts w:cstheme="minorHAnsi"/>
          <w:sz w:val="24"/>
          <w:szCs w:val="24"/>
        </w:rPr>
        <w:t xml:space="preserve">to the world’s seventh largest economy. </w:t>
      </w:r>
      <w:r w:rsidRPr="00C13AE5">
        <w:rPr>
          <w:rFonts w:cstheme="minorHAnsi"/>
          <w:b/>
          <w:sz w:val="24"/>
          <w:szCs w:val="24"/>
        </w:rPr>
        <w:t>It</w:t>
      </w:r>
      <w:r w:rsidRPr="00C13AE5">
        <w:rPr>
          <w:rFonts w:cstheme="minorHAnsi"/>
          <w:sz w:val="24"/>
          <w:szCs w:val="24"/>
        </w:rPr>
        <w:t xml:space="preserve"> was set up to create a highly competitive single market and production area.  Organizers hope it will ease the movement of capital, goods, investment, services and skilled labor across ASEAN countries. The goal is to make the whole area more competitive and economically successful. But, some business leaders have low expectations for the ASEAN summit. Anthony Nelson is a director at the US – ASEAN Business Council in Washington. He believes that security will be an important issue at the meetings, especially after the terrorist attacks in Paris last week.</w:t>
      </w:r>
    </w:p>
    <w:p w14:paraId="29873B75" w14:textId="77777777" w:rsidR="001B6CC6" w:rsidRPr="00C13AE5" w:rsidRDefault="001B6CC6" w:rsidP="0077381A">
      <w:pPr>
        <w:spacing w:line="240" w:lineRule="atLeast"/>
        <w:jc w:val="both"/>
        <w:rPr>
          <w:rFonts w:cstheme="minorHAnsi"/>
          <w:sz w:val="24"/>
          <w:szCs w:val="24"/>
        </w:rPr>
      </w:pPr>
      <w:r w:rsidRPr="00C13AE5">
        <w:rPr>
          <w:rFonts w:cstheme="minorHAnsi"/>
          <w:sz w:val="24"/>
          <w:szCs w:val="24"/>
        </w:rPr>
        <w:t>“The November summit includes the East Asia Summit, which primarily focuses on political and security issues. So that’s going to be a big part of what is actually going on around the summit. A lot of the work that business gets really involved in tends to happen around the ASEAN economic ministers’ meeting in August.” But, the AEC may have only limited influence on business activity when it comes into being next year. Experts expect little to change at first because there is still much to be done.</w:t>
      </w:r>
    </w:p>
    <w:p w14:paraId="4400B253" w14:textId="77777777" w:rsidR="001B6CC6" w:rsidRPr="00C13AE5" w:rsidRDefault="001B6CC6" w:rsidP="0077381A">
      <w:pPr>
        <w:spacing w:line="240" w:lineRule="atLeast"/>
        <w:jc w:val="both"/>
        <w:rPr>
          <w:rFonts w:cstheme="minorHAnsi"/>
          <w:sz w:val="24"/>
          <w:szCs w:val="24"/>
        </w:rPr>
      </w:pPr>
      <w:r w:rsidRPr="00C13AE5">
        <w:rPr>
          <w:rFonts w:cstheme="minorHAnsi"/>
          <w:sz w:val="24"/>
          <w:szCs w:val="24"/>
        </w:rPr>
        <w:t xml:space="preserve">“The ASEAN single window, which is a customs project, is still very much a work in progress. But beginning next year they will start limited trials with five of the 10 ASEAN countries. And there have been past mutual recognition agreements for </w:t>
      </w:r>
      <w:r w:rsidRPr="00C13AE5">
        <w:rPr>
          <w:rFonts w:cstheme="minorHAnsi"/>
          <w:b/>
          <w:sz w:val="24"/>
          <w:szCs w:val="24"/>
        </w:rPr>
        <w:t>credentials</w:t>
      </w:r>
      <w:r w:rsidRPr="00C13AE5">
        <w:rPr>
          <w:rFonts w:cstheme="minorHAnsi"/>
          <w:sz w:val="24"/>
          <w:szCs w:val="24"/>
        </w:rPr>
        <w:t xml:space="preserve"> of skilled professionals. But there’s still a lot of work to be done in terms of actually </w:t>
      </w:r>
      <w:r w:rsidRPr="00C13AE5">
        <w:rPr>
          <w:rFonts w:cstheme="minorHAnsi"/>
          <w:b/>
          <w:sz w:val="24"/>
          <w:szCs w:val="24"/>
        </w:rPr>
        <w:t>implementing</w:t>
      </w:r>
      <w:r w:rsidRPr="00C13AE5">
        <w:rPr>
          <w:rFonts w:cstheme="minorHAnsi"/>
          <w:sz w:val="24"/>
          <w:szCs w:val="24"/>
        </w:rPr>
        <w:t xml:space="preserve"> those agreements.” Some critics say the AEC will mainly help businesses, not the majority of people in Southeast Asia. Earlier this year, the ASEAN Civil Society Conference and ASEAN Peoples’ Forum expressed concern about regional economic </w:t>
      </w:r>
      <w:r w:rsidRPr="00C13AE5">
        <w:rPr>
          <w:rFonts w:cstheme="minorHAnsi"/>
          <w:b/>
          <w:sz w:val="24"/>
          <w:szCs w:val="24"/>
        </w:rPr>
        <w:t>integration</w:t>
      </w:r>
      <w:r w:rsidRPr="00C13AE5">
        <w:rPr>
          <w:rFonts w:cstheme="minorHAnsi"/>
          <w:sz w:val="24"/>
          <w:szCs w:val="24"/>
        </w:rPr>
        <w:t xml:space="preserve">. In a statement, the group said such a move would mean unequal and unsustainable economic growth. This, it said, would result “in worsening poverty and inequalities of wealth.” Jerald Joseph is co – chair of the ASEAN People’s Forum. He says people crossing borders to find employment need more protections. He said: “Cross – </w:t>
      </w:r>
      <w:r w:rsidRPr="00C13AE5">
        <w:rPr>
          <w:rFonts w:cstheme="minorHAnsi"/>
          <w:sz w:val="24"/>
          <w:szCs w:val="24"/>
        </w:rPr>
        <w:lastRenderedPageBreak/>
        <w:t>border migrant workers don’t have the same level of protection or interest in the whole negotiation. So that’s a little bit of a pity, a wasted chance, if it’s not reflected in the coming document.” The 27</w:t>
      </w:r>
      <w:r w:rsidRPr="00C13AE5">
        <w:rPr>
          <w:rFonts w:cstheme="minorHAnsi"/>
          <w:sz w:val="24"/>
          <w:szCs w:val="24"/>
          <w:vertAlign w:val="superscript"/>
        </w:rPr>
        <w:t>th</w:t>
      </w:r>
      <w:r w:rsidRPr="00C13AE5">
        <w:rPr>
          <w:rFonts w:cstheme="minorHAnsi"/>
          <w:sz w:val="24"/>
          <w:szCs w:val="24"/>
        </w:rPr>
        <w:t xml:space="preserve"> ASEAN Summit includes the organization’s partners. Nations including China, India, Japan and the United States are to attend.</w:t>
      </w:r>
    </w:p>
    <w:p w14:paraId="69C5E42E" w14:textId="77777777" w:rsidR="0011785F" w:rsidRPr="00C13AE5" w:rsidRDefault="0011785F" w:rsidP="0077381A">
      <w:pPr>
        <w:spacing w:line="240" w:lineRule="atLeast"/>
        <w:jc w:val="both"/>
        <w:rPr>
          <w:rFonts w:cstheme="minorHAnsi"/>
          <w:sz w:val="24"/>
          <w:szCs w:val="24"/>
        </w:rPr>
      </w:pPr>
    </w:p>
    <w:p w14:paraId="67CFA43B" w14:textId="77777777" w:rsidR="00385B54" w:rsidRPr="00C13AE5" w:rsidRDefault="00385B54" w:rsidP="0077381A">
      <w:pPr>
        <w:spacing w:after="0" w:line="240" w:lineRule="atLeast"/>
        <w:ind w:left="720"/>
        <w:jc w:val="both"/>
        <w:rPr>
          <w:rFonts w:cstheme="minorHAnsi"/>
          <w:bCs/>
          <w:sz w:val="24"/>
          <w:szCs w:val="24"/>
        </w:rPr>
      </w:pPr>
      <w:r w:rsidRPr="00C13AE5">
        <w:rPr>
          <w:rFonts w:cstheme="minorHAnsi"/>
          <w:bCs/>
          <w:sz w:val="24"/>
          <w:szCs w:val="24"/>
        </w:rPr>
        <w:t xml:space="preserve">1. </w:t>
      </w:r>
      <w:r w:rsidRPr="00C13AE5">
        <w:rPr>
          <w:rFonts w:cstheme="minorHAnsi"/>
          <w:sz w:val="24"/>
          <w:szCs w:val="24"/>
        </w:rPr>
        <w:t>ASEAN is the main political and economic organization in</w:t>
      </w:r>
    </w:p>
    <w:p w14:paraId="23DC5E60" w14:textId="77777777" w:rsidR="00385B54" w:rsidRPr="00C13AE5" w:rsidRDefault="00385B54" w:rsidP="0077381A">
      <w:pPr>
        <w:spacing w:after="0" w:line="240" w:lineRule="atLeast"/>
        <w:ind w:left="1440"/>
        <w:jc w:val="both"/>
        <w:rPr>
          <w:rFonts w:cstheme="minorHAnsi"/>
          <w:bCs/>
          <w:sz w:val="24"/>
          <w:szCs w:val="24"/>
        </w:rPr>
      </w:pPr>
      <w:r w:rsidRPr="00C13AE5">
        <w:rPr>
          <w:rFonts w:cstheme="minorHAnsi"/>
          <w:bCs/>
          <w:sz w:val="24"/>
          <w:szCs w:val="24"/>
        </w:rPr>
        <w:t>A. East Asia</w:t>
      </w:r>
      <w:r w:rsidRPr="00C13AE5">
        <w:rPr>
          <w:rFonts w:cstheme="minorHAnsi"/>
          <w:bCs/>
          <w:sz w:val="24"/>
          <w:szCs w:val="24"/>
        </w:rPr>
        <w:tab/>
        <w:t>B. Southeast Asia</w:t>
      </w:r>
      <w:r w:rsidRPr="00C13AE5">
        <w:rPr>
          <w:rFonts w:cstheme="minorHAnsi"/>
          <w:bCs/>
          <w:sz w:val="24"/>
          <w:szCs w:val="24"/>
        </w:rPr>
        <w:tab/>
        <w:t>C. West Asia</w:t>
      </w:r>
      <w:r w:rsidRPr="00C13AE5">
        <w:rPr>
          <w:rFonts w:cstheme="minorHAnsi"/>
          <w:bCs/>
          <w:sz w:val="24"/>
          <w:szCs w:val="24"/>
        </w:rPr>
        <w:tab/>
        <w:t>D. North Asia</w:t>
      </w:r>
    </w:p>
    <w:p w14:paraId="581D54C7" w14:textId="77777777" w:rsidR="00385B54" w:rsidRPr="00C13AE5" w:rsidRDefault="00385B54" w:rsidP="008264A0">
      <w:pPr>
        <w:spacing w:line="240" w:lineRule="atLeast"/>
        <w:jc w:val="both"/>
        <w:rPr>
          <w:rFonts w:cstheme="minorHAnsi"/>
          <w:bCs/>
          <w:sz w:val="24"/>
          <w:szCs w:val="24"/>
        </w:rPr>
      </w:pPr>
    </w:p>
    <w:p w14:paraId="784A3034" w14:textId="77777777" w:rsidR="00385B54" w:rsidRPr="00C13AE5" w:rsidRDefault="00385B54" w:rsidP="0077381A">
      <w:pPr>
        <w:spacing w:after="0" w:line="240" w:lineRule="atLeast"/>
        <w:ind w:left="720"/>
        <w:jc w:val="both"/>
        <w:rPr>
          <w:rFonts w:cstheme="minorHAnsi"/>
          <w:bCs/>
          <w:sz w:val="24"/>
          <w:szCs w:val="24"/>
        </w:rPr>
      </w:pPr>
      <w:r w:rsidRPr="00C13AE5">
        <w:rPr>
          <w:rFonts w:cstheme="minorHAnsi"/>
          <w:bCs/>
          <w:sz w:val="24"/>
          <w:szCs w:val="24"/>
        </w:rPr>
        <w:t xml:space="preserve">2. What does the word </w:t>
      </w:r>
      <w:r w:rsidRPr="00C13AE5">
        <w:rPr>
          <w:rFonts w:cstheme="minorHAnsi"/>
          <w:b/>
          <w:sz w:val="24"/>
          <w:szCs w:val="24"/>
        </w:rPr>
        <w:t>“It”</w:t>
      </w:r>
      <w:r w:rsidRPr="00C13AE5">
        <w:rPr>
          <w:rFonts w:cstheme="minorHAnsi"/>
          <w:bCs/>
          <w:sz w:val="24"/>
          <w:szCs w:val="24"/>
        </w:rPr>
        <w:t xml:space="preserve"> in paragraph 2 refer to?</w:t>
      </w:r>
    </w:p>
    <w:p w14:paraId="512839E5" w14:textId="77777777" w:rsidR="00385B54" w:rsidRPr="00C13AE5" w:rsidRDefault="00385B54" w:rsidP="0077381A">
      <w:pPr>
        <w:spacing w:after="0" w:line="240" w:lineRule="atLeast"/>
        <w:ind w:left="1440"/>
        <w:jc w:val="both"/>
        <w:rPr>
          <w:rFonts w:cstheme="minorHAnsi"/>
          <w:bCs/>
          <w:sz w:val="24"/>
          <w:szCs w:val="24"/>
        </w:rPr>
      </w:pPr>
      <w:r w:rsidRPr="00C13AE5">
        <w:rPr>
          <w:rFonts w:cstheme="minorHAnsi"/>
          <w:bCs/>
          <w:sz w:val="24"/>
          <w:szCs w:val="24"/>
        </w:rPr>
        <w:t>A. ASEAN</w:t>
      </w:r>
      <w:r w:rsidRPr="00C13AE5">
        <w:rPr>
          <w:rFonts w:cstheme="minorHAnsi"/>
          <w:bCs/>
          <w:sz w:val="24"/>
          <w:szCs w:val="24"/>
        </w:rPr>
        <w:tab/>
        <w:t>B. Organizer</w:t>
      </w:r>
      <w:r w:rsidRPr="00C13AE5">
        <w:rPr>
          <w:rFonts w:cstheme="minorHAnsi"/>
          <w:bCs/>
          <w:sz w:val="24"/>
          <w:szCs w:val="24"/>
        </w:rPr>
        <w:tab/>
      </w:r>
      <w:r w:rsidRPr="00C13AE5">
        <w:rPr>
          <w:rFonts w:cstheme="minorHAnsi"/>
          <w:bCs/>
          <w:sz w:val="24"/>
          <w:szCs w:val="24"/>
        </w:rPr>
        <w:tab/>
        <w:t>C. AEC</w:t>
      </w:r>
      <w:r w:rsidRPr="00C13AE5">
        <w:rPr>
          <w:rFonts w:cstheme="minorHAnsi"/>
          <w:bCs/>
          <w:sz w:val="24"/>
          <w:szCs w:val="24"/>
        </w:rPr>
        <w:tab/>
      </w:r>
      <w:r w:rsidRPr="00C13AE5">
        <w:rPr>
          <w:rFonts w:cstheme="minorHAnsi"/>
          <w:bCs/>
          <w:sz w:val="24"/>
          <w:szCs w:val="24"/>
        </w:rPr>
        <w:tab/>
        <w:t>D. Business Council</w:t>
      </w:r>
    </w:p>
    <w:p w14:paraId="0F41DB8A" w14:textId="77777777" w:rsidR="00385B54" w:rsidRPr="00C13AE5" w:rsidRDefault="00385B54" w:rsidP="0077381A">
      <w:pPr>
        <w:spacing w:line="240" w:lineRule="atLeast"/>
        <w:ind w:left="1440"/>
        <w:jc w:val="both"/>
        <w:rPr>
          <w:rFonts w:cstheme="minorHAnsi"/>
          <w:bCs/>
          <w:sz w:val="24"/>
          <w:szCs w:val="24"/>
        </w:rPr>
      </w:pPr>
    </w:p>
    <w:p w14:paraId="6C8FEC56" w14:textId="77777777" w:rsidR="00385B54" w:rsidRPr="00C13AE5" w:rsidRDefault="00385B54" w:rsidP="0077381A">
      <w:pPr>
        <w:spacing w:after="0" w:line="240" w:lineRule="atLeast"/>
        <w:ind w:left="720"/>
        <w:jc w:val="both"/>
        <w:rPr>
          <w:rFonts w:cstheme="minorHAnsi"/>
          <w:bCs/>
          <w:sz w:val="24"/>
          <w:szCs w:val="24"/>
        </w:rPr>
      </w:pPr>
      <w:r w:rsidRPr="00C13AE5">
        <w:rPr>
          <w:rFonts w:cstheme="minorHAnsi"/>
          <w:bCs/>
          <w:sz w:val="24"/>
          <w:szCs w:val="24"/>
        </w:rPr>
        <w:t>3. According to Anthony Nelson, what is the important issue at the meetings?</w:t>
      </w:r>
    </w:p>
    <w:p w14:paraId="686A89B7" w14:textId="77777777" w:rsidR="00385B54" w:rsidRPr="00C13AE5" w:rsidRDefault="00385B54" w:rsidP="0077381A">
      <w:pPr>
        <w:spacing w:after="0" w:line="240" w:lineRule="atLeast"/>
        <w:ind w:left="1440"/>
        <w:jc w:val="both"/>
        <w:rPr>
          <w:rFonts w:cstheme="minorHAnsi"/>
          <w:bCs/>
          <w:sz w:val="24"/>
          <w:szCs w:val="24"/>
        </w:rPr>
      </w:pPr>
      <w:r w:rsidRPr="00C13AE5">
        <w:rPr>
          <w:rFonts w:cstheme="minorHAnsi"/>
          <w:bCs/>
          <w:sz w:val="24"/>
          <w:szCs w:val="24"/>
        </w:rPr>
        <w:t>A. Security</w:t>
      </w:r>
      <w:r w:rsidRPr="00C13AE5">
        <w:rPr>
          <w:rFonts w:cstheme="minorHAnsi"/>
          <w:bCs/>
          <w:sz w:val="24"/>
          <w:szCs w:val="24"/>
        </w:rPr>
        <w:tab/>
        <w:t>B. Climate change</w:t>
      </w:r>
      <w:r w:rsidRPr="00C13AE5">
        <w:rPr>
          <w:rFonts w:cstheme="minorHAnsi"/>
          <w:bCs/>
          <w:sz w:val="24"/>
          <w:szCs w:val="24"/>
        </w:rPr>
        <w:tab/>
        <w:t>C. Business</w:t>
      </w:r>
      <w:r w:rsidRPr="00C13AE5">
        <w:rPr>
          <w:rFonts w:cstheme="minorHAnsi"/>
          <w:bCs/>
          <w:sz w:val="24"/>
          <w:szCs w:val="24"/>
        </w:rPr>
        <w:tab/>
        <w:t>D. Economy</w:t>
      </w:r>
    </w:p>
    <w:p w14:paraId="5A320FAA" w14:textId="77777777" w:rsidR="00385B54" w:rsidRPr="00C13AE5" w:rsidRDefault="00385B54" w:rsidP="0077381A">
      <w:pPr>
        <w:spacing w:after="0" w:line="240" w:lineRule="atLeast"/>
        <w:ind w:left="1440"/>
        <w:jc w:val="both"/>
        <w:rPr>
          <w:rFonts w:cstheme="minorHAnsi"/>
          <w:bCs/>
          <w:sz w:val="24"/>
          <w:szCs w:val="24"/>
        </w:rPr>
      </w:pPr>
    </w:p>
    <w:p w14:paraId="4D8FD2F6" w14:textId="77777777" w:rsidR="00385B54" w:rsidRPr="00C13AE5" w:rsidRDefault="00385B54" w:rsidP="0077381A">
      <w:pPr>
        <w:spacing w:after="0" w:line="240" w:lineRule="atLeast"/>
        <w:ind w:left="720"/>
        <w:jc w:val="both"/>
        <w:rPr>
          <w:rFonts w:cstheme="minorHAnsi"/>
          <w:bCs/>
          <w:sz w:val="24"/>
          <w:szCs w:val="24"/>
        </w:rPr>
      </w:pPr>
      <w:r w:rsidRPr="00C13AE5">
        <w:rPr>
          <w:rFonts w:cstheme="minorHAnsi"/>
          <w:bCs/>
          <w:sz w:val="24"/>
          <w:szCs w:val="24"/>
        </w:rPr>
        <w:t>4. According to the passage, what aspect tends to happen around the ASEAN economic ministers?</w:t>
      </w:r>
    </w:p>
    <w:p w14:paraId="219CF7EB" w14:textId="77777777" w:rsidR="00385B54" w:rsidRPr="00C13AE5" w:rsidRDefault="00385B54" w:rsidP="0077381A">
      <w:pPr>
        <w:spacing w:after="0" w:line="240" w:lineRule="atLeast"/>
        <w:ind w:left="1440"/>
        <w:jc w:val="both"/>
        <w:rPr>
          <w:rFonts w:cstheme="minorHAnsi"/>
          <w:bCs/>
          <w:sz w:val="24"/>
          <w:szCs w:val="24"/>
        </w:rPr>
      </w:pPr>
      <w:r w:rsidRPr="00C13AE5">
        <w:rPr>
          <w:rFonts w:cstheme="minorHAnsi"/>
          <w:bCs/>
          <w:sz w:val="24"/>
          <w:szCs w:val="24"/>
        </w:rPr>
        <w:t>A. Security</w:t>
      </w:r>
      <w:r w:rsidRPr="00C13AE5">
        <w:rPr>
          <w:rFonts w:cstheme="minorHAnsi"/>
          <w:bCs/>
          <w:sz w:val="24"/>
          <w:szCs w:val="24"/>
        </w:rPr>
        <w:tab/>
        <w:t>B. Climate change</w:t>
      </w:r>
      <w:r w:rsidRPr="00C13AE5">
        <w:rPr>
          <w:rFonts w:cstheme="minorHAnsi"/>
          <w:bCs/>
          <w:sz w:val="24"/>
          <w:szCs w:val="24"/>
        </w:rPr>
        <w:tab/>
        <w:t>C. Business</w:t>
      </w:r>
      <w:r w:rsidRPr="00C13AE5">
        <w:rPr>
          <w:rFonts w:cstheme="minorHAnsi"/>
          <w:bCs/>
          <w:sz w:val="24"/>
          <w:szCs w:val="24"/>
        </w:rPr>
        <w:tab/>
        <w:t>D. Economy</w:t>
      </w:r>
    </w:p>
    <w:p w14:paraId="1DDFAFF7" w14:textId="77777777" w:rsidR="00385B54" w:rsidRPr="00C13AE5" w:rsidRDefault="00385B54" w:rsidP="0077381A">
      <w:pPr>
        <w:spacing w:line="240" w:lineRule="atLeast"/>
        <w:ind w:left="1440"/>
        <w:jc w:val="both"/>
        <w:rPr>
          <w:rFonts w:cstheme="minorHAnsi"/>
          <w:bCs/>
          <w:sz w:val="24"/>
          <w:szCs w:val="24"/>
        </w:rPr>
      </w:pPr>
    </w:p>
    <w:p w14:paraId="296E560C" w14:textId="77777777" w:rsidR="00385B54" w:rsidRPr="00C13AE5" w:rsidRDefault="00385B54" w:rsidP="0077381A">
      <w:pPr>
        <w:spacing w:after="0" w:line="240" w:lineRule="atLeast"/>
        <w:ind w:left="720"/>
        <w:jc w:val="both"/>
        <w:rPr>
          <w:rFonts w:cstheme="minorHAnsi"/>
          <w:bCs/>
          <w:sz w:val="24"/>
          <w:szCs w:val="24"/>
        </w:rPr>
      </w:pPr>
      <w:r w:rsidRPr="00C13AE5">
        <w:rPr>
          <w:rFonts w:cstheme="minorHAnsi"/>
          <w:bCs/>
          <w:sz w:val="24"/>
          <w:szCs w:val="24"/>
        </w:rPr>
        <w:t>5. According to the passage, how many countries in the ASEAN will start limited trials?</w:t>
      </w:r>
    </w:p>
    <w:p w14:paraId="08E7D07F" w14:textId="77777777" w:rsidR="00385B54" w:rsidRPr="00C13AE5" w:rsidRDefault="00385B54" w:rsidP="0077381A">
      <w:pPr>
        <w:spacing w:after="0" w:line="240" w:lineRule="atLeast"/>
        <w:ind w:left="1440"/>
        <w:jc w:val="both"/>
        <w:rPr>
          <w:rFonts w:cstheme="minorHAnsi"/>
          <w:bCs/>
          <w:sz w:val="24"/>
          <w:szCs w:val="24"/>
        </w:rPr>
      </w:pPr>
      <w:r w:rsidRPr="00C13AE5">
        <w:rPr>
          <w:rFonts w:cstheme="minorHAnsi"/>
          <w:bCs/>
          <w:sz w:val="24"/>
          <w:szCs w:val="24"/>
        </w:rPr>
        <w:t>A. 3</w:t>
      </w:r>
      <w:r w:rsidRPr="00C13AE5">
        <w:rPr>
          <w:rFonts w:cstheme="minorHAnsi"/>
          <w:bCs/>
          <w:sz w:val="24"/>
          <w:szCs w:val="24"/>
        </w:rPr>
        <w:tab/>
      </w:r>
      <w:r w:rsidRPr="00C13AE5">
        <w:rPr>
          <w:rFonts w:cstheme="minorHAnsi"/>
          <w:bCs/>
          <w:sz w:val="24"/>
          <w:szCs w:val="24"/>
        </w:rPr>
        <w:tab/>
        <w:t>B. 5</w:t>
      </w:r>
      <w:r w:rsidRPr="00C13AE5">
        <w:rPr>
          <w:rFonts w:cstheme="minorHAnsi"/>
          <w:bCs/>
          <w:sz w:val="24"/>
          <w:szCs w:val="24"/>
        </w:rPr>
        <w:tab/>
      </w:r>
      <w:r w:rsidRPr="00C13AE5">
        <w:rPr>
          <w:rFonts w:cstheme="minorHAnsi"/>
          <w:bCs/>
          <w:sz w:val="24"/>
          <w:szCs w:val="24"/>
        </w:rPr>
        <w:tab/>
      </w:r>
      <w:r w:rsidRPr="00C13AE5">
        <w:rPr>
          <w:rFonts w:cstheme="minorHAnsi"/>
          <w:bCs/>
          <w:sz w:val="24"/>
          <w:szCs w:val="24"/>
        </w:rPr>
        <w:tab/>
        <w:t>C. 7</w:t>
      </w:r>
      <w:r w:rsidRPr="00C13AE5">
        <w:rPr>
          <w:rFonts w:cstheme="minorHAnsi"/>
          <w:bCs/>
          <w:sz w:val="24"/>
          <w:szCs w:val="24"/>
        </w:rPr>
        <w:tab/>
      </w:r>
      <w:r w:rsidRPr="00C13AE5">
        <w:rPr>
          <w:rFonts w:cstheme="minorHAnsi"/>
          <w:bCs/>
          <w:sz w:val="24"/>
          <w:szCs w:val="24"/>
        </w:rPr>
        <w:tab/>
        <w:t>D. 10</w:t>
      </w:r>
    </w:p>
    <w:p w14:paraId="40364C36" w14:textId="77777777" w:rsidR="00385B54" w:rsidRPr="00C13AE5" w:rsidRDefault="00385B54" w:rsidP="0077381A">
      <w:pPr>
        <w:spacing w:line="240" w:lineRule="atLeast"/>
        <w:ind w:left="1440"/>
        <w:jc w:val="both"/>
        <w:rPr>
          <w:rFonts w:cstheme="minorHAnsi"/>
          <w:bCs/>
          <w:sz w:val="24"/>
          <w:szCs w:val="24"/>
        </w:rPr>
      </w:pPr>
    </w:p>
    <w:p w14:paraId="7E1696AB" w14:textId="77777777" w:rsidR="00385B54" w:rsidRPr="00C13AE5" w:rsidRDefault="00385B54" w:rsidP="0077381A">
      <w:pPr>
        <w:spacing w:after="0" w:line="240" w:lineRule="atLeast"/>
        <w:ind w:left="720"/>
        <w:jc w:val="both"/>
        <w:rPr>
          <w:rFonts w:cstheme="minorHAnsi"/>
          <w:bCs/>
          <w:sz w:val="24"/>
          <w:szCs w:val="24"/>
        </w:rPr>
      </w:pPr>
      <w:r w:rsidRPr="00C13AE5">
        <w:rPr>
          <w:rFonts w:cstheme="minorHAnsi"/>
          <w:bCs/>
          <w:sz w:val="24"/>
          <w:szCs w:val="24"/>
        </w:rPr>
        <w:t xml:space="preserve">6. The word </w:t>
      </w:r>
      <w:r w:rsidRPr="00C13AE5">
        <w:rPr>
          <w:rFonts w:cstheme="minorHAnsi"/>
          <w:b/>
          <w:bCs/>
          <w:sz w:val="24"/>
          <w:szCs w:val="24"/>
        </w:rPr>
        <w:t>“credentials”</w:t>
      </w:r>
      <w:r w:rsidRPr="00C13AE5">
        <w:rPr>
          <w:rFonts w:cstheme="minorHAnsi"/>
          <w:bCs/>
          <w:sz w:val="24"/>
          <w:szCs w:val="24"/>
        </w:rPr>
        <w:t xml:space="preserve"> in line 24 can be replaced by</w:t>
      </w:r>
    </w:p>
    <w:p w14:paraId="439F2345" w14:textId="77777777" w:rsidR="00385B54" w:rsidRPr="00C13AE5" w:rsidRDefault="00385B54" w:rsidP="0077381A">
      <w:pPr>
        <w:spacing w:after="0" w:line="240" w:lineRule="atLeast"/>
        <w:ind w:left="1440"/>
        <w:jc w:val="both"/>
        <w:rPr>
          <w:rFonts w:cstheme="minorHAnsi"/>
          <w:bCs/>
          <w:sz w:val="24"/>
          <w:szCs w:val="24"/>
        </w:rPr>
      </w:pPr>
      <w:r w:rsidRPr="00C13AE5">
        <w:rPr>
          <w:rFonts w:cstheme="minorHAnsi"/>
          <w:bCs/>
          <w:sz w:val="24"/>
          <w:szCs w:val="24"/>
          <w:lang w:val="fr-FR"/>
        </w:rPr>
        <w:t>A. letters</w:t>
      </w:r>
      <w:r w:rsidRPr="00C13AE5">
        <w:rPr>
          <w:rFonts w:cstheme="minorHAnsi"/>
          <w:bCs/>
          <w:sz w:val="24"/>
          <w:szCs w:val="24"/>
          <w:lang w:val="fr-FR"/>
        </w:rPr>
        <w:tab/>
        <w:t>B. salutations</w:t>
      </w:r>
      <w:r w:rsidRPr="00C13AE5">
        <w:rPr>
          <w:rFonts w:cstheme="minorHAnsi"/>
          <w:bCs/>
          <w:sz w:val="24"/>
          <w:szCs w:val="24"/>
          <w:lang w:val="fr-FR"/>
        </w:rPr>
        <w:tab/>
      </w:r>
      <w:r w:rsidRPr="00C13AE5">
        <w:rPr>
          <w:rFonts w:cstheme="minorHAnsi"/>
          <w:bCs/>
          <w:sz w:val="24"/>
          <w:szCs w:val="24"/>
          <w:lang w:val="fr-FR"/>
        </w:rPr>
        <w:tab/>
        <w:t>C. invitations</w:t>
      </w:r>
      <w:r w:rsidRPr="00C13AE5">
        <w:rPr>
          <w:rFonts w:cstheme="minorHAnsi"/>
          <w:bCs/>
          <w:sz w:val="24"/>
          <w:szCs w:val="24"/>
          <w:lang w:val="fr-FR"/>
        </w:rPr>
        <w:tab/>
      </w:r>
      <w:r w:rsidRPr="00C13AE5">
        <w:rPr>
          <w:rFonts w:cstheme="minorHAnsi"/>
          <w:bCs/>
          <w:sz w:val="24"/>
          <w:szCs w:val="24"/>
        </w:rPr>
        <w:t>D. certificates</w:t>
      </w:r>
    </w:p>
    <w:p w14:paraId="4B18DF5D" w14:textId="77777777" w:rsidR="0011785F" w:rsidRPr="00C13AE5" w:rsidRDefault="0011785F" w:rsidP="0077381A">
      <w:pPr>
        <w:spacing w:after="0" w:line="240" w:lineRule="atLeast"/>
        <w:ind w:left="1440"/>
        <w:jc w:val="both"/>
        <w:rPr>
          <w:rFonts w:cstheme="minorHAnsi"/>
          <w:bCs/>
          <w:sz w:val="24"/>
          <w:szCs w:val="24"/>
          <w:lang w:val="fr-FR"/>
        </w:rPr>
      </w:pPr>
    </w:p>
    <w:p w14:paraId="143DCFB3" w14:textId="77777777" w:rsidR="00385B54" w:rsidRPr="00C13AE5" w:rsidRDefault="00385B54" w:rsidP="0077381A">
      <w:pPr>
        <w:spacing w:after="0" w:line="240" w:lineRule="atLeast"/>
        <w:ind w:firstLine="720"/>
        <w:jc w:val="both"/>
        <w:rPr>
          <w:rFonts w:cstheme="minorHAnsi"/>
          <w:bCs/>
          <w:sz w:val="24"/>
          <w:szCs w:val="24"/>
        </w:rPr>
      </w:pPr>
      <w:r w:rsidRPr="00C13AE5">
        <w:rPr>
          <w:rFonts w:cstheme="minorHAnsi"/>
          <w:bCs/>
          <w:sz w:val="24"/>
          <w:szCs w:val="24"/>
        </w:rPr>
        <w:t xml:space="preserve">7. The word </w:t>
      </w:r>
      <w:r w:rsidRPr="00C13AE5">
        <w:rPr>
          <w:rFonts w:cstheme="minorHAnsi"/>
          <w:b/>
          <w:bCs/>
          <w:sz w:val="24"/>
          <w:szCs w:val="24"/>
        </w:rPr>
        <w:t>“implementing”</w:t>
      </w:r>
      <w:r w:rsidRPr="00C13AE5">
        <w:rPr>
          <w:rFonts w:cstheme="minorHAnsi"/>
          <w:bCs/>
          <w:sz w:val="24"/>
          <w:szCs w:val="24"/>
        </w:rPr>
        <w:t xml:space="preserve"> in line 25 is closest in meaning to</w:t>
      </w:r>
    </w:p>
    <w:p w14:paraId="2255C27F" w14:textId="77777777" w:rsidR="00385B54" w:rsidRPr="00C13AE5" w:rsidRDefault="00385B54" w:rsidP="0077381A">
      <w:pPr>
        <w:spacing w:after="0" w:line="240" w:lineRule="atLeast"/>
        <w:ind w:left="1440"/>
        <w:jc w:val="both"/>
        <w:rPr>
          <w:rFonts w:cstheme="minorHAnsi"/>
          <w:bCs/>
          <w:sz w:val="24"/>
          <w:szCs w:val="24"/>
        </w:rPr>
      </w:pPr>
      <w:r w:rsidRPr="00C13AE5">
        <w:rPr>
          <w:rFonts w:cstheme="minorHAnsi"/>
          <w:bCs/>
          <w:sz w:val="24"/>
          <w:szCs w:val="24"/>
        </w:rPr>
        <w:t>A. carrying out</w:t>
      </w:r>
      <w:r w:rsidRPr="00C13AE5">
        <w:rPr>
          <w:rFonts w:cstheme="minorHAnsi"/>
          <w:bCs/>
          <w:sz w:val="24"/>
          <w:szCs w:val="24"/>
        </w:rPr>
        <w:tab/>
        <w:t>B. producing</w:t>
      </w:r>
      <w:r w:rsidRPr="00C13AE5">
        <w:rPr>
          <w:rFonts w:cstheme="minorHAnsi"/>
          <w:bCs/>
          <w:sz w:val="24"/>
          <w:szCs w:val="24"/>
        </w:rPr>
        <w:tab/>
      </w:r>
      <w:r w:rsidRPr="00C13AE5">
        <w:rPr>
          <w:rFonts w:cstheme="minorHAnsi"/>
          <w:bCs/>
          <w:sz w:val="24"/>
          <w:szCs w:val="24"/>
        </w:rPr>
        <w:tab/>
        <w:t>C. concentrating</w:t>
      </w:r>
      <w:r w:rsidRPr="00C13AE5">
        <w:rPr>
          <w:rFonts w:cstheme="minorHAnsi"/>
          <w:bCs/>
          <w:sz w:val="24"/>
          <w:szCs w:val="24"/>
        </w:rPr>
        <w:tab/>
        <w:t>D. focusing</w:t>
      </w:r>
    </w:p>
    <w:p w14:paraId="4F134C04" w14:textId="77777777" w:rsidR="00385B54" w:rsidRPr="00C13AE5" w:rsidRDefault="00385B54" w:rsidP="0077381A">
      <w:pPr>
        <w:spacing w:line="240" w:lineRule="atLeast"/>
        <w:ind w:left="1440"/>
        <w:jc w:val="both"/>
        <w:rPr>
          <w:rFonts w:cstheme="minorHAnsi"/>
          <w:bCs/>
          <w:sz w:val="24"/>
          <w:szCs w:val="24"/>
        </w:rPr>
      </w:pPr>
    </w:p>
    <w:p w14:paraId="3258130A" w14:textId="77777777" w:rsidR="00385B54" w:rsidRPr="00C13AE5" w:rsidRDefault="00385B54" w:rsidP="0077381A">
      <w:pPr>
        <w:spacing w:after="0" w:line="240" w:lineRule="atLeast"/>
        <w:ind w:firstLine="720"/>
        <w:jc w:val="both"/>
        <w:rPr>
          <w:rFonts w:cstheme="minorHAnsi"/>
          <w:bCs/>
          <w:sz w:val="24"/>
          <w:szCs w:val="24"/>
        </w:rPr>
      </w:pPr>
      <w:r w:rsidRPr="00C13AE5">
        <w:rPr>
          <w:rFonts w:cstheme="minorHAnsi"/>
          <w:bCs/>
          <w:sz w:val="24"/>
          <w:szCs w:val="24"/>
        </w:rPr>
        <w:t xml:space="preserve">8. The word </w:t>
      </w:r>
      <w:r w:rsidRPr="00C13AE5">
        <w:rPr>
          <w:rFonts w:cstheme="minorHAnsi"/>
          <w:b/>
          <w:bCs/>
          <w:sz w:val="24"/>
          <w:szCs w:val="24"/>
        </w:rPr>
        <w:t xml:space="preserve">“integration” </w:t>
      </w:r>
      <w:r w:rsidRPr="00C13AE5">
        <w:rPr>
          <w:rFonts w:cstheme="minorHAnsi"/>
          <w:bCs/>
          <w:sz w:val="24"/>
          <w:szCs w:val="24"/>
        </w:rPr>
        <w:t>in line 29 can be replaced by</w:t>
      </w:r>
    </w:p>
    <w:p w14:paraId="77DF3B73" w14:textId="77777777" w:rsidR="00385B54" w:rsidRPr="00C13AE5" w:rsidRDefault="00385B54" w:rsidP="0077381A">
      <w:pPr>
        <w:spacing w:after="0" w:line="240" w:lineRule="atLeast"/>
        <w:ind w:left="1440"/>
        <w:jc w:val="both"/>
        <w:rPr>
          <w:rFonts w:cstheme="minorHAnsi"/>
          <w:bCs/>
          <w:sz w:val="24"/>
          <w:szCs w:val="24"/>
        </w:rPr>
      </w:pPr>
      <w:r w:rsidRPr="00C13AE5">
        <w:rPr>
          <w:rFonts w:cstheme="minorHAnsi"/>
          <w:bCs/>
          <w:sz w:val="24"/>
          <w:szCs w:val="24"/>
        </w:rPr>
        <w:t>A. utilization</w:t>
      </w:r>
      <w:r w:rsidRPr="00C13AE5">
        <w:rPr>
          <w:rFonts w:cstheme="minorHAnsi"/>
          <w:bCs/>
          <w:sz w:val="24"/>
          <w:szCs w:val="24"/>
        </w:rPr>
        <w:tab/>
        <w:t>B. contribution</w:t>
      </w:r>
      <w:r w:rsidRPr="00C13AE5">
        <w:rPr>
          <w:rFonts w:cstheme="minorHAnsi"/>
          <w:bCs/>
          <w:sz w:val="24"/>
          <w:szCs w:val="24"/>
        </w:rPr>
        <w:tab/>
      </w:r>
      <w:r w:rsidRPr="00C13AE5">
        <w:rPr>
          <w:rFonts w:cstheme="minorHAnsi"/>
          <w:bCs/>
          <w:sz w:val="24"/>
          <w:szCs w:val="24"/>
        </w:rPr>
        <w:tab/>
        <w:t>C. combination</w:t>
      </w:r>
      <w:r w:rsidRPr="00C13AE5">
        <w:rPr>
          <w:rFonts w:cstheme="minorHAnsi"/>
          <w:bCs/>
          <w:sz w:val="24"/>
          <w:szCs w:val="24"/>
        </w:rPr>
        <w:tab/>
      </w:r>
      <w:r w:rsidRPr="00C13AE5">
        <w:rPr>
          <w:rFonts w:cstheme="minorHAnsi"/>
          <w:bCs/>
          <w:sz w:val="24"/>
          <w:szCs w:val="24"/>
        </w:rPr>
        <w:tab/>
        <w:t>D. separation</w:t>
      </w:r>
    </w:p>
    <w:p w14:paraId="49F89C4B" w14:textId="77777777" w:rsidR="00385B54" w:rsidRPr="00C13AE5" w:rsidRDefault="00385B54" w:rsidP="0077381A">
      <w:pPr>
        <w:spacing w:after="0" w:line="240" w:lineRule="atLeast"/>
        <w:ind w:left="1440"/>
        <w:jc w:val="both"/>
        <w:rPr>
          <w:rFonts w:cstheme="minorHAnsi"/>
          <w:bCs/>
          <w:sz w:val="24"/>
          <w:szCs w:val="24"/>
        </w:rPr>
      </w:pPr>
    </w:p>
    <w:p w14:paraId="6190CA47" w14:textId="77777777" w:rsidR="00385B54" w:rsidRPr="00C13AE5" w:rsidRDefault="00385B54" w:rsidP="0077381A">
      <w:pPr>
        <w:spacing w:before="240" w:after="0" w:line="240" w:lineRule="atLeast"/>
        <w:ind w:firstLine="720"/>
        <w:jc w:val="both"/>
        <w:rPr>
          <w:rFonts w:cstheme="minorHAnsi"/>
          <w:bCs/>
          <w:sz w:val="24"/>
          <w:szCs w:val="24"/>
        </w:rPr>
      </w:pPr>
      <w:r w:rsidRPr="00C13AE5">
        <w:rPr>
          <w:rFonts w:cstheme="minorHAnsi"/>
          <w:bCs/>
          <w:sz w:val="24"/>
          <w:szCs w:val="24"/>
        </w:rPr>
        <w:t>9. According to the passage, what would delay the increase of the economy?</w:t>
      </w:r>
    </w:p>
    <w:p w14:paraId="0AACE841" w14:textId="77777777" w:rsidR="00385B54" w:rsidRPr="00C13AE5" w:rsidRDefault="00385B54" w:rsidP="0077381A">
      <w:pPr>
        <w:spacing w:after="0" w:line="240" w:lineRule="atLeast"/>
        <w:ind w:left="1440"/>
        <w:jc w:val="both"/>
        <w:rPr>
          <w:rFonts w:cstheme="minorHAnsi"/>
          <w:bCs/>
          <w:sz w:val="24"/>
          <w:szCs w:val="24"/>
        </w:rPr>
      </w:pPr>
      <w:r w:rsidRPr="00C13AE5">
        <w:rPr>
          <w:rFonts w:cstheme="minorHAnsi"/>
          <w:bCs/>
          <w:sz w:val="24"/>
          <w:szCs w:val="24"/>
        </w:rPr>
        <w:t>A. the recessi</w:t>
      </w:r>
      <w:r w:rsidR="00F93686" w:rsidRPr="00C13AE5">
        <w:rPr>
          <w:rFonts w:cstheme="minorHAnsi"/>
          <w:bCs/>
          <w:sz w:val="24"/>
          <w:szCs w:val="24"/>
        </w:rPr>
        <w:t>on</w:t>
      </w:r>
      <w:r w:rsidR="00F93686" w:rsidRPr="00C13AE5">
        <w:rPr>
          <w:rFonts w:cstheme="minorHAnsi"/>
          <w:bCs/>
          <w:sz w:val="24"/>
          <w:szCs w:val="24"/>
        </w:rPr>
        <w:tab/>
      </w:r>
      <w:r w:rsidR="00F93686" w:rsidRPr="00C13AE5">
        <w:rPr>
          <w:rFonts w:cstheme="minorHAnsi"/>
          <w:bCs/>
          <w:sz w:val="24"/>
          <w:szCs w:val="24"/>
        </w:rPr>
        <w:tab/>
        <w:t>B. the poverty</w:t>
      </w:r>
      <w:r w:rsidR="00F93686" w:rsidRPr="00C13AE5">
        <w:rPr>
          <w:rFonts w:cstheme="minorHAnsi"/>
          <w:bCs/>
          <w:sz w:val="24"/>
          <w:szCs w:val="24"/>
        </w:rPr>
        <w:tab/>
        <w:t xml:space="preserve">   </w:t>
      </w:r>
      <w:r w:rsidRPr="00C13AE5">
        <w:rPr>
          <w:rFonts w:cstheme="minorHAnsi"/>
          <w:bCs/>
          <w:sz w:val="24"/>
          <w:szCs w:val="24"/>
        </w:rPr>
        <w:t>C. the move</w:t>
      </w:r>
      <w:r w:rsidRPr="00C13AE5">
        <w:rPr>
          <w:rFonts w:cstheme="minorHAnsi"/>
          <w:bCs/>
          <w:sz w:val="24"/>
          <w:szCs w:val="24"/>
        </w:rPr>
        <w:tab/>
      </w:r>
      <w:r w:rsidR="00F93686" w:rsidRPr="00C13AE5">
        <w:rPr>
          <w:rFonts w:cstheme="minorHAnsi"/>
          <w:bCs/>
          <w:sz w:val="24"/>
          <w:szCs w:val="24"/>
        </w:rPr>
        <w:t xml:space="preserve">        </w:t>
      </w:r>
      <w:r w:rsidRPr="00C13AE5">
        <w:rPr>
          <w:rFonts w:cstheme="minorHAnsi"/>
          <w:bCs/>
          <w:sz w:val="24"/>
          <w:szCs w:val="24"/>
        </w:rPr>
        <w:t>D. the employment</w:t>
      </w:r>
    </w:p>
    <w:p w14:paraId="2656ACA7" w14:textId="77777777" w:rsidR="00385B54" w:rsidRPr="00C13AE5" w:rsidRDefault="00385B54" w:rsidP="0077381A">
      <w:pPr>
        <w:spacing w:line="240" w:lineRule="atLeast"/>
        <w:ind w:left="1440"/>
        <w:jc w:val="both"/>
        <w:rPr>
          <w:rFonts w:cstheme="minorHAnsi"/>
          <w:bCs/>
          <w:sz w:val="24"/>
          <w:szCs w:val="24"/>
        </w:rPr>
      </w:pPr>
    </w:p>
    <w:p w14:paraId="662A4E7E" w14:textId="77777777" w:rsidR="00385B54" w:rsidRPr="00C13AE5" w:rsidRDefault="00385B54" w:rsidP="0077381A">
      <w:pPr>
        <w:spacing w:after="0" w:line="240" w:lineRule="atLeast"/>
        <w:ind w:firstLine="720"/>
        <w:jc w:val="both"/>
        <w:rPr>
          <w:rFonts w:cstheme="minorHAnsi"/>
          <w:bCs/>
          <w:sz w:val="24"/>
          <w:szCs w:val="24"/>
        </w:rPr>
      </w:pPr>
      <w:r w:rsidRPr="00C13AE5">
        <w:rPr>
          <w:rFonts w:cstheme="minorHAnsi"/>
          <w:bCs/>
          <w:sz w:val="24"/>
          <w:szCs w:val="24"/>
        </w:rPr>
        <w:t>10. According to the passage, who require more assurance?</w:t>
      </w:r>
    </w:p>
    <w:p w14:paraId="00123116" w14:textId="77777777" w:rsidR="00385B54" w:rsidRPr="00C13AE5" w:rsidRDefault="00385B54" w:rsidP="0077381A">
      <w:pPr>
        <w:spacing w:after="0" w:line="240" w:lineRule="atLeast"/>
        <w:ind w:left="1440"/>
        <w:jc w:val="both"/>
        <w:rPr>
          <w:rFonts w:cstheme="minorHAnsi"/>
          <w:bCs/>
          <w:sz w:val="24"/>
          <w:szCs w:val="24"/>
          <w:lang w:val="fr-FR"/>
        </w:rPr>
      </w:pPr>
      <w:r w:rsidRPr="00C13AE5">
        <w:rPr>
          <w:rFonts w:cstheme="minorHAnsi"/>
          <w:bCs/>
          <w:sz w:val="24"/>
          <w:szCs w:val="24"/>
          <w:lang w:val="fr-FR"/>
        </w:rPr>
        <w:t>A. travellers</w:t>
      </w:r>
      <w:r w:rsidRPr="00C13AE5">
        <w:rPr>
          <w:rFonts w:cstheme="minorHAnsi"/>
          <w:bCs/>
          <w:sz w:val="24"/>
          <w:szCs w:val="24"/>
          <w:lang w:val="fr-FR"/>
        </w:rPr>
        <w:tab/>
        <w:t>B. immigrants</w:t>
      </w:r>
      <w:r w:rsidRPr="00C13AE5">
        <w:rPr>
          <w:rFonts w:cstheme="minorHAnsi"/>
          <w:bCs/>
          <w:sz w:val="24"/>
          <w:szCs w:val="24"/>
          <w:lang w:val="fr-FR"/>
        </w:rPr>
        <w:tab/>
      </w:r>
      <w:r w:rsidRPr="00C13AE5">
        <w:rPr>
          <w:rFonts w:cstheme="minorHAnsi"/>
          <w:bCs/>
          <w:sz w:val="24"/>
          <w:szCs w:val="24"/>
          <w:lang w:val="fr-FR"/>
        </w:rPr>
        <w:tab/>
        <w:t>C. residents</w:t>
      </w:r>
      <w:r w:rsidRPr="00C13AE5">
        <w:rPr>
          <w:rFonts w:cstheme="minorHAnsi"/>
          <w:bCs/>
          <w:sz w:val="24"/>
          <w:szCs w:val="24"/>
          <w:lang w:val="fr-FR"/>
        </w:rPr>
        <w:tab/>
      </w:r>
      <w:r w:rsidRPr="00C13AE5">
        <w:rPr>
          <w:rFonts w:cstheme="minorHAnsi"/>
          <w:bCs/>
          <w:sz w:val="24"/>
          <w:szCs w:val="24"/>
        </w:rPr>
        <w:t>D. tourists</w:t>
      </w:r>
    </w:p>
    <w:p w14:paraId="54F1CF64" w14:textId="77777777" w:rsidR="00385B54" w:rsidRPr="00C13AE5" w:rsidRDefault="00385B54" w:rsidP="0077381A">
      <w:pPr>
        <w:spacing w:after="0" w:line="240" w:lineRule="atLeast"/>
        <w:ind w:left="720"/>
        <w:jc w:val="both"/>
        <w:rPr>
          <w:rFonts w:cstheme="minorHAnsi"/>
          <w:bCs/>
          <w:sz w:val="24"/>
          <w:szCs w:val="24"/>
        </w:rPr>
      </w:pPr>
    </w:p>
    <w:p w14:paraId="5BAE0439" w14:textId="77777777" w:rsidR="001B6CC6" w:rsidRPr="00C13AE5" w:rsidRDefault="001B6CC6" w:rsidP="00C13AE5">
      <w:pPr>
        <w:spacing w:line="240" w:lineRule="atLeast"/>
        <w:rPr>
          <w:rFonts w:cstheme="minorHAnsi"/>
          <w:b/>
          <w:sz w:val="24"/>
          <w:szCs w:val="24"/>
        </w:rPr>
      </w:pPr>
      <w:r w:rsidRPr="00C13AE5">
        <w:rPr>
          <w:rFonts w:cstheme="minorHAnsi"/>
          <w:b/>
          <w:sz w:val="24"/>
          <w:szCs w:val="24"/>
        </w:rPr>
        <w:t xml:space="preserve">PASSAGE 2 – Questions 11-20 </w:t>
      </w:r>
    </w:p>
    <w:p w14:paraId="3DE4DE77" w14:textId="77777777" w:rsidR="001B6CC6" w:rsidRPr="00C13AE5" w:rsidRDefault="001B6CC6" w:rsidP="0077381A">
      <w:pPr>
        <w:spacing w:line="240" w:lineRule="atLeast"/>
        <w:jc w:val="both"/>
        <w:rPr>
          <w:rFonts w:cstheme="minorHAnsi"/>
          <w:sz w:val="24"/>
          <w:szCs w:val="24"/>
        </w:rPr>
      </w:pPr>
      <w:r w:rsidRPr="00C13AE5">
        <w:rPr>
          <w:rFonts w:cstheme="minorHAnsi"/>
          <w:sz w:val="24"/>
          <w:szCs w:val="24"/>
        </w:rPr>
        <w:lastRenderedPageBreak/>
        <w:t>In 1969, a key milestone in space travel was reached when Neil Armstrong set foot on the moon. In 2001, another landmark event took place when the first civilian traveled into space as a paying tourist.</w:t>
      </w:r>
    </w:p>
    <w:p w14:paraId="10375A51" w14:textId="77777777" w:rsidR="001B6CC6" w:rsidRPr="00C13AE5" w:rsidRDefault="001B6CC6" w:rsidP="0077381A">
      <w:pPr>
        <w:spacing w:line="240" w:lineRule="atLeast"/>
        <w:jc w:val="both"/>
        <w:rPr>
          <w:rFonts w:cstheme="minorHAnsi"/>
          <w:sz w:val="24"/>
          <w:szCs w:val="24"/>
        </w:rPr>
      </w:pPr>
      <w:r w:rsidRPr="00C13AE5">
        <w:rPr>
          <w:rFonts w:cstheme="minorHAnsi"/>
          <w:sz w:val="24"/>
          <w:szCs w:val="24"/>
        </w:rPr>
        <w:t>As a teenager, Dennis Tito dreamed of visiting outer space. As a young man, he aspired to become an astronaut and earned a bachelor’s and a master’s degree in aerospace engineering. However, Tito did not have all the qualities necessary to become a professional astronaut; so instead, he went to work as a space engineer in one of NASA’s laboratories for five years. Later, Tito set up his own financial investment company and, eventually, he became a multi – millionaire. Later in life, the ex – rocket engineer, still passionate about space travel, began looking into ways to make a trip into space.</w:t>
      </w:r>
    </w:p>
    <w:p w14:paraId="36909C29" w14:textId="77777777" w:rsidR="001B6CC6" w:rsidRPr="00C13AE5" w:rsidRDefault="001B6CC6" w:rsidP="0077381A">
      <w:pPr>
        <w:spacing w:line="240" w:lineRule="atLeast"/>
        <w:jc w:val="both"/>
        <w:rPr>
          <w:rFonts w:cstheme="minorHAnsi"/>
          <w:sz w:val="24"/>
          <w:szCs w:val="24"/>
        </w:rPr>
      </w:pPr>
      <w:r w:rsidRPr="00C13AE5">
        <w:rPr>
          <w:rFonts w:cstheme="minorHAnsi"/>
          <w:sz w:val="24"/>
          <w:szCs w:val="24"/>
        </w:rPr>
        <w:t xml:space="preserve">In the early 1990s, the Soviet Space Agency was offering tickets for a visit to the Mir space station to anyone who could afford it. Tito jumped at the chance for this once – in – a – lifetime experience. Due to political and economic changes in the former Soviet Union, however, Tito’s trip was postponed and later, Mir was decommissioned. In 2001, Tito’s dream was finally came true when he paid a rumored $20 million and took off aboard a SOYUZ rocket to deliver supplies to the International Space Station, a joint venture between the space agencies of Japan, Canada, Europe, Russia, and the U.S. </w:t>
      </w:r>
    </w:p>
    <w:p w14:paraId="64C3965A" w14:textId="77777777" w:rsidR="001B6CC6" w:rsidRPr="00C13AE5" w:rsidRDefault="001B6CC6" w:rsidP="0077381A">
      <w:pPr>
        <w:spacing w:line="240" w:lineRule="atLeast"/>
        <w:jc w:val="both"/>
        <w:rPr>
          <w:rFonts w:cstheme="minorHAnsi"/>
          <w:sz w:val="24"/>
          <w:szCs w:val="24"/>
        </w:rPr>
      </w:pPr>
      <w:r w:rsidRPr="00C13AE5">
        <w:rPr>
          <w:rFonts w:cstheme="minorHAnsi"/>
          <w:sz w:val="24"/>
          <w:szCs w:val="24"/>
        </w:rPr>
        <w:t>In preparation for the trip, Tito trained at the Gagarin Cosmonauts Training Center at Star City in Russia. There, he underwent eight months of physical fitness training, weightless simulations, and a variety of other exercises to prepare him for space travel. Although the Russians believed that Tito was adequately prepared for the trip, NASA thought otherwise. Dennis Tito had to sign an agreement with international space officials taking financial responsibility for any equipment he damaged or broke on his trip. He was also barred from entering any part of the space station owned by the U.S. unless escorted.</w:t>
      </w:r>
    </w:p>
    <w:p w14:paraId="3E6BE325" w14:textId="77777777" w:rsidR="001B6CC6" w:rsidRPr="00C13AE5" w:rsidRDefault="001B6CC6" w:rsidP="0077381A">
      <w:pPr>
        <w:spacing w:line="240" w:lineRule="atLeast"/>
        <w:jc w:val="both"/>
        <w:rPr>
          <w:rFonts w:cstheme="minorHAnsi"/>
          <w:sz w:val="24"/>
          <w:szCs w:val="24"/>
        </w:rPr>
      </w:pPr>
      <w:r w:rsidRPr="00C13AE5">
        <w:rPr>
          <w:rFonts w:cstheme="minorHAnsi"/>
          <w:sz w:val="24"/>
          <w:szCs w:val="24"/>
        </w:rPr>
        <w:t>Although Tito made history and paved the way for the future of space tourism, factors such as cost, and the amount of training required, stand in the way of space vacations becoming an option for most people in the near future. In spite of this, Japanese and North American market data shows that there is definite public interest in space travel. In a 1993 survey of 3,030 Japanese, 80 percent of those under the age of forty said they would like to visit space at least once. Seventy percent of this group would pay up to three month’s salary for the trip. In 1995, 1,020 households in North America were surveyed and of those, 60 percent were interested were under forty years of age. Just over 45 percent said they would pay three month’s salary, around 18 percent said they would pay six month’s salary, and nearly 11 percent would pay a year’s salary. Two – thirds of those who want to visit space would like to do so several times. Since the nature of this type of travel makes it hazardous to humans, it would have to be restricted to those who are physically fit and able to take responsibility for the risks involved.</w:t>
      </w:r>
    </w:p>
    <w:p w14:paraId="4BF5E439" w14:textId="77777777" w:rsidR="0011785F" w:rsidRPr="00C13AE5" w:rsidRDefault="0011785F" w:rsidP="0077381A">
      <w:pPr>
        <w:spacing w:line="240" w:lineRule="atLeast"/>
        <w:jc w:val="both"/>
        <w:rPr>
          <w:rFonts w:cstheme="minorHAnsi"/>
          <w:sz w:val="24"/>
          <w:szCs w:val="24"/>
        </w:rPr>
      </w:pPr>
    </w:p>
    <w:p w14:paraId="33413A1F" w14:textId="77777777" w:rsidR="001B6CC6" w:rsidRPr="00C13AE5" w:rsidRDefault="001B6CC6" w:rsidP="0077381A">
      <w:pPr>
        <w:spacing w:after="0" w:line="240" w:lineRule="atLeast"/>
        <w:jc w:val="both"/>
        <w:rPr>
          <w:rFonts w:cstheme="minorHAnsi"/>
          <w:sz w:val="24"/>
          <w:szCs w:val="24"/>
        </w:rPr>
      </w:pPr>
      <w:r w:rsidRPr="00C13AE5">
        <w:rPr>
          <w:rFonts w:cstheme="minorHAnsi"/>
          <w:sz w:val="24"/>
          <w:szCs w:val="24"/>
        </w:rPr>
        <w:t>11. According to the passage, what was the main event in 1969?</w:t>
      </w:r>
    </w:p>
    <w:p w14:paraId="685F81D0" w14:textId="77777777" w:rsidR="00196A86" w:rsidRPr="00C13AE5" w:rsidRDefault="00881390" w:rsidP="0077381A">
      <w:pPr>
        <w:spacing w:after="0" w:line="240" w:lineRule="atLeast"/>
        <w:jc w:val="both"/>
        <w:rPr>
          <w:rFonts w:cstheme="minorHAnsi"/>
          <w:sz w:val="24"/>
          <w:szCs w:val="24"/>
        </w:rPr>
      </w:pPr>
      <w:r w:rsidRPr="00C13AE5">
        <w:rPr>
          <w:rFonts w:cstheme="minorHAnsi"/>
          <w:sz w:val="24"/>
          <w:szCs w:val="24"/>
        </w:rPr>
        <w:tab/>
      </w:r>
      <w:r w:rsidR="001B6CC6" w:rsidRPr="00C13AE5">
        <w:rPr>
          <w:rFonts w:cstheme="minorHAnsi"/>
          <w:sz w:val="24"/>
          <w:szCs w:val="24"/>
        </w:rPr>
        <w:t>A. Scientists pl</w:t>
      </w:r>
      <w:r w:rsidRPr="00C13AE5">
        <w:rPr>
          <w:rFonts w:cstheme="minorHAnsi"/>
          <w:sz w:val="24"/>
          <w:szCs w:val="24"/>
        </w:rPr>
        <w:t>anned to travel to space.</w:t>
      </w:r>
      <w:r w:rsidRPr="00C13AE5">
        <w:rPr>
          <w:rFonts w:cstheme="minorHAnsi"/>
          <w:sz w:val="24"/>
          <w:szCs w:val="24"/>
        </w:rPr>
        <w:tab/>
      </w:r>
      <w:r w:rsidRPr="00C13AE5">
        <w:rPr>
          <w:rFonts w:cstheme="minorHAnsi"/>
          <w:sz w:val="24"/>
          <w:szCs w:val="24"/>
        </w:rPr>
        <w:tab/>
      </w:r>
    </w:p>
    <w:p w14:paraId="3303FE80" w14:textId="77777777" w:rsidR="001B6CC6" w:rsidRPr="00C13AE5" w:rsidRDefault="001B6CC6" w:rsidP="0077381A">
      <w:pPr>
        <w:spacing w:after="0" w:line="240" w:lineRule="atLeast"/>
        <w:ind w:firstLine="720"/>
        <w:jc w:val="both"/>
        <w:rPr>
          <w:rFonts w:cstheme="minorHAnsi"/>
          <w:sz w:val="24"/>
          <w:szCs w:val="24"/>
        </w:rPr>
      </w:pPr>
      <w:r w:rsidRPr="00C13AE5">
        <w:rPr>
          <w:rFonts w:cstheme="minorHAnsi"/>
          <w:sz w:val="24"/>
          <w:szCs w:val="24"/>
        </w:rPr>
        <w:t>B. People started to concern space travel.</w:t>
      </w:r>
    </w:p>
    <w:p w14:paraId="3B474A98" w14:textId="77777777" w:rsidR="00196A86" w:rsidRPr="00C13AE5" w:rsidRDefault="00881390" w:rsidP="0077381A">
      <w:pPr>
        <w:spacing w:after="0" w:line="240" w:lineRule="atLeast"/>
        <w:jc w:val="both"/>
        <w:rPr>
          <w:rFonts w:cstheme="minorHAnsi"/>
          <w:sz w:val="24"/>
          <w:szCs w:val="24"/>
        </w:rPr>
      </w:pPr>
      <w:r w:rsidRPr="00C13AE5">
        <w:rPr>
          <w:rFonts w:cstheme="minorHAnsi"/>
          <w:sz w:val="24"/>
          <w:szCs w:val="24"/>
        </w:rPr>
        <w:lastRenderedPageBreak/>
        <w:tab/>
      </w:r>
      <w:r w:rsidR="001B6CC6" w:rsidRPr="00C13AE5">
        <w:rPr>
          <w:rFonts w:cstheme="minorHAnsi"/>
          <w:sz w:val="24"/>
          <w:szCs w:val="24"/>
        </w:rPr>
        <w:t>C. The dre</w:t>
      </w:r>
      <w:r w:rsidRPr="00C13AE5">
        <w:rPr>
          <w:rFonts w:cstheme="minorHAnsi"/>
          <w:sz w:val="24"/>
          <w:szCs w:val="24"/>
        </w:rPr>
        <w:t>am of space travel became true.</w:t>
      </w:r>
      <w:r w:rsidRPr="00C13AE5">
        <w:rPr>
          <w:rFonts w:cstheme="minorHAnsi"/>
          <w:sz w:val="24"/>
          <w:szCs w:val="24"/>
        </w:rPr>
        <w:tab/>
      </w:r>
    </w:p>
    <w:p w14:paraId="390577BF" w14:textId="77777777" w:rsidR="001B6CC6" w:rsidRPr="00C13AE5" w:rsidRDefault="001B6CC6" w:rsidP="0077381A">
      <w:pPr>
        <w:spacing w:after="0" w:line="240" w:lineRule="atLeast"/>
        <w:ind w:firstLine="720"/>
        <w:jc w:val="both"/>
        <w:rPr>
          <w:rFonts w:cstheme="minorHAnsi"/>
          <w:sz w:val="24"/>
          <w:szCs w:val="24"/>
        </w:rPr>
      </w:pPr>
      <w:r w:rsidRPr="00C13AE5">
        <w:rPr>
          <w:rFonts w:cstheme="minorHAnsi"/>
          <w:sz w:val="24"/>
          <w:szCs w:val="24"/>
        </w:rPr>
        <w:t xml:space="preserve">D. Neil Armstrong was ready for heading to the moon. </w:t>
      </w:r>
    </w:p>
    <w:p w14:paraId="21CF9BA7" w14:textId="77777777" w:rsidR="0011785F" w:rsidRPr="00C13AE5" w:rsidRDefault="0011785F" w:rsidP="0077381A">
      <w:pPr>
        <w:spacing w:after="0" w:line="240" w:lineRule="atLeast"/>
        <w:jc w:val="both"/>
        <w:rPr>
          <w:rFonts w:cstheme="minorHAnsi"/>
          <w:sz w:val="24"/>
          <w:szCs w:val="24"/>
        </w:rPr>
      </w:pPr>
    </w:p>
    <w:p w14:paraId="34931129" w14:textId="77777777" w:rsidR="001B6CC6" w:rsidRPr="00C13AE5" w:rsidRDefault="001B6CC6" w:rsidP="0077381A">
      <w:pPr>
        <w:spacing w:after="0" w:line="240" w:lineRule="atLeast"/>
        <w:jc w:val="both"/>
        <w:rPr>
          <w:rFonts w:cstheme="minorHAnsi"/>
          <w:sz w:val="24"/>
          <w:szCs w:val="24"/>
        </w:rPr>
      </w:pPr>
      <w:r w:rsidRPr="00C13AE5">
        <w:rPr>
          <w:rFonts w:cstheme="minorHAnsi"/>
          <w:sz w:val="24"/>
          <w:szCs w:val="24"/>
        </w:rPr>
        <w:t>12. When did Dennis Tito dream of becoming an astronaut?</w:t>
      </w:r>
    </w:p>
    <w:p w14:paraId="09063447" w14:textId="77777777" w:rsidR="001B6CC6" w:rsidRPr="00C13AE5" w:rsidRDefault="00881390" w:rsidP="0077381A">
      <w:pPr>
        <w:spacing w:after="0" w:line="240" w:lineRule="atLeast"/>
        <w:jc w:val="both"/>
        <w:rPr>
          <w:rFonts w:cstheme="minorHAnsi"/>
          <w:sz w:val="24"/>
          <w:szCs w:val="24"/>
        </w:rPr>
      </w:pPr>
      <w:r w:rsidRPr="00C13AE5">
        <w:rPr>
          <w:rFonts w:cstheme="minorHAnsi"/>
          <w:sz w:val="24"/>
          <w:szCs w:val="24"/>
        </w:rPr>
        <w:tab/>
      </w:r>
      <w:r w:rsidR="001B6CC6" w:rsidRPr="00C13AE5">
        <w:rPr>
          <w:rFonts w:cstheme="minorHAnsi"/>
          <w:sz w:val="24"/>
          <w:szCs w:val="24"/>
        </w:rPr>
        <w:t>A. When he was at kinderg</w:t>
      </w:r>
      <w:r w:rsidRPr="00C13AE5">
        <w:rPr>
          <w:rFonts w:cstheme="minorHAnsi"/>
          <w:sz w:val="24"/>
          <w:szCs w:val="24"/>
        </w:rPr>
        <w:t xml:space="preserve">arten. </w:t>
      </w:r>
      <w:r w:rsidRPr="00C13AE5">
        <w:rPr>
          <w:rFonts w:cstheme="minorHAnsi"/>
          <w:sz w:val="24"/>
          <w:szCs w:val="24"/>
        </w:rPr>
        <w:tab/>
      </w:r>
      <w:r w:rsidR="001B6CC6" w:rsidRPr="00C13AE5">
        <w:rPr>
          <w:rFonts w:cstheme="minorHAnsi"/>
          <w:sz w:val="24"/>
          <w:szCs w:val="24"/>
        </w:rPr>
        <w:t>B. When he was at primary school.</w:t>
      </w:r>
    </w:p>
    <w:p w14:paraId="4E104E3A" w14:textId="77777777" w:rsidR="001B6CC6" w:rsidRPr="00C13AE5" w:rsidRDefault="00881390" w:rsidP="0077381A">
      <w:pPr>
        <w:spacing w:after="0" w:line="240" w:lineRule="atLeast"/>
        <w:jc w:val="both"/>
        <w:rPr>
          <w:rFonts w:cstheme="minorHAnsi"/>
          <w:sz w:val="24"/>
          <w:szCs w:val="24"/>
        </w:rPr>
      </w:pPr>
      <w:r w:rsidRPr="00C13AE5">
        <w:rPr>
          <w:rFonts w:cstheme="minorHAnsi"/>
          <w:sz w:val="24"/>
          <w:szCs w:val="24"/>
        </w:rPr>
        <w:tab/>
        <w:t xml:space="preserve">C. When he was at his teen. </w:t>
      </w:r>
      <w:r w:rsidRPr="00C13AE5">
        <w:rPr>
          <w:rFonts w:cstheme="minorHAnsi"/>
          <w:sz w:val="24"/>
          <w:szCs w:val="24"/>
        </w:rPr>
        <w:tab/>
      </w:r>
      <w:r w:rsidRPr="00C13AE5">
        <w:rPr>
          <w:rFonts w:cstheme="minorHAnsi"/>
          <w:sz w:val="24"/>
          <w:szCs w:val="24"/>
        </w:rPr>
        <w:tab/>
      </w:r>
      <w:r w:rsidR="001B6CC6" w:rsidRPr="00C13AE5">
        <w:rPr>
          <w:rFonts w:cstheme="minorHAnsi"/>
          <w:sz w:val="24"/>
          <w:szCs w:val="24"/>
        </w:rPr>
        <w:t>D. When he was at university.</w:t>
      </w:r>
    </w:p>
    <w:p w14:paraId="6295D704" w14:textId="77777777" w:rsidR="0011785F" w:rsidRPr="00C13AE5" w:rsidRDefault="0011785F" w:rsidP="0077381A">
      <w:pPr>
        <w:spacing w:after="0" w:line="240" w:lineRule="atLeast"/>
        <w:jc w:val="both"/>
        <w:rPr>
          <w:rFonts w:cstheme="minorHAnsi"/>
          <w:sz w:val="24"/>
          <w:szCs w:val="24"/>
        </w:rPr>
      </w:pPr>
    </w:p>
    <w:p w14:paraId="2966AD64" w14:textId="77777777" w:rsidR="001B6CC6" w:rsidRPr="00C13AE5" w:rsidRDefault="001B6CC6" w:rsidP="0077381A">
      <w:pPr>
        <w:spacing w:after="0" w:line="240" w:lineRule="atLeast"/>
        <w:jc w:val="both"/>
        <w:rPr>
          <w:rFonts w:cstheme="minorHAnsi"/>
          <w:bCs/>
          <w:sz w:val="24"/>
          <w:szCs w:val="24"/>
        </w:rPr>
      </w:pPr>
      <w:r w:rsidRPr="00C13AE5">
        <w:rPr>
          <w:rFonts w:cstheme="minorHAnsi"/>
          <w:bCs/>
          <w:sz w:val="24"/>
          <w:szCs w:val="24"/>
        </w:rPr>
        <w:t>13. Dennis Tito made the first trip as a space tourist________</w:t>
      </w:r>
    </w:p>
    <w:p w14:paraId="63168F3F" w14:textId="77777777" w:rsidR="001B6CC6" w:rsidRPr="00C13AE5" w:rsidRDefault="00881390" w:rsidP="0077381A">
      <w:pPr>
        <w:spacing w:after="0" w:line="240" w:lineRule="atLeast"/>
        <w:ind w:firstLine="720"/>
        <w:jc w:val="both"/>
        <w:rPr>
          <w:rFonts w:cstheme="minorHAnsi"/>
          <w:bCs/>
          <w:sz w:val="24"/>
          <w:szCs w:val="24"/>
        </w:rPr>
      </w:pPr>
      <w:r w:rsidRPr="00C13AE5">
        <w:rPr>
          <w:rFonts w:cstheme="minorHAnsi"/>
          <w:bCs/>
          <w:sz w:val="24"/>
          <w:szCs w:val="24"/>
        </w:rPr>
        <w:t>A. in the late ‘60s.</w:t>
      </w:r>
      <w:r w:rsidRPr="00C13AE5">
        <w:rPr>
          <w:rFonts w:cstheme="minorHAnsi"/>
          <w:bCs/>
          <w:sz w:val="24"/>
          <w:szCs w:val="24"/>
        </w:rPr>
        <w:tab/>
      </w:r>
      <w:r w:rsidR="001B6CC6" w:rsidRPr="00C13AE5">
        <w:rPr>
          <w:rFonts w:cstheme="minorHAnsi"/>
          <w:bCs/>
          <w:sz w:val="24"/>
          <w:szCs w:val="24"/>
        </w:rPr>
        <w:t>B. in the early ‘90s.</w:t>
      </w:r>
      <w:r w:rsidR="008264A0">
        <w:rPr>
          <w:rFonts w:cstheme="minorHAnsi"/>
          <w:bCs/>
          <w:sz w:val="24"/>
          <w:szCs w:val="24"/>
        </w:rPr>
        <w:tab/>
        <w:t>C. this century.</w:t>
      </w:r>
      <w:r w:rsidR="008264A0">
        <w:rPr>
          <w:rFonts w:cstheme="minorHAnsi"/>
          <w:bCs/>
          <w:sz w:val="24"/>
          <w:szCs w:val="24"/>
        </w:rPr>
        <w:tab/>
      </w:r>
      <w:r w:rsidR="001B6CC6" w:rsidRPr="00C13AE5">
        <w:rPr>
          <w:rFonts w:cstheme="minorHAnsi"/>
          <w:bCs/>
          <w:sz w:val="24"/>
          <w:szCs w:val="24"/>
        </w:rPr>
        <w:t>D. in the late ‘50s.</w:t>
      </w:r>
    </w:p>
    <w:p w14:paraId="73824D62" w14:textId="77777777" w:rsidR="0011785F" w:rsidRPr="00C13AE5" w:rsidRDefault="0011785F" w:rsidP="0077381A">
      <w:pPr>
        <w:spacing w:after="0" w:line="240" w:lineRule="atLeast"/>
        <w:ind w:firstLine="720"/>
        <w:jc w:val="both"/>
        <w:rPr>
          <w:rFonts w:cstheme="minorHAnsi"/>
          <w:bCs/>
          <w:sz w:val="24"/>
          <w:szCs w:val="24"/>
        </w:rPr>
      </w:pPr>
    </w:p>
    <w:p w14:paraId="68DF9F36" w14:textId="77777777" w:rsidR="001B6CC6" w:rsidRPr="00C13AE5" w:rsidRDefault="001B6CC6" w:rsidP="0077381A">
      <w:pPr>
        <w:spacing w:after="0" w:line="240" w:lineRule="atLeast"/>
        <w:jc w:val="both"/>
        <w:rPr>
          <w:rFonts w:cstheme="minorHAnsi"/>
          <w:bCs/>
          <w:sz w:val="24"/>
          <w:szCs w:val="24"/>
        </w:rPr>
      </w:pPr>
      <w:r w:rsidRPr="00C13AE5">
        <w:rPr>
          <w:rFonts w:cstheme="minorHAnsi"/>
          <w:bCs/>
          <w:sz w:val="24"/>
          <w:szCs w:val="24"/>
        </w:rPr>
        <w:t>14. Which of the following is NOT true about Dennis Tito?</w:t>
      </w:r>
    </w:p>
    <w:p w14:paraId="65EBC922" w14:textId="77777777" w:rsidR="001B6CC6" w:rsidRPr="00C13AE5" w:rsidRDefault="001B6CC6" w:rsidP="0077381A">
      <w:pPr>
        <w:spacing w:after="0" w:line="240" w:lineRule="atLeast"/>
        <w:ind w:firstLine="720"/>
        <w:jc w:val="both"/>
        <w:rPr>
          <w:rFonts w:cstheme="minorHAnsi"/>
          <w:bCs/>
          <w:sz w:val="24"/>
          <w:szCs w:val="24"/>
        </w:rPr>
      </w:pPr>
      <w:r w:rsidRPr="00C13AE5">
        <w:rPr>
          <w:rFonts w:cstheme="minorHAnsi"/>
          <w:bCs/>
          <w:sz w:val="24"/>
          <w:szCs w:val="24"/>
        </w:rPr>
        <w:t>A. He has an advanced degree in aerospace engineering.</w:t>
      </w:r>
    </w:p>
    <w:p w14:paraId="21901A7C" w14:textId="77777777" w:rsidR="001B6CC6" w:rsidRPr="00C13AE5" w:rsidRDefault="001B6CC6" w:rsidP="0077381A">
      <w:pPr>
        <w:spacing w:after="0" w:line="240" w:lineRule="atLeast"/>
        <w:ind w:firstLine="720"/>
        <w:jc w:val="both"/>
        <w:rPr>
          <w:rFonts w:cstheme="minorHAnsi"/>
          <w:bCs/>
          <w:sz w:val="24"/>
          <w:szCs w:val="24"/>
        </w:rPr>
      </w:pPr>
      <w:r w:rsidRPr="00C13AE5">
        <w:rPr>
          <w:rFonts w:cstheme="minorHAnsi"/>
          <w:bCs/>
          <w:sz w:val="24"/>
          <w:szCs w:val="24"/>
        </w:rPr>
        <w:t>B. He is now an astronaut for NASA.</w:t>
      </w:r>
    </w:p>
    <w:p w14:paraId="3054C790" w14:textId="77777777" w:rsidR="001B6CC6" w:rsidRPr="00C13AE5" w:rsidRDefault="001B6CC6" w:rsidP="0077381A">
      <w:pPr>
        <w:spacing w:after="0" w:line="240" w:lineRule="atLeast"/>
        <w:ind w:firstLine="720"/>
        <w:jc w:val="both"/>
        <w:rPr>
          <w:rFonts w:cstheme="minorHAnsi"/>
          <w:bCs/>
          <w:sz w:val="24"/>
          <w:szCs w:val="24"/>
        </w:rPr>
      </w:pPr>
      <w:r w:rsidRPr="00C13AE5">
        <w:rPr>
          <w:rFonts w:cstheme="minorHAnsi"/>
          <w:bCs/>
          <w:sz w:val="24"/>
          <w:szCs w:val="24"/>
        </w:rPr>
        <w:t>C. He eventually became a very wealthy man.</w:t>
      </w:r>
    </w:p>
    <w:p w14:paraId="3F78A1D9" w14:textId="77777777" w:rsidR="001B6CC6" w:rsidRPr="00C13AE5" w:rsidRDefault="001B6CC6" w:rsidP="0077381A">
      <w:pPr>
        <w:spacing w:after="0" w:line="240" w:lineRule="atLeast"/>
        <w:ind w:firstLine="720"/>
        <w:jc w:val="both"/>
        <w:rPr>
          <w:rFonts w:cstheme="minorHAnsi"/>
          <w:bCs/>
          <w:sz w:val="24"/>
          <w:szCs w:val="24"/>
        </w:rPr>
      </w:pPr>
      <w:r w:rsidRPr="00C13AE5">
        <w:rPr>
          <w:rFonts w:cstheme="minorHAnsi"/>
          <w:bCs/>
          <w:sz w:val="24"/>
          <w:szCs w:val="24"/>
        </w:rPr>
        <w:t>D. He used to dream of travelling to outer space.</w:t>
      </w:r>
    </w:p>
    <w:p w14:paraId="11E5E710" w14:textId="77777777" w:rsidR="0011785F" w:rsidRPr="00C13AE5" w:rsidRDefault="0011785F" w:rsidP="0077381A">
      <w:pPr>
        <w:spacing w:after="0" w:line="240" w:lineRule="atLeast"/>
        <w:ind w:firstLine="720"/>
        <w:jc w:val="both"/>
        <w:rPr>
          <w:rFonts w:cstheme="minorHAnsi"/>
          <w:bCs/>
          <w:sz w:val="24"/>
          <w:szCs w:val="24"/>
        </w:rPr>
      </w:pPr>
    </w:p>
    <w:p w14:paraId="3BDE1380" w14:textId="77777777" w:rsidR="001B6CC6" w:rsidRPr="00C13AE5" w:rsidRDefault="001B6CC6" w:rsidP="0077381A">
      <w:pPr>
        <w:spacing w:before="240" w:after="0" w:line="240" w:lineRule="atLeast"/>
        <w:jc w:val="both"/>
        <w:rPr>
          <w:rFonts w:cstheme="minorHAnsi"/>
          <w:bCs/>
          <w:sz w:val="24"/>
          <w:szCs w:val="24"/>
        </w:rPr>
      </w:pPr>
      <w:r w:rsidRPr="00C13AE5">
        <w:rPr>
          <w:rFonts w:cstheme="minorHAnsi"/>
          <w:bCs/>
          <w:sz w:val="24"/>
          <w:szCs w:val="24"/>
        </w:rPr>
        <w:t>15. Tito’s first trip into space was with__________ to___________.</w:t>
      </w:r>
    </w:p>
    <w:p w14:paraId="519EE24D" w14:textId="77777777" w:rsidR="001B6CC6" w:rsidRPr="00C13AE5" w:rsidRDefault="001B6CC6" w:rsidP="0077381A">
      <w:pPr>
        <w:spacing w:after="0" w:line="240" w:lineRule="atLeast"/>
        <w:ind w:firstLine="720"/>
        <w:jc w:val="both"/>
        <w:rPr>
          <w:rFonts w:cstheme="minorHAnsi"/>
          <w:bCs/>
          <w:sz w:val="24"/>
          <w:szCs w:val="24"/>
        </w:rPr>
      </w:pPr>
      <w:r w:rsidRPr="00C13AE5">
        <w:rPr>
          <w:rFonts w:cstheme="minorHAnsi"/>
          <w:bCs/>
          <w:sz w:val="24"/>
          <w:szCs w:val="24"/>
        </w:rPr>
        <w:t>A. the Russian/ the International Space Station.</w:t>
      </w:r>
    </w:p>
    <w:p w14:paraId="575C84C7" w14:textId="77777777" w:rsidR="001B6CC6" w:rsidRPr="00C13AE5" w:rsidRDefault="001B6CC6" w:rsidP="0077381A">
      <w:pPr>
        <w:spacing w:after="0" w:line="240" w:lineRule="atLeast"/>
        <w:ind w:firstLine="720"/>
        <w:jc w:val="both"/>
        <w:rPr>
          <w:rFonts w:cstheme="minorHAnsi"/>
          <w:bCs/>
          <w:sz w:val="24"/>
          <w:szCs w:val="24"/>
        </w:rPr>
      </w:pPr>
      <w:r w:rsidRPr="00C13AE5">
        <w:rPr>
          <w:rFonts w:cstheme="minorHAnsi"/>
          <w:bCs/>
          <w:sz w:val="24"/>
          <w:szCs w:val="24"/>
        </w:rPr>
        <w:t>B. the Americans/SOYUZ</w:t>
      </w:r>
    </w:p>
    <w:p w14:paraId="135EBA36" w14:textId="77777777" w:rsidR="001B6CC6" w:rsidRPr="00C13AE5" w:rsidRDefault="001B6CC6" w:rsidP="0077381A">
      <w:pPr>
        <w:spacing w:after="0" w:line="240" w:lineRule="atLeast"/>
        <w:ind w:firstLine="720"/>
        <w:jc w:val="both"/>
        <w:rPr>
          <w:rFonts w:cstheme="minorHAnsi"/>
          <w:bCs/>
          <w:sz w:val="24"/>
          <w:szCs w:val="24"/>
        </w:rPr>
      </w:pPr>
      <w:r w:rsidRPr="00C13AE5">
        <w:rPr>
          <w:rFonts w:cstheme="minorHAnsi"/>
          <w:bCs/>
          <w:sz w:val="24"/>
          <w:szCs w:val="24"/>
        </w:rPr>
        <w:t>C. members of the former Soviet Union/ the Mir space station</w:t>
      </w:r>
    </w:p>
    <w:p w14:paraId="341A5D05" w14:textId="77777777" w:rsidR="001B6CC6" w:rsidRPr="00C13AE5" w:rsidRDefault="001B6CC6" w:rsidP="0077381A">
      <w:pPr>
        <w:spacing w:line="240" w:lineRule="atLeast"/>
        <w:ind w:firstLine="720"/>
        <w:jc w:val="both"/>
        <w:rPr>
          <w:rFonts w:cstheme="minorHAnsi"/>
          <w:bCs/>
          <w:sz w:val="24"/>
          <w:szCs w:val="24"/>
        </w:rPr>
      </w:pPr>
      <w:r w:rsidRPr="00C13AE5">
        <w:rPr>
          <w:rFonts w:cstheme="minorHAnsi"/>
          <w:bCs/>
          <w:sz w:val="24"/>
          <w:szCs w:val="24"/>
        </w:rPr>
        <w:t>D. the Japanese agency</w:t>
      </w:r>
    </w:p>
    <w:p w14:paraId="726F5384" w14:textId="77777777" w:rsidR="0011785F" w:rsidRPr="00C13AE5" w:rsidRDefault="0011785F" w:rsidP="0077381A">
      <w:pPr>
        <w:spacing w:line="240" w:lineRule="atLeast"/>
        <w:ind w:firstLine="720"/>
        <w:jc w:val="both"/>
        <w:rPr>
          <w:rFonts w:cstheme="minorHAnsi"/>
          <w:bCs/>
          <w:sz w:val="24"/>
          <w:szCs w:val="24"/>
        </w:rPr>
      </w:pPr>
    </w:p>
    <w:p w14:paraId="33E3F2D4" w14:textId="77777777" w:rsidR="001B6CC6" w:rsidRPr="00C13AE5" w:rsidRDefault="001B6CC6" w:rsidP="0077381A">
      <w:pPr>
        <w:spacing w:after="0" w:line="240" w:lineRule="atLeast"/>
        <w:jc w:val="both"/>
        <w:rPr>
          <w:rFonts w:cstheme="minorHAnsi"/>
          <w:bCs/>
          <w:sz w:val="24"/>
          <w:szCs w:val="24"/>
        </w:rPr>
      </w:pPr>
      <w:r w:rsidRPr="00C13AE5">
        <w:rPr>
          <w:rFonts w:cstheme="minorHAnsi"/>
          <w:bCs/>
          <w:sz w:val="24"/>
          <w:szCs w:val="24"/>
        </w:rPr>
        <w:t>16. Which of the following describes NASA’s feelings about Tito’s trip into space?</w:t>
      </w:r>
    </w:p>
    <w:p w14:paraId="4AE77CDE" w14:textId="77777777" w:rsidR="001B6CC6" w:rsidRPr="00C13AE5" w:rsidRDefault="001B6CC6" w:rsidP="0077381A">
      <w:pPr>
        <w:spacing w:after="0" w:line="240" w:lineRule="atLeast"/>
        <w:ind w:firstLine="720"/>
        <w:jc w:val="both"/>
        <w:rPr>
          <w:rFonts w:cstheme="minorHAnsi"/>
          <w:bCs/>
          <w:sz w:val="24"/>
          <w:szCs w:val="24"/>
        </w:rPr>
      </w:pPr>
      <w:r w:rsidRPr="00C13AE5">
        <w:rPr>
          <w:rFonts w:cstheme="minorHAnsi"/>
          <w:bCs/>
          <w:sz w:val="24"/>
          <w:szCs w:val="24"/>
        </w:rPr>
        <w:t>A. extremely proud</w:t>
      </w:r>
      <w:r w:rsidR="00881390" w:rsidRPr="00C13AE5">
        <w:rPr>
          <w:rFonts w:cstheme="minorHAnsi"/>
          <w:bCs/>
          <w:sz w:val="24"/>
          <w:szCs w:val="24"/>
        </w:rPr>
        <w:tab/>
        <w:t>B. somewhat eager</w:t>
      </w:r>
      <w:r w:rsidR="00881390" w:rsidRPr="00C13AE5">
        <w:rPr>
          <w:rFonts w:cstheme="minorHAnsi"/>
          <w:bCs/>
          <w:sz w:val="24"/>
          <w:szCs w:val="24"/>
        </w:rPr>
        <w:tab/>
        <w:t>C. very concerned</w:t>
      </w:r>
      <w:r w:rsidR="00881390" w:rsidRPr="00C13AE5">
        <w:rPr>
          <w:rFonts w:cstheme="minorHAnsi"/>
          <w:bCs/>
          <w:sz w:val="24"/>
          <w:szCs w:val="24"/>
        </w:rPr>
        <w:tab/>
      </w:r>
      <w:r w:rsidRPr="00C13AE5">
        <w:rPr>
          <w:rFonts w:cstheme="minorHAnsi"/>
          <w:bCs/>
          <w:sz w:val="24"/>
          <w:szCs w:val="24"/>
        </w:rPr>
        <w:t>D. disappointed</w:t>
      </w:r>
    </w:p>
    <w:p w14:paraId="2DAE1FED" w14:textId="77777777" w:rsidR="0011785F" w:rsidRPr="00C13AE5" w:rsidRDefault="0011785F" w:rsidP="0077381A">
      <w:pPr>
        <w:spacing w:after="0" w:line="240" w:lineRule="atLeast"/>
        <w:ind w:firstLine="720"/>
        <w:jc w:val="both"/>
        <w:rPr>
          <w:rFonts w:cstheme="minorHAnsi"/>
          <w:bCs/>
          <w:sz w:val="24"/>
          <w:szCs w:val="24"/>
        </w:rPr>
      </w:pPr>
    </w:p>
    <w:p w14:paraId="0C0B8152" w14:textId="77777777" w:rsidR="001B6CC6" w:rsidRPr="00C13AE5" w:rsidRDefault="001B6CC6" w:rsidP="0077381A">
      <w:pPr>
        <w:spacing w:after="0" w:line="240" w:lineRule="atLeast"/>
        <w:jc w:val="both"/>
        <w:rPr>
          <w:rFonts w:cstheme="minorHAnsi"/>
          <w:bCs/>
          <w:sz w:val="24"/>
          <w:szCs w:val="24"/>
        </w:rPr>
      </w:pPr>
      <w:r w:rsidRPr="00C13AE5">
        <w:rPr>
          <w:rFonts w:cstheme="minorHAnsi"/>
          <w:bCs/>
          <w:sz w:val="24"/>
          <w:szCs w:val="24"/>
        </w:rPr>
        <w:t>17. According to Japanese survey, which of the following is true?</w:t>
      </w:r>
    </w:p>
    <w:p w14:paraId="306CDF70" w14:textId="77777777" w:rsidR="001B6CC6" w:rsidRPr="00C13AE5" w:rsidRDefault="001B6CC6" w:rsidP="0077381A">
      <w:pPr>
        <w:spacing w:after="0" w:line="240" w:lineRule="atLeast"/>
        <w:ind w:firstLine="720"/>
        <w:jc w:val="both"/>
        <w:rPr>
          <w:rFonts w:cstheme="minorHAnsi"/>
          <w:bCs/>
          <w:sz w:val="24"/>
          <w:szCs w:val="24"/>
        </w:rPr>
      </w:pPr>
      <w:r w:rsidRPr="00C13AE5">
        <w:rPr>
          <w:rFonts w:cstheme="minorHAnsi"/>
          <w:bCs/>
          <w:sz w:val="24"/>
          <w:szCs w:val="24"/>
        </w:rPr>
        <w:t>A. Eighty percent of all those interviewed would be interested in travelling to space.</w:t>
      </w:r>
    </w:p>
    <w:p w14:paraId="5BC48B73" w14:textId="77777777" w:rsidR="001B6CC6" w:rsidRPr="00C13AE5" w:rsidRDefault="001B6CC6" w:rsidP="0077381A">
      <w:pPr>
        <w:spacing w:after="0" w:line="240" w:lineRule="atLeast"/>
        <w:ind w:firstLine="720"/>
        <w:jc w:val="both"/>
        <w:rPr>
          <w:rFonts w:cstheme="minorHAnsi"/>
          <w:bCs/>
          <w:sz w:val="24"/>
          <w:szCs w:val="24"/>
        </w:rPr>
      </w:pPr>
      <w:r w:rsidRPr="00C13AE5">
        <w:rPr>
          <w:rFonts w:cstheme="minorHAnsi"/>
          <w:bCs/>
          <w:sz w:val="24"/>
          <w:szCs w:val="24"/>
        </w:rPr>
        <w:t>B. Some people would pay a quarter of their annual salary to visit space.</w:t>
      </w:r>
    </w:p>
    <w:p w14:paraId="1E26AAB9" w14:textId="77777777" w:rsidR="001B6CC6" w:rsidRPr="00C13AE5" w:rsidRDefault="001B6CC6" w:rsidP="0077381A">
      <w:pPr>
        <w:spacing w:after="0" w:line="240" w:lineRule="atLeast"/>
        <w:ind w:firstLine="720"/>
        <w:jc w:val="both"/>
        <w:rPr>
          <w:rFonts w:cstheme="minorHAnsi"/>
          <w:bCs/>
          <w:sz w:val="24"/>
          <w:szCs w:val="24"/>
        </w:rPr>
      </w:pPr>
      <w:r w:rsidRPr="00C13AE5">
        <w:rPr>
          <w:rFonts w:cstheme="minorHAnsi"/>
          <w:bCs/>
          <w:sz w:val="24"/>
          <w:szCs w:val="24"/>
        </w:rPr>
        <w:t>C. Only people under the age of forty are interested in space travel.</w:t>
      </w:r>
    </w:p>
    <w:p w14:paraId="4C703CEB" w14:textId="77777777" w:rsidR="001B6CC6" w:rsidRPr="00C13AE5" w:rsidRDefault="001B6CC6" w:rsidP="008264A0">
      <w:pPr>
        <w:spacing w:line="240" w:lineRule="atLeast"/>
        <w:ind w:left="720"/>
        <w:jc w:val="both"/>
        <w:rPr>
          <w:rFonts w:cstheme="minorHAnsi"/>
          <w:bCs/>
          <w:sz w:val="24"/>
          <w:szCs w:val="24"/>
        </w:rPr>
      </w:pPr>
      <w:r w:rsidRPr="00C13AE5">
        <w:rPr>
          <w:rFonts w:cstheme="minorHAnsi"/>
          <w:bCs/>
          <w:sz w:val="24"/>
          <w:szCs w:val="24"/>
        </w:rPr>
        <w:t>D. Seventy percent of Japanese would pay three quarters of their annual salary to visit space.</w:t>
      </w:r>
    </w:p>
    <w:p w14:paraId="08DDE8AE" w14:textId="77777777" w:rsidR="0011785F" w:rsidRPr="00C13AE5" w:rsidRDefault="0011785F" w:rsidP="0077381A">
      <w:pPr>
        <w:spacing w:line="240" w:lineRule="atLeast"/>
        <w:ind w:firstLine="720"/>
        <w:jc w:val="both"/>
        <w:rPr>
          <w:rFonts w:cstheme="minorHAnsi"/>
          <w:bCs/>
          <w:sz w:val="24"/>
          <w:szCs w:val="24"/>
        </w:rPr>
      </w:pPr>
    </w:p>
    <w:p w14:paraId="4433FE81" w14:textId="77777777" w:rsidR="001B6CC6" w:rsidRPr="00C13AE5" w:rsidRDefault="001B6CC6" w:rsidP="0077381A">
      <w:pPr>
        <w:spacing w:after="0" w:line="240" w:lineRule="atLeast"/>
        <w:jc w:val="both"/>
        <w:rPr>
          <w:rFonts w:cstheme="minorHAnsi"/>
          <w:bCs/>
          <w:sz w:val="24"/>
          <w:szCs w:val="24"/>
        </w:rPr>
      </w:pPr>
      <w:r w:rsidRPr="00C13AE5">
        <w:rPr>
          <w:rFonts w:cstheme="minorHAnsi"/>
          <w:bCs/>
          <w:sz w:val="24"/>
          <w:szCs w:val="24"/>
        </w:rPr>
        <w:t>18. According to a North American survey on space travel, which is true?</w:t>
      </w:r>
    </w:p>
    <w:p w14:paraId="19B7638C" w14:textId="77777777" w:rsidR="001B6CC6" w:rsidRPr="00C13AE5" w:rsidRDefault="001B6CC6" w:rsidP="0077381A">
      <w:pPr>
        <w:spacing w:after="0" w:line="240" w:lineRule="atLeast"/>
        <w:ind w:firstLine="720"/>
        <w:jc w:val="both"/>
        <w:rPr>
          <w:rFonts w:cstheme="minorHAnsi"/>
          <w:bCs/>
          <w:sz w:val="24"/>
          <w:szCs w:val="24"/>
        </w:rPr>
      </w:pPr>
      <w:r w:rsidRPr="00C13AE5">
        <w:rPr>
          <w:rFonts w:cstheme="minorHAnsi"/>
          <w:bCs/>
          <w:sz w:val="24"/>
          <w:szCs w:val="24"/>
        </w:rPr>
        <w:t>A. Seventy – five percent of those surveyed would be interested in travelling to space.</w:t>
      </w:r>
    </w:p>
    <w:p w14:paraId="2B72ACAE" w14:textId="77777777" w:rsidR="001B6CC6" w:rsidRPr="00C13AE5" w:rsidRDefault="001B6CC6" w:rsidP="0077381A">
      <w:pPr>
        <w:spacing w:after="0" w:line="240" w:lineRule="atLeast"/>
        <w:ind w:firstLine="720"/>
        <w:jc w:val="both"/>
        <w:rPr>
          <w:rFonts w:cstheme="minorHAnsi"/>
          <w:bCs/>
          <w:sz w:val="24"/>
          <w:szCs w:val="24"/>
        </w:rPr>
      </w:pPr>
      <w:r w:rsidRPr="00C13AE5">
        <w:rPr>
          <w:rFonts w:cstheme="minorHAnsi"/>
          <w:bCs/>
          <w:sz w:val="24"/>
          <w:szCs w:val="24"/>
        </w:rPr>
        <w:t>B. Most people would pay a year’s salary to visit space as a tourist.</w:t>
      </w:r>
    </w:p>
    <w:p w14:paraId="6957593D" w14:textId="77777777" w:rsidR="001B6CC6" w:rsidRPr="00C13AE5" w:rsidRDefault="001B6CC6" w:rsidP="0077381A">
      <w:pPr>
        <w:spacing w:after="0" w:line="240" w:lineRule="atLeast"/>
        <w:ind w:firstLine="720"/>
        <w:jc w:val="both"/>
        <w:rPr>
          <w:rFonts w:cstheme="minorHAnsi"/>
          <w:bCs/>
          <w:sz w:val="24"/>
          <w:szCs w:val="24"/>
        </w:rPr>
      </w:pPr>
      <w:r w:rsidRPr="00C13AE5">
        <w:rPr>
          <w:rFonts w:cstheme="minorHAnsi"/>
          <w:bCs/>
          <w:sz w:val="24"/>
          <w:szCs w:val="24"/>
        </w:rPr>
        <w:t>C. Most of the people interested in space travel were under the age of forty.</w:t>
      </w:r>
    </w:p>
    <w:p w14:paraId="570764AE" w14:textId="77777777" w:rsidR="001B6CC6" w:rsidRPr="00C13AE5" w:rsidRDefault="001B6CC6" w:rsidP="0077381A">
      <w:pPr>
        <w:spacing w:line="240" w:lineRule="atLeast"/>
        <w:ind w:firstLine="720"/>
        <w:jc w:val="both"/>
        <w:rPr>
          <w:rFonts w:cstheme="minorHAnsi"/>
          <w:bCs/>
          <w:sz w:val="24"/>
          <w:szCs w:val="24"/>
        </w:rPr>
      </w:pPr>
      <w:r w:rsidRPr="00C13AE5">
        <w:rPr>
          <w:rFonts w:cstheme="minorHAnsi"/>
          <w:bCs/>
          <w:sz w:val="24"/>
          <w:szCs w:val="24"/>
        </w:rPr>
        <w:t xml:space="preserve">D. Nearly sixty percent of those surveyed were interested in a vacation in space travel. </w:t>
      </w:r>
    </w:p>
    <w:p w14:paraId="51AE5A26" w14:textId="77777777" w:rsidR="0011785F" w:rsidRPr="00C13AE5" w:rsidRDefault="0011785F" w:rsidP="0077381A">
      <w:pPr>
        <w:spacing w:line="240" w:lineRule="atLeast"/>
        <w:ind w:firstLine="720"/>
        <w:jc w:val="both"/>
        <w:rPr>
          <w:rFonts w:cstheme="minorHAnsi"/>
          <w:bCs/>
          <w:sz w:val="24"/>
          <w:szCs w:val="24"/>
        </w:rPr>
      </w:pPr>
    </w:p>
    <w:p w14:paraId="28C55612" w14:textId="77777777" w:rsidR="001B6CC6" w:rsidRPr="00C13AE5" w:rsidRDefault="001B6CC6" w:rsidP="0077381A">
      <w:pPr>
        <w:spacing w:after="0" w:line="240" w:lineRule="atLeast"/>
        <w:jc w:val="both"/>
        <w:rPr>
          <w:rFonts w:cstheme="minorHAnsi"/>
          <w:bCs/>
          <w:sz w:val="24"/>
          <w:szCs w:val="24"/>
        </w:rPr>
      </w:pPr>
      <w:r w:rsidRPr="00C13AE5">
        <w:rPr>
          <w:rFonts w:cstheme="minorHAnsi"/>
          <w:bCs/>
          <w:sz w:val="24"/>
          <w:szCs w:val="24"/>
        </w:rPr>
        <w:t xml:space="preserve">19. According to the passage, who did not believe that Tito was </w:t>
      </w:r>
      <w:r w:rsidR="00196A86" w:rsidRPr="00C13AE5">
        <w:rPr>
          <w:rFonts w:cstheme="minorHAnsi"/>
          <w:bCs/>
          <w:sz w:val="24"/>
          <w:szCs w:val="24"/>
        </w:rPr>
        <w:t>trained well enough</w:t>
      </w:r>
      <w:r w:rsidRPr="00C13AE5">
        <w:rPr>
          <w:rFonts w:cstheme="minorHAnsi"/>
          <w:bCs/>
          <w:sz w:val="24"/>
          <w:szCs w:val="24"/>
        </w:rPr>
        <w:t xml:space="preserve"> for the trip to space?</w:t>
      </w:r>
    </w:p>
    <w:p w14:paraId="3583CA74" w14:textId="77777777" w:rsidR="001B6CC6" w:rsidRPr="00C13AE5" w:rsidRDefault="001B6CC6" w:rsidP="0077381A">
      <w:pPr>
        <w:spacing w:after="0" w:line="240" w:lineRule="atLeast"/>
        <w:ind w:firstLine="720"/>
        <w:jc w:val="both"/>
        <w:rPr>
          <w:rFonts w:cstheme="minorHAnsi"/>
          <w:bCs/>
          <w:sz w:val="24"/>
          <w:szCs w:val="24"/>
        </w:rPr>
      </w:pPr>
      <w:r w:rsidRPr="00C13AE5">
        <w:rPr>
          <w:rFonts w:cstheme="minorHAnsi"/>
          <w:bCs/>
          <w:sz w:val="24"/>
          <w:szCs w:val="24"/>
        </w:rPr>
        <w:lastRenderedPageBreak/>
        <w:t>A. Russian Training Center.</w:t>
      </w:r>
      <w:r w:rsidR="00881390" w:rsidRPr="00C13AE5">
        <w:rPr>
          <w:rFonts w:cstheme="minorHAnsi"/>
          <w:bCs/>
          <w:sz w:val="24"/>
          <w:szCs w:val="24"/>
        </w:rPr>
        <w:tab/>
      </w:r>
      <w:r w:rsidRPr="00C13AE5">
        <w:rPr>
          <w:rFonts w:cstheme="minorHAnsi"/>
          <w:bCs/>
          <w:sz w:val="24"/>
          <w:szCs w:val="24"/>
        </w:rPr>
        <w:t>B. Japanese Training Center.</w:t>
      </w:r>
    </w:p>
    <w:p w14:paraId="1BFA9CC9" w14:textId="77777777" w:rsidR="001B6CC6" w:rsidRPr="00C13AE5" w:rsidRDefault="001B6CC6" w:rsidP="0077381A">
      <w:pPr>
        <w:spacing w:after="0" w:line="240" w:lineRule="atLeast"/>
        <w:ind w:firstLine="720"/>
        <w:jc w:val="both"/>
        <w:rPr>
          <w:rFonts w:cstheme="minorHAnsi"/>
          <w:bCs/>
          <w:sz w:val="24"/>
          <w:szCs w:val="24"/>
        </w:rPr>
      </w:pPr>
      <w:r w:rsidRPr="00C13AE5">
        <w:rPr>
          <w:rFonts w:cstheme="minorHAnsi"/>
          <w:bCs/>
          <w:sz w:val="24"/>
          <w:szCs w:val="24"/>
        </w:rPr>
        <w:t>C. European Training Center.</w:t>
      </w:r>
      <w:r w:rsidR="00881390" w:rsidRPr="00C13AE5">
        <w:rPr>
          <w:rFonts w:cstheme="minorHAnsi"/>
          <w:bCs/>
          <w:sz w:val="24"/>
          <w:szCs w:val="24"/>
        </w:rPr>
        <w:tab/>
      </w:r>
      <w:r w:rsidRPr="00C13AE5">
        <w:rPr>
          <w:rFonts w:cstheme="minorHAnsi"/>
          <w:bCs/>
          <w:sz w:val="24"/>
          <w:szCs w:val="24"/>
        </w:rPr>
        <w:t>D. NASA</w:t>
      </w:r>
    </w:p>
    <w:p w14:paraId="785D79EC" w14:textId="77777777" w:rsidR="0011785F" w:rsidRPr="00C13AE5" w:rsidRDefault="0011785F" w:rsidP="0077381A">
      <w:pPr>
        <w:spacing w:after="0" w:line="240" w:lineRule="atLeast"/>
        <w:ind w:firstLine="720"/>
        <w:jc w:val="both"/>
        <w:rPr>
          <w:rFonts w:cstheme="minorHAnsi"/>
          <w:bCs/>
          <w:sz w:val="24"/>
          <w:szCs w:val="24"/>
        </w:rPr>
      </w:pPr>
    </w:p>
    <w:p w14:paraId="351B47B3" w14:textId="77777777" w:rsidR="001B6CC6" w:rsidRPr="00C13AE5" w:rsidRDefault="001B6CC6" w:rsidP="0077381A">
      <w:pPr>
        <w:spacing w:before="240" w:after="0" w:line="240" w:lineRule="atLeast"/>
        <w:jc w:val="both"/>
        <w:rPr>
          <w:rFonts w:cstheme="minorHAnsi"/>
          <w:bCs/>
          <w:sz w:val="24"/>
          <w:szCs w:val="24"/>
        </w:rPr>
      </w:pPr>
      <w:r w:rsidRPr="00C13AE5">
        <w:rPr>
          <w:rFonts w:cstheme="minorHAnsi"/>
          <w:bCs/>
          <w:sz w:val="24"/>
          <w:szCs w:val="24"/>
        </w:rPr>
        <w:t>20. Which of the following would probably prevent you from becoming a space tourist in the near future?</w:t>
      </w:r>
    </w:p>
    <w:p w14:paraId="729A6655" w14:textId="77777777" w:rsidR="001B6CC6" w:rsidRPr="00C13AE5" w:rsidRDefault="001B6CC6" w:rsidP="0077381A">
      <w:pPr>
        <w:spacing w:after="0" w:line="240" w:lineRule="atLeast"/>
        <w:ind w:firstLine="720"/>
        <w:jc w:val="both"/>
        <w:rPr>
          <w:rFonts w:cstheme="minorHAnsi"/>
          <w:bCs/>
          <w:sz w:val="24"/>
          <w:szCs w:val="24"/>
        </w:rPr>
      </w:pPr>
      <w:r w:rsidRPr="00C13AE5">
        <w:rPr>
          <w:rFonts w:cstheme="minorHAnsi"/>
          <w:bCs/>
          <w:sz w:val="24"/>
          <w:szCs w:val="24"/>
        </w:rPr>
        <w:t>A. health</w:t>
      </w:r>
      <w:r w:rsidR="00881390" w:rsidRPr="00C13AE5">
        <w:rPr>
          <w:rFonts w:cstheme="minorHAnsi"/>
          <w:bCs/>
          <w:sz w:val="24"/>
          <w:szCs w:val="24"/>
        </w:rPr>
        <w:tab/>
      </w:r>
      <w:r w:rsidR="00D52BE5" w:rsidRPr="00C13AE5">
        <w:rPr>
          <w:rFonts w:cstheme="minorHAnsi"/>
          <w:bCs/>
          <w:sz w:val="24"/>
          <w:szCs w:val="24"/>
        </w:rPr>
        <w:tab/>
      </w:r>
      <w:r w:rsidR="00881390" w:rsidRPr="00C13AE5">
        <w:rPr>
          <w:rFonts w:cstheme="minorHAnsi"/>
          <w:bCs/>
          <w:sz w:val="24"/>
          <w:szCs w:val="24"/>
        </w:rPr>
        <w:t>B. wealth</w:t>
      </w:r>
      <w:r w:rsidR="00881390" w:rsidRPr="00C13AE5">
        <w:rPr>
          <w:rFonts w:cstheme="minorHAnsi"/>
          <w:bCs/>
          <w:sz w:val="24"/>
          <w:szCs w:val="24"/>
        </w:rPr>
        <w:tab/>
      </w:r>
      <w:r w:rsidR="00D52BE5" w:rsidRPr="00C13AE5">
        <w:rPr>
          <w:rFonts w:cstheme="minorHAnsi"/>
          <w:bCs/>
          <w:sz w:val="24"/>
          <w:szCs w:val="24"/>
        </w:rPr>
        <w:tab/>
      </w:r>
      <w:r w:rsidR="00881390" w:rsidRPr="00C13AE5">
        <w:rPr>
          <w:rFonts w:cstheme="minorHAnsi"/>
          <w:bCs/>
          <w:sz w:val="24"/>
          <w:szCs w:val="24"/>
        </w:rPr>
        <w:t>C. youth</w:t>
      </w:r>
      <w:r w:rsidR="00881390" w:rsidRPr="00C13AE5">
        <w:rPr>
          <w:rFonts w:cstheme="minorHAnsi"/>
          <w:bCs/>
          <w:sz w:val="24"/>
          <w:szCs w:val="24"/>
        </w:rPr>
        <w:tab/>
      </w:r>
      <w:r w:rsidR="00D52BE5" w:rsidRPr="00C13AE5">
        <w:rPr>
          <w:rFonts w:cstheme="minorHAnsi"/>
          <w:bCs/>
          <w:sz w:val="24"/>
          <w:szCs w:val="24"/>
        </w:rPr>
        <w:tab/>
      </w:r>
      <w:r w:rsidRPr="00C13AE5">
        <w:rPr>
          <w:rFonts w:cstheme="minorHAnsi"/>
          <w:bCs/>
          <w:sz w:val="24"/>
          <w:szCs w:val="24"/>
        </w:rPr>
        <w:t>D. age</w:t>
      </w:r>
    </w:p>
    <w:p w14:paraId="2854AF96" w14:textId="77777777" w:rsidR="00881390" w:rsidRPr="00C13AE5" w:rsidRDefault="00881390" w:rsidP="0077381A">
      <w:pPr>
        <w:spacing w:line="240" w:lineRule="atLeast"/>
        <w:jc w:val="both"/>
        <w:rPr>
          <w:rFonts w:cstheme="minorHAnsi"/>
          <w:b/>
          <w:sz w:val="24"/>
          <w:szCs w:val="24"/>
        </w:rPr>
      </w:pPr>
    </w:p>
    <w:p w14:paraId="53E0C5C3" w14:textId="77777777" w:rsidR="001B6CC6" w:rsidRPr="00C13AE5" w:rsidRDefault="001B6CC6" w:rsidP="00C13AE5">
      <w:pPr>
        <w:spacing w:line="240" w:lineRule="atLeast"/>
        <w:rPr>
          <w:rFonts w:cstheme="minorHAnsi"/>
          <w:b/>
          <w:sz w:val="24"/>
          <w:szCs w:val="24"/>
        </w:rPr>
      </w:pPr>
      <w:r w:rsidRPr="00C13AE5">
        <w:rPr>
          <w:rFonts w:cstheme="minorHAnsi"/>
          <w:b/>
          <w:sz w:val="24"/>
          <w:szCs w:val="24"/>
        </w:rPr>
        <w:t xml:space="preserve">PASSAGE 3 – Questions 21-30 </w:t>
      </w:r>
    </w:p>
    <w:p w14:paraId="710FB37C" w14:textId="77777777" w:rsidR="001B6CC6" w:rsidRPr="00C13AE5" w:rsidRDefault="001B6CC6" w:rsidP="0077381A">
      <w:pPr>
        <w:spacing w:line="240" w:lineRule="atLeast"/>
        <w:jc w:val="both"/>
        <w:rPr>
          <w:rFonts w:cstheme="minorHAnsi"/>
          <w:sz w:val="24"/>
          <w:szCs w:val="24"/>
        </w:rPr>
      </w:pPr>
      <w:r w:rsidRPr="00C13AE5">
        <w:rPr>
          <w:rFonts w:cstheme="minorHAnsi"/>
          <w:sz w:val="24"/>
          <w:szCs w:val="24"/>
        </w:rPr>
        <w:t>During the heyday of the railroads, when America’s rail system provided the bulk of the country’s passenger and freight transportation, various types of railroad cars were in service to accomplish the varied tasks handled by the railroads. One type of car that was not available for public use prior to the Civil War, however, was a sleeping car; ideas for sleeping cars abounded at the time, but these ideas were unworkable. It unfortunately took the death of a president to make the sleeping car a viable reality.</w:t>
      </w:r>
    </w:p>
    <w:p w14:paraId="0265A099" w14:textId="77777777" w:rsidR="001B6CC6" w:rsidRPr="00C13AE5" w:rsidRDefault="001B6CC6" w:rsidP="0077381A">
      <w:pPr>
        <w:spacing w:line="240" w:lineRule="atLeast"/>
        <w:jc w:val="both"/>
        <w:rPr>
          <w:rFonts w:cstheme="minorHAnsi"/>
          <w:sz w:val="24"/>
          <w:szCs w:val="24"/>
        </w:rPr>
      </w:pPr>
      <w:r w:rsidRPr="00C13AE5">
        <w:rPr>
          <w:rFonts w:cstheme="minorHAnsi"/>
          <w:sz w:val="24"/>
          <w:szCs w:val="24"/>
        </w:rPr>
        <w:t>Cabinet – maker George M. Pullman had recognized the demand for sleeping cars and had worked on developing experimental models of sleeping cars in the decade leading up to the Civil War. However, in spite of the fact that he had made successful test runs on the Chicago and Alton Railroads with his models, he was unable to sell his idea because his models were too wide and too high for existing train station and bridges. In 1863, after spending time working as a storekeeper in a Colorado mining town, he invested his savings of twenty thousand dollars, a huge fortune at that time and all the money that he had in the world, in a luxurious sleeping car that he named the Pioneer. Pullman and friend Ben Field built the Pioneer on the site of the present – day Chicago Union Station. For two years, however; the Pioneer sat on a railroad siding, useless because it could not fit through train stations and over bridges.</w:t>
      </w:r>
    </w:p>
    <w:p w14:paraId="0FCECD80" w14:textId="77777777" w:rsidR="001B6CC6" w:rsidRPr="00C13AE5" w:rsidRDefault="001B6CC6" w:rsidP="0077381A">
      <w:pPr>
        <w:spacing w:line="240" w:lineRule="atLeast"/>
        <w:jc w:val="both"/>
        <w:rPr>
          <w:rFonts w:cstheme="minorHAnsi"/>
          <w:sz w:val="24"/>
          <w:szCs w:val="24"/>
        </w:rPr>
      </w:pPr>
      <w:r w:rsidRPr="00C13AE5">
        <w:rPr>
          <w:rFonts w:cstheme="minorHAnsi"/>
          <w:sz w:val="24"/>
          <w:szCs w:val="24"/>
        </w:rPr>
        <w:t>Following President Lincoln’s assassination in 1865, the state of Illinois, Lincoln’s birthplace, wanted to transport the presidential casket in the finest fashion possible. The Pullman Pioneer was the most elegant car around; in order to make the Pullman part of the presidential funeral train in its run from Springfield to Chicago, the state cut down station platforms and raised bridges in order to accommodate the luxurious railway car. The Pullman car greatly impressed the funeral party, which included Lincoln’s successor as president, General Ulysses S. Grant, and Grant later requested the Pioneer for a trip from Detroit to Chicago. To satisfy Grant’s request for the Pioneer, the Michigan Central Railroad made improvements on its line to accommodate the wide car, and soon other railroads followed. George Pullman founded the Pullman Palace Car Company in partnership with financier Andrew Carnegie and eventually became a millionaire.</w:t>
      </w:r>
    </w:p>
    <w:p w14:paraId="0BAE58A9" w14:textId="77777777" w:rsidR="001B6CC6" w:rsidRPr="00C13AE5" w:rsidRDefault="001B6CC6" w:rsidP="0077381A">
      <w:pPr>
        <w:spacing w:line="240" w:lineRule="atLeast"/>
        <w:jc w:val="both"/>
        <w:rPr>
          <w:rFonts w:cstheme="minorHAnsi"/>
          <w:sz w:val="24"/>
          <w:szCs w:val="24"/>
        </w:rPr>
      </w:pPr>
      <w:r w:rsidRPr="00C13AE5">
        <w:rPr>
          <w:rFonts w:cstheme="minorHAnsi"/>
          <w:sz w:val="24"/>
          <w:szCs w:val="24"/>
        </w:rPr>
        <w:t xml:space="preserve">Pullman cars were normally a dark “Pullman green”, although some were painted in the host railroad’s colors. The cars carried individual names, but usually did not carry visible numbers. In the 1920s, the Pullman Company went through a series of restructuring steps, which in the end resulted in a parent company, Pullman incorporated, controlling the Pullman Company (which owned and operated sleeping cars) and the Pullman – Standard Car Manufacturing Company. </w:t>
      </w:r>
    </w:p>
    <w:p w14:paraId="3A8BF581" w14:textId="77777777" w:rsidR="0011785F" w:rsidRPr="00C13AE5" w:rsidRDefault="0011785F" w:rsidP="0077381A">
      <w:pPr>
        <w:spacing w:line="240" w:lineRule="atLeast"/>
        <w:jc w:val="both"/>
        <w:rPr>
          <w:rFonts w:cstheme="minorHAnsi"/>
          <w:sz w:val="24"/>
          <w:szCs w:val="24"/>
        </w:rPr>
      </w:pPr>
    </w:p>
    <w:p w14:paraId="265632DA" w14:textId="77777777" w:rsidR="001B6CC6" w:rsidRPr="00C13AE5" w:rsidRDefault="001B6CC6" w:rsidP="0077381A">
      <w:pPr>
        <w:spacing w:after="0" w:line="240" w:lineRule="atLeast"/>
        <w:rPr>
          <w:rFonts w:cstheme="minorHAnsi"/>
          <w:bCs/>
          <w:sz w:val="24"/>
          <w:szCs w:val="24"/>
        </w:rPr>
      </w:pPr>
      <w:r w:rsidRPr="00C13AE5">
        <w:rPr>
          <w:rFonts w:cstheme="minorHAnsi"/>
          <w:bCs/>
          <w:sz w:val="24"/>
          <w:szCs w:val="24"/>
        </w:rPr>
        <w:lastRenderedPageBreak/>
        <w:t xml:space="preserve">21. </w:t>
      </w:r>
      <w:r w:rsidRPr="00C13AE5">
        <w:rPr>
          <w:rFonts w:cstheme="minorHAnsi"/>
          <w:sz w:val="24"/>
          <w:szCs w:val="24"/>
        </w:rPr>
        <w:t>Which of the following best states the main idea of the passage?</w:t>
      </w:r>
    </w:p>
    <w:p w14:paraId="53E998A1" w14:textId="77777777" w:rsidR="00881390" w:rsidRPr="00C13AE5" w:rsidRDefault="001B6CC6" w:rsidP="0077381A">
      <w:pPr>
        <w:spacing w:after="0" w:line="240" w:lineRule="atLeast"/>
        <w:ind w:firstLine="720"/>
        <w:rPr>
          <w:rFonts w:cstheme="minorHAnsi"/>
          <w:bCs/>
          <w:sz w:val="24"/>
          <w:szCs w:val="24"/>
        </w:rPr>
      </w:pPr>
      <w:r w:rsidRPr="00C13AE5">
        <w:rPr>
          <w:rFonts w:cstheme="minorHAnsi"/>
          <w:bCs/>
          <w:sz w:val="24"/>
          <w:szCs w:val="24"/>
        </w:rPr>
        <w:t xml:space="preserve">A. </w:t>
      </w:r>
      <w:r w:rsidRPr="00C13AE5">
        <w:rPr>
          <w:rFonts w:cstheme="minorHAnsi"/>
          <w:sz w:val="24"/>
          <w:szCs w:val="24"/>
        </w:rPr>
        <w:t>America’s railroads used to provide much of the country’s transportation.</w:t>
      </w:r>
      <w:r w:rsidR="00881390" w:rsidRPr="00C13AE5">
        <w:rPr>
          <w:rFonts w:cstheme="minorHAnsi"/>
          <w:bCs/>
          <w:sz w:val="24"/>
          <w:szCs w:val="24"/>
        </w:rPr>
        <w:tab/>
      </w:r>
    </w:p>
    <w:p w14:paraId="4391449C" w14:textId="77777777" w:rsidR="001B6CC6" w:rsidRPr="00C13AE5" w:rsidRDefault="001B6CC6" w:rsidP="0077381A">
      <w:pPr>
        <w:spacing w:after="0" w:line="240" w:lineRule="atLeast"/>
        <w:ind w:left="720"/>
        <w:rPr>
          <w:rFonts w:cstheme="minorHAnsi"/>
          <w:bCs/>
          <w:sz w:val="24"/>
          <w:szCs w:val="24"/>
        </w:rPr>
      </w:pPr>
      <w:r w:rsidRPr="00C13AE5">
        <w:rPr>
          <w:rFonts w:cstheme="minorHAnsi"/>
          <w:bCs/>
          <w:sz w:val="24"/>
          <w:szCs w:val="24"/>
        </w:rPr>
        <w:t xml:space="preserve">B. </w:t>
      </w:r>
      <w:r w:rsidRPr="00C13AE5">
        <w:rPr>
          <w:rFonts w:cstheme="minorHAnsi"/>
          <w:sz w:val="24"/>
          <w:szCs w:val="24"/>
        </w:rPr>
        <w:t>President Lincoln’s assassination in 1865 shocked the nation.</w:t>
      </w:r>
      <w:r w:rsidRPr="00C13AE5">
        <w:rPr>
          <w:rFonts w:cstheme="minorHAnsi"/>
          <w:bCs/>
          <w:sz w:val="24"/>
          <w:szCs w:val="24"/>
        </w:rPr>
        <w:br/>
        <w:t xml:space="preserve">C. </w:t>
      </w:r>
      <w:r w:rsidRPr="00C13AE5">
        <w:rPr>
          <w:rFonts w:cstheme="minorHAnsi"/>
          <w:sz w:val="24"/>
          <w:szCs w:val="24"/>
        </w:rPr>
        <w:t>George Pullman was the only one to come up with the idea for a sleeping car.</w:t>
      </w:r>
    </w:p>
    <w:p w14:paraId="3701F2A2" w14:textId="77777777" w:rsidR="0011785F" w:rsidRPr="008264A0" w:rsidRDefault="001B6CC6" w:rsidP="008264A0">
      <w:pPr>
        <w:spacing w:line="240" w:lineRule="atLeast"/>
        <w:ind w:firstLine="720"/>
        <w:rPr>
          <w:rFonts w:cstheme="minorHAnsi"/>
          <w:sz w:val="24"/>
          <w:szCs w:val="24"/>
        </w:rPr>
      </w:pPr>
      <w:r w:rsidRPr="00C13AE5">
        <w:rPr>
          <w:rFonts w:cstheme="minorHAnsi"/>
          <w:bCs/>
          <w:sz w:val="24"/>
          <w:szCs w:val="24"/>
        </w:rPr>
        <w:t xml:space="preserve">D. </w:t>
      </w:r>
      <w:r w:rsidRPr="00C13AE5">
        <w:rPr>
          <w:rFonts w:cstheme="minorHAnsi"/>
          <w:sz w:val="24"/>
          <w:szCs w:val="24"/>
        </w:rPr>
        <w:t xml:space="preserve">Pullman’s idea for a sleeping car became </w:t>
      </w:r>
      <w:r w:rsidR="008264A0">
        <w:rPr>
          <w:rFonts w:cstheme="minorHAnsi"/>
          <w:sz w:val="24"/>
          <w:szCs w:val="24"/>
        </w:rPr>
        <w:t>workable after Lincoln’s death.</w:t>
      </w:r>
    </w:p>
    <w:p w14:paraId="60C60226" w14:textId="77777777" w:rsidR="001B6CC6" w:rsidRPr="00C13AE5" w:rsidRDefault="001B6CC6" w:rsidP="0077381A">
      <w:pPr>
        <w:spacing w:after="0" w:line="240" w:lineRule="atLeast"/>
        <w:rPr>
          <w:rFonts w:cstheme="minorHAnsi"/>
          <w:bCs/>
          <w:sz w:val="24"/>
          <w:szCs w:val="24"/>
        </w:rPr>
      </w:pPr>
      <w:r w:rsidRPr="00C13AE5">
        <w:rPr>
          <w:rFonts w:cstheme="minorHAnsi"/>
          <w:bCs/>
          <w:sz w:val="24"/>
          <w:szCs w:val="24"/>
        </w:rPr>
        <w:t xml:space="preserve">22. </w:t>
      </w:r>
      <w:r w:rsidRPr="00C13AE5">
        <w:rPr>
          <w:rFonts w:cstheme="minorHAnsi"/>
          <w:sz w:val="24"/>
          <w:szCs w:val="24"/>
        </w:rPr>
        <w:t xml:space="preserve"> A “</w:t>
      </w:r>
      <w:r w:rsidRPr="00C13AE5">
        <w:rPr>
          <w:rFonts w:cstheme="minorHAnsi"/>
          <w:b/>
          <w:sz w:val="24"/>
          <w:szCs w:val="24"/>
        </w:rPr>
        <w:t>heyday</w:t>
      </w:r>
      <w:r w:rsidRPr="00C13AE5">
        <w:rPr>
          <w:rFonts w:cstheme="minorHAnsi"/>
          <w:sz w:val="24"/>
          <w:szCs w:val="24"/>
        </w:rPr>
        <w:t xml:space="preserve">” in line 1 is most probably a </w:t>
      </w:r>
      <w:r w:rsidR="00F93686" w:rsidRPr="00C13AE5">
        <w:rPr>
          <w:rFonts w:cstheme="minorHAnsi"/>
          <w:sz w:val="24"/>
          <w:szCs w:val="24"/>
        </w:rPr>
        <w:t xml:space="preserve"> ………….</w:t>
      </w:r>
    </w:p>
    <w:p w14:paraId="274D48B8" w14:textId="77777777" w:rsidR="0011785F" w:rsidRPr="008264A0" w:rsidRDefault="001B6CC6" w:rsidP="008264A0">
      <w:pPr>
        <w:spacing w:line="240" w:lineRule="atLeast"/>
        <w:ind w:left="720"/>
        <w:rPr>
          <w:rFonts w:cstheme="minorHAnsi"/>
          <w:sz w:val="24"/>
          <w:szCs w:val="24"/>
        </w:rPr>
      </w:pPr>
      <w:r w:rsidRPr="00C13AE5">
        <w:rPr>
          <w:rFonts w:cstheme="minorHAnsi"/>
          <w:bCs/>
          <w:sz w:val="24"/>
          <w:szCs w:val="24"/>
        </w:rPr>
        <w:t xml:space="preserve">A. </w:t>
      </w:r>
      <w:r w:rsidRPr="00C13AE5">
        <w:rPr>
          <w:rFonts w:cstheme="minorHAnsi"/>
          <w:sz w:val="24"/>
          <w:szCs w:val="24"/>
        </w:rPr>
        <w:t>time for harvest.</w:t>
      </w:r>
      <w:r w:rsidR="00881390" w:rsidRPr="00C13AE5">
        <w:rPr>
          <w:rFonts w:cstheme="minorHAnsi"/>
          <w:bCs/>
          <w:sz w:val="24"/>
          <w:szCs w:val="24"/>
        </w:rPr>
        <w:tab/>
      </w:r>
      <w:r w:rsidR="00881390" w:rsidRPr="00C13AE5">
        <w:rPr>
          <w:rFonts w:cstheme="minorHAnsi"/>
          <w:bCs/>
          <w:sz w:val="24"/>
          <w:szCs w:val="24"/>
        </w:rPr>
        <w:tab/>
      </w:r>
      <w:r w:rsidRPr="00C13AE5">
        <w:rPr>
          <w:rFonts w:cstheme="minorHAnsi"/>
          <w:bCs/>
          <w:sz w:val="24"/>
          <w:szCs w:val="24"/>
        </w:rPr>
        <w:t>B. a period with low prices.</w:t>
      </w:r>
      <w:r w:rsidRPr="00C13AE5">
        <w:rPr>
          <w:rFonts w:cstheme="minorHAnsi"/>
          <w:bCs/>
          <w:sz w:val="24"/>
          <w:szCs w:val="24"/>
        </w:rPr>
        <w:br/>
        <w:t xml:space="preserve">C. </w:t>
      </w:r>
      <w:r w:rsidRPr="00C13AE5">
        <w:rPr>
          <w:rFonts w:cstheme="minorHAnsi"/>
          <w:sz w:val="24"/>
          <w:szCs w:val="24"/>
        </w:rPr>
        <w:t>a period of great success.</w:t>
      </w:r>
      <w:r w:rsidR="00881390" w:rsidRPr="00C13AE5">
        <w:rPr>
          <w:rFonts w:cstheme="minorHAnsi"/>
          <w:bCs/>
          <w:sz w:val="24"/>
          <w:szCs w:val="24"/>
        </w:rPr>
        <w:tab/>
      </w:r>
      <w:r w:rsidRPr="00C13AE5">
        <w:rPr>
          <w:rFonts w:cstheme="minorHAnsi"/>
          <w:bCs/>
          <w:sz w:val="24"/>
          <w:szCs w:val="24"/>
        </w:rPr>
        <w:t>D.</w:t>
      </w:r>
      <w:r w:rsidR="008264A0">
        <w:rPr>
          <w:rFonts w:cstheme="minorHAnsi"/>
          <w:sz w:val="24"/>
          <w:szCs w:val="24"/>
        </w:rPr>
        <w:t xml:space="preserve"> a type of railroad schedule.</w:t>
      </w:r>
    </w:p>
    <w:p w14:paraId="5AEB774F" w14:textId="77777777" w:rsidR="001B6CC6" w:rsidRPr="00C13AE5" w:rsidRDefault="001B6CC6" w:rsidP="0077381A">
      <w:pPr>
        <w:spacing w:after="0" w:line="240" w:lineRule="atLeast"/>
        <w:rPr>
          <w:rFonts w:cstheme="minorHAnsi"/>
          <w:bCs/>
          <w:sz w:val="24"/>
          <w:szCs w:val="24"/>
        </w:rPr>
      </w:pPr>
      <w:r w:rsidRPr="00C13AE5">
        <w:rPr>
          <w:rFonts w:cstheme="minorHAnsi"/>
          <w:bCs/>
          <w:sz w:val="24"/>
          <w:szCs w:val="24"/>
        </w:rPr>
        <w:t xml:space="preserve">23. </w:t>
      </w:r>
      <w:r w:rsidRPr="00C13AE5">
        <w:rPr>
          <w:rFonts w:cstheme="minorHAnsi"/>
          <w:sz w:val="24"/>
          <w:szCs w:val="24"/>
        </w:rPr>
        <w:t>It can be inferred from the passage that before the Civil War, sleeping cars</w:t>
      </w:r>
      <w:r w:rsidR="00196A86" w:rsidRPr="00C13AE5">
        <w:rPr>
          <w:rFonts w:cstheme="minorHAnsi"/>
          <w:sz w:val="24"/>
          <w:szCs w:val="24"/>
        </w:rPr>
        <w:t xml:space="preserve"> …………</w:t>
      </w:r>
    </w:p>
    <w:p w14:paraId="164D01F2" w14:textId="77777777" w:rsidR="0011785F" w:rsidRPr="008264A0" w:rsidRDefault="001B6CC6" w:rsidP="008264A0">
      <w:pPr>
        <w:spacing w:line="240" w:lineRule="atLeast"/>
        <w:ind w:left="720"/>
        <w:rPr>
          <w:rFonts w:cstheme="minorHAnsi"/>
          <w:sz w:val="24"/>
          <w:szCs w:val="24"/>
        </w:rPr>
      </w:pPr>
      <w:r w:rsidRPr="00C13AE5">
        <w:rPr>
          <w:rFonts w:cstheme="minorHAnsi"/>
          <w:bCs/>
          <w:sz w:val="24"/>
          <w:szCs w:val="24"/>
        </w:rPr>
        <w:t xml:space="preserve">A. </w:t>
      </w:r>
      <w:r w:rsidRPr="00C13AE5">
        <w:rPr>
          <w:rFonts w:cstheme="minorHAnsi"/>
          <w:sz w:val="24"/>
          <w:szCs w:val="24"/>
        </w:rPr>
        <w:t>were used abundantly.</w:t>
      </w:r>
      <w:r w:rsidR="00881390" w:rsidRPr="00C13AE5">
        <w:rPr>
          <w:rFonts w:cstheme="minorHAnsi"/>
          <w:bCs/>
          <w:sz w:val="24"/>
          <w:szCs w:val="24"/>
        </w:rPr>
        <w:tab/>
      </w:r>
      <w:r w:rsidRPr="00C13AE5">
        <w:rPr>
          <w:rFonts w:cstheme="minorHAnsi"/>
          <w:bCs/>
          <w:sz w:val="24"/>
          <w:szCs w:val="24"/>
        </w:rPr>
        <w:t xml:space="preserve">B. </w:t>
      </w:r>
      <w:r w:rsidRPr="00C13AE5">
        <w:rPr>
          <w:rFonts w:cstheme="minorHAnsi"/>
          <w:sz w:val="24"/>
          <w:szCs w:val="24"/>
        </w:rPr>
        <w:t>were thought to be a good idea.</w:t>
      </w:r>
      <w:r w:rsidRPr="00C13AE5">
        <w:rPr>
          <w:rFonts w:cstheme="minorHAnsi"/>
          <w:bCs/>
          <w:sz w:val="24"/>
          <w:szCs w:val="24"/>
        </w:rPr>
        <w:br/>
        <w:t xml:space="preserve">C. </w:t>
      </w:r>
      <w:r w:rsidRPr="00C13AE5">
        <w:rPr>
          <w:rFonts w:cstheme="minorHAnsi"/>
          <w:sz w:val="24"/>
          <w:szCs w:val="24"/>
        </w:rPr>
        <w:t>were only used privately.</w:t>
      </w:r>
      <w:r w:rsidR="00881390" w:rsidRPr="00C13AE5">
        <w:rPr>
          <w:rFonts w:cstheme="minorHAnsi"/>
          <w:bCs/>
          <w:sz w:val="24"/>
          <w:szCs w:val="24"/>
        </w:rPr>
        <w:tab/>
      </w:r>
      <w:r w:rsidRPr="00C13AE5">
        <w:rPr>
          <w:rFonts w:cstheme="minorHAnsi"/>
          <w:bCs/>
          <w:sz w:val="24"/>
          <w:szCs w:val="24"/>
        </w:rPr>
        <w:t xml:space="preserve">D. </w:t>
      </w:r>
      <w:r w:rsidRPr="00C13AE5">
        <w:rPr>
          <w:rFonts w:cstheme="minorHAnsi"/>
          <w:sz w:val="24"/>
          <w:szCs w:val="24"/>
        </w:rPr>
        <w:t>wer</w:t>
      </w:r>
      <w:r w:rsidR="008264A0">
        <w:rPr>
          <w:rFonts w:cstheme="minorHAnsi"/>
          <w:sz w:val="24"/>
          <w:szCs w:val="24"/>
        </w:rPr>
        <w:t>e used by presidents.</w:t>
      </w:r>
    </w:p>
    <w:p w14:paraId="23505823" w14:textId="77777777" w:rsidR="001B6CC6" w:rsidRPr="00C13AE5" w:rsidRDefault="001B6CC6" w:rsidP="0077381A">
      <w:pPr>
        <w:spacing w:after="0" w:line="240" w:lineRule="atLeast"/>
        <w:rPr>
          <w:rFonts w:cstheme="minorHAnsi"/>
          <w:bCs/>
          <w:sz w:val="24"/>
          <w:szCs w:val="24"/>
        </w:rPr>
      </w:pPr>
      <w:r w:rsidRPr="00C13AE5">
        <w:rPr>
          <w:rFonts w:cstheme="minorHAnsi"/>
          <w:bCs/>
          <w:sz w:val="24"/>
          <w:szCs w:val="24"/>
        </w:rPr>
        <w:t xml:space="preserve">24. </w:t>
      </w:r>
      <w:r w:rsidRPr="00C13AE5">
        <w:rPr>
          <w:rFonts w:cstheme="minorHAnsi"/>
          <w:sz w:val="24"/>
          <w:szCs w:val="24"/>
        </w:rPr>
        <w:t>What is the main idea of paragraph 2?</w:t>
      </w:r>
    </w:p>
    <w:p w14:paraId="5C520B88" w14:textId="77777777" w:rsidR="0011785F" w:rsidRPr="008264A0" w:rsidRDefault="001B6CC6" w:rsidP="008264A0">
      <w:pPr>
        <w:spacing w:line="240" w:lineRule="atLeast"/>
        <w:ind w:left="720"/>
        <w:rPr>
          <w:rFonts w:cstheme="minorHAnsi"/>
          <w:sz w:val="24"/>
          <w:szCs w:val="24"/>
        </w:rPr>
      </w:pPr>
      <w:r w:rsidRPr="00C13AE5">
        <w:rPr>
          <w:rFonts w:cstheme="minorHAnsi"/>
          <w:bCs/>
          <w:sz w:val="24"/>
          <w:szCs w:val="24"/>
        </w:rPr>
        <w:t xml:space="preserve">A. </w:t>
      </w:r>
      <w:r w:rsidRPr="00C13AE5">
        <w:rPr>
          <w:rFonts w:cstheme="minorHAnsi"/>
          <w:sz w:val="24"/>
          <w:szCs w:val="24"/>
        </w:rPr>
        <w:t>Pullman had been successful in selling his sleeping cars.</w:t>
      </w:r>
      <w:r w:rsidRPr="00C13AE5">
        <w:rPr>
          <w:rFonts w:cstheme="minorHAnsi"/>
          <w:b/>
          <w:bCs/>
          <w:sz w:val="24"/>
          <w:szCs w:val="24"/>
        </w:rPr>
        <w:br/>
      </w:r>
      <w:r w:rsidRPr="00C13AE5">
        <w:rPr>
          <w:rFonts w:cstheme="minorHAnsi"/>
          <w:bCs/>
          <w:sz w:val="24"/>
          <w:szCs w:val="24"/>
        </w:rPr>
        <w:t>B. Though Pullman had been successful in test runs with his sleeping cars model; it could not be suitable with the transportation in Chicago.</w:t>
      </w:r>
      <w:r w:rsidRPr="00C13AE5">
        <w:rPr>
          <w:rFonts w:cstheme="minorHAnsi"/>
          <w:bCs/>
          <w:sz w:val="24"/>
          <w:szCs w:val="24"/>
        </w:rPr>
        <w:br/>
        <w:t xml:space="preserve">C. </w:t>
      </w:r>
      <w:r w:rsidRPr="00C13AE5">
        <w:rPr>
          <w:rFonts w:cstheme="minorHAnsi"/>
          <w:sz w:val="24"/>
          <w:szCs w:val="24"/>
        </w:rPr>
        <w:t>Pullman had recognized the demand for sleeping cars.</w:t>
      </w:r>
      <w:r w:rsidRPr="00C13AE5">
        <w:rPr>
          <w:rFonts w:cstheme="minorHAnsi"/>
          <w:bCs/>
          <w:sz w:val="24"/>
          <w:szCs w:val="24"/>
        </w:rPr>
        <w:br/>
        <w:t xml:space="preserve">D. </w:t>
      </w:r>
      <w:r w:rsidRPr="00C13AE5">
        <w:rPr>
          <w:rFonts w:cstheme="minorHAnsi"/>
          <w:sz w:val="24"/>
          <w:szCs w:val="24"/>
        </w:rPr>
        <w:t>Pullman had invested much money o</w:t>
      </w:r>
      <w:r w:rsidR="008264A0">
        <w:rPr>
          <w:rFonts w:cstheme="minorHAnsi"/>
          <w:sz w:val="24"/>
          <w:szCs w:val="24"/>
        </w:rPr>
        <w:t>n developing the sleeping cars.</w:t>
      </w:r>
    </w:p>
    <w:p w14:paraId="529151EC" w14:textId="77777777" w:rsidR="001B6CC6" w:rsidRPr="00C13AE5" w:rsidRDefault="001B6CC6" w:rsidP="0077381A">
      <w:pPr>
        <w:spacing w:after="0" w:line="240" w:lineRule="atLeast"/>
        <w:rPr>
          <w:rFonts w:cstheme="minorHAnsi"/>
          <w:bCs/>
          <w:sz w:val="24"/>
          <w:szCs w:val="24"/>
        </w:rPr>
      </w:pPr>
      <w:r w:rsidRPr="00C13AE5">
        <w:rPr>
          <w:rFonts w:cstheme="minorHAnsi"/>
          <w:bCs/>
          <w:sz w:val="24"/>
          <w:szCs w:val="24"/>
        </w:rPr>
        <w:t xml:space="preserve">25. </w:t>
      </w:r>
      <w:r w:rsidRPr="00C13AE5">
        <w:rPr>
          <w:rFonts w:cstheme="minorHAnsi"/>
          <w:sz w:val="24"/>
          <w:szCs w:val="24"/>
        </w:rPr>
        <w:t>What was the initial problem that made Pullman’s card unusable?</w:t>
      </w:r>
    </w:p>
    <w:p w14:paraId="2C00ABB1" w14:textId="77777777" w:rsidR="00B96022" w:rsidRPr="00C13AE5" w:rsidRDefault="001B6CC6" w:rsidP="0077381A">
      <w:pPr>
        <w:spacing w:line="240" w:lineRule="atLeast"/>
        <w:ind w:firstLine="720"/>
        <w:rPr>
          <w:rFonts w:cstheme="minorHAnsi"/>
          <w:bCs/>
          <w:sz w:val="24"/>
          <w:szCs w:val="24"/>
        </w:rPr>
      </w:pPr>
      <w:r w:rsidRPr="00C13AE5">
        <w:rPr>
          <w:rFonts w:cstheme="minorHAnsi"/>
          <w:bCs/>
          <w:sz w:val="24"/>
          <w:szCs w:val="24"/>
        </w:rPr>
        <w:t xml:space="preserve">A. </w:t>
      </w:r>
      <w:r w:rsidRPr="00C13AE5">
        <w:rPr>
          <w:rFonts w:cstheme="minorHAnsi"/>
          <w:sz w:val="24"/>
          <w:szCs w:val="24"/>
        </w:rPr>
        <w:t>They were too large.</w:t>
      </w:r>
      <w:r w:rsidR="00B96022" w:rsidRPr="00C13AE5">
        <w:rPr>
          <w:rFonts w:cstheme="minorHAnsi"/>
          <w:bCs/>
          <w:sz w:val="24"/>
          <w:szCs w:val="24"/>
        </w:rPr>
        <w:tab/>
      </w:r>
      <w:r w:rsidR="00B96022" w:rsidRPr="00C13AE5">
        <w:rPr>
          <w:rFonts w:cstheme="minorHAnsi"/>
          <w:bCs/>
          <w:sz w:val="24"/>
          <w:szCs w:val="24"/>
        </w:rPr>
        <w:tab/>
      </w:r>
      <w:r w:rsidRPr="00C13AE5">
        <w:rPr>
          <w:rFonts w:cstheme="minorHAnsi"/>
          <w:bCs/>
          <w:sz w:val="24"/>
          <w:szCs w:val="24"/>
        </w:rPr>
        <w:t xml:space="preserve">B. </w:t>
      </w:r>
      <w:r w:rsidRPr="00C13AE5">
        <w:rPr>
          <w:rFonts w:cstheme="minorHAnsi"/>
          <w:sz w:val="24"/>
          <w:szCs w:val="24"/>
        </w:rPr>
        <w:t>They were too expensive.</w:t>
      </w:r>
      <w:r w:rsidR="00B96022" w:rsidRPr="00C13AE5">
        <w:rPr>
          <w:rFonts w:cstheme="minorHAnsi"/>
          <w:bCs/>
          <w:sz w:val="24"/>
          <w:szCs w:val="24"/>
        </w:rPr>
        <w:tab/>
      </w:r>
    </w:p>
    <w:p w14:paraId="30C780CA" w14:textId="77777777" w:rsidR="0011785F" w:rsidRPr="008264A0" w:rsidRDefault="001B6CC6" w:rsidP="008264A0">
      <w:pPr>
        <w:spacing w:line="240" w:lineRule="atLeast"/>
        <w:ind w:firstLine="720"/>
        <w:rPr>
          <w:rFonts w:cstheme="minorHAnsi"/>
          <w:sz w:val="24"/>
          <w:szCs w:val="24"/>
        </w:rPr>
      </w:pPr>
      <w:r w:rsidRPr="00C13AE5">
        <w:rPr>
          <w:rFonts w:cstheme="minorHAnsi"/>
          <w:bCs/>
          <w:sz w:val="24"/>
          <w:szCs w:val="24"/>
        </w:rPr>
        <w:t xml:space="preserve">C. </w:t>
      </w:r>
      <w:r w:rsidRPr="00C13AE5">
        <w:rPr>
          <w:rFonts w:cstheme="minorHAnsi"/>
          <w:sz w:val="24"/>
          <w:szCs w:val="24"/>
        </w:rPr>
        <w:t>They were too slow.</w:t>
      </w:r>
      <w:r w:rsidR="00B96022" w:rsidRPr="00C13AE5">
        <w:rPr>
          <w:rFonts w:cstheme="minorHAnsi"/>
          <w:sz w:val="24"/>
          <w:szCs w:val="24"/>
        </w:rPr>
        <w:tab/>
      </w:r>
      <w:r w:rsidR="00B96022" w:rsidRPr="00C13AE5">
        <w:rPr>
          <w:rFonts w:cstheme="minorHAnsi"/>
          <w:bCs/>
          <w:sz w:val="24"/>
          <w:szCs w:val="24"/>
        </w:rPr>
        <w:tab/>
      </w:r>
      <w:r w:rsidRPr="00C13AE5">
        <w:rPr>
          <w:rFonts w:cstheme="minorHAnsi"/>
          <w:bCs/>
          <w:sz w:val="24"/>
          <w:szCs w:val="24"/>
        </w:rPr>
        <w:t xml:space="preserve">D. </w:t>
      </w:r>
      <w:r w:rsidR="008264A0">
        <w:rPr>
          <w:rFonts w:cstheme="minorHAnsi"/>
          <w:sz w:val="24"/>
          <w:szCs w:val="24"/>
        </w:rPr>
        <w:t>They were too unusual.</w:t>
      </w:r>
    </w:p>
    <w:p w14:paraId="70A496E7" w14:textId="77777777" w:rsidR="001B6CC6" w:rsidRPr="00C13AE5" w:rsidRDefault="001B6CC6" w:rsidP="0077381A">
      <w:pPr>
        <w:spacing w:after="0" w:line="240" w:lineRule="atLeast"/>
        <w:rPr>
          <w:rFonts w:cstheme="minorHAnsi"/>
          <w:bCs/>
          <w:sz w:val="24"/>
          <w:szCs w:val="24"/>
        </w:rPr>
      </w:pPr>
      <w:r w:rsidRPr="00C13AE5">
        <w:rPr>
          <w:rFonts w:cstheme="minorHAnsi"/>
          <w:bCs/>
          <w:sz w:val="24"/>
          <w:szCs w:val="24"/>
        </w:rPr>
        <w:t xml:space="preserve">26. </w:t>
      </w:r>
      <w:r w:rsidRPr="00C13AE5">
        <w:rPr>
          <w:rFonts w:cstheme="minorHAnsi"/>
          <w:sz w:val="24"/>
          <w:szCs w:val="24"/>
        </w:rPr>
        <w:t>What is stated in the passage about George Pullman?</w:t>
      </w:r>
    </w:p>
    <w:p w14:paraId="753E0DBB" w14:textId="77777777" w:rsidR="0011785F" w:rsidRPr="008264A0" w:rsidRDefault="001B6CC6" w:rsidP="008264A0">
      <w:pPr>
        <w:spacing w:line="240" w:lineRule="atLeast"/>
        <w:ind w:left="720"/>
        <w:rPr>
          <w:rFonts w:cstheme="minorHAnsi"/>
          <w:sz w:val="24"/>
          <w:szCs w:val="24"/>
        </w:rPr>
      </w:pPr>
      <w:r w:rsidRPr="00C13AE5">
        <w:rPr>
          <w:rFonts w:cstheme="minorHAnsi"/>
          <w:bCs/>
          <w:sz w:val="24"/>
          <w:szCs w:val="24"/>
        </w:rPr>
        <w:t xml:space="preserve">A. </w:t>
      </w:r>
      <w:r w:rsidRPr="00C13AE5">
        <w:rPr>
          <w:rFonts w:cstheme="minorHAnsi"/>
          <w:sz w:val="24"/>
          <w:szCs w:val="24"/>
        </w:rPr>
        <w:t>He once had a job in a store.</w:t>
      </w:r>
      <w:r w:rsidR="00B96022" w:rsidRPr="00C13AE5">
        <w:rPr>
          <w:rFonts w:cstheme="minorHAnsi"/>
          <w:bCs/>
          <w:sz w:val="24"/>
          <w:szCs w:val="24"/>
        </w:rPr>
        <w:tab/>
      </w:r>
      <w:r w:rsidR="00B96022" w:rsidRPr="00C13AE5">
        <w:rPr>
          <w:rFonts w:cstheme="minorHAnsi"/>
          <w:bCs/>
          <w:sz w:val="24"/>
          <w:szCs w:val="24"/>
        </w:rPr>
        <w:tab/>
      </w:r>
      <w:r w:rsidRPr="00C13AE5">
        <w:rPr>
          <w:rFonts w:cstheme="minorHAnsi"/>
          <w:bCs/>
          <w:sz w:val="24"/>
          <w:szCs w:val="24"/>
        </w:rPr>
        <w:t xml:space="preserve">B. </w:t>
      </w:r>
      <w:r w:rsidRPr="00C13AE5">
        <w:rPr>
          <w:rFonts w:cstheme="minorHAnsi"/>
          <w:sz w:val="24"/>
          <w:szCs w:val="24"/>
        </w:rPr>
        <w:t>He always lived in Chicago.</w:t>
      </w:r>
      <w:r w:rsidRPr="00C13AE5">
        <w:rPr>
          <w:rFonts w:cstheme="minorHAnsi"/>
          <w:bCs/>
          <w:sz w:val="24"/>
          <w:szCs w:val="24"/>
        </w:rPr>
        <w:br/>
        <w:t xml:space="preserve">C. </w:t>
      </w:r>
      <w:r w:rsidRPr="00C13AE5">
        <w:rPr>
          <w:rFonts w:cstheme="minorHAnsi"/>
          <w:sz w:val="24"/>
          <w:szCs w:val="24"/>
        </w:rPr>
        <w:t>He worked in a mine.</w:t>
      </w:r>
      <w:r w:rsidR="00B96022" w:rsidRPr="00C13AE5">
        <w:rPr>
          <w:rFonts w:cstheme="minorHAnsi"/>
          <w:bCs/>
          <w:sz w:val="24"/>
          <w:szCs w:val="24"/>
        </w:rPr>
        <w:tab/>
      </w:r>
      <w:r w:rsidR="00B96022" w:rsidRPr="00C13AE5">
        <w:rPr>
          <w:rFonts w:cstheme="minorHAnsi"/>
          <w:bCs/>
          <w:sz w:val="24"/>
          <w:szCs w:val="24"/>
        </w:rPr>
        <w:tab/>
      </w:r>
      <w:r w:rsidR="00B96022" w:rsidRPr="00C13AE5">
        <w:rPr>
          <w:rFonts w:cstheme="minorHAnsi"/>
          <w:bCs/>
          <w:sz w:val="24"/>
          <w:szCs w:val="24"/>
        </w:rPr>
        <w:tab/>
      </w:r>
      <w:r w:rsidRPr="00C13AE5">
        <w:rPr>
          <w:rFonts w:cstheme="minorHAnsi"/>
          <w:bCs/>
          <w:sz w:val="24"/>
          <w:szCs w:val="24"/>
        </w:rPr>
        <w:t xml:space="preserve">D. </w:t>
      </w:r>
      <w:r w:rsidR="008264A0">
        <w:rPr>
          <w:rFonts w:cstheme="minorHAnsi"/>
          <w:sz w:val="24"/>
          <w:szCs w:val="24"/>
        </w:rPr>
        <w:t>He saved money for his project.</w:t>
      </w:r>
    </w:p>
    <w:p w14:paraId="68A1BBD6" w14:textId="77777777" w:rsidR="001B6CC6" w:rsidRPr="00C13AE5" w:rsidRDefault="001B6CC6" w:rsidP="0077381A">
      <w:pPr>
        <w:spacing w:after="0" w:line="240" w:lineRule="atLeast"/>
        <w:rPr>
          <w:rFonts w:cstheme="minorHAnsi"/>
          <w:bCs/>
          <w:sz w:val="24"/>
          <w:szCs w:val="24"/>
        </w:rPr>
      </w:pPr>
      <w:r w:rsidRPr="00C13AE5">
        <w:rPr>
          <w:rFonts w:cstheme="minorHAnsi"/>
          <w:bCs/>
          <w:sz w:val="24"/>
          <w:szCs w:val="24"/>
        </w:rPr>
        <w:t>27.  What is true about the sleeping cars?</w:t>
      </w:r>
    </w:p>
    <w:p w14:paraId="1FAFF927" w14:textId="77777777" w:rsidR="00E04CC2" w:rsidRPr="00C13AE5" w:rsidRDefault="001B6CC6" w:rsidP="008264A0">
      <w:pPr>
        <w:spacing w:line="240" w:lineRule="atLeast"/>
        <w:ind w:left="720"/>
        <w:rPr>
          <w:rFonts w:cstheme="minorHAnsi"/>
          <w:bCs/>
          <w:sz w:val="24"/>
          <w:szCs w:val="24"/>
        </w:rPr>
      </w:pPr>
      <w:r w:rsidRPr="00C13AE5">
        <w:rPr>
          <w:rFonts w:cstheme="minorHAnsi"/>
          <w:bCs/>
          <w:sz w:val="24"/>
          <w:szCs w:val="24"/>
        </w:rPr>
        <w:t>A. The experimental models of sleeping cars had not been successful until 1863.</w:t>
      </w:r>
      <w:r w:rsidRPr="00C13AE5">
        <w:rPr>
          <w:rFonts w:cstheme="minorHAnsi"/>
          <w:bCs/>
          <w:sz w:val="24"/>
          <w:szCs w:val="24"/>
        </w:rPr>
        <w:br/>
        <w:t xml:space="preserve">B. </w:t>
      </w:r>
      <w:r w:rsidRPr="00C13AE5">
        <w:rPr>
          <w:rFonts w:cstheme="minorHAnsi"/>
          <w:sz w:val="24"/>
          <w:szCs w:val="24"/>
        </w:rPr>
        <w:t>The Pioneer did not cost Pullman a fortune.</w:t>
      </w:r>
      <w:r w:rsidRPr="00C13AE5">
        <w:rPr>
          <w:rFonts w:cstheme="minorHAnsi"/>
          <w:bCs/>
          <w:sz w:val="24"/>
          <w:szCs w:val="24"/>
        </w:rPr>
        <w:br/>
        <w:t>C. The Pioneer was considered to be the most charming cars in comparison with others.</w:t>
      </w:r>
      <w:r w:rsidRPr="00C13AE5">
        <w:rPr>
          <w:rFonts w:cstheme="minorHAnsi"/>
          <w:bCs/>
          <w:sz w:val="24"/>
          <w:szCs w:val="24"/>
        </w:rPr>
        <w:br/>
        <w:t>D. The Pullman car was extremely beneficial because of its fitness thr</w:t>
      </w:r>
      <w:r w:rsidR="008264A0">
        <w:rPr>
          <w:rFonts w:cstheme="minorHAnsi"/>
          <w:bCs/>
          <w:sz w:val="24"/>
          <w:szCs w:val="24"/>
        </w:rPr>
        <w:t>ough train station and bridges.</w:t>
      </w:r>
    </w:p>
    <w:p w14:paraId="3CF62309" w14:textId="77777777" w:rsidR="001B6CC6" w:rsidRPr="00C13AE5" w:rsidRDefault="001B6CC6" w:rsidP="0077381A">
      <w:pPr>
        <w:spacing w:after="0" w:line="240" w:lineRule="atLeast"/>
        <w:rPr>
          <w:rFonts w:cstheme="minorHAnsi"/>
          <w:bCs/>
          <w:sz w:val="24"/>
          <w:szCs w:val="24"/>
        </w:rPr>
      </w:pPr>
      <w:r w:rsidRPr="00C13AE5">
        <w:rPr>
          <w:rFonts w:cstheme="minorHAnsi"/>
          <w:bCs/>
          <w:sz w:val="24"/>
          <w:szCs w:val="24"/>
        </w:rPr>
        <w:t xml:space="preserve">28. </w:t>
      </w:r>
      <w:r w:rsidRPr="00C13AE5">
        <w:rPr>
          <w:rFonts w:cstheme="minorHAnsi"/>
          <w:sz w:val="24"/>
          <w:szCs w:val="24"/>
        </w:rPr>
        <w:t>Why did the state of Illinois want to use the Pullman in Lincoln’s funeral train?</w:t>
      </w:r>
    </w:p>
    <w:p w14:paraId="49AAF041" w14:textId="77777777" w:rsidR="00E04CC2" w:rsidRPr="008264A0" w:rsidRDefault="001B6CC6" w:rsidP="008264A0">
      <w:pPr>
        <w:spacing w:line="240" w:lineRule="atLeast"/>
        <w:ind w:left="720"/>
        <w:rPr>
          <w:rFonts w:cstheme="minorHAnsi"/>
          <w:sz w:val="24"/>
          <w:szCs w:val="24"/>
        </w:rPr>
      </w:pPr>
      <w:r w:rsidRPr="00C13AE5">
        <w:rPr>
          <w:rFonts w:cstheme="minorHAnsi"/>
          <w:bCs/>
          <w:sz w:val="24"/>
          <w:szCs w:val="24"/>
        </w:rPr>
        <w:t xml:space="preserve">A. </w:t>
      </w:r>
      <w:r w:rsidRPr="00C13AE5">
        <w:rPr>
          <w:rFonts w:cstheme="minorHAnsi"/>
          <w:sz w:val="24"/>
          <w:szCs w:val="24"/>
        </w:rPr>
        <w:t>It was superior to other cars.</w:t>
      </w:r>
      <w:r w:rsidRPr="00C13AE5">
        <w:rPr>
          <w:rFonts w:cstheme="minorHAnsi"/>
          <w:bCs/>
          <w:sz w:val="24"/>
          <w:szCs w:val="24"/>
        </w:rPr>
        <w:br/>
        <w:t xml:space="preserve">B. </w:t>
      </w:r>
      <w:r w:rsidRPr="00C13AE5">
        <w:rPr>
          <w:rFonts w:cstheme="minorHAnsi"/>
          <w:sz w:val="24"/>
          <w:szCs w:val="24"/>
        </w:rPr>
        <w:t>It was the only railroad car that could make it from Springfield to Chicago.</w:t>
      </w:r>
      <w:r w:rsidRPr="00C13AE5">
        <w:rPr>
          <w:rFonts w:cstheme="minorHAnsi"/>
          <w:bCs/>
          <w:sz w:val="24"/>
          <w:szCs w:val="24"/>
        </w:rPr>
        <w:br/>
        <w:t xml:space="preserve">C. </w:t>
      </w:r>
      <w:r w:rsidRPr="00C13AE5">
        <w:rPr>
          <w:rFonts w:cstheme="minorHAnsi"/>
          <w:sz w:val="24"/>
          <w:szCs w:val="24"/>
        </w:rPr>
        <w:t>Ulysses S. Grant requested it.</w:t>
      </w:r>
      <w:r w:rsidRPr="00C13AE5">
        <w:rPr>
          <w:rFonts w:cstheme="minorHAnsi"/>
          <w:bCs/>
          <w:sz w:val="24"/>
          <w:szCs w:val="24"/>
        </w:rPr>
        <w:br/>
        <w:t xml:space="preserve">D. </w:t>
      </w:r>
      <w:r w:rsidRPr="00C13AE5">
        <w:rPr>
          <w:rFonts w:cstheme="minorHAnsi"/>
          <w:sz w:val="24"/>
          <w:szCs w:val="24"/>
        </w:rPr>
        <w:t>The Pullman Palace Car Company</w:t>
      </w:r>
      <w:r w:rsidR="008264A0">
        <w:rPr>
          <w:rFonts w:cstheme="minorHAnsi"/>
          <w:sz w:val="24"/>
          <w:szCs w:val="24"/>
        </w:rPr>
        <w:t xml:space="preserve"> was a major Illinois business.</w:t>
      </w:r>
    </w:p>
    <w:p w14:paraId="3DCFBB3D" w14:textId="77777777" w:rsidR="001B6CC6" w:rsidRPr="00C13AE5" w:rsidRDefault="001B6CC6" w:rsidP="0077381A">
      <w:pPr>
        <w:spacing w:after="0" w:line="240" w:lineRule="atLeast"/>
        <w:rPr>
          <w:rFonts w:cstheme="minorHAnsi"/>
          <w:bCs/>
          <w:sz w:val="24"/>
          <w:szCs w:val="24"/>
        </w:rPr>
      </w:pPr>
      <w:r w:rsidRPr="00C13AE5">
        <w:rPr>
          <w:rFonts w:cstheme="minorHAnsi"/>
          <w:bCs/>
          <w:sz w:val="24"/>
          <w:szCs w:val="24"/>
        </w:rPr>
        <w:t xml:space="preserve">29. </w:t>
      </w:r>
      <w:r w:rsidRPr="00C13AE5">
        <w:rPr>
          <w:rFonts w:cstheme="minorHAnsi"/>
          <w:sz w:val="24"/>
          <w:szCs w:val="24"/>
        </w:rPr>
        <w:t>It can be inferred from the passage that the Michigan Central Railroad</w:t>
      </w:r>
      <w:r w:rsidR="00F93686" w:rsidRPr="00C13AE5">
        <w:rPr>
          <w:rFonts w:cstheme="minorHAnsi"/>
          <w:sz w:val="24"/>
          <w:szCs w:val="24"/>
        </w:rPr>
        <w:t xml:space="preserve"> ………</w:t>
      </w:r>
    </w:p>
    <w:p w14:paraId="654EF3E4" w14:textId="77777777" w:rsidR="00E04CC2" w:rsidRPr="00C13AE5" w:rsidRDefault="001B6CC6" w:rsidP="008264A0">
      <w:pPr>
        <w:spacing w:after="0" w:line="240" w:lineRule="atLeast"/>
        <w:ind w:left="720"/>
        <w:rPr>
          <w:rFonts w:cstheme="minorHAnsi"/>
          <w:bCs/>
          <w:sz w:val="24"/>
          <w:szCs w:val="24"/>
        </w:rPr>
      </w:pPr>
      <w:r w:rsidRPr="00C13AE5">
        <w:rPr>
          <w:rFonts w:cstheme="minorHAnsi"/>
          <w:bCs/>
          <w:sz w:val="24"/>
          <w:szCs w:val="24"/>
        </w:rPr>
        <w:t xml:space="preserve">A. </w:t>
      </w:r>
      <w:r w:rsidRPr="00C13AE5">
        <w:rPr>
          <w:rFonts w:cstheme="minorHAnsi"/>
          <w:sz w:val="24"/>
          <w:szCs w:val="24"/>
        </w:rPr>
        <w:t>was owned by George Pullman.</w:t>
      </w:r>
      <w:r w:rsidRPr="00C13AE5">
        <w:rPr>
          <w:rFonts w:cstheme="minorHAnsi"/>
          <w:bCs/>
          <w:sz w:val="24"/>
          <w:szCs w:val="24"/>
        </w:rPr>
        <w:br/>
        <w:t>B. controlled the railroad tracks between Detroit and Chicago.</w:t>
      </w:r>
      <w:r w:rsidRPr="00C13AE5">
        <w:rPr>
          <w:rFonts w:cstheme="minorHAnsi"/>
          <w:bCs/>
          <w:sz w:val="24"/>
          <w:szCs w:val="24"/>
        </w:rPr>
        <w:br/>
        <w:t>C. was the only railroad company to accommodate wider cars.</w:t>
      </w:r>
      <w:r w:rsidRPr="00C13AE5">
        <w:rPr>
          <w:rFonts w:cstheme="minorHAnsi"/>
          <w:bCs/>
          <w:sz w:val="24"/>
          <w:szCs w:val="24"/>
        </w:rPr>
        <w:br/>
        <w:t>D. was the sole manufacturer of the Pioneer.</w:t>
      </w:r>
    </w:p>
    <w:p w14:paraId="20EF5EC7" w14:textId="77777777" w:rsidR="001B6CC6" w:rsidRPr="00C13AE5" w:rsidRDefault="001B6CC6" w:rsidP="0077381A">
      <w:pPr>
        <w:spacing w:before="240" w:after="0" w:line="240" w:lineRule="atLeast"/>
        <w:rPr>
          <w:rFonts w:cstheme="minorHAnsi"/>
          <w:bCs/>
          <w:sz w:val="24"/>
          <w:szCs w:val="24"/>
        </w:rPr>
      </w:pPr>
      <w:r w:rsidRPr="00C13AE5">
        <w:rPr>
          <w:rFonts w:cstheme="minorHAnsi"/>
          <w:bCs/>
          <w:sz w:val="24"/>
          <w:szCs w:val="24"/>
        </w:rPr>
        <w:lastRenderedPageBreak/>
        <w:t xml:space="preserve">30. </w:t>
      </w:r>
      <w:r w:rsidRPr="00C13AE5">
        <w:rPr>
          <w:rFonts w:cstheme="minorHAnsi"/>
          <w:sz w:val="24"/>
          <w:szCs w:val="24"/>
        </w:rPr>
        <w:t>This passage would most likely be assigned in which of the following courses?</w:t>
      </w:r>
    </w:p>
    <w:p w14:paraId="1A13AFD1" w14:textId="77777777" w:rsidR="001B6CC6" w:rsidRPr="00C13AE5" w:rsidRDefault="001B6CC6" w:rsidP="0077381A">
      <w:pPr>
        <w:spacing w:after="0" w:line="240" w:lineRule="atLeast"/>
        <w:ind w:firstLine="720"/>
        <w:rPr>
          <w:rFonts w:cstheme="minorHAnsi"/>
          <w:bCs/>
          <w:sz w:val="24"/>
          <w:szCs w:val="24"/>
        </w:rPr>
      </w:pPr>
      <w:r w:rsidRPr="00C13AE5">
        <w:rPr>
          <w:rFonts w:cstheme="minorHAnsi"/>
          <w:bCs/>
          <w:sz w:val="24"/>
          <w:szCs w:val="24"/>
        </w:rPr>
        <w:t xml:space="preserve">A. </w:t>
      </w:r>
      <w:r w:rsidRPr="00C13AE5">
        <w:rPr>
          <w:rFonts w:cstheme="minorHAnsi"/>
          <w:sz w:val="24"/>
          <w:szCs w:val="24"/>
        </w:rPr>
        <w:t>Engineering</w:t>
      </w:r>
      <w:r w:rsidR="00B96022" w:rsidRPr="00C13AE5">
        <w:rPr>
          <w:rFonts w:cstheme="minorHAnsi"/>
          <w:bCs/>
          <w:sz w:val="24"/>
          <w:szCs w:val="24"/>
        </w:rPr>
        <w:tab/>
      </w:r>
      <w:r w:rsidR="00B96022" w:rsidRPr="00C13AE5">
        <w:rPr>
          <w:rFonts w:cstheme="minorHAnsi"/>
          <w:bCs/>
          <w:sz w:val="24"/>
          <w:szCs w:val="24"/>
        </w:rPr>
        <w:tab/>
      </w:r>
      <w:r w:rsidRPr="00C13AE5">
        <w:rPr>
          <w:rFonts w:cstheme="minorHAnsi"/>
          <w:bCs/>
          <w:sz w:val="24"/>
          <w:szCs w:val="24"/>
        </w:rPr>
        <w:t xml:space="preserve">B. </w:t>
      </w:r>
      <w:r w:rsidRPr="00C13AE5">
        <w:rPr>
          <w:rFonts w:cstheme="minorHAnsi"/>
          <w:sz w:val="24"/>
          <w:szCs w:val="24"/>
        </w:rPr>
        <w:t>Political science</w:t>
      </w:r>
      <w:r w:rsidR="00B96022" w:rsidRPr="00C13AE5">
        <w:rPr>
          <w:rFonts w:cstheme="minorHAnsi"/>
          <w:bCs/>
          <w:sz w:val="24"/>
          <w:szCs w:val="24"/>
        </w:rPr>
        <w:tab/>
      </w:r>
      <w:r w:rsidRPr="00C13AE5">
        <w:rPr>
          <w:rFonts w:cstheme="minorHAnsi"/>
          <w:bCs/>
          <w:sz w:val="24"/>
          <w:szCs w:val="24"/>
        </w:rPr>
        <w:t xml:space="preserve">C. </w:t>
      </w:r>
      <w:r w:rsidRPr="00C13AE5">
        <w:rPr>
          <w:rFonts w:cstheme="minorHAnsi"/>
          <w:sz w:val="24"/>
          <w:szCs w:val="24"/>
        </w:rPr>
        <w:t>Finance</w:t>
      </w:r>
      <w:r w:rsidR="00B96022" w:rsidRPr="00C13AE5">
        <w:rPr>
          <w:rFonts w:cstheme="minorHAnsi"/>
          <w:bCs/>
          <w:sz w:val="24"/>
          <w:szCs w:val="24"/>
        </w:rPr>
        <w:tab/>
      </w:r>
      <w:r w:rsidRPr="00C13AE5">
        <w:rPr>
          <w:rFonts w:cstheme="minorHAnsi"/>
          <w:bCs/>
          <w:sz w:val="24"/>
          <w:szCs w:val="24"/>
        </w:rPr>
        <w:t xml:space="preserve">D. </w:t>
      </w:r>
      <w:r w:rsidRPr="00C13AE5">
        <w:rPr>
          <w:rFonts w:cstheme="minorHAnsi"/>
          <w:sz w:val="24"/>
          <w:szCs w:val="24"/>
        </w:rPr>
        <w:t>History</w:t>
      </w:r>
    </w:p>
    <w:p w14:paraId="004CAF42" w14:textId="77777777" w:rsidR="00B96022" w:rsidRPr="00C13AE5" w:rsidRDefault="00B96022" w:rsidP="0077381A">
      <w:pPr>
        <w:spacing w:after="0" w:line="240" w:lineRule="atLeast"/>
        <w:ind w:left="1440" w:hanging="1440"/>
        <w:jc w:val="both"/>
        <w:rPr>
          <w:rFonts w:cstheme="minorHAnsi"/>
          <w:b/>
          <w:sz w:val="24"/>
          <w:szCs w:val="24"/>
        </w:rPr>
      </w:pPr>
    </w:p>
    <w:p w14:paraId="18EC31A6" w14:textId="77777777" w:rsidR="001B6CC6" w:rsidRPr="00C13AE5" w:rsidRDefault="001B6CC6" w:rsidP="00C13AE5">
      <w:pPr>
        <w:spacing w:line="240" w:lineRule="atLeast"/>
        <w:rPr>
          <w:rFonts w:cstheme="minorHAnsi"/>
          <w:b/>
          <w:sz w:val="24"/>
          <w:szCs w:val="24"/>
        </w:rPr>
      </w:pPr>
      <w:r w:rsidRPr="00C13AE5">
        <w:rPr>
          <w:rFonts w:cstheme="minorHAnsi"/>
          <w:b/>
          <w:sz w:val="24"/>
          <w:szCs w:val="24"/>
        </w:rPr>
        <w:t>PASSAGE 4 – Questions 31-40</w:t>
      </w:r>
    </w:p>
    <w:p w14:paraId="38396966" w14:textId="77777777" w:rsidR="001B6CC6" w:rsidRPr="00C13AE5" w:rsidRDefault="001B6CC6" w:rsidP="0077381A">
      <w:pPr>
        <w:pStyle w:val="Text"/>
        <w:spacing w:line="240" w:lineRule="atLeast"/>
        <w:ind w:left="0"/>
        <w:jc w:val="both"/>
        <w:rPr>
          <w:rFonts w:asciiTheme="minorHAnsi" w:hAnsiTheme="minorHAnsi" w:cstheme="minorHAnsi"/>
        </w:rPr>
      </w:pPr>
      <w:r w:rsidRPr="00C13AE5">
        <w:rPr>
          <w:rFonts w:asciiTheme="minorHAnsi" w:hAnsiTheme="minorHAnsi" w:cstheme="minorHAnsi"/>
        </w:rPr>
        <w:t>Garbage cans are not magical portals. Trash does not disappear when you toss it in a can. Yet, the average American throws away an estimated 1,600 pounds of waste each year. If there are no magic garbage fairies, where does all that trash go? There are four methods to managing waste: recycling, land-filling, composting, and incinerating. Each method has its strengths and weakness. Let’s take a quick look at each.</w:t>
      </w:r>
    </w:p>
    <w:p w14:paraId="0D8D49D4" w14:textId="77777777" w:rsidR="001B6CC6" w:rsidRPr="00C13AE5" w:rsidRDefault="001B6CC6" w:rsidP="0077381A">
      <w:pPr>
        <w:pStyle w:val="Text"/>
        <w:spacing w:line="240" w:lineRule="atLeast"/>
        <w:ind w:left="0"/>
        <w:jc w:val="both"/>
        <w:rPr>
          <w:rFonts w:asciiTheme="minorHAnsi" w:hAnsiTheme="minorHAnsi" w:cstheme="minorHAnsi"/>
        </w:rPr>
      </w:pPr>
      <w:r w:rsidRPr="00C13AE5">
        <w:rPr>
          <w:rFonts w:asciiTheme="minorHAnsi" w:hAnsiTheme="minorHAnsi" w:cstheme="minorHAnsi"/>
        </w:rPr>
        <w:t xml:space="preserve">Recycling is the process of turning waste into new materials. For example, used paper can be turned into paperboard, which can be used to make book covers. Recycling can reduce pollution, save materials, and lower energy use. Yet, some argue that recycling wastes energy. They believe that collecting, processing, and converting waste uses more energy than it saves. Still, most people agree that recycling is better for the planet than land-filling. </w:t>
      </w:r>
    </w:p>
    <w:p w14:paraId="0055F28E" w14:textId="77777777" w:rsidR="001B6CC6" w:rsidRPr="00C13AE5" w:rsidRDefault="001B6CC6" w:rsidP="0077381A">
      <w:pPr>
        <w:pStyle w:val="Text"/>
        <w:spacing w:line="240" w:lineRule="atLeast"/>
        <w:ind w:left="0"/>
        <w:jc w:val="both"/>
        <w:rPr>
          <w:rFonts w:asciiTheme="minorHAnsi" w:hAnsiTheme="minorHAnsi" w:cstheme="minorHAnsi"/>
        </w:rPr>
      </w:pPr>
      <w:r w:rsidRPr="00C13AE5">
        <w:rPr>
          <w:rFonts w:asciiTheme="minorHAnsi" w:hAnsiTheme="minorHAnsi" w:cstheme="minorHAnsi"/>
        </w:rPr>
        <w:t xml:space="preserve">Land-filling is the oldest method of managing waste. In its simplest form, land-filling is when people bury garbage in a hole. Over time the practice of land-filling has advanced. Garbage is </w:t>
      </w:r>
      <w:r w:rsidRPr="00C13AE5">
        <w:rPr>
          <w:rFonts w:asciiTheme="minorHAnsi" w:hAnsiTheme="minorHAnsi" w:cstheme="minorHAnsi"/>
          <w:b/>
        </w:rPr>
        <w:t>compacted</w:t>
      </w:r>
      <w:r w:rsidRPr="00C13AE5">
        <w:rPr>
          <w:rFonts w:asciiTheme="minorHAnsi" w:hAnsiTheme="minorHAnsi" w:cstheme="minorHAnsi"/>
        </w:rPr>
        <w:t xml:space="preserve"> before it is thrown into the hole. In this way more garbage can fit in each landfill. Large liners are placed in the bottom of landfills so that toxic garbage juice doesn’t get into the ground water. Sadly, these liners don’t always work. Landfills may pollute the local water supply. Not to mention that all of that garbage stinks. Nobody wants to live next to a landfill. This makes it hard to find new locations for landfills.</w:t>
      </w:r>
    </w:p>
    <w:p w14:paraId="7C46EF53" w14:textId="77777777" w:rsidR="001B6CC6" w:rsidRPr="00C13AE5" w:rsidRDefault="001B6CC6" w:rsidP="0077381A">
      <w:pPr>
        <w:pStyle w:val="Text"/>
        <w:spacing w:line="240" w:lineRule="atLeast"/>
        <w:ind w:left="0"/>
        <w:jc w:val="both"/>
        <w:rPr>
          <w:rFonts w:asciiTheme="minorHAnsi" w:hAnsiTheme="minorHAnsi" w:cstheme="minorHAnsi"/>
        </w:rPr>
      </w:pPr>
      <w:r w:rsidRPr="00C13AE5">
        <w:rPr>
          <w:rFonts w:asciiTheme="minorHAnsi" w:hAnsiTheme="minorHAnsi" w:cstheme="minorHAnsi"/>
        </w:rPr>
        <w:t>As landfill space increases, interest in composting grows. Composting is when people pile up organic matter, such as food waste, and allows it to decompose. The product of this decomposition is compost. Compost can be added to the soil to make the soil richer and better for growing crops. While composting is easy to do onsite somewhere, like home or school, it’s hard to do after the garbage gets all mixed up. This is because plastic and other inorganic materials must be removed from the compost pile or they will pollute the soil. There’s a lot of plastic in garbage, which makes it hard to compost on a large scale.</w:t>
      </w:r>
    </w:p>
    <w:p w14:paraId="485836C5" w14:textId="77777777" w:rsidR="001B6CC6" w:rsidRPr="00C13AE5" w:rsidRDefault="001B6CC6" w:rsidP="0077381A">
      <w:pPr>
        <w:pStyle w:val="Text"/>
        <w:spacing w:line="240" w:lineRule="atLeast"/>
        <w:ind w:left="0"/>
        <w:jc w:val="both"/>
        <w:rPr>
          <w:rFonts w:asciiTheme="minorHAnsi" w:hAnsiTheme="minorHAnsi" w:cstheme="minorHAnsi"/>
        </w:rPr>
      </w:pPr>
      <w:r w:rsidRPr="00C13AE5">
        <w:rPr>
          <w:rFonts w:asciiTheme="minorHAnsi" w:hAnsiTheme="minorHAnsi" w:cstheme="minorHAnsi"/>
        </w:rPr>
        <w:t xml:space="preserve">One thing that is easier to do is burning garbage. There are two main ways to incinerate waste. The first is to create or harvest a fuel from the waste, such as methane gas, and burn the fuel. The second is to burn the waste directly. The heat from the </w:t>
      </w:r>
      <w:r w:rsidRPr="00C13AE5">
        <w:rPr>
          <w:rFonts w:asciiTheme="minorHAnsi" w:hAnsiTheme="minorHAnsi" w:cstheme="minorHAnsi"/>
          <w:b/>
        </w:rPr>
        <w:t>incineration</w:t>
      </w:r>
      <w:r w:rsidRPr="00C13AE5">
        <w:rPr>
          <w:rFonts w:asciiTheme="minorHAnsi" w:hAnsiTheme="minorHAnsi" w:cstheme="minorHAnsi"/>
        </w:rPr>
        <w:t xml:space="preserve"> process can boil water, which can power steam generators. Unfortunately, burning garbage pollutes the air. Also, some critics worry that incinerators destroy valuable resources that could be recycled.</w:t>
      </w:r>
    </w:p>
    <w:p w14:paraId="7B39EFEA" w14:textId="77777777" w:rsidR="001B6CC6" w:rsidRPr="00C13AE5" w:rsidRDefault="001B6CC6" w:rsidP="0077381A">
      <w:pPr>
        <w:pStyle w:val="Text"/>
        <w:spacing w:line="240" w:lineRule="atLeast"/>
        <w:ind w:left="0"/>
        <w:jc w:val="both"/>
        <w:rPr>
          <w:rFonts w:asciiTheme="minorHAnsi" w:hAnsiTheme="minorHAnsi" w:cstheme="minorHAnsi"/>
        </w:rPr>
      </w:pPr>
      <w:r w:rsidRPr="00C13AE5">
        <w:rPr>
          <w:rFonts w:asciiTheme="minorHAnsi" w:hAnsiTheme="minorHAnsi" w:cstheme="minorHAnsi"/>
        </w:rPr>
        <w:t xml:space="preserve">Usually, the community which you live manages waste. Once you put your garbage in that can, what happens to it is beyond your control. But you can make choices while it is still in your possession. You can choose to recycle, you can choose to compost, or you can choose to let someone else deal with it. The choice is yours. </w:t>
      </w:r>
    </w:p>
    <w:p w14:paraId="78B5E7BB" w14:textId="77777777" w:rsidR="001B6CC6" w:rsidRPr="00C13AE5" w:rsidRDefault="001B6CC6" w:rsidP="0077381A">
      <w:pPr>
        <w:spacing w:after="0" w:line="240" w:lineRule="atLeast"/>
        <w:jc w:val="both"/>
        <w:rPr>
          <w:rFonts w:cstheme="minorHAnsi"/>
          <w:bCs/>
          <w:sz w:val="24"/>
          <w:szCs w:val="24"/>
        </w:rPr>
      </w:pPr>
      <w:r w:rsidRPr="00C13AE5">
        <w:rPr>
          <w:rFonts w:cstheme="minorHAnsi"/>
          <w:bCs/>
          <w:sz w:val="24"/>
          <w:szCs w:val="24"/>
        </w:rPr>
        <w:t>31. Which best explains why the author begins the text by talking about magical garbage fairies?</w:t>
      </w:r>
    </w:p>
    <w:p w14:paraId="7587D75C" w14:textId="77777777" w:rsidR="00196A86" w:rsidRPr="00C13AE5" w:rsidRDefault="001B6CC6" w:rsidP="0077381A">
      <w:pPr>
        <w:spacing w:after="0" w:line="240" w:lineRule="atLeast"/>
        <w:ind w:left="720"/>
        <w:jc w:val="both"/>
        <w:rPr>
          <w:rFonts w:cstheme="minorHAnsi"/>
          <w:bCs/>
          <w:sz w:val="24"/>
          <w:szCs w:val="24"/>
        </w:rPr>
      </w:pPr>
      <w:r w:rsidRPr="00C13AE5">
        <w:rPr>
          <w:rFonts w:cstheme="minorHAnsi"/>
          <w:bCs/>
          <w:sz w:val="24"/>
          <w:szCs w:val="24"/>
        </w:rPr>
        <w:t>A. He is putting a common misconception to rest.</w:t>
      </w:r>
      <w:r w:rsidR="00520AD2" w:rsidRPr="00C13AE5">
        <w:rPr>
          <w:rFonts w:cstheme="minorHAnsi"/>
          <w:bCs/>
          <w:sz w:val="24"/>
          <w:szCs w:val="24"/>
        </w:rPr>
        <w:tab/>
      </w:r>
    </w:p>
    <w:p w14:paraId="775DC9F2" w14:textId="77777777" w:rsidR="001B6CC6" w:rsidRPr="00C13AE5" w:rsidRDefault="001B6CC6" w:rsidP="0077381A">
      <w:pPr>
        <w:spacing w:after="0" w:line="240" w:lineRule="atLeast"/>
        <w:ind w:left="720"/>
        <w:jc w:val="both"/>
        <w:rPr>
          <w:rFonts w:cstheme="minorHAnsi"/>
          <w:bCs/>
          <w:sz w:val="24"/>
          <w:szCs w:val="24"/>
        </w:rPr>
      </w:pPr>
      <w:r w:rsidRPr="00C13AE5">
        <w:rPr>
          <w:rFonts w:cstheme="minorHAnsi"/>
          <w:bCs/>
          <w:sz w:val="24"/>
          <w:szCs w:val="24"/>
        </w:rPr>
        <w:lastRenderedPageBreak/>
        <w:t>B. He is trying to get the reader’s attention.</w:t>
      </w:r>
    </w:p>
    <w:p w14:paraId="64194DE9" w14:textId="77777777" w:rsidR="00196A86" w:rsidRPr="00C13AE5" w:rsidRDefault="001B6CC6" w:rsidP="0077381A">
      <w:pPr>
        <w:spacing w:after="0" w:line="240" w:lineRule="atLeast"/>
        <w:ind w:left="720"/>
        <w:jc w:val="both"/>
        <w:rPr>
          <w:rFonts w:cstheme="minorHAnsi"/>
          <w:bCs/>
          <w:sz w:val="24"/>
          <w:szCs w:val="24"/>
        </w:rPr>
      </w:pPr>
      <w:r w:rsidRPr="00C13AE5">
        <w:rPr>
          <w:rFonts w:cstheme="minorHAnsi"/>
          <w:bCs/>
          <w:sz w:val="24"/>
          <w:szCs w:val="24"/>
        </w:rPr>
        <w:t>C. He is addressin</w:t>
      </w:r>
      <w:r w:rsidR="00520AD2" w:rsidRPr="00C13AE5">
        <w:rPr>
          <w:rFonts w:cstheme="minorHAnsi"/>
          <w:bCs/>
          <w:sz w:val="24"/>
          <w:szCs w:val="24"/>
        </w:rPr>
        <w:t>g his concern in a serious way.</w:t>
      </w:r>
      <w:r w:rsidR="00520AD2" w:rsidRPr="00C13AE5">
        <w:rPr>
          <w:rFonts w:cstheme="minorHAnsi"/>
          <w:bCs/>
          <w:sz w:val="24"/>
          <w:szCs w:val="24"/>
        </w:rPr>
        <w:tab/>
      </w:r>
      <w:r w:rsidR="00520AD2" w:rsidRPr="00C13AE5">
        <w:rPr>
          <w:rFonts w:cstheme="minorHAnsi"/>
          <w:bCs/>
          <w:sz w:val="24"/>
          <w:szCs w:val="24"/>
        </w:rPr>
        <w:tab/>
      </w:r>
    </w:p>
    <w:p w14:paraId="39CECD5E" w14:textId="77777777" w:rsidR="001B6CC6" w:rsidRPr="00C13AE5" w:rsidRDefault="001B6CC6" w:rsidP="0077381A">
      <w:pPr>
        <w:spacing w:after="0" w:line="240" w:lineRule="atLeast"/>
        <w:ind w:left="720"/>
        <w:jc w:val="both"/>
        <w:rPr>
          <w:rFonts w:cstheme="minorHAnsi"/>
          <w:bCs/>
          <w:sz w:val="24"/>
          <w:szCs w:val="24"/>
        </w:rPr>
      </w:pPr>
      <w:r w:rsidRPr="00C13AE5">
        <w:rPr>
          <w:rFonts w:cstheme="minorHAnsi"/>
          <w:bCs/>
          <w:sz w:val="24"/>
          <w:szCs w:val="24"/>
        </w:rPr>
        <w:t>D. He is supporting his argument with evidence.</w:t>
      </w:r>
    </w:p>
    <w:p w14:paraId="4DA9744D" w14:textId="77777777" w:rsidR="00E04CC2" w:rsidRPr="00C13AE5" w:rsidRDefault="00E04CC2" w:rsidP="0077381A">
      <w:pPr>
        <w:spacing w:after="0" w:line="240" w:lineRule="atLeast"/>
        <w:ind w:left="720"/>
        <w:jc w:val="both"/>
        <w:rPr>
          <w:rFonts w:cstheme="minorHAnsi"/>
          <w:bCs/>
          <w:sz w:val="24"/>
          <w:szCs w:val="24"/>
        </w:rPr>
      </w:pPr>
    </w:p>
    <w:p w14:paraId="78DF900D" w14:textId="77777777" w:rsidR="001B6CC6" w:rsidRPr="00C13AE5" w:rsidRDefault="001B6CC6" w:rsidP="0077381A">
      <w:pPr>
        <w:spacing w:after="0" w:line="240" w:lineRule="atLeast"/>
        <w:jc w:val="both"/>
        <w:rPr>
          <w:rFonts w:cstheme="minorHAnsi"/>
          <w:bCs/>
          <w:sz w:val="24"/>
          <w:szCs w:val="24"/>
        </w:rPr>
      </w:pPr>
      <w:r w:rsidRPr="00C13AE5">
        <w:rPr>
          <w:rFonts w:cstheme="minorHAnsi"/>
          <w:bCs/>
          <w:sz w:val="24"/>
          <w:szCs w:val="24"/>
        </w:rPr>
        <w:t>32. Which best expresses the meaning of the word “</w:t>
      </w:r>
      <w:r w:rsidRPr="00C13AE5">
        <w:rPr>
          <w:rFonts w:cstheme="minorHAnsi"/>
          <w:b/>
          <w:bCs/>
          <w:sz w:val="24"/>
          <w:szCs w:val="24"/>
        </w:rPr>
        <w:t>compacted</w:t>
      </w:r>
      <w:r w:rsidRPr="00C13AE5">
        <w:rPr>
          <w:rFonts w:cstheme="minorHAnsi"/>
          <w:bCs/>
          <w:i/>
          <w:sz w:val="24"/>
          <w:szCs w:val="24"/>
        </w:rPr>
        <w:t>”</w:t>
      </w:r>
      <w:r w:rsidRPr="00C13AE5">
        <w:rPr>
          <w:rFonts w:cstheme="minorHAnsi"/>
          <w:bCs/>
          <w:sz w:val="24"/>
          <w:szCs w:val="24"/>
        </w:rPr>
        <w:t xml:space="preserve"> as it is used in the third paragraph?</w:t>
      </w:r>
    </w:p>
    <w:p w14:paraId="33A63A02" w14:textId="77777777" w:rsidR="001B6CC6" w:rsidRPr="00C13AE5" w:rsidRDefault="001B6CC6" w:rsidP="0077381A">
      <w:pPr>
        <w:spacing w:after="0" w:line="240" w:lineRule="atLeast"/>
        <w:ind w:left="720"/>
        <w:jc w:val="both"/>
        <w:rPr>
          <w:rFonts w:cstheme="minorHAnsi"/>
          <w:bCs/>
          <w:sz w:val="24"/>
          <w:szCs w:val="24"/>
        </w:rPr>
      </w:pPr>
      <w:r w:rsidRPr="00C13AE5">
        <w:rPr>
          <w:rFonts w:cstheme="minorHAnsi"/>
          <w:bCs/>
          <w:sz w:val="24"/>
          <w:szCs w:val="24"/>
        </w:rPr>
        <w:t>A. Garbage is burned before it is thrown in a hole.</w:t>
      </w:r>
    </w:p>
    <w:p w14:paraId="0B0C3F2A" w14:textId="77777777" w:rsidR="001B6CC6" w:rsidRPr="00C13AE5" w:rsidRDefault="001B6CC6" w:rsidP="0077381A">
      <w:pPr>
        <w:spacing w:after="0" w:line="240" w:lineRule="atLeast"/>
        <w:ind w:left="720"/>
        <w:jc w:val="both"/>
        <w:rPr>
          <w:rFonts w:cstheme="minorHAnsi"/>
          <w:bCs/>
          <w:sz w:val="24"/>
          <w:szCs w:val="24"/>
        </w:rPr>
      </w:pPr>
      <w:r w:rsidRPr="00C13AE5">
        <w:rPr>
          <w:rFonts w:cstheme="minorHAnsi"/>
          <w:bCs/>
          <w:sz w:val="24"/>
          <w:szCs w:val="24"/>
        </w:rPr>
        <w:t>B. Garbage is put in trucks before it is thrown in a hole.</w:t>
      </w:r>
    </w:p>
    <w:p w14:paraId="6FDFD8F7" w14:textId="77777777" w:rsidR="001B6CC6" w:rsidRPr="00C13AE5" w:rsidRDefault="001B6CC6" w:rsidP="0077381A">
      <w:pPr>
        <w:spacing w:after="0" w:line="240" w:lineRule="atLeast"/>
        <w:ind w:left="720"/>
        <w:jc w:val="both"/>
        <w:rPr>
          <w:rFonts w:cstheme="minorHAnsi"/>
          <w:bCs/>
          <w:sz w:val="24"/>
          <w:szCs w:val="24"/>
        </w:rPr>
      </w:pPr>
      <w:r w:rsidRPr="00C13AE5">
        <w:rPr>
          <w:rFonts w:cstheme="minorHAnsi"/>
          <w:bCs/>
          <w:sz w:val="24"/>
          <w:szCs w:val="24"/>
        </w:rPr>
        <w:t>C. Garbage is crushed smaller before it is thrown in a hole.</w:t>
      </w:r>
    </w:p>
    <w:p w14:paraId="79936A19" w14:textId="77777777" w:rsidR="00E04CC2" w:rsidRPr="00C13AE5" w:rsidRDefault="001B6CC6" w:rsidP="008264A0">
      <w:pPr>
        <w:spacing w:line="240" w:lineRule="atLeast"/>
        <w:ind w:left="720"/>
        <w:jc w:val="both"/>
        <w:rPr>
          <w:rFonts w:cstheme="minorHAnsi"/>
          <w:bCs/>
          <w:sz w:val="24"/>
          <w:szCs w:val="24"/>
        </w:rPr>
      </w:pPr>
      <w:r w:rsidRPr="00C13AE5">
        <w:rPr>
          <w:rFonts w:cstheme="minorHAnsi"/>
          <w:bCs/>
          <w:sz w:val="24"/>
          <w:szCs w:val="24"/>
        </w:rPr>
        <w:t>D. Garbage is put in a can before i</w:t>
      </w:r>
      <w:r w:rsidR="008264A0">
        <w:rPr>
          <w:rFonts w:cstheme="minorHAnsi"/>
          <w:bCs/>
          <w:sz w:val="24"/>
          <w:szCs w:val="24"/>
        </w:rPr>
        <w:t>t is thrown in a hole.</w:t>
      </w:r>
    </w:p>
    <w:p w14:paraId="275A305A" w14:textId="77777777" w:rsidR="001B6CC6" w:rsidRPr="00C13AE5" w:rsidRDefault="001B6CC6" w:rsidP="0077381A">
      <w:pPr>
        <w:spacing w:before="240" w:after="0" w:line="240" w:lineRule="atLeast"/>
        <w:jc w:val="both"/>
        <w:rPr>
          <w:rFonts w:cstheme="minorHAnsi"/>
          <w:bCs/>
          <w:sz w:val="24"/>
          <w:szCs w:val="24"/>
        </w:rPr>
      </w:pPr>
      <w:r w:rsidRPr="00C13AE5">
        <w:rPr>
          <w:rFonts w:cstheme="minorHAnsi"/>
          <w:bCs/>
          <w:sz w:val="24"/>
          <w:szCs w:val="24"/>
        </w:rPr>
        <w:t xml:space="preserve">33. Which was </w:t>
      </w:r>
      <w:r w:rsidRPr="00C13AE5">
        <w:rPr>
          <w:rFonts w:cstheme="minorHAnsi"/>
          <w:b/>
          <w:bCs/>
          <w:sz w:val="24"/>
          <w:szCs w:val="24"/>
        </w:rPr>
        <w:t>NOT</w:t>
      </w:r>
      <w:r w:rsidRPr="00C13AE5">
        <w:rPr>
          <w:rFonts w:cstheme="minorHAnsi"/>
          <w:bCs/>
          <w:sz w:val="24"/>
          <w:szCs w:val="24"/>
        </w:rPr>
        <w:t xml:space="preserve"> cited in the third paragraph as an issue with land-filling?</w:t>
      </w:r>
    </w:p>
    <w:p w14:paraId="49FDBC7E" w14:textId="77777777" w:rsidR="001B6CC6" w:rsidRPr="00C13AE5" w:rsidRDefault="001B6CC6" w:rsidP="0077381A">
      <w:pPr>
        <w:spacing w:after="0" w:line="240" w:lineRule="atLeast"/>
        <w:ind w:left="720"/>
        <w:jc w:val="both"/>
        <w:rPr>
          <w:rFonts w:cstheme="minorHAnsi"/>
          <w:bCs/>
          <w:sz w:val="24"/>
          <w:szCs w:val="24"/>
        </w:rPr>
      </w:pPr>
      <w:r w:rsidRPr="00C13AE5">
        <w:rPr>
          <w:rFonts w:cstheme="minorHAnsi"/>
          <w:bCs/>
          <w:sz w:val="24"/>
          <w:szCs w:val="24"/>
        </w:rPr>
        <w:t>A. Landfills are smelly.</w:t>
      </w:r>
      <w:r w:rsidR="008264A0">
        <w:rPr>
          <w:rFonts w:cstheme="minorHAnsi"/>
          <w:bCs/>
          <w:sz w:val="24"/>
          <w:szCs w:val="24"/>
        </w:rPr>
        <w:tab/>
      </w:r>
      <w:r w:rsidR="008264A0">
        <w:rPr>
          <w:rFonts w:cstheme="minorHAnsi"/>
          <w:bCs/>
          <w:sz w:val="24"/>
          <w:szCs w:val="24"/>
        </w:rPr>
        <w:tab/>
      </w:r>
      <w:r w:rsidR="008264A0">
        <w:rPr>
          <w:rFonts w:cstheme="minorHAnsi"/>
          <w:bCs/>
          <w:sz w:val="24"/>
          <w:szCs w:val="24"/>
        </w:rPr>
        <w:tab/>
      </w:r>
      <w:r w:rsidRPr="00C13AE5">
        <w:rPr>
          <w:rFonts w:cstheme="minorHAnsi"/>
          <w:bCs/>
          <w:sz w:val="24"/>
          <w:szCs w:val="24"/>
        </w:rPr>
        <w:t>B. Usable materials are wasted in landfills.</w:t>
      </w:r>
    </w:p>
    <w:p w14:paraId="263518C6" w14:textId="77777777" w:rsidR="001B6CC6" w:rsidRPr="00C13AE5" w:rsidRDefault="001B6CC6" w:rsidP="0077381A">
      <w:pPr>
        <w:spacing w:after="0" w:line="240" w:lineRule="atLeast"/>
        <w:ind w:left="720"/>
        <w:jc w:val="both"/>
        <w:rPr>
          <w:rFonts w:cstheme="minorHAnsi"/>
          <w:bCs/>
          <w:sz w:val="24"/>
          <w:szCs w:val="24"/>
        </w:rPr>
      </w:pPr>
      <w:r w:rsidRPr="00C13AE5">
        <w:rPr>
          <w:rFonts w:cstheme="minorHAnsi"/>
          <w:bCs/>
          <w:sz w:val="24"/>
          <w:szCs w:val="24"/>
        </w:rPr>
        <w:t>C. Landfill</w:t>
      </w:r>
      <w:r w:rsidR="00520AD2" w:rsidRPr="00C13AE5">
        <w:rPr>
          <w:rFonts w:cstheme="minorHAnsi"/>
          <w:bCs/>
          <w:sz w:val="24"/>
          <w:szCs w:val="24"/>
        </w:rPr>
        <w:t>s may pollute the water supply.</w:t>
      </w:r>
      <w:r w:rsidR="00520AD2" w:rsidRPr="00C13AE5">
        <w:rPr>
          <w:rFonts w:cstheme="minorHAnsi"/>
          <w:bCs/>
          <w:sz w:val="24"/>
          <w:szCs w:val="24"/>
        </w:rPr>
        <w:tab/>
      </w:r>
      <w:r w:rsidRPr="00C13AE5">
        <w:rPr>
          <w:rFonts w:cstheme="minorHAnsi"/>
          <w:bCs/>
          <w:sz w:val="24"/>
          <w:szCs w:val="24"/>
        </w:rPr>
        <w:t>D. It is difficult to find locations for landfills.</w:t>
      </w:r>
    </w:p>
    <w:p w14:paraId="5E042617" w14:textId="77777777" w:rsidR="00E04CC2" w:rsidRPr="00C13AE5" w:rsidRDefault="00E04CC2" w:rsidP="0077381A">
      <w:pPr>
        <w:spacing w:after="0" w:line="240" w:lineRule="atLeast"/>
        <w:ind w:left="720"/>
        <w:jc w:val="both"/>
        <w:rPr>
          <w:rFonts w:cstheme="minorHAnsi"/>
          <w:bCs/>
          <w:sz w:val="24"/>
          <w:szCs w:val="24"/>
        </w:rPr>
      </w:pPr>
    </w:p>
    <w:p w14:paraId="6036291B" w14:textId="77777777" w:rsidR="001B6CC6" w:rsidRPr="00C13AE5" w:rsidRDefault="001B6CC6" w:rsidP="0077381A">
      <w:pPr>
        <w:spacing w:after="0" w:line="240" w:lineRule="atLeast"/>
        <w:jc w:val="both"/>
        <w:rPr>
          <w:rFonts w:cstheme="minorHAnsi"/>
          <w:bCs/>
          <w:sz w:val="24"/>
          <w:szCs w:val="24"/>
        </w:rPr>
      </w:pPr>
      <w:r w:rsidRPr="00C13AE5">
        <w:rPr>
          <w:rFonts w:cstheme="minorHAnsi"/>
          <w:bCs/>
          <w:sz w:val="24"/>
          <w:szCs w:val="24"/>
        </w:rPr>
        <w:t>34. Which best expresses the main idea of the fourth paragraph?</w:t>
      </w:r>
    </w:p>
    <w:p w14:paraId="18D3C81A" w14:textId="77777777" w:rsidR="001B6CC6" w:rsidRPr="00C13AE5" w:rsidRDefault="001B6CC6" w:rsidP="0077381A">
      <w:pPr>
        <w:spacing w:after="0" w:line="240" w:lineRule="atLeast"/>
        <w:ind w:left="720"/>
        <w:jc w:val="both"/>
        <w:rPr>
          <w:rFonts w:cstheme="minorHAnsi"/>
          <w:bCs/>
          <w:sz w:val="24"/>
          <w:szCs w:val="24"/>
        </w:rPr>
      </w:pPr>
      <w:r w:rsidRPr="00C13AE5">
        <w:rPr>
          <w:rFonts w:cstheme="minorHAnsi"/>
          <w:bCs/>
          <w:sz w:val="24"/>
          <w:szCs w:val="24"/>
        </w:rPr>
        <w:t>A. Landfills take up a lot of space.</w:t>
      </w:r>
    </w:p>
    <w:p w14:paraId="0FB05860" w14:textId="77777777" w:rsidR="001B6CC6" w:rsidRPr="00C13AE5" w:rsidRDefault="001B6CC6" w:rsidP="0077381A">
      <w:pPr>
        <w:spacing w:after="0" w:line="240" w:lineRule="atLeast"/>
        <w:ind w:left="720"/>
        <w:jc w:val="both"/>
        <w:rPr>
          <w:rFonts w:cstheme="minorHAnsi"/>
          <w:bCs/>
          <w:sz w:val="24"/>
          <w:szCs w:val="24"/>
        </w:rPr>
      </w:pPr>
      <w:r w:rsidRPr="00C13AE5">
        <w:rPr>
          <w:rFonts w:cstheme="minorHAnsi"/>
          <w:bCs/>
          <w:sz w:val="24"/>
          <w:szCs w:val="24"/>
        </w:rPr>
        <w:t xml:space="preserve">B. Composting is good for the soil but it can be. </w:t>
      </w:r>
    </w:p>
    <w:p w14:paraId="7B3B26ED" w14:textId="77777777" w:rsidR="001B6CC6" w:rsidRPr="00C13AE5" w:rsidRDefault="001B6CC6" w:rsidP="0077381A">
      <w:pPr>
        <w:spacing w:after="0" w:line="240" w:lineRule="atLeast"/>
        <w:ind w:left="720"/>
        <w:jc w:val="both"/>
        <w:rPr>
          <w:rFonts w:cstheme="minorHAnsi"/>
          <w:bCs/>
          <w:sz w:val="24"/>
          <w:szCs w:val="24"/>
        </w:rPr>
      </w:pPr>
      <w:r w:rsidRPr="00C13AE5">
        <w:rPr>
          <w:rFonts w:cstheme="minorHAnsi"/>
          <w:bCs/>
          <w:sz w:val="24"/>
          <w:szCs w:val="24"/>
        </w:rPr>
        <w:t>C. The process of composting is very complicated and scientific.</w:t>
      </w:r>
    </w:p>
    <w:p w14:paraId="275139F3" w14:textId="77777777" w:rsidR="00E04CC2" w:rsidRPr="00C13AE5" w:rsidRDefault="001B6CC6" w:rsidP="008264A0">
      <w:pPr>
        <w:spacing w:line="240" w:lineRule="atLeast"/>
        <w:ind w:left="720"/>
        <w:jc w:val="both"/>
        <w:rPr>
          <w:rFonts w:cstheme="minorHAnsi"/>
          <w:bCs/>
          <w:sz w:val="24"/>
          <w:szCs w:val="24"/>
        </w:rPr>
      </w:pPr>
      <w:r w:rsidRPr="00C13AE5">
        <w:rPr>
          <w:rFonts w:cstheme="minorHAnsi"/>
          <w:bCs/>
          <w:sz w:val="24"/>
          <w:szCs w:val="24"/>
        </w:rPr>
        <w:t>D. There is a lot of pla</w:t>
      </w:r>
      <w:r w:rsidR="008264A0">
        <w:rPr>
          <w:rFonts w:cstheme="minorHAnsi"/>
          <w:bCs/>
          <w:sz w:val="24"/>
          <w:szCs w:val="24"/>
        </w:rPr>
        <w:t>stic garbage in landfills.</w:t>
      </w:r>
    </w:p>
    <w:p w14:paraId="7228EFD3" w14:textId="77777777" w:rsidR="001B6CC6" w:rsidRPr="00C13AE5" w:rsidRDefault="001B6CC6" w:rsidP="0077381A">
      <w:pPr>
        <w:spacing w:after="0" w:line="240" w:lineRule="atLeast"/>
        <w:jc w:val="both"/>
        <w:rPr>
          <w:rFonts w:cstheme="minorHAnsi"/>
          <w:bCs/>
          <w:sz w:val="24"/>
          <w:szCs w:val="24"/>
        </w:rPr>
      </w:pPr>
      <w:r w:rsidRPr="00C13AE5">
        <w:rPr>
          <w:rFonts w:cstheme="minorHAnsi"/>
          <w:bCs/>
          <w:sz w:val="24"/>
          <w:szCs w:val="24"/>
        </w:rPr>
        <w:t xml:space="preserve">35. Which best defines the meaning of </w:t>
      </w:r>
      <w:r w:rsidRPr="00C13AE5">
        <w:rPr>
          <w:rFonts w:cstheme="minorHAnsi"/>
          <w:b/>
          <w:bCs/>
          <w:sz w:val="24"/>
          <w:szCs w:val="24"/>
        </w:rPr>
        <w:t>incineration</w:t>
      </w:r>
      <w:r w:rsidRPr="00C13AE5">
        <w:rPr>
          <w:rFonts w:cstheme="minorHAnsi"/>
          <w:bCs/>
          <w:sz w:val="24"/>
          <w:szCs w:val="24"/>
        </w:rPr>
        <w:t xml:space="preserve"> as it is used in the text?</w:t>
      </w:r>
    </w:p>
    <w:p w14:paraId="2785559C" w14:textId="77777777" w:rsidR="001B6CC6" w:rsidRPr="00C13AE5" w:rsidRDefault="001B6CC6" w:rsidP="0077381A">
      <w:pPr>
        <w:spacing w:after="0" w:line="240" w:lineRule="atLeast"/>
        <w:ind w:left="720"/>
        <w:jc w:val="both"/>
        <w:rPr>
          <w:rFonts w:cstheme="minorHAnsi"/>
          <w:bCs/>
          <w:sz w:val="24"/>
          <w:szCs w:val="24"/>
        </w:rPr>
      </w:pPr>
      <w:r w:rsidRPr="00C13AE5">
        <w:rPr>
          <w:rFonts w:cstheme="minorHAnsi"/>
          <w:bCs/>
          <w:sz w:val="24"/>
          <w:szCs w:val="24"/>
        </w:rPr>
        <w:t>A. To bury waste materials in a large hole</w:t>
      </w:r>
    </w:p>
    <w:p w14:paraId="41320123" w14:textId="77777777" w:rsidR="001B6CC6" w:rsidRPr="00C13AE5" w:rsidRDefault="001B6CC6" w:rsidP="0077381A">
      <w:pPr>
        <w:spacing w:after="0" w:line="240" w:lineRule="atLeast"/>
        <w:ind w:left="720"/>
        <w:jc w:val="both"/>
        <w:rPr>
          <w:rFonts w:cstheme="minorHAnsi"/>
          <w:bCs/>
          <w:sz w:val="24"/>
          <w:szCs w:val="24"/>
        </w:rPr>
      </w:pPr>
      <w:r w:rsidRPr="00C13AE5">
        <w:rPr>
          <w:rFonts w:cstheme="minorHAnsi"/>
          <w:bCs/>
          <w:sz w:val="24"/>
          <w:szCs w:val="24"/>
        </w:rPr>
        <w:t>B. To allow waste products to decompose and become fertilizer</w:t>
      </w:r>
    </w:p>
    <w:p w14:paraId="36626FC9" w14:textId="77777777" w:rsidR="001B6CC6" w:rsidRPr="00C13AE5" w:rsidRDefault="001B6CC6" w:rsidP="0077381A">
      <w:pPr>
        <w:spacing w:after="0" w:line="240" w:lineRule="atLeast"/>
        <w:ind w:left="720"/>
        <w:jc w:val="both"/>
        <w:rPr>
          <w:rFonts w:cstheme="minorHAnsi"/>
          <w:bCs/>
          <w:sz w:val="24"/>
          <w:szCs w:val="24"/>
        </w:rPr>
      </w:pPr>
      <w:r w:rsidRPr="00C13AE5">
        <w:rPr>
          <w:rFonts w:cstheme="minorHAnsi"/>
          <w:bCs/>
          <w:sz w:val="24"/>
          <w:szCs w:val="24"/>
        </w:rPr>
        <w:t>C. To burn waste materials and harvest the energy</w:t>
      </w:r>
    </w:p>
    <w:p w14:paraId="79674436" w14:textId="77777777" w:rsidR="001B6CC6" w:rsidRPr="00C13AE5" w:rsidRDefault="001B6CC6" w:rsidP="0077381A">
      <w:pPr>
        <w:spacing w:after="0" w:line="240" w:lineRule="atLeast"/>
        <w:ind w:left="720"/>
        <w:jc w:val="both"/>
        <w:rPr>
          <w:rFonts w:cstheme="minorHAnsi"/>
          <w:bCs/>
          <w:sz w:val="24"/>
          <w:szCs w:val="24"/>
        </w:rPr>
      </w:pPr>
      <w:r w:rsidRPr="00C13AE5">
        <w:rPr>
          <w:rFonts w:cstheme="minorHAnsi"/>
          <w:bCs/>
          <w:sz w:val="24"/>
          <w:szCs w:val="24"/>
        </w:rPr>
        <w:t>D. To turn waste materials into products like book covers</w:t>
      </w:r>
    </w:p>
    <w:p w14:paraId="09B0D5CA" w14:textId="77777777" w:rsidR="00E04CC2" w:rsidRPr="00C13AE5" w:rsidRDefault="00E04CC2" w:rsidP="0077381A">
      <w:pPr>
        <w:spacing w:after="0" w:line="240" w:lineRule="atLeast"/>
        <w:ind w:left="720"/>
        <w:jc w:val="both"/>
        <w:rPr>
          <w:rFonts w:cstheme="minorHAnsi"/>
          <w:bCs/>
          <w:sz w:val="24"/>
          <w:szCs w:val="24"/>
        </w:rPr>
      </w:pPr>
    </w:p>
    <w:p w14:paraId="600657C2" w14:textId="77777777" w:rsidR="001B6CC6" w:rsidRPr="00C13AE5" w:rsidRDefault="001B6CC6" w:rsidP="0077381A">
      <w:pPr>
        <w:spacing w:after="0" w:line="240" w:lineRule="atLeast"/>
        <w:jc w:val="both"/>
        <w:rPr>
          <w:rFonts w:cstheme="minorHAnsi"/>
          <w:bCs/>
          <w:sz w:val="24"/>
          <w:szCs w:val="24"/>
        </w:rPr>
      </w:pPr>
      <w:r w:rsidRPr="00C13AE5">
        <w:rPr>
          <w:rFonts w:cstheme="minorHAnsi"/>
          <w:bCs/>
          <w:sz w:val="24"/>
          <w:szCs w:val="24"/>
        </w:rPr>
        <w:t>36. Which conclusion could be supported with text from the passage?</w:t>
      </w:r>
    </w:p>
    <w:p w14:paraId="6E61A236" w14:textId="77777777" w:rsidR="001B6CC6" w:rsidRPr="00C13AE5" w:rsidRDefault="001B6CC6" w:rsidP="0077381A">
      <w:pPr>
        <w:spacing w:after="0" w:line="240" w:lineRule="atLeast"/>
        <w:ind w:left="720"/>
        <w:jc w:val="both"/>
        <w:rPr>
          <w:rFonts w:cstheme="minorHAnsi"/>
          <w:bCs/>
          <w:sz w:val="24"/>
          <w:szCs w:val="24"/>
        </w:rPr>
      </w:pPr>
      <w:r w:rsidRPr="00C13AE5">
        <w:rPr>
          <w:rFonts w:cstheme="minorHAnsi"/>
          <w:bCs/>
          <w:sz w:val="24"/>
          <w:szCs w:val="24"/>
        </w:rPr>
        <w:t>A. Each method of waste management has its drawbacks.</w:t>
      </w:r>
    </w:p>
    <w:p w14:paraId="3298F1AC" w14:textId="77777777" w:rsidR="001B6CC6" w:rsidRPr="00C13AE5" w:rsidRDefault="001B6CC6" w:rsidP="0077381A">
      <w:pPr>
        <w:spacing w:after="0" w:line="240" w:lineRule="atLeast"/>
        <w:ind w:left="720"/>
        <w:jc w:val="both"/>
        <w:rPr>
          <w:rFonts w:cstheme="minorHAnsi"/>
          <w:bCs/>
          <w:sz w:val="24"/>
          <w:szCs w:val="24"/>
        </w:rPr>
      </w:pPr>
      <w:r w:rsidRPr="00C13AE5">
        <w:rPr>
          <w:rFonts w:cstheme="minorHAnsi"/>
          <w:bCs/>
          <w:sz w:val="24"/>
          <w:szCs w:val="24"/>
        </w:rPr>
        <w:t>B. Recycling is without a doubt the best way to handle waste.</w:t>
      </w:r>
    </w:p>
    <w:p w14:paraId="307C174C" w14:textId="77777777" w:rsidR="001B6CC6" w:rsidRPr="00C13AE5" w:rsidRDefault="001B6CC6" w:rsidP="0077381A">
      <w:pPr>
        <w:spacing w:after="0" w:line="240" w:lineRule="atLeast"/>
        <w:ind w:left="720"/>
        <w:jc w:val="both"/>
        <w:rPr>
          <w:rFonts w:cstheme="minorHAnsi"/>
          <w:bCs/>
          <w:sz w:val="24"/>
          <w:szCs w:val="24"/>
        </w:rPr>
      </w:pPr>
      <w:r w:rsidRPr="00C13AE5">
        <w:rPr>
          <w:rFonts w:cstheme="minorHAnsi"/>
          <w:bCs/>
          <w:sz w:val="24"/>
          <w:szCs w:val="24"/>
        </w:rPr>
        <w:t>C. Incineration is the best way to process waste.</w:t>
      </w:r>
    </w:p>
    <w:p w14:paraId="239680D9" w14:textId="77777777" w:rsidR="00E04CC2" w:rsidRPr="00C13AE5" w:rsidRDefault="001B6CC6" w:rsidP="008264A0">
      <w:pPr>
        <w:spacing w:line="240" w:lineRule="atLeast"/>
        <w:ind w:left="720"/>
        <w:jc w:val="both"/>
        <w:rPr>
          <w:rFonts w:cstheme="minorHAnsi"/>
          <w:bCs/>
          <w:sz w:val="24"/>
          <w:szCs w:val="24"/>
        </w:rPr>
      </w:pPr>
      <w:r w:rsidRPr="00C13AE5">
        <w:rPr>
          <w:rFonts w:cstheme="minorHAnsi"/>
          <w:bCs/>
          <w:sz w:val="24"/>
          <w:szCs w:val="24"/>
        </w:rPr>
        <w:t>D. All large cities shoul</w:t>
      </w:r>
      <w:r w:rsidR="008264A0">
        <w:rPr>
          <w:rFonts w:cstheme="minorHAnsi"/>
          <w:bCs/>
          <w:sz w:val="24"/>
          <w:szCs w:val="24"/>
        </w:rPr>
        <w:t>d create massive compost piles.</w:t>
      </w:r>
    </w:p>
    <w:p w14:paraId="5FD9CE2F" w14:textId="77777777" w:rsidR="001B6CC6" w:rsidRPr="00C13AE5" w:rsidRDefault="001B6CC6" w:rsidP="0077381A">
      <w:pPr>
        <w:spacing w:after="0" w:line="240" w:lineRule="atLeast"/>
        <w:jc w:val="both"/>
        <w:rPr>
          <w:rFonts w:cstheme="minorHAnsi"/>
          <w:bCs/>
          <w:sz w:val="24"/>
          <w:szCs w:val="24"/>
        </w:rPr>
      </w:pPr>
      <w:r w:rsidRPr="00C13AE5">
        <w:rPr>
          <w:rFonts w:cstheme="minorHAnsi"/>
          <w:bCs/>
          <w:sz w:val="24"/>
          <w:szCs w:val="24"/>
        </w:rPr>
        <w:t>37. Which best expresses the author’s main purpose in writing this?</w:t>
      </w:r>
    </w:p>
    <w:p w14:paraId="41C7DA9C" w14:textId="77777777" w:rsidR="001B6CC6" w:rsidRPr="00C13AE5" w:rsidRDefault="001B6CC6" w:rsidP="0077381A">
      <w:pPr>
        <w:spacing w:after="0" w:line="240" w:lineRule="atLeast"/>
        <w:ind w:left="720"/>
        <w:jc w:val="both"/>
        <w:rPr>
          <w:rFonts w:cstheme="minorHAnsi"/>
          <w:bCs/>
          <w:sz w:val="24"/>
          <w:szCs w:val="24"/>
        </w:rPr>
      </w:pPr>
      <w:r w:rsidRPr="00C13AE5">
        <w:rPr>
          <w:rFonts w:cstheme="minorHAnsi"/>
          <w:bCs/>
          <w:sz w:val="24"/>
          <w:szCs w:val="24"/>
        </w:rPr>
        <w:t>A. To convince readers to recycle and compost</w:t>
      </w:r>
    </w:p>
    <w:p w14:paraId="2B1A5DFA" w14:textId="77777777" w:rsidR="001B6CC6" w:rsidRPr="00C13AE5" w:rsidRDefault="001B6CC6" w:rsidP="0077381A">
      <w:pPr>
        <w:spacing w:after="0" w:line="240" w:lineRule="atLeast"/>
        <w:ind w:left="720"/>
        <w:jc w:val="both"/>
        <w:rPr>
          <w:rFonts w:cstheme="minorHAnsi"/>
          <w:bCs/>
          <w:sz w:val="24"/>
          <w:szCs w:val="24"/>
        </w:rPr>
      </w:pPr>
      <w:r w:rsidRPr="00C13AE5">
        <w:rPr>
          <w:rFonts w:cstheme="minorHAnsi"/>
          <w:bCs/>
          <w:sz w:val="24"/>
          <w:szCs w:val="24"/>
        </w:rPr>
        <w:t>B. To persuade readers that recycling is a waste of resources</w:t>
      </w:r>
    </w:p>
    <w:p w14:paraId="2D94085A" w14:textId="77777777" w:rsidR="001B6CC6" w:rsidRPr="00C13AE5" w:rsidRDefault="001B6CC6" w:rsidP="0077381A">
      <w:pPr>
        <w:spacing w:after="0" w:line="240" w:lineRule="atLeast"/>
        <w:ind w:left="720"/>
        <w:jc w:val="both"/>
        <w:rPr>
          <w:rFonts w:cstheme="minorHAnsi"/>
          <w:bCs/>
          <w:sz w:val="24"/>
          <w:szCs w:val="24"/>
        </w:rPr>
      </w:pPr>
      <w:r w:rsidRPr="00C13AE5">
        <w:rPr>
          <w:rFonts w:cstheme="minorHAnsi"/>
          <w:bCs/>
          <w:sz w:val="24"/>
          <w:szCs w:val="24"/>
        </w:rPr>
        <w:t>C. To compare and contrast recycling and land-filling</w:t>
      </w:r>
    </w:p>
    <w:p w14:paraId="231137F1" w14:textId="77777777" w:rsidR="00E04CC2" w:rsidRPr="00C13AE5" w:rsidRDefault="001B6CC6" w:rsidP="008264A0">
      <w:pPr>
        <w:spacing w:after="0" w:line="240" w:lineRule="atLeast"/>
        <w:ind w:left="720"/>
        <w:jc w:val="both"/>
        <w:rPr>
          <w:rFonts w:cstheme="minorHAnsi"/>
          <w:bCs/>
          <w:sz w:val="24"/>
          <w:szCs w:val="24"/>
        </w:rPr>
      </w:pPr>
      <w:r w:rsidRPr="00C13AE5">
        <w:rPr>
          <w:rFonts w:cstheme="minorHAnsi"/>
          <w:bCs/>
          <w:sz w:val="24"/>
          <w:szCs w:val="24"/>
        </w:rPr>
        <w:t>D. To inform readers</w:t>
      </w:r>
      <w:r w:rsidR="008264A0">
        <w:rPr>
          <w:rFonts w:cstheme="minorHAnsi"/>
          <w:bCs/>
          <w:sz w:val="24"/>
          <w:szCs w:val="24"/>
        </w:rPr>
        <w:t xml:space="preserve"> of methods of waste management</w:t>
      </w:r>
    </w:p>
    <w:p w14:paraId="669BEAD2" w14:textId="77777777" w:rsidR="001B6CC6" w:rsidRPr="00C13AE5" w:rsidRDefault="001B6CC6" w:rsidP="0077381A">
      <w:pPr>
        <w:spacing w:before="240" w:after="0" w:line="240" w:lineRule="atLeast"/>
        <w:jc w:val="both"/>
        <w:rPr>
          <w:rFonts w:cstheme="minorHAnsi"/>
          <w:bCs/>
          <w:sz w:val="24"/>
          <w:szCs w:val="24"/>
        </w:rPr>
      </w:pPr>
      <w:r w:rsidRPr="00C13AE5">
        <w:rPr>
          <w:rFonts w:cstheme="minorHAnsi"/>
          <w:bCs/>
          <w:sz w:val="24"/>
          <w:szCs w:val="24"/>
        </w:rPr>
        <w:t xml:space="preserve">38. Which is </w:t>
      </w:r>
      <w:r w:rsidRPr="00C13AE5">
        <w:rPr>
          <w:rFonts w:cstheme="minorHAnsi"/>
          <w:b/>
          <w:bCs/>
          <w:sz w:val="24"/>
          <w:szCs w:val="24"/>
        </w:rPr>
        <w:t>NOT</w:t>
      </w:r>
      <w:r w:rsidRPr="00C13AE5">
        <w:rPr>
          <w:rFonts w:cstheme="minorHAnsi"/>
          <w:bCs/>
          <w:sz w:val="24"/>
          <w:szCs w:val="24"/>
        </w:rPr>
        <w:t xml:space="preserve"> included in this text?</w:t>
      </w:r>
    </w:p>
    <w:p w14:paraId="068C6511" w14:textId="77777777" w:rsidR="001B6CC6" w:rsidRPr="00C13AE5" w:rsidRDefault="001B6CC6" w:rsidP="0077381A">
      <w:pPr>
        <w:spacing w:after="0" w:line="240" w:lineRule="atLeast"/>
        <w:ind w:left="720"/>
        <w:jc w:val="both"/>
        <w:rPr>
          <w:rFonts w:cstheme="minorHAnsi"/>
          <w:bCs/>
          <w:sz w:val="24"/>
          <w:szCs w:val="24"/>
        </w:rPr>
      </w:pPr>
      <w:r w:rsidRPr="00C13AE5">
        <w:rPr>
          <w:rFonts w:cstheme="minorHAnsi"/>
          <w:bCs/>
          <w:sz w:val="24"/>
          <w:szCs w:val="24"/>
        </w:rPr>
        <w:t>A. A description of how trash is collected</w:t>
      </w:r>
    </w:p>
    <w:p w14:paraId="530DEA6E" w14:textId="77777777" w:rsidR="001B6CC6" w:rsidRPr="00C13AE5" w:rsidRDefault="001B6CC6" w:rsidP="0077381A">
      <w:pPr>
        <w:spacing w:after="0" w:line="240" w:lineRule="atLeast"/>
        <w:ind w:left="720"/>
        <w:jc w:val="both"/>
        <w:rPr>
          <w:rFonts w:cstheme="minorHAnsi"/>
          <w:bCs/>
          <w:sz w:val="24"/>
          <w:szCs w:val="24"/>
        </w:rPr>
      </w:pPr>
      <w:r w:rsidRPr="00C13AE5">
        <w:rPr>
          <w:rFonts w:cstheme="minorHAnsi"/>
          <w:bCs/>
          <w:sz w:val="24"/>
          <w:szCs w:val="24"/>
        </w:rPr>
        <w:t xml:space="preserve">B. A description of the uses of compost </w:t>
      </w:r>
    </w:p>
    <w:p w14:paraId="57E77313" w14:textId="77777777" w:rsidR="001B6CC6" w:rsidRPr="00C13AE5" w:rsidRDefault="001B6CC6" w:rsidP="0077381A">
      <w:pPr>
        <w:spacing w:after="0" w:line="240" w:lineRule="atLeast"/>
        <w:ind w:left="720"/>
        <w:jc w:val="both"/>
        <w:rPr>
          <w:rFonts w:cstheme="minorHAnsi"/>
          <w:bCs/>
          <w:sz w:val="24"/>
          <w:szCs w:val="24"/>
        </w:rPr>
      </w:pPr>
      <w:r w:rsidRPr="00C13AE5">
        <w:rPr>
          <w:rFonts w:cstheme="minorHAnsi"/>
          <w:bCs/>
          <w:sz w:val="24"/>
          <w:szCs w:val="24"/>
        </w:rPr>
        <w:t>C. A description of the two methods of incinerating trash</w:t>
      </w:r>
    </w:p>
    <w:p w14:paraId="65367611" w14:textId="77777777" w:rsidR="00E04CC2" w:rsidRPr="00C13AE5" w:rsidRDefault="001B6CC6" w:rsidP="008264A0">
      <w:pPr>
        <w:spacing w:line="240" w:lineRule="atLeast"/>
        <w:ind w:left="720"/>
        <w:jc w:val="both"/>
        <w:rPr>
          <w:rFonts w:cstheme="minorHAnsi"/>
          <w:bCs/>
          <w:sz w:val="24"/>
          <w:szCs w:val="24"/>
        </w:rPr>
      </w:pPr>
      <w:r w:rsidRPr="00C13AE5">
        <w:rPr>
          <w:rFonts w:cstheme="minorHAnsi"/>
          <w:bCs/>
          <w:sz w:val="24"/>
          <w:szCs w:val="24"/>
        </w:rPr>
        <w:t>D. A description of how landfills have advanced over time</w:t>
      </w:r>
    </w:p>
    <w:p w14:paraId="755C6608" w14:textId="77777777" w:rsidR="001B6CC6" w:rsidRPr="00C13AE5" w:rsidRDefault="001B6CC6" w:rsidP="0077381A">
      <w:pPr>
        <w:spacing w:after="0" w:line="240" w:lineRule="atLeast"/>
        <w:jc w:val="both"/>
        <w:rPr>
          <w:rFonts w:cstheme="minorHAnsi"/>
          <w:bCs/>
          <w:sz w:val="24"/>
          <w:szCs w:val="24"/>
        </w:rPr>
      </w:pPr>
      <w:r w:rsidRPr="00C13AE5">
        <w:rPr>
          <w:rFonts w:cstheme="minorHAnsi"/>
          <w:bCs/>
          <w:sz w:val="24"/>
          <w:szCs w:val="24"/>
        </w:rPr>
        <w:lastRenderedPageBreak/>
        <w:t>39. Which best explains why composting is not feasible on a large scale?</w:t>
      </w:r>
    </w:p>
    <w:p w14:paraId="74C32468" w14:textId="77777777" w:rsidR="001B6CC6" w:rsidRPr="00C13AE5" w:rsidRDefault="001B6CC6" w:rsidP="0077381A">
      <w:pPr>
        <w:spacing w:after="0" w:line="240" w:lineRule="atLeast"/>
        <w:ind w:left="720"/>
        <w:jc w:val="both"/>
        <w:rPr>
          <w:rFonts w:cstheme="minorHAnsi"/>
          <w:bCs/>
          <w:sz w:val="24"/>
          <w:szCs w:val="24"/>
        </w:rPr>
      </w:pPr>
      <w:r w:rsidRPr="00C13AE5">
        <w:rPr>
          <w:rFonts w:cstheme="minorHAnsi"/>
          <w:bCs/>
          <w:sz w:val="24"/>
          <w:szCs w:val="24"/>
        </w:rPr>
        <w:t>A. People wouldn’t want to touch all of that gross rotting food.</w:t>
      </w:r>
    </w:p>
    <w:p w14:paraId="7D58B25F" w14:textId="77777777" w:rsidR="001B6CC6" w:rsidRPr="00C13AE5" w:rsidRDefault="001B6CC6" w:rsidP="0077381A">
      <w:pPr>
        <w:spacing w:after="0" w:line="240" w:lineRule="atLeast"/>
        <w:ind w:left="720"/>
        <w:jc w:val="both"/>
        <w:rPr>
          <w:rFonts w:cstheme="minorHAnsi"/>
          <w:bCs/>
          <w:sz w:val="24"/>
          <w:szCs w:val="24"/>
        </w:rPr>
      </w:pPr>
      <w:r w:rsidRPr="00C13AE5">
        <w:rPr>
          <w:rFonts w:cstheme="minorHAnsi"/>
          <w:bCs/>
          <w:sz w:val="24"/>
          <w:szCs w:val="24"/>
        </w:rPr>
        <w:t>B. It would smell too bad in densely populated cities.</w:t>
      </w:r>
    </w:p>
    <w:p w14:paraId="4EBFEBCF" w14:textId="77777777" w:rsidR="001B6CC6" w:rsidRPr="00C13AE5" w:rsidRDefault="001B6CC6" w:rsidP="0077381A">
      <w:pPr>
        <w:spacing w:after="0" w:line="240" w:lineRule="atLeast"/>
        <w:ind w:left="720"/>
        <w:jc w:val="both"/>
        <w:rPr>
          <w:rFonts w:cstheme="minorHAnsi"/>
          <w:bCs/>
          <w:sz w:val="24"/>
          <w:szCs w:val="24"/>
        </w:rPr>
      </w:pPr>
      <w:r w:rsidRPr="00C13AE5">
        <w:rPr>
          <w:rFonts w:cstheme="minorHAnsi"/>
          <w:bCs/>
          <w:sz w:val="24"/>
          <w:szCs w:val="24"/>
        </w:rPr>
        <w:t>C. It would attract rodents that would spread disease.</w:t>
      </w:r>
    </w:p>
    <w:p w14:paraId="33C6436F" w14:textId="77777777" w:rsidR="00E04CC2" w:rsidRPr="00C13AE5" w:rsidRDefault="001B6CC6" w:rsidP="008264A0">
      <w:pPr>
        <w:spacing w:line="240" w:lineRule="atLeast"/>
        <w:ind w:left="720"/>
        <w:jc w:val="both"/>
        <w:rPr>
          <w:rFonts w:cstheme="minorHAnsi"/>
          <w:bCs/>
          <w:sz w:val="24"/>
          <w:szCs w:val="24"/>
        </w:rPr>
      </w:pPr>
      <w:r w:rsidRPr="00C13AE5">
        <w:rPr>
          <w:rFonts w:cstheme="minorHAnsi"/>
          <w:bCs/>
          <w:sz w:val="24"/>
          <w:szCs w:val="24"/>
        </w:rPr>
        <w:t>D. Plastic would get into the compos</w:t>
      </w:r>
      <w:r w:rsidR="008264A0">
        <w:rPr>
          <w:rFonts w:cstheme="minorHAnsi"/>
          <w:bCs/>
          <w:sz w:val="24"/>
          <w:szCs w:val="24"/>
        </w:rPr>
        <w:t>t and turn it into a pollutant.</w:t>
      </w:r>
    </w:p>
    <w:p w14:paraId="5815CDFE" w14:textId="77777777" w:rsidR="001B6CC6" w:rsidRPr="00C13AE5" w:rsidRDefault="001B6CC6" w:rsidP="0077381A">
      <w:pPr>
        <w:spacing w:after="0" w:line="240" w:lineRule="atLeast"/>
        <w:jc w:val="both"/>
        <w:rPr>
          <w:rFonts w:cstheme="minorHAnsi"/>
          <w:bCs/>
          <w:sz w:val="24"/>
          <w:szCs w:val="24"/>
        </w:rPr>
      </w:pPr>
      <w:r w:rsidRPr="00C13AE5">
        <w:rPr>
          <w:rFonts w:cstheme="minorHAnsi"/>
          <w:bCs/>
          <w:sz w:val="24"/>
          <w:szCs w:val="24"/>
        </w:rPr>
        <w:t>40. Which title best expresses the main idea of this text?</w:t>
      </w:r>
    </w:p>
    <w:p w14:paraId="578C6CDA" w14:textId="77777777" w:rsidR="001B6CC6" w:rsidRPr="00C13AE5" w:rsidRDefault="001B6CC6" w:rsidP="0077381A">
      <w:pPr>
        <w:spacing w:after="0" w:line="240" w:lineRule="atLeast"/>
        <w:ind w:firstLine="720"/>
        <w:jc w:val="both"/>
        <w:rPr>
          <w:rFonts w:cstheme="minorHAnsi"/>
          <w:bCs/>
          <w:i/>
          <w:sz w:val="24"/>
          <w:szCs w:val="24"/>
        </w:rPr>
      </w:pPr>
      <w:r w:rsidRPr="00C13AE5">
        <w:rPr>
          <w:rFonts w:cstheme="minorHAnsi"/>
          <w:bCs/>
          <w:sz w:val="24"/>
          <w:szCs w:val="24"/>
        </w:rPr>
        <w:t xml:space="preserve">A. </w:t>
      </w:r>
      <w:r w:rsidRPr="00C13AE5">
        <w:rPr>
          <w:rFonts w:cstheme="minorHAnsi"/>
          <w:bCs/>
          <w:i/>
          <w:sz w:val="24"/>
          <w:szCs w:val="24"/>
        </w:rPr>
        <w:t>The Magic of Recycling: Bringing Back What Was Once Lost</w:t>
      </w:r>
    </w:p>
    <w:p w14:paraId="4138D065" w14:textId="77777777" w:rsidR="001B6CC6" w:rsidRPr="00C13AE5" w:rsidRDefault="001B6CC6" w:rsidP="0077381A">
      <w:pPr>
        <w:spacing w:after="0" w:line="240" w:lineRule="atLeast"/>
        <w:ind w:left="720"/>
        <w:jc w:val="both"/>
        <w:rPr>
          <w:rFonts w:cstheme="minorHAnsi"/>
          <w:bCs/>
          <w:i/>
          <w:sz w:val="24"/>
          <w:szCs w:val="24"/>
        </w:rPr>
      </w:pPr>
      <w:r w:rsidRPr="00C13AE5">
        <w:rPr>
          <w:rFonts w:cstheme="minorHAnsi"/>
          <w:bCs/>
          <w:sz w:val="24"/>
          <w:szCs w:val="24"/>
        </w:rPr>
        <w:t xml:space="preserve">B. </w:t>
      </w:r>
      <w:r w:rsidRPr="00C13AE5">
        <w:rPr>
          <w:rFonts w:cstheme="minorHAnsi"/>
          <w:bCs/>
          <w:i/>
          <w:sz w:val="24"/>
          <w:szCs w:val="24"/>
        </w:rPr>
        <w:t>Methods of Waste Management: Pros and Cons</w:t>
      </w:r>
    </w:p>
    <w:p w14:paraId="3B9F8D6E" w14:textId="77777777" w:rsidR="001B6CC6" w:rsidRPr="00C13AE5" w:rsidRDefault="001B6CC6" w:rsidP="0077381A">
      <w:pPr>
        <w:spacing w:after="0" w:line="240" w:lineRule="atLeast"/>
        <w:ind w:left="720"/>
        <w:jc w:val="both"/>
        <w:rPr>
          <w:rFonts w:cstheme="minorHAnsi"/>
          <w:bCs/>
          <w:i/>
          <w:sz w:val="24"/>
          <w:szCs w:val="24"/>
        </w:rPr>
      </w:pPr>
      <w:r w:rsidRPr="00C13AE5">
        <w:rPr>
          <w:rFonts w:cstheme="minorHAnsi"/>
          <w:bCs/>
          <w:sz w:val="24"/>
          <w:szCs w:val="24"/>
        </w:rPr>
        <w:t xml:space="preserve">C. </w:t>
      </w:r>
      <w:r w:rsidRPr="00C13AE5">
        <w:rPr>
          <w:rFonts w:cstheme="minorHAnsi"/>
          <w:bCs/>
          <w:i/>
          <w:sz w:val="24"/>
          <w:szCs w:val="24"/>
        </w:rPr>
        <w:t>Recycling Land-filling or Composting: Which is Best For You?</w:t>
      </w:r>
    </w:p>
    <w:p w14:paraId="73018D86" w14:textId="77777777" w:rsidR="001B6CC6" w:rsidRPr="00C13AE5" w:rsidRDefault="001B6CC6" w:rsidP="0077381A">
      <w:pPr>
        <w:spacing w:line="240" w:lineRule="atLeast"/>
        <w:ind w:left="720"/>
        <w:jc w:val="both"/>
        <w:rPr>
          <w:rFonts w:cstheme="minorHAnsi"/>
          <w:bCs/>
          <w:i/>
          <w:sz w:val="24"/>
          <w:szCs w:val="24"/>
        </w:rPr>
      </w:pPr>
      <w:r w:rsidRPr="00C13AE5">
        <w:rPr>
          <w:rFonts w:cstheme="minorHAnsi"/>
          <w:bCs/>
          <w:sz w:val="24"/>
          <w:szCs w:val="24"/>
        </w:rPr>
        <w:t xml:space="preserve">D. </w:t>
      </w:r>
      <w:r w:rsidRPr="00C13AE5">
        <w:rPr>
          <w:rFonts w:cstheme="minorHAnsi"/>
          <w:bCs/>
          <w:i/>
          <w:sz w:val="24"/>
          <w:szCs w:val="24"/>
        </w:rPr>
        <w:t>Do Your Part: How to Save the Earth by Recycling and Composting</w:t>
      </w:r>
    </w:p>
    <w:p w14:paraId="1D9F4258" w14:textId="77777777" w:rsidR="001B6CC6" w:rsidRPr="00C13AE5" w:rsidRDefault="001B6CC6" w:rsidP="0077381A">
      <w:pPr>
        <w:spacing w:line="240" w:lineRule="atLeast"/>
        <w:jc w:val="both"/>
        <w:rPr>
          <w:rFonts w:cstheme="minorHAnsi"/>
          <w:sz w:val="24"/>
          <w:szCs w:val="24"/>
        </w:rPr>
      </w:pPr>
    </w:p>
    <w:p w14:paraId="01C0FCC5" w14:textId="77777777" w:rsidR="001E1073" w:rsidRPr="00C13AE5" w:rsidRDefault="00E04CC2" w:rsidP="0077381A">
      <w:pPr>
        <w:spacing w:line="240" w:lineRule="atLeast"/>
        <w:rPr>
          <w:rFonts w:cstheme="minorHAnsi"/>
          <w:color w:val="000000"/>
          <w:sz w:val="24"/>
          <w:szCs w:val="24"/>
        </w:rPr>
      </w:pPr>
      <w:r w:rsidRPr="00C13AE5">
        <w:rPr>
          <w:rFonts w:cstheme="minorHAnsi"/>
          <w:color w:val="000000"/>
          <w:sz w:val="24"/>
          <w:szCs w:val="24"/>
        </w:rPr>
        <w:br w:type="page"/>
      </w:r>
      <w:r w:rsidR="002E7D47" w:rsidRPr="00C13AE5">
        <w:rPr>
          <w:rFonts w:cstheme="minorHAnsi"/>
          <w:b/>
          <w:color w:val="000000"/>
          <w:sz w:val="24"/>
          <w:szCs w:val="24"/>
        </w:rPr>
        <w:lastRenderedPageBreak/>
        <w:t>C: WRITING</w:t>
      </w:r>
    </w:p>
    <w:p w14:paraId="63ADBA07" w14:textId="77777777" w:rsidR="002E7D47" w:rsidRPr="00C13AE5" w:rsidRDefault="00436376" w:rsidP="0077381A">
      <w:pPr>
        <w:tabs>
          <w:tab w:val="left" w:pos="2475"/>
        </w:tabs>
        <w:spacing w:after="0" w:line="240" w:lineRule="atLeast"/>
        <w:jc w:val="center"/>
        <w:rPr>
          <w:rFonts w:eastAsia="Times New Roman" w:cstheme="minorHAnsi"/>
          <w:b/>
          <w:bCs/>
          <w:color w:val="000000"/>
          <w:sz w:val="24"/>
          <w:szCs w:val="24"/>
        </w:rPr>
      </w:pPr>
      <w:r w:rsidRPr="00C13AE5">
        <w:rPr>
          <w:rFonts w:eastAsia="Times New Roman" w:cstheme="minorHAnsi"/>
          <w:b/>
          <w:bCs/>
          <w:color w:val="000000"/>
          <w:sz w:val="24"/>
          <w:szCs w:val="24"/>
        </w:rPr>
        <w:t>Time allow</w:t>
      </w:r>
      <w:r w:rsidR="002E7D47" w:rsidRPr="00C13AE5">
        <w:rPr>
          <w:rFonts w:eastAsia="Times New Roman" w:cstheme="minorHAnsi"/>
          <w:b/>
          <w:bCs/>
          <w:color w:val="000000"/>
          <w:sz w:val="24"/>
          <w:szCs w:val="24"/>
        </w:rPr>
        <w:t>ed: 60 minutes</w:t>
      </w:r>
    </w:p>
    <w:p w14:paraId="1AC67BAF" w14:textId="77777777" w:rsidR="002E7D47" w:rsidRPr="00C13AE5" w:rsidRDefault="002E7D47" w:rsidP="0077381A">
      <w:pPr>
        <w:spacing w:after="0" w:line="240" w:lineRule="atLeast"/>
        <w:jc w:val="center"/>
        <w:rPr>
          <w:rFonts w:eastAsia="Times New Roman" w:cstheme="minorHAnsi"/>
          <w:b/>
          <w:bCs/>
          <w:color w:val="000000"/>
          <w:sz w:val="24"/>
          <w:szCs w:val="24"/>
        </w:rPr>
      </w:pPr>
      <w:r w:rsidRPr="00C13AE5">
        <w:rPr>
          <w:rFonts w:eastAsia="Times New Roman" w:cstheme="minorHAnsi"/>
          <w:b/>
          <w:bCs/>
          <w:color w:val="000000"/>
          <w:sz w:val="24"/>
          <w:szCs w:val="24"/>
        </w:rPr>
        <w:t>Number of tasks: 2</w:t>
      </w:r>
    </w:p>
    <w:p w14:paraId="4B83AA96" w14:textId="77777777" w:rsidR="00436376" w:rsidRPr="00C13AE5" w:rsidRDefault="00907065" w:rsidP="0077381A">
      <w:pPr>
        <w:spacing w:after="0" w:line="240" w:lineRule="atLeast"/>
        <w:jc w:val="both"/>
        <w:rPr>
          <w:rFonts w:eastAsia="Times New Roman" w:cstheme="minorHAnsi"/>
          <w:b/>
          <w:color w:val="000000"/>
          <w:sz w:val="24"/>
          <w:szCs w:val="24"/>
        </w:rPr>
      </w:pPr>
      <w:r w:rsidRPr="00C13AE5">
        <w:rPr>
          <w:rFonts w:eastAsia="Times New Roman" w:cstheme="minorHAnsi"/>
          <w:b/>
          <w:color w:val="000000"/>
          <w:sz w:val="24"/>
          <w:szCs w:val="24"/>
        </w:rPr>
        <w:t>TASK 1</w:t>
      </w:r>
    </w:p>
    <w:p w14:paraId="1534174F" w14:textId="77777777" w:rsidR="002E7D47" w:rsidRPr="00C13AE5" w:rsidRDefault="002E7D47" w:rsidP="0077381A">
      <w:pPr>
        <w:spacing w:after="0" w:line="240" w:lineRule="atLeast"/>
        <w:jc w:val="both"/>
        <w:rPr>
          <w:rFonts w:eastAsia="Times New Roman" w:cstheme="minorHAnsi"/>
          <w:color w:val="000000"/>
          <w:sz w:val="24"/>
          <w:szCs w:val="24"/>
        </w:rPr>
      </w:pPr>
      <w:r w:rsidRPr="00C13AE5">
        <w:rPr>
          <w:rFonts w:eastAsia="Times New Roman" w:cstheme="minorHAnsi"/>
          <w:color w:val="000000"/>
          <w:sz w:val="24"/>
          <w:szCs w:val="24"/>
        </w:rPr>
        <w:t>You should spend about 20 minutes on this task.</w:t>
      </w:r>
    </w:p>
    <w:p w14:paraId="0A6EEAE0" w14:textId="77777777" w:rsidR="009A125F" w:rsidRPr="00C13AE5" w:rsidRDefault="009A125F" w:rsidP="0077381A">
      <w:pPr>
        <w:spacing w:after="0" w:line="240" w:lineRule="atLeast"/>
        <w:jc w:val="both"/>
        <w:rPr>
          <w:rFonts w:eastAsia="Times New Roman" w:cstheme="minorHAnsi"/>
          <w:b/>
          <w:color w:val="000000"/>
          <w:sz w:val="24"/>
          <w:szCs w:val="24"/>
        </w:rPr>
      </w:pPr>
    </w:p>
    <w:p w14:paraId="5C353730" w14:textId="77777777" w:rsidR="0089614E" w:rsidRPr="00C13AE5" w:rsidRDefault="002E7D47" w:rsidP="0077381A">
      <w:pPr>
        <w:spacing w:after="0" w:line="240" w:lineRule="atLeast"/>
        <w:jc w:val="both"/>
        <w:rPr>
          <w:rFonts w:eastAsia="Times New Roman" w:cstheme="minorHAnsi"/>
          <w:b/>
          <w:color w:val="000000"/>
          <w:sz w:val="24"/>
          <w:szCs w:val="24"/>
        </w:rPr>
      </w:pPr>
      <w:r w:rsidRPr="00C13AE5">
        <w:rPr>
          <w:rFonts w:eastAsia="Times New Roman" w:cstheme="minorHAnsi"/>
          <w:b/>
          <w:color w:val="000000"/>
          <w:sz w:val="24"/>
          <w:szCs w:val="24"/>
        </w:rPr>
        <w:t xml:space="preserve">You recently received an email from your English-speaking friend, Pat, </w:t>
      </w:r>
      <w:r w:rsidR="0089614E" w:rsidRPr="00C13AE5">
        <w:rPr>
          <w:rFonts w:eastAsia="Times New Roman" w:cstheme="minorHAnsi"/>
          <w:b/>
          <w:color w:val="000000"/>
          <w:sz w:val="24"/>
          <w:szCs w:val="24"/>
        </w:rPr>
        <w:t xml:space="preserve">he said that he is going to have a holiday. </w:t>
      </w:r>
    </w:p>
    <w:p w14:paraId="009325E7" w14:textId="77777777" w:rsidR="002E7D47" w:rsidRPr="00C13AE5" w:rsidRDefault="0089614E" w:rsidP="0077381A">
      <w:pPr>
        <w:spacing w:after="0" w:line="240" w:lineRule="atLeast"/>
        <w:jc w:val="both"/>
        <w:rPr>
          <w:rFonts w:eastAsia="Times New Roman" w:cstheme="minorHAnsi"/>
          <w:color w:val="000000"/>
          <w:sz w:val="24"/>
          <w:szCs w:val="24"/>
        </w:rPr>
      </w:pPr>
      <w:r w:rsidRPr="00C13AE5">
        <w:rPr>
          <w:rFonts w:eastAsia="Times New Roman" w:cstheme="minorHAnsi"/>
          <w:b/>
          <w:color w:val="000000"/>
          <w:sz w:val="24"/>
          <w:szCs w:val="24"/>
        </w:rPr>
        <w:t>Write a letter to Pat, and invite him</w:t>
      </w:r>
      <w:r w:rsidR="009A125F" w:rsidRPr="00C13AE5">
        <w:rPr>
          <w:rFonts w:eastAsia="Times New Roman" w:cstheme="minorHAnsi"/>
          <w:b/>
          <w:color w:val="000000"/>
          <w:sz w:val="24"/>
          <w:szCs w:val="24"/>
        </w:rPr>
        <w:t xml:space="preserve"> to your city and stay with you during his holiday</w:t>
      </w:r>
    </w:p>
    <w:p w14:paraId="2821ACE4" w14:textId="77777777" w:rsidR="009E7E2E" w:rsidRPr="00C13AE5" w:rsidRDefault="009E7E2E" w:rsidP="0077381A">
      <w:pPr>
        <w:spacing w:after="0" w:line="240" w:lineRule="atLeast"/>
        <w:jc w:val="both"/>
        <w:rPr>
          <w:rFonts w:eastAsia="Times New Roman" w:cstheme="minorHAnsi"/>
          <w:color w:val="000000"/>
          <w:sz w:val="24"/>
          <w:szCs w:val="24"/>
        </w:rPr>
      </w:pPr>
    </w:p>
    <w:p w14:paraId="2EF2737B" w14:textId="77777777" w:rsidR="002E7D47" w:rsidRPr="00C13AE5" w:rsidRDefault="002E7D47" w:rsidP="0077381A">
      <w:pPr>
        <w:spacing w:after="0" w:line="240" w:lineRule="atLeast"/>
        <w:jc w:val="both"/>
        <w:rPr>
          <w:rFonts w:eastAsia="Times New Roman" w:cstheme="minorHAnsi"/>
          <w:color w:val="000000"/>
          <w:sz w:val="24"/>
          <w:szCs w:val="24"/>
        </w:rPr>
      </w:pPr>
      <w:r w:rsidRPr="00C13AE5">
        <w:rPr>
          <w:rFonts w:eastAsia="Times New Roman" w:cstheme="minorHAnsi"/>
          <w:color w:val="000000"/>
          <w:sz w:val="24"/>
          <w:szCs w:val="24"/>
        </w:rPr>
        <w:t xml:space="preserve">You should write at least 120 words. </w:t>
      </w:r>
      <w:r w:rsidR="00841363" w:rsidRPr="00C13AE5">
        <w:rPr>
          <w:rFonts w:cstheme="minorHAnsi"/>
          <w:sz w:val="24"/>
          <w:szCs w:val="24"/>
        </w:rPr>
        <w:t>Your response will be evaluated in terms of Task fulfillment, Organization, Vocabulary and Grammar.</w:t>
      </w:r>
    </w:p>
    <w:p w14:paraId="2645140F" w14:textId="77777777" w:rsidR="005A10D5" w:rsidRPr="00C13AE5" w:rsidRDefault="005A10D5" w:rsidP="0077381A">
      <w:pPr>
        <w:spacing w:after="0" w:line="240" w:lineRule="atLeast"/>
        <w:jc w:val="both"/>
        <w:rPr>
          <w:rFonts w:cstheme="minorHAnsi"/>
          <w:b/>
          <w:sz w:val="24"/>
          <w:szCs w:val="24"/>
        </w:rPr>
      </w:pPr>
    </w:p>
    <w:p w14:paraId="431F4187" w14:textId="77777777" w:rsidR="009D34EA" w:rsidRPr="00C13AE5" w:rsidRDefault="009D34EA" w:rsidP="0077381A">
      <w:pPr>
        <w:pStyle w:val="NormalWeb"/>
        <w:spacing w:before="0" w:beforeAutospacing="0" w:after="390" w:afterAutospacing="0" w:line="240" w:lineRule="atLeast"/>
        <w:rPr>
          <w:rStyle w:val="Emphasis"/>
          <w:rFonts w:asciiTheme="minorHAnsi" w:hAnsiTheme="minorHAnsi" w:cstheme="minorHAnsi"/>
          <w:b/>
          <w:i w:val="0"/>
        </w:rPr>
      </w:pPr>
    </w:p>
    <w:p w14:paraId="2121B179" w14:textId="77777777" w:rsidR="009E7E2E" w:rsidRPr="00C13AE5" w:rsidRDefault="009E7E2E" w:rsidP="0077381A">
      <w:pPr>
        <w:pStyle w:val="NormalWeb"/>
        <w:spacing w:before="0" w:beforeAutospacing="0" w:after="390" w:afterAutospacing="0" w:line="240" w:lineRule="atLeast"/>
        <w:rPr>
          <w:rStyle w:val="Emphasis"/>
          <w:rFonts w:asciiTheme="minorHAnsi" w:hAnsiTheme="minorHAnsi" w:cstheme="minorHAnsi"/>
          <w:b/>
          <w:i w:val="0"/>
        </w:rPr>
      </w:pPr>
      <w:r w:rsidRPr="00C13AE5">
        <w:rPr>
          <w:rStyle w:val="Emphasis"/>
          <w:rFonts w:asciiTheme="minorHAnsi" w:hAnsiTheme="minorHAnsi" w:cstheme="minorHAnsi"/>
          <w:b/>
          <w:i w:val="0"/>
        </w:rPr>
        <w:t xml:space="preserve">TASK 2 </w:t>
      </w:r>
    </w:p>
    <w:p w14:paraId="24A22D73" w14:textId="77777777" w:rsidR="009D34EA" w:rsidRPr="00C13AE5" w:rsidRDefault="009D34EA" w:rsidP="0077381A">
      <w:pPr>
        <w:pStyle w:val="NormalWeb"/>
        <w:spacing w:before="0" w:beforeAutospacing="0" w:after="390" w:afterAutospacing="0" w:line="240" w:lineRule="atLeast"/>
        <w:rPr>
          <w:rFonts w:asciiTheme="minorHAnsi" w:hAnsiTheme="minorHAnsi" w:cstheme="minorHAnsi"/>
          <w:b/>
          <w:iCs/>
        </w:rPr>
      </w:pPr>
      <w:r w:rsidRPr="00C13AE5">
        <w:rPr>
          <w:rFonts w:asciiTheme="minorHAnsi" w:hAnsiTheme="minorHAnsi" w:cstheme="minorHAnsi"/>
        </w:rPr>
        <w:t>You should spend about 40 minutes on this task</w:t>
      </w:r>
    </w:p>
    <w:p w14:paraId="7CB65AFB" w14:textId="77777777" w:rsidR="009D34EA" w:rsidRPr="00C13AE5" w:rsidRDefault="009D34EA" w:rsidP="0077381A">
      <w:pPr>
        <w:spacing w:line="240" w:lineRule="atLeast"/>
        <w:rPr>
          <w:rFonts w:cstheme="minorHAnsi"/>
          <w:sz w:val="24"/>
          <w:szCs w:val="24"/>
        </w:rPr>
      </w:pPr>
      <w:r w:rsidRPr="00C13AE5">
        <w:rPr>
          <w:rFonts w:cstheme="minorHAnsi"/>
          <w:sz w:val="24"/>
          <w:szCs w:val="24"/>
        </w:rPr>
        <w:t>Write about the following topic:</w:t>
      </w:r>
    </w:p>
    <w:p w14:paraId="7ACD56F3" w14:textId="77777777" w:rsidR="009D34EA" w:rsidRPr="00C13AE5" w:rsidRDefault="009D34EA" w:rsidP="0077381A">
      <w:pPr>
        <w:pStyle w:val="NormalWeb"/>
        <w:spacing w:before="0" w:beforeAutospacing="0" w:after="390" w:afterAutospacing="0" w:line="240" w:lineRule="atLeast"/>
        <w:ind w:left="720"/>
        <w:rPr>
          <w:rStyle w:val="Emphasis"/>
          <w:rFonts w:asciiTheme="minorHAnsi" w:hAnsiTheme="minorHAnsi" w:cstheme="minorHAnsi"/>
          <w:b/>
          <w:i w:val="0"/>
        </w:rPr>
      </w:pPr>
      <w:r w:rsidRPr="00C13AE5">
        <w:rPr>
          <w:rStyle w:val="Emphasis"/>
          <w:rFonts w:asciiTheme="minorHAnsi" w:hAnsiTheme="minorHAnsi" w:cstheme="minorHAnsi"/>
          <w:b/>
          <w:i w:val="0"/>
        </w:rPr>
        <w:t>Smoking not only harms the smoker, but also those who are nearby. Therefore, smoking should be banned in public places.</w:t>
      </w:r>
    </w:p>
    <w:p w14:paraId="328DAD93" w14:textId="77777777" w:rsidR="009D34EA" w:rsidRPr="00C13AE5" w:rsidRDefault="009D34EA" w:rsidP="0077381A">
      <w:pPr>
        <w:pStyle w:val="NormalWeb"/>
        <w:spacing w:before="0" w:beforeAutospacing="0" w:after="390" w:afterAutospacing="0" w:line="240" w:lineRule="atLeast"/>
        <w:ind w:left="720"/>
        <w:rPr>
          <w:rStyle w:val="Emphasis"/>
          <w:rFonts w:asciiTheme="minorHAnsi" w:hAnsiTheme="minorHAnsi" w:cstheme="minorHAnsi"/>
          <w:b/>
          <w:i w:val="0"/>
        </w:rPr>
      </w:pPr>
    </w:p>
    <w:p w14:paraId="0048BFA4" w14:textId="77777777" w:rsidR="009D34EA" w:rsidRPr="00C13AE5" w:rsidRDefault="009D34EA" w:rsidP="0077381A">
      <w:pPr>
        <w:pStyle w:val="NormalWeb"/>
        <w:spacing w:before="0" w:beforeAutospacing="0" w:after="390" w:afterAutospacing="0" w:line="240" w:lineRule="atLeast"/>
        <w:rPr>
          <w:rStyle w:val="Emphasis"/>
          <w:rFonts w:asciiTheme="minorHAnsi" w:hAnsiTheme="minorHAnsi" w:cstheme="minorHAnsi"/>
          <w:i w:val="0"/>
        </w:rPr>
      </w:pPr>
      <w:r w:rsidRPr="00C13AE5">
        <w:rPr>
          <w:rStyle w:val="Emphasis"/>
          <w:rFonts w:asciiTheme="minorHAnsi" w:hAnsiTheme="minorHAnsi" w:cstheme="minorHAnsi"/>
          <w:i w:val="0"/>
        </w:rPr>
        <w:t>To what extent, do you agree or disagree?</w:t>
      </w:r>
    </w:p>
    <w:p w14:paraId="01ECA4E3" w14:textId="77777777" w:rsidR="009D34EA" w:rsidRPr="00C13AE5" w:rsidRDefault="009D34EA" w:rsidP="0077381A">
      <w:pPr>
        <w:spacing w:line="240" w:lineRule="atLeast"/>
        <w:rPr>
          <w:rFonts w:cstheme="minorHAnsi"/>
          <w:sz w:val="24"/>
          <w:szCs w:val="24"/>
        </w:rPr>
      </w:pPr>
      <w:r w:rsidRPr="00C13AE5">
        <w:rPr>
          <w:rFonts w:cstheme="minorHAnsi"/>
          <w:sz w:val="24"/>
          <w:szCs w:val="24"/>
        </w:rPr>
        <w:t>Give reasons for your answer and include any relevant examples from your own experience or knowledge</w:t>
      </w:r>
      <w:r w:rsidR="00841363" w:rsidRPr="00C13AE5">
        <w:rPr>
          <w:rFonts w:cstheme="minorHAnsi"/>
          <w:sz w:val="24"/>
          <w:szCs w:val="24"/>
        </w:rPr>
        <w:t>. Your response will be evaluated in terms of Task fulfillment, Organization, Vocabulary and Grammar.</w:t>
      </w:r>
    </w:p>
    <w:p w14:paraId="6E7E55AE" w14:textId="77777777" w:rsidR="00911B58" w:rsidRPr="00C13AE5" w:rsidRDefault="00911B58" w:rsidP="0077381A">
      <w:pPr>
        <w:spacing w:line="240" w:lineRule="atLeast"/>
        <w:rPr>
          <w:rFonts w:cstheme="minorHAnsi"/>
          <w:sz w:val="24"/>
          <w:szCs w:val="24"/>
        </w:rPr>
      </w:pPr>
    </w:p>
    <w:p w14:paraId="7FA9EBC8" w14:textId="77777777" w:rsidR="00911B58" w:rsidRPr="00C13AE5" w:rsidRDefault="00911B58" w:rsidP="0077381A">
      <w:pPr>
        <w:spacing w:line="240" w:lineRule="atLeast"/>
        <w:rPr>
          <w:rFonts w:cstheme="minorHAnsi"/>
          <w:sz w:val="24"/>
          <w:szCs w:val="24"/>
        </w:rPr>
      </w:pPr>
      <w:r w:rsidRPr="00C13AE5">
        <w:rPr>
          <w:rFonts w:cstheme="minorHAnsi"/>
          <w:sz w:val="24"/>
          <w:szCs w:val="24"/>
        </w:rPr>
        <w:br w:type="page"/>
      </w:r>
    </w:p>
    <w:p w14:paraId="249070B9" w14:textId="77777777" w:rsidR="002E7D47" w:rsidRPr="008264A0" w:rsidRDefault="002E6F0A" w:rsidP="0077381A">
      <w:pPr>
        <w:spacing w:line="240" w:lineRule="atLeast"/>
        <w:jc w:val="center"/>
        <w:rPr>
          <w:rFonts w:cstheme="minorHAnsi"/>
          <w:b/>
          <w:sz w:val="36"/>
          <w:szCs w:val="36"/>
        </w:rPr>
      </w:pPr>
      <w:r w:rsidRPr="008264A0">
        <w:rPr>
          <w:rFonts w:cstheme="minorHAnsi"/>
          <w:b/>
          <w:sz w:val="36"/>
          <w:szCs w:val="36"/>
        </w:rPr>
        <w:lastRenderedPageBreak/>
        <w:t>TEST 6</w:t>
      </w:r>
    </w:p>
    <w:p w14:paraId="54413DF3" w14:textId="77777777" w:rsidR="002E7D47" w:rsidRPr="00C13AE5" w:rsidRDefault="005A10D5" w:rsidP="0077381A">
      <w:pPr>
        <w:spacing w:line="240" w:lineRule="atLeast"/>
        <w:rPr>
          <w:rFonts w:cstheme="minorHAnsi"/>
          <w:b/>
          <w:sz w:val="24"/>
          <w:szCs w:val="24"/>
        </w:rPr>
      </w:pPr>
      <w:r w:rsidRPr="00C13AE5">
        <w:rPr>
          <w:rFonts w:cstheme="minorHAnsi"/>
          <w:b/>
          <w:sz w:val="24"/>
          <w:szCs w:val="24"/>
        </w:rPr>
        <w:t>A:</w:t>
      </w:r>
      <w:r w:rsidR="002E7D47" w:rsidRPr="00C13AE5">
        <w:rPr>
          <w:rFonts w:cstheme="minorHAnsi"/>
          <w:b/>
          <w:sz w:val="24"/>
          <w:szCs w:val="24"/>
        </w:rPr>
        <w:t xml:space="preserve"> LISTENING</w:t>
      </w:r>
    </w:p>
    <w:p w14:paraId="65F27DD3" w14:textId="77777777" w:rsidR="002E7D47" w:rsidRPr="00C13AE5" w:rsidRDefault="002E7D47" w:rsidP="0077381A">
      <w:pPr>
        <w:spacing w:line="240" w:lineRule="atLeast"/>
        <w:rPr>
          <w:rFonts w:cstheme="minorHAnsi"/>
          <w:sz w:val="24"/>
          <w:szCs w:val="24"/>
        </w:rPr>
      </w:pPr>
    </w:p>
    <w:p w14:paraId="22D1ECBC" w14:textId="77777777" w:rsidR="002E7D47" w:rsidRPr="00C13AE5" w:rsidRDefault="002E7D47" w:rsidP="0077381A">
      <w:pPr>
        <w:spacing w:after="0" w:line="240" w:lineRule="atLeast"/>
        <w:jc w:val="both"/>
        <w:rPr>
          <w:rFonts w:cstheme="minorHAnsi"/>
          <w:color w:val="000000"/>
          <w:sz w:val="24"/>
          <w:szCs w:val="24"/>
        </w:rPr>
      </w:pPr>
      <w:r w:rsidRPr="00C13AE5">
        <w:rPr>
          <w:rFonts w:cstheme="minorHAnsi"/>
          <w:b/>
          <w:color w:val="000000"/>
          <w:sz w:val="24"/>
          <w:szCs w:val="24"/>
        </w:rPr>
        <w:t>Directions:</w:t>
      </w:r>
      <w:r w:rsidRPr="00C13AE5">
        <w:rPr>
          <w:rFonts w:cstheme="minorHAnsi"/>
          <w:color w:val="000000"/>
          <w:sz w:val="24"/>
          <w:szCs w:val="24"/>
        </w:rPr>
        <w:t xml:space="preserve"> This is the listening test for levels from 3 to 5 of the Vietnam’s 6-level Language Proficiency Test. There are three parts to the test. You will hear each part once. For each part of the test there will be time for you to look through the questions and time for you to check your answers. Write your answers on the question paper. You will have 5 minutes at the end of the test to transfer your answers onto the answer sheet.</w:t>
      </w:r>
    </w:p>
    <w:p w14:paraId="6A739D0B" w14:textId="77777777" w:rsidR="0010068B" w:rsidRPr="00C13AE5" w:rsidRDefault="0010068B" w:rsidP="0077381A">
      <w:pPr>
        <w:spacing w:after="0" w:line="240" w:lineRule="atLeast"/>
        <w:rPr>
          <w:rFonts w:cstheme="minorHAnsi"/>
          <w:b/>
          <w:color w:val="000000"/>
          <w:sz w:val="24"/>
          <w:szCs w:val="24"/>
        </w:rPr>
      </w:pPr>
    </w:p>
    <w:p w14:paraId="705CAA66" w14:textId="77777777" w:rsidR="002E7D47" w:rsidRPr="00C13AE5" w:rsidRDefault="002E7D47" w:rsidP="0077381A">
      <w:pPr>
        <w:spacing w:after="0" w:line="240" w:lineRule="atLeast"/>
        <w:rPr>
          <w:rFonts w:cstheme="minorHAnsi"/>
          <w:b/>
          <w:color w:val="000000"/>
          <w:sz w:val="24"/>
          <w:szCs w:val="24"/>
        </w:rPr>
      </w:pPr>
      <w:r w:rsidRPr="00C13AE5">
        <w:rPr>
          <w:rFonts w:cstheme="minorHAnsi"/>
          <w:b/>
          <w:color w:val="000000"/>
          <w:sz w:val="24"/>
          <w:szCs w:val="24"/>
        </w:rPr>
        <w:t>PART 1</w:t>
      </w:r>
    </w:p>
    <w:p w14:paraId="2E02117A" w14:textId="77777777" w:rsidR="002E7D47" w:rsidRPr="00C13AE5" w:rsidRDefault="002E7D47" w:rsidP="0077381A">
      <w:pPr>
        <w:spacing w:after="0" w:line="240" w:lineRule="atLeast"/>
        <w:jc w:val="both"/>
        <w:rPr>
          <w:rFonts w:cstheme="minorHAnsi"/>
          <w:color w:val="000000"/>
          <w:sz w:val="24"/>
          <w:szCs w:val="24"/>
        </w:rPr>
      </w:pPr>
      <w:r w:rsidRPr="00C13AE5">
        <w:rPr>
          <w:rFonts w:cstheme="minorHAnsi"/>
          <w:color w:val="000000"/>
          <w:sz w:val="24"/>
          <w:szCs w:val="24"/>
        </w:rPr>
        <w:t xml:space="preserve">There are eight questions in this part. For each question there are four options and a short recording. For each question, choose the correct answer </w:t>
      </w:r>
      <w:r w:rsidRPr="00C13AE5">
        <w:rPr>
          <w:rFonts w:cstheme="minorHAnsi"/>
          <w:b/>
          <w:color w:val="000000"/>
          <w:sz w:val="24"/>
          <w:szCs w:val="24"/>
        </w:rPr>
        <w:t>A</w:t>
      </w:r>
      <w:r w:rsidRPr="00C13AE5">
        <w:rPr>
          <w:rFonts w:cstheme="minorHAnsi"/>
          <w:color w:val="000000"/>
          <w:sz w:val="24"/>
          <w:szCs w:val="24"/>
        </w:rPr>
        <w:t xml:space="preserve">, </w:t>
      </w:r>
      <w:r w:rsidRPr="00C13AE5">
        <w:rPr>
          <w:rFonts w:cstheme="minorHAnsi"/>
          <w:b/>
          <w:color w:val="000000"/>
          <w:sz w:val="24"/>
          <w:szCs w:val="24"/>
        </w:rPr>
        <w:t>B, C</w:t>
      </w:r>
      <w:r w:rsidRPr="00C13AE5">
        <w:rPr>
          <w:rFonts w:cstheme="minorHAnsi"/>
          <w:color w:val="000000"/>
          <w:sz w:val="24"/>
          <w:szCs w:val="24"/>
        </w:rPr>
        <w:t xml:space="preserve"> or </w:t>
      </w:r>
      <w:r w:rsidRPr="00C13AE5">
        <w:rPr>
          <w:rFonts w:cstheme="minorHAnsi"/>
          <w:b/>
          <w:color w:val="000000"/>
          <w:sz w:val="24"/>
          <w:szCs w:val="24"/>
        </w:rPr>
        <w:t>D</w:t>
      </w:r>
      <w:r w:rsidRPr="00C13AE5">
        <w:rPr>
          <w:rFonts w:cstheme="minorHAnsi"/>
          <w:color w:val="000000"/>
          <w:sz w:val="24"/>
          <w:szCs w:val="24"/>
        </w:rPr>
        <w:t>. You now have 48 seconds to look through the questions and the options in each question.</w:t>
      </w:r>
    </w:p>
    <w:p w14:paraId="20654A11" w14:textId="77777777" w:rsidR="00CE47B8" w:rsidRPr="00C13AE5" w:rsidRDefault="00CE47B8" w:rsidP="0077381A">
      <w:pPr>
        <w:spacing w:after="0" w:line="240" w:lineRule="atLeast"/>
        <w:jc w:val="both"/>
        <w:rPr>
          <w:rFonts w:cstheme="minorHAnsi"/>
          <w:color w:val="000000"/>
          <w:sz w:val="24"/>
          <w:szCs w:val="24"/>
        </w:rPr>
      </w:pPr>
    </w:p>
    <w:p w14:paraId="68D7325C" w14:textId="77777777" w:rsidR="002E7D47" w:rsidRPr="00C13AE5" w:rsidRDefault="002E7D47" w:rsidP="0077381A">
      <w:pPr>
        <w:pStyle w:val="ListParagraph"/>
        <w:spacing w:after="0" w:line="240" w:lineRule="atLeast"/>
        <w:ind w:left="0"/>
        <w:contextualSpacing w:val="0"/>
        <w:jc w:val="both"/>
        <w:rPr>
          <w:rFonts w:cstheme="minorHAnsi"/>
          <w:b/>
          <w:color w:val="000000"/>
          <w:sz w:val="24"/>
          <w:szCs w:val="24"/>
        </w:rPr>
      </w:pPr>
      <w:r w:rsidRPr="00C13AE5">
        <w:rPr>
          <w:rFonts w:cstheme="minorHAnsi"/>
          <w:b/>
          <w:color w:val="000000"/>
          <w:sz w:val="24"/>
          <w:szCs w:val="24"/>
        </w:rPr>
        <w:t>1. How will Mary travel to Scotland?</w:t>
      </w:r>
    </w:p>
    <w:p w14:paraId="22B3D881" w14:textId="77777777" w:rsidR="002E7D47" w:rsidRPr="00C13AE5" w:rsidRDefault="002E7D47" w:rsidP="0077381A">
      <w:pPr>
        <w:pStyle w:val="ListParagraph"/>
        <w:spacing w:after="0" w:line="240" w:lineRule="atLeast"/>
        <w:ind w:left="0" w:firstLine="720"/>
        <w:contextualSpacing w:val="0"/>
        <w:jc w:val="both"/>
        <w:rPr>
          <w:rFonts w:cstheme="minorHAnsi"/>
          <w:color w:val="000000"/>
          <w:sz w:val="24"/>
          <w:szCs w:val="24"/>
        </w:rPr>
      </w:pPr>
      <w:r w:rsidRPr="00C13AE5">
        <w:rPr>
          <w:rFonts w:cstheme="minorHAnsi"/>
          <w:color w:val="000000"/>
          <w:sz w:val="24"/>
          <w:szCs w:val="24"/>
        </w:rPr>
        <w:t xml:space="preserve">A. </w:t>
      </w:r>
      <w:r w:rsidRPr="00C13AE5">
        <w:rPr>
          <w:rFonts w:cstheme="minorHAnsi"/>
          <w:color w:val="000000"/>
          <w:sz w:val="24"/>
          <w:szCs w:val="24"/>
          <w:lang w:val="vi-VN"/>
        </w:rPr>
        <w:t>b</w:t>
      </w:r>
      <w:r w:rsidR="0086320D" w:rsidRPr="00C13AE5">
        <w:rPr>
          <w:rFonts w:cstheme="minorHAnsi"/>
          <w:color w:val="000000"/>
          <w:sz w:val="24"/>
          <w:szCs w:val="24"/>
        </w:rPr>
        <w:t>us</w:t>
      </w:r>
      <w:r w:rsidR="0086320D" w:rsidRPr="00C13AE5">
        <w:rPr>
          <w:rFonts w:cstheme="minorHAnsi"/>
          <w:color w:val="000000"/>
          <w:sz w:val="24"/>
          <w:szCs w:val="24"/>
        </w:rPr>
        <w:tab/>
      </w:r>
      <w:r w:rsidR="0086320D" w:rsidRPr="00C13AE5">
        <w:rPr>
          <w:rFonts w:cstheme="minorHAnsi"/>
          <w:color w:val="000000"/>
          <w:sz w:val="24"/>
          <w:szCs w:val="24"/>
        </w:rPr>
        <w:tab/>
      </w:r>
      <w:r w:rsidRPr="00C13AE5">
        <w:rPr>
          <w:rFonts w:cstheme="minorHAnsi"/>
          <w:color w:val="000000"/>
          <w:sz w:val="24"/>
          <w:szCs w:val="24"/>
        </w:rPr>
        <w:t xml:space="preserve">B. </w:t>
      </w:r>
      <w:r w:rsidRPr="00C13AE5">
        <w:rPr>
          <w:rFonts w:cstheme="minorHAnsi"/>
          <w:color w:val="000000"/>
          <w:sz w:val="24"/>
          <w:szCs w:val="24"/>
          <w:lang w:val="vi-VN"/>
        </w:rPr>
        <w:t>c</w:t>
      </w:r>
      <w:r w:rsidRPr="00C13AE5">
        <w:rPr>
          <w:rFonts w:cstheme="minorHAnsi"/>
          <w:color w:val="000000"/>
          <w:sz w:val="24"/>
          <w:szCs w:val="24"/>
        </w:rPr>
        <w:t>ar</w:t>
      </w:r>
      <w:r w:rsidR="0086320D" w:rsidRPr="00C13AE5">
        <w:rPr>
          <w:rFonts w:cstheme="minorHAnsi"/>
          <w:color w:val="000000"/>
          <w:sz w:val="24"/>
          <w:szCs w:val="24"/>
        </w:rPr>
        <w:tab/>
      </w:r>
      <w:r w:rsidR="0086320D" w:rsidRPr="00C13AE5">
        <w:rPr>
          <w:rFonts w:cstheme="minorHAnsi"/>
          <w:color w:val="000000"/>
          <w:sz w:val="24"/>
          <w:szCs w:val="24"/>
        </w:rPr>
        <w:tab/>
      </w:r>
      <w:r w:rsidRPr="00C13AE5">
        <w:rPr>
          <w:rFonts w:cstheme="minorHAnsi"/>
          <w:color w:val="000000"/>
          <w:sz w:val="24"/>
          <w:szCs w:val="24"/>
        </w:rPr>
        <w:t xml:space="preserve">C. </w:t>
      </w:r>
      <w:r w:rsidRPr="00C13AE5">
        <w:rPr>
          <w:rFonts w:cstheme="minorHAnsi"/>
          <w:color w:val="000000"/>
          <w:sz w:val="24"/>
          <w:szCs w:val="24"/>
          <w:lang w:val="vi-VN"/>
        </w:rPr>
        <w:t>t</w:t>
      </w:r>
      <w:r w:rsidR="0086320D" w:rsidRPr="00C13AE5">
        <w:rPr>
          <w:rFonts w:cstheme="minorHAnsi"/>
          <w:color w:val="000000"/>
          <w:sz w:val="24"/>
          <w:szCs w:val="24"/>
        </w:rPr>
        <w:t>rain</w:t>
      </w:r>
      <w:r w:rsidR="0086320D" w:rsidRPr="00C13AE5">
        <w:rPr>
          <w:rFonts w:cstheme="minorHAnsi"/>
          <w:color w:val="000000"/>
          <w:sz w:val="24"/>
          <w:szCs w:val="24"/>
        </w:rPr>
        <w:tab/>
      </w:r>
      <w:r w:rsidR="0086320D" w:rsidRPr="00C13AE5">
        <w:rPr>
          <w:rFonts w:cstheme="minorHAnsi"/>
          <w:color w:val="000000"/>
          <w:sz w:val="24"/>
          <w:szCs w:val="24"/>
        </w:rPr>
        <w:tab/>
      </w:r>
      <w:r w:rsidRPr="00C13AE5">
        <w:rPr>
          <w:rFonts w:cstheme="minorHAnsi"/>
          <w:color w:val="000000"/>
          <w:sz w:val="24"/>
          <w:szCs w:val="24"/>
        </w:rPr>
        <w:t>D. plane</w:t>
      </w:r>
    </w:p>
    <w:p w14:paraId="6885819C" w14:textId="77777777" w:rsidR="00AE39E4" w:rsidRPr="00C13AE5" w:rsidRDefault="00AE39E4" w:rsidP="0077381A">
      <w:pPr>
        <w:pStyle w:val="ListParagraph"/>
        <w:spacing w:after="0" w:line="240" w:lineRule="atLeast"/>
        <w:ind w:left="0" w:firstLine="720"/>
        <w:contextualSpacing w:val="0"/>
        <w:jc w:val="both"/>
        <w:rPr>
          <w:rFonts w:cstheme="minorHAnsi"/>
          <w:color w:val="000000"/>
          <w:sz w:val="24"/>
          <w:szCs w:val="24"/>
        </w:rPr>
      </w:pPr>
    </w:p>
    <w:p w14:paraId="64CA3914" w14:textId="77777777" w:rsidR="002E7D47" w:rsidRPr="00C13AE5" w:rsidRDefault="002E7D47" w:rsidP="0077381A">
      <w:pPr>
        <w:pStyle w:val="ListParagraph"/>
        <w:spacing w:after="0" w:line="240" w:lineRule="atLeast"/>
        <w:ind w:left="0"/>
        <w:contextualSpacing w:val="0"/>
        <w:jc w:val="both"/>
        <w:rPr>
          <w:rFonts w:cstheme="minorHAnsi"/>
          <w:b/>
          <w:color w:val="000000"/>
          <w:sz w:val="24"/>
          <w:szCs w:val="24"/>
        </w:rPr>
      </w:pPr>
      <w:r w:rsidRPr="00C13AE5">
        <w:rPr>
          <w:rFonts w:cstheme="minorHAnsi"/>
          <w:b/>
          <w:color w:val="000000"/>
          <w:sz w:val="24"/>
          <w:szCs w:val="24"/>
        </w:rPr>
        <w:t>2. Where are the shoes?</w:t>
      </w:r>
    </w:p>
    <w:p w14:paraId="3CFC9453" w14:textId="77777777" w:rsidR="002E7D47" w:rsidRPr="00C13AE5" w:rsidRDefault="002E7D47" w:rsidP="0077381A">
      <w:pPr>
        <w:pStyle w:val="ListParagraph"/>
        <w:spacing w:after="0" w:line="240" w:lineRule="atLeast"/>
        <w:ind w:left="0" w:firstLine="720"/>
        <w:contextualSpacing w:val="0"/>
        <w:jc w:val="both"/>
        <w:rPr>
          <w:rFonts w:cstheme="minorHAnsi"/>
          <w:color w:val="000000"/>
          <w:sz w:val="24"/>
          <w:szCs w:val="24"/>
        </w:rPr>
      </w:pPr>
      <w:r w:rsidRPr="00C13AE5">
        <w:rPr>
          <w:rFonts w:cstheme="minorHAnsi"/>
          <w:color w:val="000000"/>
          <w:sz w:val="24"/>
          <w:szCs w:val="24"/>
        </w:rPr>
        <w:t xml:space="preserve">A. </w:t>
      </w:r>
      <w:r w:rsidRPr="00C13AE5">
        <w:rPr>
          <w:rFonts w:cstheme="minorHAnsi"/>
          <w:color w:val="000000"/>
          <w:sz w:val="24"/>
          <w:szCs w:val="24"/>
          <w:lang w:val="vi-VN"/>
        </w:rPr>
        <w:t>u</w:t>
      </w:r>
      <w:r w:rsidR="008264A0">
        <w:rPr>
          <w:rFonts w:cstheme="minorHAnsi"/>
          <w:color w:val="000000"/>
          <w:sz w:val="24"/>
          <w:szCs w:val="24"/>
        </w:rPr>
        <w:t>nder the window</w:t>
      </w:r>
      <w:r w:rsidR="008264A0">
        <w:rPr>
          <w:rFonts w:cstheme="minorHAnsi"/>
          <w:color w:val="000000"/>
          <w:sz w:val="24"/>
          <w:szCs w:val="24"/>
        </w:rPr>
        <w:tab/>
        <w:t xml:space="preserve">   </w:t>
      </w:r>
      <w:r w:rsidRPr="00C13AE5">
        <w:rPr>
          <w:rFonts w:cstheme="minorHAnsi"/>
          <w:color w:val="000000"/>
          <w:sz w:val="24"/>
          <w:szCs w:val="24"/>
        </w:rPr>
        <w:t xml:space="preserve">B. </w:t>
      </w:r>
      <w:r w:rsidRPr="00C13AE5">
        <w:rPr>
          <w:rFonts w:cstheme="minorHAnsi"/>
          <w:color w:val="000000"/>
          <w:sz w:val="24"/>
          <w:szCs w:val="24"/>
          <w:lang w:val="vi-VN"/>
        </w:rPr>
        <w:t>u</w:t>
      </w:r>
      <w:r w:rsidRPr="00C13AE5">
        <w:rPr>
          <w:rFonts w:cstheme="minorHAnsi"/>
          <w:color w:val="000000"/>
          <w:sz w:val="24"/>
          <w:szCs w:val="24"/>
        </w:rPr>
        <w:t>nder the table</w:t>
      </w:r>
      <w:r w:rsidR="0086320D" w:rsidRPr="00C13AE5">
        <w:rPr>
          <w:rFonts w:cstheme="minorHAnsi"/>
          <w:color w:val="000000"/>
          <w:sz w:val="24"/>
          <w:szCs w:val="24"/>
        </w:rPr>
        <w:tab/>
      </w:r>
      <w:r w:rsidR="008264A0">
        <w:rPr>
          <w:rFonts w:cstheme="minorHAnsi"/>
          <w:color w:val="000000"/>
          <w:sz w:val="24"/>
          <w:szCs w:val="24"/>
        </w:rPr>
        <w:t xml:space="preserve">  </w:t>
      </w:r>
      <w:r w:rsidRPr="00C13AE5">
        <w:rPr>
          <w:rFonts w:cstheme="minorHAnsi"/>
          <w:color w:val="000000"/>
          <w:sz w:val="24"/>
          <w:szCs w:val="24"/>
        </w:rPr>
        <w:t xml:space="preserve">C. </w:t>
      </w:r>
      <w:r w:rsidRPr="00C13AE5">
        <w:rPr>
          <w:rFonts w:cstheme="minorHAnsi"/>
          <w:color w:val="000000"/>
          <w:sz w:val="24"/>
          <w:szCs w:val="24"/>
          <w:lang w:val="vi-VN"/>
        </w:rPr>
        <w:t>o</w:t>
      </w:r>
      <w:r w:rsidRPr="00C13AE5">
        <w:rPr>
          <w:rFonts w:cstheme="minorHAnsi"/>
          <w:color w:val="000000"/>
          <w:sz w:val="24"/>
          <w:szCs w:val="24"/>
        </w:rPr>
        <w:t>n the chair</w:t>
      </w:r>
      <w:r w:rsidR="008264A0">
        <w:rPr>
          <w:rFonts w:cstheme="minorHAnsi"/>
          <w:color w:val="000000"/>
          <w:sz w:val="24"/>
          <w:szCs w:val="24"/>
        </w:rPr>
        <w:t xml:space="preserve">       </w:t>
      </w:r>
      <w:r w:rsidRPr="00C13AE5">
        <w:rPr>
          <w:rFonts w:cstheme="minorHAnsi"/>
          <w:color w:val="000000"/>
          <w:sz w:val="24"/>
          <w:szCs w:val="24"/>
        </w:rPr>
        <w:t>D. by the door</w:t>
      </w:r>
    </w:p>
    <w:p w14:paraId="40D308BF" w14:textId="77777777" w:rsidR="00AE39E4" w:rsidRPr="00C13AE5" w:rsidRDefault="00AE39E4" w:rsidP="0077381A">
      <w:pPr>
        <w:pStyle w:val="ListParagraph"/>
        <w:spacing w:after="0" w:line="240" w:lineRule="atLeast"/>
        <w:ind w:left="0" w:firstLine="720"/>
        <w:contextualSpacing w:val="0"/>
        <w:jc w:val="both"/>
        <w:rPr>
          <w:rFonts w:cstheme="minorHAnsi"/>
          <w:color w:val="000000"/>
          <w:sz w:val="24"/>
          <w:szCs w:val="24"/>
        </w:rPr>
      </w:pPr>
    </w:p>
    <w:p w14:paraId="7B0363FF" w14:textId="77777777" w:rsidR="002E7D47" w:rsidRPr="00C13AE5" w:rsidRDefault="002E7D47" w:rsidP="0077381A">
      <w:pPr>
        <w:pStyle w:val="ListParagraph"/>
        <w:spacing w:after="0" w:line="240" w:lineRule="atLeast"/>
        <w:ind w:left="0"/>
        <w:contextualSpacing w:val="0"/>
        <w:jc w:val="both"/>
        <w:rPr>
          <w:rFonts w:cstheme="minorHAnsi"/>
          <w:b/>
          <w:color w:val="000000"/>
          <w:sz w:val="24"/>
          <w:szCs w:val="24"/>
        </w:rPr>
      </w:pPr>
      <w:r w:rsidRPr="00C13AE5">
        <w:rPr>
          <w:rFonts w:cstheme="minorHAnsi"/>
          <w:b/>
          <w:color w:val="000000"/>
          <w:sz w:val="24"/>
          <w:szCs w:val="24"/>
        </w:rPr>
        <w:t>3. When will the football match start next week?</w:t>
      </w:r>
    </w:p>
    <w:p w14:paraId="4C201AF5" w14:textId="77777777" w:rsidR="002E7D47" w:rsidRPr="00C13AE5" w:rsidRDefault="0086320D" w:rsidP="0077381A">
      <w:pPr>
        <w:pStyle w:val="ListParagraph"/>
        <w:spacing w:after="0" w:line="240" w:lineRule="atLeast"/>
        <w:ind w:left="0" w:firstLine="720"/>
        <w:contextualSpacing w:val="0"/>
        <w:jc w:val="both"/>
        <w:rPr>
          <w:rFonts w:cstheme="minorHAnsi"/>
          <w:color w:val="000000"/>
          <w:sz w:val="24"/>
          <w:szCs w:val="24"/>
        </w:rPr>
      </w:pPr>
      <w:r w:rsidRPr="00C13AE5">
        <w:rPr>
          <w:rFonts w:cstheme="minorHAnsi"/>
          <w:color w:val="000000"/>
          <w:sz w:val="24"/>
          <w:szCs w:val="24"/>
        </w:rPr>
        <w:t>A. 11.45 a.m</w:t>
      </w:r>
      <w:r w:rsidRPr="00C13AE5">
        <w:rPr>
          <w:rFonts w:cstheme="minorHAnsi"/>
          <w:color w:val="000000"/>
          <w:sz w:val="24"/>
          <w:szCs w:val="24"/>
        </w:rPr>
        <w:tab/>
      </w:r>
      <w:r w:rsidRPr="00C13AE5">
        <w:rPr>
          <w:rFonts w:cstheme="minorHAnsi"/>
          <w:color w:val="000000"/>
          <w:sz w:val="24"/>
          <w:szCs w:val="24"/>
        </w:rPr>
        <w:tab/>
        <w:t>B. 12.15 p.m</w:t>
      </w:r>
      <w:r w:rsidRPr="00C13AE5">
        <w:rPr>
          <w:rFonts w:cstheme="minorHAnsi"/>
          <w:color w:val="000000"/>
          <w:sz w:val="24"/>
          <w:szCs w:val="24"/>
        </w:rPr>
        <w:tab/>
      </w:r>
      <w:r w:rsidR="008264A0">
        <w:rPr>
          <w:rFonts w:cstheme="minorHAnsi"/>
          <w:color w:val="000000"/>
          <w:sz w:val="24"/>
          <w:szCs w:val="24"/>
        </w:rPr>
        <w:t xml:space="preserve">   </w:t>
      </w:r>
      <w:r w:rsidR="002E7D47" w:rsidRPr="00C13AE5">
        <w:rPr>
          <w:rFonts w:cstheme="minorHAnsi"/>
          <w:color w:val="000000"/>
          <w:sz w:val="24"/>
          <w:szCs w:val="24"/>
        </w:rPr>
        <w:t>C. 02.00 p.m</w:t>
      </w:r>
      <w:r w:rsidRPr="00C13AE5">
        <w:rPr>
          <w:rFonts w:cstheme="minorHAnsi"/>
          <w:color w:val="000000"/>
          <w:sz w:val="24"/>
          <w:szCs w:val="24"/>
        </w:rPr>
        <w:tab/>
      </w:r>
      <w:r w:rsidR="008264A0">
        <w:rPr>
          <w:rFonts w:cstheme="minorHAnsi"/>
          <w:color w:val="000000"/>
          <w:sz w:val="24"/>
          <w:szCs w:val="24"/>
        </w:rPr>
        <w:t xml:space="preserve">       </w:t>
      </w:r>
      <w:r w:rsidR="002E7D47" w:rsidRPr="00C13AE5">
        <w:rPr>
          <w:rFonts w:cstheme="minorHAnsi"/>
          <w:color w:val="000000"/>
          <w:sz w:val="24"/>
          <w:szCs w:val="24"/>
        </w:rPr>
        <w:t>D. 04.25 p.m</w:t>
      </w:r>
    </w:p>
    <w:p w14:paraId="06B70372" w14:textId="77777777" w:rsidR="00AE39E4" w:rsidRPr="00C13AE5" w:rsidRDefault="00AE39E4" w:rsidP="0077381A">
      <w:pPr>
        <w:pStyle w:val="ListParagraph"/>
        <w:spacing w:after="0" w:line="240" w:lineRule="atLeast"/>
        <w:ind w:left="0" w:firstLine="720"/>
        <w:contextualSpacing w:val="0"/>
        <w:jc w:val="both"/>
        <w:rPr>
          <w:rFonts w:cstheme="minorHAnsi"/>
          <w:color w:val="000000"/>
          <w:sz w:val="24"/>
          <w:szCs w:val="24"/>
        </w:rPr>
      </w:pPr>
    </w:p>
    <w:p w14:paraId="360BE91B" w14:textId="77777777" w:rsidR="00A85658" w:rsidRPr="00C13AE5" w:rsidRDefault="00A85658" w:rsidP="0077381A">
      <w:pPr>
        <w:spacing w:after="0" w:line="240" w:lineRule="atLeast"/>
        <w:jc w:val="both"/>
        <w:rPr>
          <w:rFonts w:cstheme="minorHAnsi"/>
          <w:b/>
          <w:noProof/>
          <w:color w:val="000000"/>
          <w:sz w:val="24"/>
          <w:szCs w:val="24"/>
        </w:rPr>
      </w:pPr>
      <w:r w:rsidRPr="00C13AE5">
        <w:rPr>
          <w:rFonts w:cstheme="minorHAnsi"/>
          <w:b/>
          <w:color w:val="000000"/>
          <w:sz w:val="24"/>
          <w:szCs w:val="24"/>
        </w:rPr>
        <w:t>4. What is Sarah’s mother doing</w:t>
      </w:r>
      <w:r w:rsidRPr="00C13AE5">
        <w:rPr>
          <w:rFonts w:cstheme="minorHAnsi"/>
          <w:b/>
          <w:noProof/>
          <w:color w:val="000000"/>
          <w:sz w:val="24"/>
          <w:szCs w:val="24"/>
        </w:rPr>
        <w:t>?</w:t>
      </w:r>
    </w:p>
    <w:p w14:paraId="01FA8F99" w14:textId="77777777" w:rsidR="00A85658" w:rsidRPr="00C13AE5" w:rsidRDefault="00A85658" w:rsidP="0077381A">
      <w:pPr>
        <w:spacing w:after="0" w:line="240" w:lineRule="atLeast"/>
        <w:ind w:firstLine="720"/>
        <w:jc w:val="both"/>
        <w:rPr>
          <w:rFonts w:cstheme="minorHAnsi"/>
          <w:color w:val="000000"/>
          <w:sz w:val="24"/>
          <w:szCs w:val="24"/>
        </w:rPr>
      </w:pPr>
      <w:r w:rsidRPr="00C13AE5">
        <w:rPr>
          <w:rFonts w:cstheme="minorHAnsi"/>
          <w:color w:val="000000"/>
          <w:sz w:val="24"/>
          <w:szCs w:val="24"/>
        </w:rPr>
        <w:t>A. going out</w:t>
      </w:r>
      <w:r w:rsidRPr="00C13AE5">
        <w:rPr>
          <w:rFonts w:cstheme="minorHAnsi"/>
          <w:color w:val="000000"/>
          <w:sz w:val="24"/>
          <w:szCs w:val="24"/>
        </w:rPr>
        <w:tab/>
        <w:t>B. cooking</w:t>
      </w:r>
      <w:r w:rsidRPr="00C13AE5">
        <w:rPr>
          <w:rFonts w:cstheme="minorHAnsi"/>
          <w:color w:val="000000"/>
          <w:sz w:val="24"/>
          <w:szCs w:val="24"/>
        </w:rPr>
        <w:tab/>
        <w:t>C. washing-up</w:t>
      </w:r>
      <w:r w:rsidRPr="00C13AE5">
        <w:rPr>
          <w:rFonts w:cstheme="minorHAnsi"/>
          <w:color w:val="000000"/>
          <w:sz w:val="24"/>
          <w:szCs w:val="24"/>
        </w:rPr>
        <w:tab/>
      </w:r>
      <w:r w:rsidRPr="00C13AE5">
        <w:rPr>
          <w:rFonts w:cstheme="minorHAnsi"/>
          <w:color w:val="000000"/>
          <w:sz w:val="24"/>
          <w:szCs w:val="24"/>
        </w:rPr>
        <w:tab/>
      </w:r>
      <w:r w:rsidRPr="00C13AE5">
        <w:rPr>
          <w:rFonts w:cstheme="minorHAnsi"/>
          <w:iCs/>
          <w:color w:val="000000"/>
          <w:sz w:val="24"/>
          <w:szCs w:val="24"/>
        </w:rPr>
        <w:t>D. cleaning the house</w:t>
      </w:r>
    </w:p>
    <w:p w14:paraId="04638B72" w14:textId="77777777" w:rsidR="00A85658" w:rsidRPr="00C13AE5" w:rsidRDefault="00A85658" w:rsidP="0077381A">
      <w:pPr>
        <w:spacing w:after="0" w:line="240" w:lineRule="atLeast"/>
        <w:jc w:val="both"/>
        <w:rPr>
          <w:rFonts w:cstheme="minorHAnsi"/>
          <w:b/>
          <w:color w:val="000000"/>
          <w:sz w:val="24"/>
          <w:szCs w:val="24"/>
        </w:rPr>
      </w:pPr>
    </w:p>
    <w:p w14:paraId="79E943FE" w14:textId="77777777" w:rsidR="00A85658" w:rsidRPr="00C13AE5" w:rsidRDefault="00A85658" w:rsidP="0077381A">
      <w:pPr>
        <w:spacing w:after="0" w:line="240" w:lineRule="atLeast"/>
        <w:jc w:val="both"/>
        <w:rPr>
          <w:rFonts w:cstheme="minorHAnsi"/>
          <w:b/>
          <w:color w:val="000000"/>
          <w:sz w:val="24"/>
          <w:szCs w:val="24"/>
        </w:rPr>
      </w:pPr>
      <w:r w:rsidRPr="00C13AE5">
        <w:rPr>
          <w:rFonts w:cstheme="minorHAnsi"/>
          <w:b/>
          <w:color w:val="000000"/>
          <w:sz w:val="24"/>
          <w:szCs w:val="24"/>
        </w:rPr>
        <w:t>5. What luggage is the man taking on holiday?</w:t>
      </w:r>
    </w:p>
    <w:p w14:paraId="04E26539" w14:textId="77777777" w:rsidR="00A85658" w:rsidRPr="00C13AE5" w:rsidRDefault="00A85658" w:rsidP="0077381A">
      <w:pPr>
        <w:spacing w:after="0" w:line="240" w:lineRule="atLeast"/>
        <w:ind w:firstLine="720"/>
        <w:jc w:val="both"/>
        <w:rPr>
          <w:rFonts w:cstheme="minorHAnsi"/>
          <w:color w:val="000000"/>
          <w:sz w:val="24"/>
          <w:szCs w:val="24"/>
        </w:rPr>
      </w:pPr>
      <w:r w:rsidRPr="00C13AE5">
        <w:rPr>
          <w:rFonts w:cstheme="minorHAnsi"/>
          <w:color w:val="000000"/>
          <w:sz w:val="24"/>
          <w:szCs w:val="24"/>
        </w:rPr>
        <w:t>A. two suitcases and a bag</w:t>
      </w:r>
      <w:r w:rsidRPr="00C13AE5">
        <w:rPr>
          <w:rFonts w:cstheme="minorHAnsi"/>
          <w:color w:val="000000"/>
          <w:sz w:val="24"/>
          <w:szCs w:val="24"/>
        </w:rPr>
        <w:tab/>
      </w:r>
      <w:r w:rsidRPr="00C13AE5">
        <w:rPr>
          <w:rFonts w:cstheme="minorHAnsi"/>
          <w:color w:val="000000"/>
          <w:sz w:val="24"/>
          <w:szCs w:val="24"/>
        </w:rPr>
        <w:tab/>
      </w:r>
      <w:r w:rsidRPr="00C13AE5">
        <w:rPr>
          <w:rFonts w:cstheme="minorHAnsi"/>
          <w:iCs/>
          <w:color w:val="000000"/>
          <w:sz w:val="24"/>
          <w:szCs w:val="24"/>
        </w:rPr>
        <w:t>B. two bags and a suitcase</w:t>
      </w:r>
    </w:p>
    <w:p w14:paraId="7C51ECEE" w14:textId="77777777" w:rsidR="00A85658" w:rsidRPr="00C13AE5" w:rsidRDefault="008264A0" w:rsidP="0077381A">
      <w:pPr>
        <w:spacing w:after="0" w:line="240" w:lineRule="atLeast"/>
        <w:ind w:firstLine="720"/>
        <w:jc w:val="both"/>
        <w:rPr>
          <w:rFonts w:cstheme="minorHAnsi"/>
          <w:color w:val="000000"/>
          <w:sz w:val="24"/>
          <w:szCs w:val="24"/>
        </w:rPr>
      </w:pPr>
      <w:r>
        <w:rPr>
          <w:rFonts w:cstheme="minorHAnsi"/>
          <w:color w:val="000000"/>
          <w:sz w:val="24"/>
          <w:szCs w:val="24"/>
        </w:rPr>
        <w:t>C. two suitcases</w:t>
      </w:r>
      <w:r>
        <w:rPr>
          <w:rFonts w:cstheme="minorHAnsi"/>
          <w:color w:val="000000"/>
          <w:sz w:val="24"/>
          <w:szCs w:val="24"/>
        </w:rPr>
        <w:tab/>
      </w:r>
      <w:r>
        <w:rPr>
          <w:rFonts w:cstheme="minorHAnsi"/>
          <w:color w:val="000000"/>
          <w:sz w:val="24"/>
          <w:szCs w:val="24"/>
        </w:rPr>
        <w:tab/>
      </w:r>
      <w:r>
        <w:rPr>
          <w:rFonts w:cstheme="minorHAnsi"/>
          <w:color w:val="000000"/>
          <w:sz w:val="24"/>
          <w:szCs w:val="24"/>
        </w:rPr>
        <w:tab/>
      </w:r>
      <w:r w:rsidR="00A85658" w:rsidRPr="00C13AE5">
        <w:rPr>
          <w:rFonts w:cstheme="minorHAnsi"/>
          <w:color w:val="000000"/>
          <w:sz w:val="24"/>
          <w:szCs w:val="24"/>
        </w:rPr>
        <w:t>D. one suitcase and a bag</w:t>
      </w:r>
    </w:p>
    <w:p w14:paraId="6DFB73A0" w14:textId="77777777" w:rsidR="00A85658" w:rsidRPr="00C13AE5" w:rsidRDefault="00A85658" w:rsidP="0077381A">
      <w:pPr>
        <w:spacing w:after="0" w:line="240" w:lineRule="atLeast"/>
        <w:ind w:firstLine="720"/>
        <w:jc w:val="both"/>
        <w:rPr>
          <w:color w:val="000000"/>
          <w:sz w:val="24"/>
          <w:szCs w:val="24"/>
        </w:rPr>
      </w:pPr>
    </w:p>
    <w:p w14:paraId="628FA30E" w14:textId="77777777" w:rsidR="002E7D47" w:rsidRPr="00C13AE5" w:rsidRDefault="002E7D47" w:rsidP="0077381A">
      <w:pPr>
        <w:spacing w:after="0" w:line="240" w:lineRule="atLeast"/>
        <w:jc w:val="both"/>
        <w:rPr>
          <w:rFonts w:cstheme="minorHAnsi"/>
          <w:b/>
          <w:color w:val="000000"/>
          <w:sz w:val="24"/>
          <w:szCs w:val="24"/>
        </w:rPr>
      </w:pPr>
      <w:r w:rsidRPr="00C13AE5">
        <w:rPr>
          <w:rFonts w:cstheme="minorHAnsi"/>
          <w:b/>
          <w:color w:val="000000"/>
          <w:sz w:val="24"/>
          <w:szCs w:val="24"/>
          <w:lang w:val="vi-VN"/>
        </w:rPr>
        <w:t xml:space="preserve">6. </w:t>
      </w:r>
      <w:r w:rsidRPr="00C13AE5">
        <w:rPr>
          <w:rFonts w:cstheme="minorHAnsi"/>
          <w:b/>
          <w:color w:val="000000"/>
          <w:sz w:val="24"/>
          <w:szCs w:val="24"/>
        </w:rPr>
        <w:t>Where will the woman go first after work?</w:t>
      </w:r>
    </w:p>
    <w:p w14:paraId="3B6F3983" w14:textId="77777777" w:rsidR="002E7D47" w:rsidRPr="00C13AE5" w:rsidRDefault="002E7D47" w:rsidP="0077381A">
      <w:pPr>
        <w:spacing w:after="0" w:line="240" w:lineRule="atLeast"/>
        <w:ind w:firstLine="720"/>
        <w:jc w:val="both"/>
        <w:rPr>
          <w:rFonts w:cstheme="minorHAnsi"/>
          <w:color w:val="000000"/>
          <w:sz w:val="24"/>
          <w:szCs w:val="24"/>
          <w:lang w:val="vi-VN"/>
        </w:rPr>
      </w:pPr>
      <w:r w:rsidRPr="00C13AE5">
        <w:rPr>
          <w:rFonts w:cstheme="minorHAnsi"/>
          <w:color w:val="000000"/>
          <w:sz w:val="24"/>
          <w:szCs w:val="24"/>
        </w:rPr>
        <w:t xml:space="preserve">A. </w:t>
      </w:r>
      <w:r w:rsidR="0086320D" w:rsidRPr="00C13AE5">
        <w:rPr>
          <w:rFonts w:cstheme="minorHAnsi"/>
          <w:color w:val="000000"/>
          <w:sz w:val="24"/>
          <w:szCs w:val="24"/>
          <w:lang w:val="vi-VN"/>
        </w:rPr>
        <w:t>the restaurant</w:t>
      </w:r>
      <w:r w:rsidR="0086320D" w:rsidRPr="00C13AE5">
        <w:rPr>
          <w:rFonts w:cstheme="minorHAnsi"/>
          <w:color w:val="000000"/>
          <w:sz w:val="24"/>
          <w:szCs w:val="24"/>
          <w:lang w:val="vi-VN"/>
        </w:rPr>
        <w:tab/>
      </w:r>
      <w:r w:rsidRPr="00C13AE5">
        <w:rPr>
          <w:rFonts w:cstheme="minorHAnsi"/>
          <w:color w:val="000000"/>
          <w:sz w:val="24"/>
          <w:szCs w:val="24"/>
        </w:rPr>
        <w:t xml:space="preserve">B. </w:t>
      </w:r>
      <w:r w:rsidRPr="00C13AE5">
        <w:rPr>
          <w:rFonts w:cstheme="minorHAnsi"/>
          <w:color w:val="000000"/>
          <w:sz w:val="24"/>
          <w:szCs w:val="24"/>
          <w:lang w:val="vi-VN"/>
        </w:rPr>
        <w:t>the market</w:t>
      </w:r>
      <w:r w:rsidR="008264A0">
        <w:rPr>
          <w:rFonts w:cstheme="minorHAnsi"/>
          <w:color w:val="000000"/>
          <w:sz w:val="24"/>
          <w:szCs w:val="24"/>
          <w:lang w:val="vi-VN"/>
        </w:rPr>
        <w:tab/>
        <w:t xml:space="preserve">    </w:t>
      </w:r>
      <w:r w:rsidRPr="00C13AE5">
        <w:rPr>
          <w:rFonts w:cstheme="minorHAnsi"/>
          <w:color w:val="000000"/>
          <w:sz w:val="24"/>
          <w:szCs w:val="24"/>
        </w:rPr>
        <w:t xml:space="preserve">C. </w:t>
      </w:r>
      <w:r w:rsidR="008264A0">
        <w:rPr>
          <w:rFonts w:cstheme="minorHAnsi"/>
          <w:color w:val="000000"/>
          <w:sz w:val="24"/>
          <w:szCs w:val="24"/>
          <w:lang w:val="vi-VN"/>
        </w:rPr>
        <w:t xml:space="preserve">the cinema       </w:t>
      </w:r>
      <w:r w:rsidRPr="00C13AE5">
        <w:rPr>
          <w:rFonts w:cstheme="minorHAnsi"/>
          <w:color w:val="000000"/>
          <w:sz w:val="24"/>
          <w:szCs w:val="24"/>
        </w:rPr>
        <w:t>D.</w:t>
      </w:r>
      <w:r w:rsidRPr="00C13AE5">
        <w:rPr>
          <w:rFonts w:cstheme="minorHAnsi"/>
          <w:color w:val="000000"/>
          <w:sz w:val="24"/>
          <w:szCs w:val="24"/>
          <w:lang w:val="vi-VN"/>
        </w:rPr>
        <w:t xml:space="preserve"> tennis court</w:t>
      </w:r>
    </w:p>
    <w:p w14:paraId="34FE1FDF" w14:textId="77777777" w:rsidR="00AE39E4" w:rsidRPr="00C13AE5" w:rsidRDefault="00AE39E4" w:rsidP="0077381A">
      <w:pPr>
        <w:spacing w:after="0" w:line="240" w:lineRule="atLeast"/>
        <w:ind w:firstLine="720"/>
        <w:jc w:val="both"/>
        <w:rPr>
          <w:rFonts w:cstheme="minorHAnsi"/>
          <w:color w:val="000000"/>
          <w:sz w:val="24"/>
          <w:szCs w:val="24"/>
          <w:lang w:val="vi-VN"/>
        </w:rPr>
      </w:pPr>
    </w:p>
    <w:p w14:paraId="14197A38" w14:textId="77777777" w:rsidR="002E7D47" w:rsidRPr="00C13AE5" w:rsidRDefault="002E7D47" w:rsidP="0077381A">
      <w:pPr>
        <w:spacing w:after="0" w:line="240" w:lineRule="atLeast"/>
        <w:jc w:val="both"/>
        <w:rPr>
          <w:rFonts w:cstheme="minorHAnsi"/>
          <w:b/>
          <w:color w:val="000000"/>
          <w:sz w:val="24"/>
          <w:szCs w:val="24"/>
        </w:rPr>
      </w:pPr>
      <w:r w:rsidRPr="00C13AE5">
        <w:rPr>
          <w:rFonts w:cstheme="minorHAnsi"/>
          <w:b/>
          <w:color w:val="000000"/>
          <w:sz w:val="24"/>
          <w:szCs w:val="24"/>
          <w:lang w:val="vi-VN"/>
        </w:rPr>
        <w:t xml:space="preserve">7. </w:t>
      </w:r>
      <w:r w:rsidRPr="00C13AE5">
        <w:rPr>
          <w:rFonts w:cstheme="minorHAnsi"/>
          <w:b/>
          <w:color w:val="000000"/>
          <w:sz w:val="24"/>
          <w:szCs w:val="24"/>
        </w:rPr>
        <w:t>What can festival visitors see ever</w:t>
      </w:r>
      <w:r w:rsidRPr="00C13AE5">
        <w:rPr>
          <w:rFonts w:cstheme="minorHAnsi"/>
          <w:b/>
          <w:color w:val="000000"/>
          <w:sz w:val="24"/>
          <w:szCs w:val="24"/>
          <w:lang w:val="vi-VN"/>
        </w:rPr>
        <w:t>y</w:t>
      </w:r>
      <w:r w:rsidRPr="00C13AE5">
        <w:rPr>
          <w:rFonts w:cstheme="minorHAnsi"/>
          <w:b/>
          <w:color w:val="000000"/>
          <w:sz w:val="24"/>
          <w:szCs w:val="24"/>
        </w:rPr>
        <w:t>day?</w:t>
      </w:r>
    </w:p>
    <w:p w14:paraId="30725F68" w14:textId="77777777" w:rsidR="002E7D47" w:rsidRPr="00C13AE5" w:rsidRDefault="002E7D47" w:rsidP="0077381A">
      <w:pPr>
        <w:spacing w:after="0" w:line="240" w:lineRule="atLeast"/>
        <w:ind w:firstLine="720"/>
        <w:jc w:val="both"/>
        <w:rPr>
          <w:rFonts w:cstheme="minorHAnsi"/>
          <w:color w:val="000000"/>
          <w:sz w:val="24"/>
          <w:szCs w:val="24"/>
          <w:lang w:val="vi-VN"/>
        </w:rPr>
      </w:pPr>
      <w:r w:rsidRPr="00C13AE5">
        <w:rPr>
          <w:rFonts w:cstheme="minorHAnsi"/>
          <w:color w:val="000000"/>
          <w:sz w:val="24"/>
          <w:szCs w:val="24"/>
        </w:rPr>
        <w:t xml:space="preserve">A. </w:t>
      </w:r>
      <w:r w:rsidR="008264A0">
        <w:rPr>
          <w:rFonts w:cstheme="minorHAnsi"/>
          <w:color w:val="000000"/>
          <w:sz w:val="24"/>
          <w:szCs w:val="24"/>
          <w:lang w:val="vi-VN"/>
        </w:rPr>
        <w:t>plays</w:t>
      </w:r>
      <w:r w:rsidR="008264A0">
        <w:rPr>
          <w:rFonts w:cstheme="minorHAnsi"/>
          <w:color w:val="000000"/>
          <w:sz w:val="24"/>
          <w:szCs w:val="24"/>
          <w:lang w:val="vi-VN"/>
        </w:rPr>
        <w:tab/>
      </w:r>
      <w:r w:rsidRPr="00C13AE5">
        <w:rPr>
          <w:rFonts w:cstheme="minorHAnsi"/>
          <w:color w:val="000000"/>
          <w:sz w:val="24"/>
          <w:szCs w:val="24"/>
        </w:rPr>
        <w:t xml:space="preserve">B. </w:t>
      </w:r>
      <w:r w:rsidRPr="00C13AE5">
        <w:rPr>
          <w:rFonts w:cstheme="minorHAnsi"/>
          <w:color w:val="000000"/>
          <w:sz w:val="24"/>
          <w:szCs w:val="24"/>
          <w:lang w:val="vi-VN"/>
        </w:rPr>
        <w:t>paintings</w:t>
      </w:r>
      <w:r w:rsidR="00CE47B8" w:rsidRPr="00C13AE5">
        <w:rPr>
          <w:rFonts w:cstheme="minorHAnsi"/>
          <w:color w:val="000000"/>
          <w:sz w:val="24"/>
          <w:szCs w:val="24"/>
          <w:lang w:val="vi-VN"/>
        </w:rPr>
        <w:tab/>
      </w:r>
      <w:r w:rsidR="008264A0">
        <w:rPr>
          <w:rFonts w:cstheme="minorHAnsi"/>
          <w:color w:val="000000"/>
          <w:sz w:val="24"/>
          <w:szCs w:val="24"/>
        </w:rPr>
        <w:t xml:space="preserve">           </w:t>
      </w:r>
      <w:r w:rsidRPr="00C13AE5">
        <w:rPr>
          <w:rFonts w:cstheme="minorHAnsi"/>
          <w:color w:val="000000"/>
          <w:sz w:val="24"/>
          <w:szCs w:val="24"/>
        </w:rPr>
        <w:t xml:space="preserve">C. </w:t>
      </w:r>
      <w:r w:rsidR="00CE47B8" w:rsidRPr="00C13AE5">
        <w:rPr>
          <w:rFonts w:cstheme="minorHAnsi"/>
          <w:color w:val="000000"/>
          <w:sz w:val="24"/>
          <w:szCs w:val="24"/>
          <w:lang w:val="vi-VN"/>
        </w:rPr>
        <w:t>films</w:t>
      </w:r>
      <w:r w:rsidR="00CE47B8" w:rsidRPr="00C13AE5">
        <w:rPr>
          <w:rFonts w:cstheme="minorHAnsi"/>
          <w:color w:val="000000"/>
          <w:sz w:val="24"/>
          <w:szCs w:val="24"/>
          <w:lang w:val="vi-VN"/>
        </w:rPr>
        <w:tab/>
      </w:r>
      <w:r w:rsidR="00CE47B8" w:rsidRPr="00C13AE5">
        <w:rPr>
          <w:rFonts w:cstheme="minorHAnsi"/>
          <w:color w:val="000000"/>
          <w:sz w:val="24"/>
          <w:szCs w:val="24"/>
          <w:lang w:val="vi-VN"/>
        </w:rPr>
        <w:tab/>
      </w:r>
      <w:r w:rsidRPr="00C13AE5">
        <w:rPr>
          <w:rFonts w:cstheme="minorHAnsi"/>
          <w:color w:val="000000"/>
          <w:sz w:val="24"/>
          <w:szCs w:val="24"/>
        </w:rPr>
        <w:t>D.</w:t>
      </w:r>
      <w:r w:rsidRPr="00C13AE5">
        <w:rPr>
          <w:rFonts w:cstheme="minorHAnsi"/>
          <w:color w:val="000000"/>
          <w:sz w:val="24"/>
          <w:szCs w:val="24"/>
          <w:lang w:val="vi-VN"/>
        </w:rPr>
        <w:t xml:space="preserve"> concerts</w:t>
      </w:r>
    </w:p>
    <w:p w14:paraId="2EC2E0F0" w14:textId="77777777" w:rsidR="00AE39E4" w:rsidRPr="00C13AE5" w:rsidRDefault="00AE39E4" w:rsidP="0077381A">
      <w:pPr>
        <w:spacing w:after="0" w:line="240" w:lineRule="atLeast"/>
        <w:ind w:firstLine="720"/>
        <w:jc w:val="both"/>
        <w:rPr>
          <w:rFonts w:cstheme="minorHAnsi"/>
          <w:color w:val="000000"/>
          <w:sz w:val="24"/>
          <w:szCs w:val="24"/>
          <w:lang w:val="vi-VN"/>
        </w:rPr>
      </w:pPr>
    </w:p>
    <w:p w14:paraId="053C2DF5" w14:textId="77777777" w:rsidR="002E7D47" w:rsidRPr="00C13AE5" w:rsidRDefault="002E7D47" w:rsidP="0077381A">
      <w:pPr>
        <w:spacing w:after="0" w:line="240" w:lineRule="atLeast"/>
        <w:jc w:val="both"/>
        <w:rPr>
          <w:rFonts w:cstheme="minorHAnsi"/>
          <w:b/>
          <w:color w:val="000000"/>
          <w:sz w:val="24"/>
          <w:szCs w:val="24"/>
        </w:rPr>
      </w:pPr>
      <w:r w:rsidRPr="00C13AE5">
        <w:rPr>
          <w:rFonts w:cstheme="minorHAnsi"/>
          <w:b/>
          <w:color w:val="000000"/>
          <w:sz w:val="24"/>
          <w:szCs w:val="24"/>
          <w:lang w:val="vi-VN"/>
        </w:rPr>
        <w:t xml:space="preserve">8. </w:t>
      </w:r>
      <w:r w:rsidRPr="00C13AE5">
        <w:rPr>
          <w:rFonts w:cstheme="minorHAnsi"/>
          <w:b/>
          <w:color w:val="000000"/>
          <w:sz w:val="24"/>
          <w:szCs w:val="24"/>
        </w:rPr>
        <w:t>What souvernir will the boy’s mother bring?</w:t>
      </w:r>
    </w:p>
    <w:p w14:paraId="70BBD084" w14:textId="77777777" w:rsidR="00CE47B8" w:rsidRPr="00C13AE5" w:rsidRDefault="002E7D47" w:rsidP="0077381A">
      <w:pPr>
        <w:spacing w:after="0" w:line="240" w:lineRule="atLeast"/>
        <w:ind w:firstLine="720"/>
        <w:jc w:val="both"/>
        <w:rPr>
          <w:rFonts w:cstheme="minorHAnsi"/>
          <w:color w:val="000000"/>
          <w:sz w:val="24"/>
          <w:szCs w:val="24"/>
        </w:rPr>
      </w:pPr>
      <w:r w:rsidRPr="00C13AE5">
        <w:rPr>
          <w:rFonts w:cstheme="minorHAnsi"/>
          <w:color w:val="000000"/>
          <w:sz w:val="24"/>
          <w:szCs w:val="24"/>
        </w:rPr>
        <w:t xml:space="preserve">A. </w:t>
      </w:r>
      <w:r w:rsidR="00CE47B8" w:rsidRPr="00C13AE5">
        <w:rPr>
          <w:rFonts w:cstheme="minorHAnsi"/>
          <w:color w:val="000000"/>
          <w:sz w:val="24"/>
          <w:szCs w:val="24"/>
          <w:lang w:val="vi-VN"/>
        </w:rPr>
        <w:t>a T-shirt</w:t>
      </w:r>
      <w:r w:rsidR="00CE47B8" w:rsidRPr="00C13AE5">
        <w:rPr>
          <w:rFonts w:cstheme="minorHAnsi"/>
          <w:color w:val="000000"/>
          <w:sz w:val="24"/>
          <w:szCs w:val="24"/>
          <w:lang w:val="vi-VN"/>
        </w:rPr>
        <w:tab/>
      </w:r>
      <w:r w:rsidRPr="00C13AE5">
        <w:rPr>
          <w:rFonts w:cstheme="minorHAnsi"/>
          <w:color w:val="000000"/>
          <w:sz w:val="24"/>
          <w:szCs w:val="24"/>
        </w:rPr>
        <w:t xml:space="preserve">B. </w:t>
      </w:r>
      <w:r w:rsidR="00CE47B8" w:rsidRPr="00C13AE5">
        <w:rPr>
          <w:rFonts w:cstheme="minorHAnsi"/>
          <w:color w:val="000000"/>
          <w:sz w:val="24"/>
          <w:szCs w:val="24"/>
          <w:lang w:val="vi-VN"/>
        </w:rPr>
        <w:t>baseball cap</w:t>
      </w:r>
      <w:r w:rsidR="00CE47B8" w:rsidRPr="00C13AE5">
        <w:rPr>
          <w:rFonts w:cstheme="minorHAnsi"/>
          <w:color w:val="000000"/>
          <w:sz w:val="24"/>
          <w:szCs w:val="24"/>
          <w:lang w:val="vi-VN"/>
        </w:rPr>
        <w:tab/>
      </w:r>
      <w:r w:rsidR="00CE47B8" w:rsidRPr="00C13AE5">
        <w:rPr>
          <w:rFonts w:cstheme="minorHAnsi"/>
          <w:color w:val="000000"/>
          <w:sz w:val="24"/>
          <w:szCs w:val="24"/>
          <w:lang w:val="vi-VN"/>
        </w:rPr>
        <w:tab/>
      </w:r>
      <w:r w:rsidRPr="00C13AE5">
        <w:rPr>
          <w:rFonts w:cstheme="minorHAnsi"/>
          <w:color w:val="000000"/>
          <w:sz w:val="24"/>
          <w:szCs w:val="24"/>
        </w:rPr>
        <w:t xml:space="preserve">C. </w:t>
      </w:r>
      <w:r w:rsidRPr="00C13AE5">
        <w:rPr>
          <w:rFonts w:cstheme="minorHAnsi"/>
          <w:color w:val="000000"/>
          <w:sz w:val="24"/>
          <w:szCs w:val="24"/>
          <w:lang w:val="vi-VN"/>
        </w:rPr>
        <w:t>a taxi</w:t>
      </w:r>
      <w:r w:rsidR="00CE47B8" w:rsidRPr="00C13AE5">
        <w:rPr>
          <w:rFonts w:cstheme="minorHAnsi"/>
          <w:color w:val="000000"/>
          <w:sz w:val="24"/>
          <w:szCs w:val="24"/>
          <w:lang w:val="vi-VN"/>
        </w:rPr>
        <w:tab/>
      </w:r>
      <w:r w:rsidRPr="00C13AE5">
        <w:rPr>
          <w:rFonts w:cstheme="minorHAnsi"/>
          <w:color w:val="000000"/>
          <w:sz w:val="24"/>
          <w:szCs w:val="24"/>
        </w:rPr>
        <w:t>D.</w:t>
      </w:r>
      <w:r w:rsidRPr="00C13AE5">
        <w:rPr>
          <w:rFonts w:cstheme="minorHAnsi"/>
          <w:color w:val="000000"/>
          <w:sz w:val="24"/>
          <w:szCs w:val="24"/>
          <w:lang w:val="vi-VN"/>
        </w:rPr>
        <w:t xml:space="preserve"> sports car</w:t>
      </w:r>
    </w:p>
    <w:p w14:paraId="703B40DA" w14:textId="77777777" w:rsidR="00CE47B8" w:rsidRPr="00C13AE5" w:rsidRDefault="00CE47B8" w:rsidP="0077381A">
      <w:pPr>
        <w:spacing w:after="0" w:line="240" w:lineRule="atLeast"/>
        <w:jc w:val="both"/>
        <w:rPr>
          <w:rFonts w:cstheme="minorHAnsi"/>
          <w:color w:val="000000"/>
          <w:sz w:val="24"/>
          <w:szCs w:val="24"/>
        </w:rPr>
      </w:pPr>
    </w:p>
    <w:p w14:paraId="2C33D06D" w14:textId="77777777" w:rsidR="00CE47B8" w:rsidRPr="00C13AE5" w:rsidRDefault="00CE47B8" w:rsidP="0077381A">
      <w:pPr>
        <w:spacing w:after="0" w:line="240" w:lineRule="atLeast"/>
        <w:jc w:val="both"/>
        <w:rPr>
          <w:rFonts w:cstheme="minorHAnsi"/>
          <w:color w:val="000000"/>
          <w:sz w:val="24"/>
          <w:szCs w:val="24"/>
        </w:rPr>
      </w:pPr>
    </w:p>
    <w:p w14:paraId="5ACFA85C" w14:textId="77777777" w:rsidR="00E7587F" w:rsidRPr="00C13AE5" w:rsidRDefault="00E7587F" w:rsidP="0077381A">
      <w:pPr>
        <w:spacing w:line="240" w:lineRule="atLeast"/>
        <w:rPr>
          <w:rFonts w:cstheme="minorHAnsi"/>
          <w:b/>
          <w:color w:val="000000"/>
          <w:sz w:val="24"/>
          <w:szCs w:val="24"/>
        </w:rPr>
      </w:pPr>
      <w:r w:rsidRPr="00C13AE5">
        <w:rPr>
          <w:rFonts w:cstheme="minorHAnsi"/>
          <w:b/>
          <w:color w:val="000000"/>
          <w:sz w:val="24"/>
          <w:szCs w:val="24"/>
        </w:rPr>
        <w:br w:type="page"/>
      </w:r>
    </w:p>
    <w:p w14:paraId="6B7AA530" w14:textId="77777777" w:rsidR="00B21951" w:rsidRPr="00C13AE5" w:rsidRDefault="0010068B" w:rsidP="0077381A">
      <w:pPr>
        <w:spacing w:after="0" w:line="240" w:lineRule="atLeast"/>
        <w:jc w:val="both"/>
        <w:rPr>
          <w:rFonts w:cstheme="minorHAnsi"/>
          <w:b/>
          <w:color w:val="000000"/>
          <w:sz w:val="24"/>
          <w:szCs w:val="24"/>
        </w:rPr>
      </w:pPr>
      <w:r w:rsidRPr="00C13AE5">
        <w:rPr>
          <w:rFonts w:cstheme="minorHAnsi"/>
          <w:b/>
          <w:color w:val="000000"/>
          <w:sz w:val="24"/>
          <w:szCs w:val="24"/>
        </w:rPr>
        <w:lastRenderedPageBreak/>
        <w:t>PART 2</w:t>
      </w:r>
    </w:p>
    <w:p w14:paraId="5B20257C" w14:textId="77777777" w:rsidR="002E7D47" w:rsidRPr="00C13AE5" w:rsidRDefault="002E6F0A" w:rsidP="0077381A">
      <w:pPr>
        <w:spacing w:after="0" w:line="240" w:lineRule="atLeast"/>
        <w:jc w:val="both"/>
        <w:rPr>
          <w:rFonts w:cstheme="minorHAnsi"/>
          <w:b/>
          <w:sz w:val="24"/>
          <w:szCs w:val="24"/>
          <w:shd w:val="clear" w:color="auto" w:fill="FFFFFF"/>
        </w:rPr>
      </w:pPr>
      <w:r w:rsidRPr="00C13AE5">
        <w:rPr>
          <w:rFonts w:cstheme="minorHAnsi"/>
          <w:b/>
          <w:sz w:val="24"/>
          <w:szCs w:val="24"/>
        </w:rPr>
        <w:t>Y</w:t>
      </w:r>
      <w:r w:rsidRPr="00C13AE5">
        <w:rPr>
          <w:rFonts w:cstheme="minorHAnsi"/>
          <w:b/>
          <w:sz w:val="24"/>
          <w:szCs w:val="24"/>
          <w:shd w:val="clear" w:color="auto" w:fill="FFFFFF"/>
        </w:rPr>
        <w:t>ou will hear three different conversations. In each conversation there are four questions. For each question, choose the correct answer</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A</w:t>
      </w:r>
      <w:r w:rsidRPr="00C13AE5">
        <w:rPr>
          <w:rFonts w:cstheme="minorHAnsi"/>
          <w:b/>
          <w:sz w:val="24"/>
          <w:szCs w:val="24"/>
          <w:shd w:val="clear" w:color="auto" w:fill="FFFFFF"/>
        </w:rPr>
        <w:t>,</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B</w:t>
      </w:r>
      <w:r w:rsidRPr="00C13AE5">
        <w:rPr>
          <w:rFonts w:cstheme="minorHAnsi"/>
          <w:b/>
          <w:sz w:val="24"/>
          <w:szCs w:val="24"/>
          <w:shd w:val="clear" w:color="auto" w:fill="FFFFFF"/>
        </w:rPr>
        <w:t>,</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C</w:t>
      </w:r>
      <w:r w:rsidRPr="00C13AE5">
        <w:rPr>
          <w:rStyle w:val="apple-converted-space"/>
          <w:rFonts w:cstheme="minorHAnsi"/>
          <w:b/>
          <w:sz w:val="24"/>
          <w:szCs w:val="24"/>
          <w:shd w:val="clear" w:color="auto" w:fill="FFFFFF"/>
        </w:rPr>
        <w:t> </w:t>
      </w:r>
      <w:r w:rsidRPr="00C13AE5">
        <w:rPr>
          <w:rFonts w:cstheme="minorHAnsi"/>
          <w:b/>
          <w:sz w:val="24"/>
          <w:szCs w:val="24"/>
          <w:shd w:val="clear" w:color="auto" w:fill="FFFFFF"/>
        </w:rPr>
        <w:t>or</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D</w:t>
      </w:r>
      <w:r w:rsidRPr="00C13AE5">
        <w:rPr>
          <w:rFonts w:cstheme="minorHAnsi"/>
          <w:b/>
          <w:sz w:val="24"/>
          <w:szCs w:val="24"/>
          <w:shd w:val="clear" w:color="auto" w:fill="FFFFFF"/>
        </w:rPr>
        <w:t>. You will hear the conversations only once</w:t>
      </w:r>
    </w:p>
    <w:p w14:paraId="7B4AFA68" w14:textId="77777777" w:rsidR="00CE47B8" w:rsidRPr="00C13AE5" w:rsidRDefault="00CE47B8" w:rsidP="0077381A">
      <w:pPr>
        <w:spacing w:after="0" w:line="240" w:lineRule="atLeast"/>
        <w:ind w:firstLine="720"/>
        <w:jc w:val="both"/>
        <w:rPr>
          <w:rFonts w:cstheme="minorHAnsi"/>
          <w:color w:val="000000"/>
          <w:sz w:val="24"/>
          <w:szCs w:val="24"/>
        </w:rPr>
      </w:pPr>
    </w:p>
    <w:p w14:paraId="06756B5C" w14:textId="77777777" w:rsidR="00CE47B8" w:rsidRPr="00C13AE5" w:rsidRDefault="00CE47B8" w:rsidP="0077381A">
      <w:pPr>
        <w:spacing w:after="0" w:line="240" w:lineRule="atLeast"/>
        <w:jc w:val="both"/>
        <w:rPr>
          <w:rFonts w:cstheme="minorHAnsi"/>
          <w:color w:val="000000"/>
          <w:sz w:val="24"/>
          <w:szCs w:val="24"/>
        </w:rPr>
      </w:pPr>
      <w:r w:rsidRPr="00C13AE5">
        <w:rPr>
          <w:rFonts w:cstheme="minorHAnsi"/>
          <w:b/>
          <w:color w:val="000000"/>
          <w:sz w:val="24"/>
          <w:szCs w:val="24"/>
        </w:rPr>
        <w:t>Conversation 1. You will hear part of a local radio programme in which someone is talking about a shopping center</w:t>
      </w:r>
    </w:p>
    <w:p w14:paraId="61A45A66" w14:textId="77777777" w:rsidR="00CE47B8" w:rsidRPr="00C13AE5" w:rsidRDefault="00CE47B8" w:rsidP="0077381A">
      <w:pPr>
        <w:spacing w:after="0" w:line="240" w:lineRule="atLeast"/>
        <w:jc w:val="both"/>
        <w:rPr>
          <w:rFonts w:cstheme="minorHAnsi"/>
          <w:color w:val="000000"/>
          <w:sz w:val="24"/>
          <w:szCs w:val="24"/>
        </w:rPr>
      </w:pPr>
    </w:p>
    <w:p w14:paraId="792CDACF" w14:textId="77777777" w:rsidR="00CE47B8" w:rsidRPr="00C13AE5" w:rsidRDefault="00CE47B8" w:rsidP="0077381A">
      <w:pPr>
        <w:spacing w:line="240" w:lineRule="atLeast"/>
        <w:jc w:val="both"/>
        <w:rPr>
          <w:rFonts w:cstheme="minorHAnsi"/>
          <w:b/>
          <w:color w:val="000000"/>
          <w:sz w:val="24"/>
          <w:szCs w:val="24"/>
        </w:rPr>
      </w:pPr>
      <w:r w:rsidRPr="00C13AE5">
        <w:rPr>
          <w:rFonts w:cstheme="minorHAnsi"/>
          <w:b/>
          <w:color w:val="000000"/>
          <w:sz w:val="24"/>
          <w:szCs w:val="24"/>
        </w:rPr>
        <w:t>9. When was the center first opened?</w:t>
      </w:r>
    </w:p>
    <w:p w14:paraId="48D33CA5" w14:textId="77777777" w:rsidR="00F93686" w:rsidRPr="00C13AE5" w:rsidRDefault="00907065" w:rsidP="0077381A">
      <w:pPr>
        <w:spacing w:line="240" w:lineRule="atLeast"/>
        <w:ind w:left="720"/>
        <w:jc w:val="both"/>
        <w:rPr>
          <w:rFonts w:cstheme="minorHAnsi"/>
          <w:color w:val="000000"/>
          <w:sz w:val="24"/>
          <w:szCs w:val="24"/>
        </w:rPr>
      </w:pPr>
      <w:r w:rsidRPr="00C13AE5">
        <w:rPr>
          <w:rFonts w:cstheme="minorHAnsi"/>
          <w:color w:val="000000"/>
          <w:sz w:val="24"/>
          <w:szCs w:val="24"/>
        </w:rPr>
        <w:t>A. t</w:t>
      </w:r>
      <w:r w:rsidR="0003297E" w:rsidRPr="00C13AE5">
        <w:rPr>
          <w:rFonts w:cstheme="minorHAnsi"/>
          <w:color w:val="000000"/>
          <w:sz w:val="24"/>
          <w:szCs w:val="24"/>
        </w:rPr>
        <w:t>hree years ago</w:t>
      </w:r>
      <w:r w:rsidR="0003297E" w:rsidRPr="00C13AE5">
        <w:rPr>
          <w:rFonts w:cstheme="minorHAnsi"/>
          <w:color w:val="000000"/>
          <w:sz w:val="24"/>
          <w:szCs w:val="24"/>
        </w:rPr>
        <w:tab/>
      </w:r>
      <w:r w:rsidR="00F93686" w:rsidRPr="00C13AE5">
        <w:rPr>
          <w:rFonts w:cstheme="minorHAnsi"/>
          <w:color w:val="000000"/>
          <w:sz w:val="24"/>
          <w:szCs w:val="24"/>
        </w:rPr>
        <w:tab/>
      </w:r>
      <w:r w:rsidR="0003297E" w:rsidRPr="00C13AE5">
        <w:rPr>
          <w:rFonts w:cstheme="minorHAnsi"/>
          <w:color w:val="000000"/>
          <w:sz w:val="24"/>
          <w:szCs w:val="24"/>
        </w:rPr>
        <w:t>B.</w:t>
      </w:r>
      <w:r w:rsidR="00CE47B8" w:rsidRPr="00C13AE5">
        <w:rPr>
          <w:rFonts w:cstheme="minorHAnsi"/>
          <w:color w:val="000000"/>
          <w:sz w:val="24"/>
          <w:szCs w:val="24"/>
        </w:rPr>
        <w:t xml:space="preserve"> three weeks ago</w:t>
      </w:r>
      <w:r w:rsidR="00CE47B8" w:rsidRPr="00C13AE5">
        <w:rPr>
          <w:rFonts w:cstheme="minorHAnsi"/>
          <w:color w:val="000000"/>
          <w:sz w:val="24"/>
          <w:szCs w:val="24"/>
        </w:rPr>
        <w:tab/>
      </w:r>
    </w:p>
    <w:p w14:paraId="6ACA731C" w14:textId="77777777" w:rsidR="00AE39E4" w:rsidRPr="00C13AE5" w:rsidRDefault="00CE47B8" w:rsidP="008264A0">
      <w:pPr>
        <w:spacing w:line="240" w:lineRule="atLeast"/>
        <w:ind w:left="720"/>
        <w:jc w:val="both"/>
        <w:rPr>
          <w:rFonts w:cstheme="minorHAnsi"/>
          <w:color w:val="000000"/>
          <w:sz w:val="24"/>
          <w:szCs w:val="24"/>
        </w:rPr>
      </w:pPr>
      <w:r w:rsidRPr="00C13AE5">
        <w:rPr>
          <w:rFonts w:cstheme="minorHAnsi"/>
          <w:color w:val="000000"/>
          <w:sz w:val="24"/>
          <w:szCs w:val="24"/>
        </w:rPr>
        <w:t>C. two months ago</w:t>
      </w:r>
      <w:r w:rsidRPr="00C13AE5">
        <w:rPr>
          <w:rFonts w:cstheme="minorHAnsi"/>
          <w:color w:val="000000"/>
          <w:sz w:val="24"/>
          <w:szCs w:val="24"/>
        </w:rPr>
        <w:tab/>
      </w:r>
      <w:r w:rsidR="00F93686" w:rsidRPr="00C13AE5">
        <w:rPr>
          <w:rFonts w:cstheme="minorHAnsi"/>
          <w:color w:val="000000"/>
          <w:sz w:val="24"/>
          <w:szCs w:val="24"/>
        </w:rPr>
        <w:tab/>
      </w:r>
      <w:r w:rsidR="008264A0">
        <w:rPr>
          <w:rFonts w:cstheme="minorHAnsi"/>
          <w:color w:val="000000"/>
          <w:sz w:val="24"/>
          <w:szCs w:val="24"/>
        </w:rPr>
        <w:t>D. two weeks ago</w:t>
      </w:r>
    </w:p>
    <w:p w14:paraId="73AEEBF6" w14:textId="77777777" w:rsidR="00CE47B8" w:rsidRPr="00C13AE5" w:rsidRDefault="000A57C1" w:rsidP="0077381A">
      <w:pPr>
        <w:spacing w:line="240" w:lineRule="atLeast"/>
        <w:jc w:val="both"/>
        <w:rPr>
          <w:rFonts w:cstheme="minorHAnsi"/>
          <w:b/>
          <w:color w:val="000000"/>
          <w:sz w:val="24"/>
          <w:szCs w:val="24"/>
        </w:rPr>
      </w:pPr>
      <w:r w:rsidRPr="00C13AE5">
        <w:rPr>
          <w:rFonts w:cstheme="minorHAnsi"/>
          <w:b/>
          <w:color w:val="000000"/>
          <w:sz w:val="24"/>
          <w:szCs w:val="24"/>
        </w:rPr>
        <w:t xml:space="preserve">10. </w:t>
      </w:r>
      <w:r w:rsidR="00CE47B8" w:rsidRPr="00C13AE5">
        <w:rPr>
          <w:rFonts w:cstheme="minorHAnsi"/>
          <w:b/>
          <w:color w:val="000000"/>
          <w:sz w:val="24"/>
          <w:szCs w:val="24"/>
        </w:rPr>
        <w:t>How can you get to the center?</w:t>
      </w:r>
    </w:p>
    <w:p w14:paraId="189F20B3" w14:textId="77777777" w:rsidR="00F93686" w:rsidRPr="00C13AE5" w:rsidRDefault="00CE47B8" w:rsidP="0077381A">
      <w:pPr>
        <w:spacing w:line="240" w:lineRule="atLeast"/>
        <w:ind w:left="720"/>
        <w:jc w:val="both"/>
        <w:rPr>
          <w:rFonts w:cstheme="minorHAnsi"/>
          <w:color w:val="000000"/>
          <w:sz w:val="24"/>
          <w:szCs w:val="24"/>
        </w:rPr>
      </w:pPr>
      <w:r w:rsidRPr="00C13AE5">
        <w:rPr>
          <w:rFonts w:cstheme="minorHAnsi"/>
          <w:color w:val="000000"/>
          <w:sz w:val="24"/>
          <w:szCs w:val="24"/>
        </w:rPr>
        <w:t xml:space="preserve">A. by car and </w:t>
      </w:r>
      <w:r w:rsidR="000A57C1" w:rsidRPr="00C13AE5">
        <w:rPr>
          <w:rFonts w:cstheme="minorHAnsi"/>
          <w:color w:val="000000"/>
          <w:sz w:val="24"/>
          <w:szCs w:val="24"/>
        </w:rPr>
        <w:t>taxi</w:t>
      </w:r>
      <w:r w:rsidR="000A57C1" w:rsidRPr="00C13AE5">
        <w:rPr>
          <w:rFonts w:cstheme="minorHAnsi"/>
          <w:color w:val="000000"/>
          <w:sz w:val="24"/>
          <w:szCs w:val="24"/>
        </w:rPr>
        <w:tab/>
      </w:r>
      <w:r w:rsidR="00F93686" w:rsidRPr="00C13AE5">
        <w:rPr>
          <w:rFonts w:cstheme="minorHAnsi"/>
          <w:color w:val="000000"/>
          <w:sz w:val="24"/>
          <w:szCs w:val="24"/>
        </w:rPr>
        <w:tab/>
      </w:r>
      <w:r w:rsidR="008264A0">
        <w:rPr>
          <w:rFonts w:cstheme="minorHAnsi"/>
          <w:color w:val="000000"/>
          <w:sz w:val="24"/>
          <w:szCs w:val="24"/>
        </w:rPr>
        <w:tab/>
      </w:r>
      <w:r w:rsidR="000A57C1" w:rsidRPr="00C13AE5">
        <w:rPr>
          <w:rFonts w:cstheme="minorHAnsi"/>
          <w:color w:val="000000"/>
          <w:sz w:val="24"/>
          <w:szCs w:val="24"/>
        </w:rPr>
        <w:t>B. by train and taxi</w:t>
      </w:r>
      <w:r w:rsidR="000A57C1" w:rsidRPr="00C13AE5">
        <w:rPr>
          <w:rFonts w:cstheme="minorHAnsi"/>
          <w:color w:val="000000"/>
          <w:sz w:val="24"/>
          <w:szCs w:val="24"/>
        </w:rPr>
        <w:tab/>
      </w:r>
    </w:p>
    <w:p w14:paraId="2BB62EE6" w14:textId="77777777" w:rsidR="0010068B" w:rsidRPr="008264A0" w:rsidRDefault="000A57C1" w:rsidP="008264A0">
      <w:pPr>
        <w:spacing w:line="240" w:lineRule="atLeast"/>
        <w:ind w:left="720"/>
        <w:jc w:val="both"/>
        <w:rPr>
          <w:rFonts w:cstheme="minorHAnsi"/>
          <w:color w:val="000000"/>
          <w:sz w:val="24"/>
          <w:szCs w:val="24"/>
        </w:rPr>
      </w:pPr>
      <w:r w:rsidRPr="00C13AE5">
        <w:rPr>
          <w:rFonts w:cstheme="minorHAnsi"/>
          <w:color w:val="000000"/>
          <w:sz w:val="24"/>
          <w:szCs w:val="24"/>
        </w:rPr>
        <w:t>C. by car, taxi and train</w:t>
      </w:r>
      <w:r w:rsidRPr="00C13AE5">
        <w:rPr>
          <w:rFonts w:cstheme="minorHAnsi"/>
          <w:color w:val="000000"/>
          <w:sz w:val="24"/>
          <w:szCs w:val="24"/>
        </w:rPr>
        <w:tab/>
      </w:r>
      <w:r w:rsidR="00F93686" w:rsidRPr="00C13AE5">
        <w:rPr>
          <w:rFonts w:cstheme="minorHAnsi"/>
          <w:color w:val="000000"/>
          <w:sz w:val="24"/>
          <w:szCs w:val="24"/>
        </w:rPr>
        <w:tab/>
      </w:r>
      <w:r w:rsidR="00436376" w:rsidRPr="00C13AE5">
        <w:rPr>
          <w:rFonts w:cstheme="minorHAnsi"/>
          <w:color w:val="000000"/>
          <w:sz w:val="24"/>
          <w:szCs w:val="24"/>
        </w:rPr>
        <w:t>D.</w:t>
      </w:r>
      <w:r w:rsidR="008264A0">
        <w:rPr>
          <w:rFonts w:cstheme="minorHAnsi"/>
          <w:color w:val="000000"/>
          <w:sz w:val="24"/>
          <w:szCs w:val="24"/>
        </w:rPr>
        <w:t xml:space="preserve"> by car, train and coach</w:t>
      </w:r>
    </w:p>
    <w:p w14:paraId="0731E60E" w14:textId="77777777" w:rsidR="00CE47B8" w:rsidRPr="00C13AE5" w:rsidRDefault="000A57C1" w:rsidP="0077381A">
      <w:pPr>
        <w:spacing w:line="240" w:lineRule="atLeast"/>
        <w:jc w:val="both"/>
        <w:rPr>
          <w:rFonts w:cstheme="minorHAnsi"/>
          <w:b/>
          <w:color w:val="000000"/>
          <w:sz w:val="24"/>
          <w:szCs w:val="24"/>
        </w:rPr>
      </w:pPr>
      <w:r w:rsidRPr="00C13AE5">
        <w:rPr>
          <w:rFonts w:cstheme="minorHAnsi"/>
          <w:b/>
          <w:color w:val="000000"/>
          <w:sz w:val="24"/>
          <w:szCs w:val="24"/>
        </w:rPr>
        <w:t xml:space="preserve">11. </w:t>
      </w:r>
      <w:r w:rsidR="00CE47B8" w:rsidRPr="00C13AE5">
        <w:rPr>
          <w:rFonts w:cstheme="minorHAnsi"/>
          <w:b/>
          <w:color w:val="000000"/>
          <w:sz w:val="24"/>
          <w:szCs w:val="24"/>
        </w:rPr>
        <w:t>What time do the shops close on Saturday?</w:t>
      </w:r>
    </w:p>
    <w:p w14:paraId="205358EA" w14:textId="77777777" w:rsidR="00AE39E4" w:rsidRPr="00C13AE5" w:rsidRDefault="00436376" w:rsidP="008264A0">
      <w:pPr>
        <w:spacing w:line="240" w:lineRule="atLeast"/>
        <w:ind w:left="720"/>
        <w:jc w:val="both"/>
        <w:rPr>
          <w:rFonts w:cstheme="minorHAnsi"/>
          <w:color w:val="000000"/>
          <w:sz w:val="24"/>
          <w:szCs w:val="24"/>
        </w:rPr>
      </w:pPr>
      <w:r w:rsidRPr="00C13AE5">
        <w:rPr>
          <w:rFonts w:cstheme="minorHAnsi"/>
          <w:color w:val="000000"/>
          <w:sz w:val="24"/>
          <w:szCs w:val="24"/>
        </w:rPr>
        <w:t>A. 9:00 am</w:t>
      </w:r>
      <w:r w:rsidRPr="00C13AE5">
        <w:rPr>
          <w:rFonts w:cstheme="minorHAnsi"/>
          <w:color w:val="000000"/>
          <w:sz w:val="24"/>
          <w:szCs w:val="24"/>
        </w:rPr>
        <w:tab/>
        <w:t>B. 10:00 am</w:t>
      </w:r>
      <w:r w:rsidRPr="00C13AE5">
        <w:rPr>
          <w:rFonts w:cstheme="minorHAnsi"/>
          <w:color w:val="000000"/>
          <w:sz w:val="24"/>
          <w:szCs w:val="24"/>
        </w:rPr>
        <w:tab/>
        <w:t>C.</w:t>
      </w:r>
      <w:r w:rsidR="000A57C1" w:rsidRPr="00C13AE5">
        <w:rPr>
          <w:rFonts w:cstheme="minorHAnsi"/>
          <w:color w:val="000000"/>
          <w:sz w:val="24"/>
          <w:szCs w:val="24"/>
        </w:rPr>
        <w:t xml:space="preserve"> 8:00 pm</w:t>
      </w:r>
      <w:r w:rsidR="000A57C1" w:rsidRPr="00C13AE5">
        <w:rPr>
          <w:rFonts w:cstheme="minorHAnsi"/>
          <w:color w:val="000000"/>
          <w:sz w:val="24"/>
          <w:szCs w:val="24"/>
        </w:rPr>
        <w:tab/>
      </w:r>
      <w:r w:rsidR="008264A0">
        <w:rPr>
          <w:rFonts w:cstheme="minorHAnsi"/>
          <w:color w:val="000000"/>
          <w:sz w:val="24"/>
          <w:szCs w:val="24"/>
        </w:rPr>
        <w:t>D. 9: 00 pm</w:t>
      </w:r>
    </w:p>
    <w:p w14:paraId="3886DAD5" w14:textId="77777777" w:rsidR="00CE47B8" w:rsidRPr="00C13AE5" w:rsidRDefault="000A57C1" w:rsidP="0077381A">
      <w:pPr>
        <w:spacing w:line="240" w:lineRule="atLeast"/>
        <w:jc w:val="both"/>
        <w:rPr>
          <w:rFonts w:cstheme="minorHAnsi"/>
          <w:b/>
          <w:color w:val="000000"/>
          <w:sz w:val="24"/>
          <w:szCs w:val="24"/>
        </w:rPr>
      </w:pPr>
      <w:r w:rsidRPr="00C13AE5">
        <w:rPr>
          <w:rFonts w:cstheme="minorHAnsi"/>
          <w:b/>
          <w:color w:val="000000"/>
          <w:sz w:val="24"/>
          <w:szCs w:val="24"/>
        </w:rPr>
        <w:t xml:space="preserve">12. </w:t>
      </w:r>
      <w:r w:rsidR="00CE47B8" w:rsidRPr="00C13AE5">
        <w:rPr>
          <w:rFonts w:cstheme="minorHAnsi"/>
          <w:b/>
          <w:color w:val="000000"/>
          <w:sz w:val="24"/>
          <w:szCs w:val="24"/>
        </w:rPr>
        <w:t>What should people do before shopping in the center?</w:t>
      </w:r>
    </w:p>
    <w:p w14:paraId="2885DE58" w14:textId="77777777" w:rsidR="00F93686" w:rsidRPr="00C13AE5" w:rsidRDefault="00CE47B8" w:rsidP="0077381A">
      <w:pPr>
        <w:spacing w:line="240" w:lineRule="atLeast"/>
        <w:ind w:left="720"/>
        <w:jc w:val="both"/>
        <w:rPr>
          <w:rFonts w:cstheme="minorHAnsi"/>
          <w:color w:val="000000"/>
          <w:sz w:val="24"/>
          <w:szCs w:val="24"/>
        </w:rPr>
      </w:pPr>
      <w:r w:rsidRPr="00C13AE5">
        <w:rPr>
          <w:rFonts w:cstheme="minorHAnsi"/>
          <w:color w:val="000000"/>
          <w:sz w:val="24"/>
          <w:szCs w:val="24"/>
        </w:rPr>
        <w:t>A. collect money from the bank</w:t>
      </w:r>
      <w:r w:rsidR="00436376" w:rsidRPr="00C13AE5">
        <w:rPr>
          <w:rFonts w:cstheme="minorHAnsi"/>
          <w:color w:val="000000"/>
          <w:sz w:val="24"/>
          <w:szCs w:val="24"/>
        </w:rPr>
        <w:tab/>
      </w:r>
      <w:r w:rsidR="00436376" w:rsidRPr="00C13AE5">
        <w:rPr>
          <w:rFonts w:cstheme="minorHAnsi"/>
          <w:color w:val="000000"/>
          <w:sz w:val="24"/>
          <w:szCs w:val="24"/>
        </w:rPr>
        <w:tab/>
        <w:t>B. Watch a movie</w:t>
      </w:r>
      <w:r w:rsidR="00436376" w:rsidRPr="00C13AE5">
        <w:rPr>
          <w:rFonts w:cstheme="minorHAnsi"/>
          <w:color w:val="000000"/>
          <w:sz w:val="24"/>
          <w:szCs w:val="24"/>
        </w:rPr>
        <w:tab/>
      </w:r>
    </w:p>
    <w:p w14:paraId="32AF9BF4" w14:textId="77777777" w:rsidR="00CE47B8" w:rsidRPr="00C13AE5" w:rsidRDefault="00436376" w:rsidP="0077381A">
      <w:pPr>
        <w:spacing w:line="240" w:lineRule="atLeast"/>
        <w:ind w:left="720"/>
        <w:jc w:val="both"/>
        <w:rPr>
          <w:rFonts w:cstheme="minorHAnsi"/>
          <w:color w:val="000000"/>
          <w:sz w:val="24"/>
          <w:szCs w:val="24"/>
        </w:rPr>
      </w:pPr>
      <w:r w:rsidRPr="00C13AE5">
        <w:rPr>
          <w:rFonts w:cstheme="minorHAnsi"/>
          <w:color w:val="000000"/>
          <w:sz w:val="24"/>
          <w:szCs w:val="24"/>
        </w:rPr>
        <w:t>C.</w:t>
      </w:r>
      <w:r w:rsidR="000A57C1" w:rsidRPr="00C13AE5">
        <w:rPr>
          <w:rFonts w:cstheme="minorHAnsi"/>
          <w:color w:val="000000"/>
          <w:sz w:val="24"/>
          <w:szCs w:val="24"/>
        </w:rPr>
        <w:t xml:space="preserve"> Rest by the lake</w:t>
      </w:r>
      <w:r w:rsidR="000A57C1" w:rsidRPr="00C13AE5">
        <w:rPr>
          <w:rFonts w:cstheme="minorHAnsi"/>
          <w:color w:val="000000"/>
          <w:sz w:val="24"/>
          <w:szCs w:val="24"/>
        </w:rPr>
        <w:tab/>
      </w:r>
      <w:r w:rsidR="00F93686" w:rsidRPr="00C13AE5">
        <w:rPr>
          <w:rFonts w:cstheme="minorHAnsi"/>
          <w:color w:val="000000"/>
          <w:sz w:val="24"/>
          <w:szCs w:val="24"/>
        </w:rPr>
        <w:tab/>
      </w:r>
      <w:r w:rsidR="00F93686" w:rsidRPr="00C13AE5">
        <w:rPr>
          <w:rFonts w:cstheme="minorHAnsi"/>
          <w:color w:val="000000"/>
          <w:sz w:val="24"/>
          <w:szCs w:val="24"/>
        </w:rPr>
        <w:tab/>
      </w:r>
      <w:r w:rsidR="00CE47B8" w:rsidRPr="00C13AE5">
        <w:rPr>
          <w:rFonts w:cstheme="minorHAnsi"/>
          <w:color w:val="000000"/>
          <w:sz w:val="24"/>
          <w:szCs w:val="24"/>
        </w:rPr>
        <w:t>D. Buy a map</w:t>
      </w:r>
    </w:p>
    <w:p w14:paraId="15FEAC25" w14:textId="77777777" w:rsidR="00B21951" w:rsidRPr="00C13AE5" w:rsidRDefault="00B21951" w:rsidP="0077381A">
      <w:pPr>
        <w:spacing w:after="0" w:line="240" w:lineRule="atLeast"/>
        <w:jc w:val="both"/>
        <w:rPr>
          <w:rFonts w:cstheme="minorHAnsi"/>
          <w:b/>
          <w:color w:val="000000"/>
          <w:sz w:val="24"/>
          <w:szCs w:val="24"/>
        </w:rPr>
      </w:pPr>
    </w:p>
    <w:p w14:paraId="661ECC60" w14:textId="77777777" w:rsidR="00CE47B8" w:rsidRPr="00C13AE5" w:rsidRDefault="000A57C1" w:rsidP="0077381A">
      <w:pPr>
        <w:spacing w:after="0" w:line="240" w:lineRule="atLeast"/>
        <w:jc w:val="both"/>
        <w:rPr>
          <w:rFonts w:cstheme="minorHAnsi"/>
          <w:color w:val="000000"/>
          <w:sz w:val="24"/>
          <w:szCs w:val="24"/>
          <w:lang w:val="vi-VN"/>
        </w:rPr>
      </w:pPr>
      <w:r w:rsidRPr="00C13AE5">
        <w:rPr>
          <w:rFonts w:cstheme="minorHAnsi"/>
          <w:b/>
          <w:color w:val="000000"/>
          <w:sz w:val="24"/>
          <w:szCs w:val="24"/>
        </w:rPr>
        <w:t>Conversation 2. Listen to an interview with a representative of a wildlife park called Paradise Wildlife Park</w:t>
      </w:r>
    </w:p>
    <w:p w14:paraId="46935CE9" w14:textId="77777777" w:rsidR="00CE47B8" w:rsidRPr="00C13AE5" w:rsidRDefault="00CE47B8" w:rsidP="0077381A">
      <w:pPr>
        <w:spacing w:after="0" w:line="240" w:lineRule="atLeast"/>
        <w:ind w:firstLine="720"/>
        <w:jc w:val="both"/>
        <w:rPr>
          <w:rFonts w:cstheme="minorHAnsi"/>
          <w:color w:val="000000"/>
          <w:sz w:val="24"/>
          <w:szCs w:val="24"/>
          <w:lang w:val="vi-VN"/>
        </w:rPr>
      </w:pPr>
    </w:p>
    <w:p w14:paraId="1E602EEA" w14:textId="77777777" w:rsidR="000A57C1" w:rsidRPr="00C13AE5" w:rsidRDefault="000A57C1" w:rsidP="0077381A">
      <w:pPr>
        <w:spacing w:line="240" w:lineRule="atLeast"/>
        <w:jc w:val="both"/>
        <w:rPr>
          <w:rFonts w:cstheme="minorHAnsi"/>
          <w:b/>
          <w:color w:val="000000"/>
          <w:sz w:val="24"/>
          <w:szCs w:val="24"/>
        </w:rPr>
      </w:pPr>
      <w:r w:rsidRPr="00C13AE5">
        <w:rPr>
          <w:rFonts w:cstheme="minorHAnsi"/>
          <w:b/>
          <w:color w:val="000000"/>
          <w:sz w:val="24"/>
          <w:szCs w:val="24"/>
        </w:rPr>
        <w:t>13. Why did Serengeti lions die?</w:t>
      </w:r>
    </w:p>
    <w:p w14:paraId="6AF4796F" w14:textId="77777777" w:rsidR="000A57C1" w:rsidRPr="00C13AE5" w:rsidRDefault="00436376" w:rsidP="0077381A">
      <w:pPr>
        <w:spacing w:line="240" w:lineRule="atLeast"/>
        <w:ind w:firstLine="720"/>
        <w:jc w:val="both"/>
        <w:rPr>
          <w:rFonts w:cstheme="minorHAnsi"/>
          <w:color w:val="000000"/>
          <w:sz w:val="24"/>
          <w:szCs w:val="24"/>
        </w:rPr>
      </w:pPr>
      <w:r w:rsidRPr="00C13AE5">
        <w:rPr>
          <w:rFonts w:cstheme="minorHAnsi"/>
          <w:color w:val="000000"/>
          <w:sz w:val="24"/>
          <w:szCs w:val="24"/>
        </w:rPr>
        <w:t>A. attacked by domestic dogs</w:t>
      </w:r>
      <w:r w:rsidRPr="00C13AE5">
        <w:rPr>
          <w:rFonts w:cstheme="minorHAnsi"/>
          <w:color w:val="000000"/>
          <w:sz w:val="24"/>
          <w:szCs w:val="24"/>
        </w:rPr>
        <w:tab/>
      </w:r>
      <w:r w:rsidRPr="00C13AE5">
        <w:rPr>
          <w:rFonts w:cstheme="minorHAnsi"/>
          <w:color w:val="000000"/>
          <w:sz w:val="24"/>
          <w:szCs w:val="24"/>
        </w:rPr>
        <w:tab/>
        <w:t>B.</w:t>
      </w:r>
      <w:r w:rsidR="000A57C1" w:rsidRPr="00C13AE5">
        <w:rPr>
          <w:rFonts w:cstheme="minorHAnsi"/>
          <w:color w:val="000000"/>
          <w:sz w:val="24"/>
          <w:szCs w:val="24"/>
        </w:rPr>
        <w:t xml:space="preserve"> infected with </w:t>
      </w:r>
      <w:r w:rsidR="0010068B" w:rsidRPr="00C13AE5">
        <w:rPr>
          <w:rFonts w:cstheme="minorHAnsi"/>
          <w:color w:val="000000"/>
          <w:sz w:val="24"/>
          <w:szCs w:val="24"/>
        </w:rPr>
        <w:t>a di</w:t>
      </w:r>
      <w:r w:rsidR="000A57C1" w:rsidRPr="00C13AE5">
        <w:rPr>
          <w:rFonts w:cstheme="minorHAnsi"/>
          <w:color w:val="000000"/>
          <w:sz w:val="24"/>
          <w:szCs w:val="24"/>
        </w:rPr>
        <w:t>sease from domestic dogs</w:t>
      </w:r>
    </w:p>
    <w:p w14:paraId="3FE37A88" w14:textId="77777777" w:rsidR="00AE39E4" w:rsidRPr="00C13AE5" w:rsidRDefault="000A57C1" w:rsidP="008264A0">
      <w:pPr>
        <w:spacing w:line="240" w:lineRule="atLeast"/>
        <w:ind w:firstLine="720"/>
        <w:jc w:val="both"/>
        <w:rPr>
          <w:rFonts w:cstheme="minorHAnsi"/>
          <w:color w:val="000000"/>
          <w:sz w:val="24"/>
          <w:szCs w:val="24"/>
        </w:rPr>
      </w:pPr>
      <w:r w:rsidRPr="00C13AE5">
        <w:rPr>
          <w:rFonts w:cstheme="minorHAnsi"/>
          <w:color w:val="000000"/>
          <w:sz w:val="24"/>
          <w:szCs w:val="24"/>
        </w:rPr>
        <w:t>C. killed by other wi</w:t>
      </w:r>
      <w:r w:rsidR="008264A0">
        <w:rPr>
          <w:rFonts w:cstheme="minorHAnsi"/>
          <w:color w:val="000000"/>
          <w:sz w:val="24"/>
          <w:szCs w:val="24"/>
        </w:rPr>
        <w:t>ld animals</w:t>
      </w:r>
      <w:r w:rsidR="008264A0">
        <w:rPr>
          <w:rFonts w:cstheme="minorHAnsi"/>
          <w:color w:val="000000"/>
          <w:sz w:val="24"/>
          <w:szCs w:val="24"/>
        </w:rPr>
        <w:tab/>
        <w:t>D. sent to villages</w:t>
      </w:r>
    </w:p>
    <w:p w14:paraId="14E079C4" w14:textId="77777777" w:rsidR="000A57C1" w:rsidRPr="00C13AE5" w:rsidRDefault="000A57C1" w:rsidP="0077381A">
      <w:pPr>
        <w:spacing w:line="240" w:lineRule="atLeast"/>
        <w:jc w:val="both"/>
        <w:rPr>
          <w:rFonts w:cstheme="minorHAnsi"/>
          <w:b/>
          <w:color w:val="000000"/>
          <w:sz w:val="24"/>
          <w:szCs w:val="24"/>
        </w:rPr>
      </w:pPr>
      <w:r w:rsidRPr="00C13AE5">
        <w:rPr>
          <w:rFonts w:cstheme="minorHAnsi"/>
          <w:b/>
          <w:color w:val="000000"/>
          <w:sz w:val="24"/>
          <w:szCs w:val="24"/>
        </w:rPr>
        <w:t>14. What events are NOT organized in the park?</w:t>
      </w:r>
    </w:p>
    <w:p w14:paraId="02AC1D30" w14:textId="77777777" w:rsidR="00AE39E4" w:rsidRPr="00C13AE5" w:rsidRDefault="000A57C1" w:rsidP="008264A0">
      <w:pPr>
        <w:spacing w:line="240" w:lineRule="atLeast"/>
        <w:ind w:firstLine="720"/>
        <w:jc w:val="both"/>
        <w:rPr>
          <w:rFonts w:cstheme="minorHAnsi"/>
          <w:color w:val="000000"/>
          <w:sz w:val="24"/>
          <w:szCs w:val="24"/>
        </w:rPr>
      </w:pPr>
      <w:r w:rsidRPr="00C13AE5">
        <w:rPr>
          <w:rFonts w:cstheme="minorHAnsi"/>
          <w:color w:val="000000"/>
          <w:sz w:val="24"/>
          <w:szCs w:val="24"/>
        </w:rPr>
        <w:t>A. product i</w:t>
      </w:r>
      <w:r w:rsidR="008264A0">
        <w:rPr>
          <w:rFonts w:cstheme="minorHAnsi"/>
          <w:color w:val="000000"/>
          <w:sz w:val="24"/>
          <w:szCs w:val="24"/>
        </w:rPr>
        <w:t>ntroduction</w:t>
      </w:r>
      <w:r w:rsidR="008264A0">
        <w:rPr>
          <w:rFonts w:cstheme="minorHAnsi"/>
          <w:color w:val="000000"/>
          <w:sz w:val="24"/>
          <w:szCs w:val="24"/>
        </w:rPr>
        <w:tab/>
      </w:r>
      <w:r w:rsidR="00436376" w:rsidRPr="00C13AE5">
        <w:rPr>
          <w:rFonts w:cstheme="minorHAnsi"/>
          <w:color w:val="000000"/>
          <w:sz w:val="24"/>
          <w:szCs w:val="24"/>
        </w:rPr>
        <w:t>B. charity events</w:t>
      </w:r>
      <w:r w:rsidR="00436376" w:rsidRPr="00C13AE5">
        <w:rPr>
          <w:rFonts w:cstheme="minorHAnsi"/>
          <w:color w:val="000000"/>
          <w:sz w:val="24"/>
          <w:szCs w:val="24"/>
        </w:rPr>
        <w:tab/>
        <w:t>C.</w:t>
      </w:r>
      <w:r w:rsidR="008264A0">
        <w:rPr>
          <w:rFonts w:cstheme="minorHAnsi"/>
          <w:color w:val="000000"/>
          <w:sz w:val="24"/>
          <w:szCs w:val="24"/>
        </w:rPr>
        <w:t xml:space="preserve"> family camping</w:t>
      </w:r>
      <w:r w:rsidR="008264A0">
        <w:rPr>
          <w:rFonts w:cstheme="minorHAnsi"/>
          <w:color w:val="000000"/>
          <w:sz w:val="24"/>
          <w:szCs w:val="24"/>
        </w:rPr>
        <w:tab/>
        <w:t>D. barbecue</w:t>
      </w:r>
    </w:p>
    <w:p w14:paraId="1FE86AC5" w14:textId="77777777" w:rsidR="000A57C1" w:rsidRPr="00C13AE5" w:rsidRDefault="000A57C1" w:rsidP="0077381A">
      <w:pPr>
        <w:spacing w:line="240" w:lineRule="atLeast"/>
        <w:jc w:val="both"/>
        <w:rPr>
          <w:rFonts w:cstheme="minorHAnsi"/>
          <w:b/>
          <w:color w:val="000000"/>
          <w:sz w:val="24"/>
          <w:szCs w:val="24"/>
        </w:rPr>
      </w:pPr>
      <w:r w:rsidRPr="00C13AE5">
        <w:rPr>
          <w:rFonts w:cstheme="minorHAnsi"/>
          <w:b/>
          <w:color w:val="000000"/>
          <w:sz w:val="24"/>
          <w:szCs w:val="24"/>
        </w:rPr>
        <w:t>15. You can try this when coming to the park</w:t>
      </w:r>
    </w:p>
    <w:p w14:paraId="3254C11D" w14:textId="77777777" w:rsidR="000A57C1" w:rsidRPr="00C13AE5" w:rsidRDefault="00436376" w:rsidP="0077381A">
      <w:pPr>
        <w:spacing w:line="240" w:lineRule="atLeast"/>
        <w:ind w:firstLine="720"/>
        <w:jc w:val="both"/>
        <w:rPr>
          <w:rFonts w:cstheme="minorHAnsi"/>
          <w:color w:val="000000"/>
          <w:sz w:val="24"/>
          <w:szCs w:val="24"/>
        </w:rPr>
      </w:pPr>
      <w:r w:rsidRPr="00C13AE5">
        <w:rPr>
          <w:rFonts w:cstheme="minorHAnsi"/>
          <w:color w:val="000000"/>
          <w:sz w:val="24"/>
          <w:szCs w:val="24"/>
        </w:rPr>
        <w:t>A.</w:t>
      </w:r>
      <w:r w:rsidR="000A57C1" w:rsidRPr="00C13AE5">
        <w:rPr>
          <w:rFonts w:cstheme="minorHAnsi"/>
          <w:color w:val="000000"/>
          <w:sz w:val="24"/>
          <w:szCs w:val="24"/>
        </w:rPr>
        <w:t xml:space="preserve"> introducing programs on the radio</w:t>
      </w:r>
      <w:r w:rsidR="000A57C1" w:rsidRPr="00C13AE5">
        <w:rPr>
          <w:rFonts w:cstheme="minorHAnsi"/>
          <w:color w:val="000000"/>
          <w:sz w:val="24"/>
          <w:szCs w:val="24"/>
        </w:rPr>
        <w:tab/>
      </w:r>
      <w:r w:rsidR="000A57C1" w:rsidRPr="00C13AE5">
        <w:rPr>
          <w:rFonts w:cstheme="minorHAnsi"/>
          <w:color w:val="000000"/>
          <w:sz w:val="24"/>
          <w:szCs w:val="24"/>
        </w:rPr>
        <w:tab/>
        <w:t>B. deliver discounted tickets</w:t>
      </w:r>
    </w:p>
    <w:p w14:paraId="78815331" w14:textId="77777777" w:rsidR="00AE39E4" w:rsidRPr="00C13AE5" w:rsidRDefault="000A57C1" w:rsidP="008264A0">
      <w:pPr>
        <w:spacing w:line="240" w:lineRule="atLeast"/>
        <w:ind w:firstLine="720"/>
        <w:jc w:val="both"/>
        <w:rPr>
          <w:rFonts w:cstheme="minorHAnsi"/>
          <w:color w:val="000000"/>
          <w:sz w:val="24"/>
          <w:szCs w:val="24"/>
        </w:rPr>
      </w:pPr>
      <w:r w:rsidRPr="00C13AE5">
        <w:rPr>
          <w:rFonts w:cstheme="minorHAnsi"/>
          <w:color w:val="000000"/>
          <w:sz w:val="24"/>
          <w:szCs w:val="24"/>
        </w:rPr>
        <w:t xml:space="preserve">C. organize </w:t>
      </w:r>
      <w:r w:rsidR="008264A0">
        <w:rPr>
          <w:rFonts w:cstheme="minorHAnsi"/>
          <w:color w:val="000000"/>
          <w:sz w:val="24"/>
          <w:szCs w:val="24"/>
        </w:rPr>
        <w:t>competition</w:t>
      </w:r>
      <w:r w:rsidR="008264A0">
        <w:rPr>
          <w:rFonts w:cstheme="minorHAnsi"/>
          <w:color w:val="000000"/>
          <w:sz w:val="24"/>
          <w:szCs w:val="24"/>
        </w:rPr>
        <w:tab/>
      </w:r>
      <w:r w:rsidR="008264A0">
        <w:rPr>
          <w:rFonts w:cstheme="minorHAnsi"/>
          <w:color w:val="000000"/>
          <w:sz w:val="24"/>
          <w:szCs w:val="24"/>
        </w:rPr>
        <w:tab/>
      </w:r>
      <w:r w:rsidR="008264A0">
        <w:rPr>
          <w:rFonts w:cstheme="minorHAnsi"/>
          <w:color w:val="000000"/>
          <w:sz w:val="24"/>
          <w:szCs w:val="24"/>
        </w:rPr>
        <w:tab/>
      </w:r>
      <w:r w:rsidR="008264A0">
        <w:rPr>
          <w:rFonts w:cstheme="minorHAnsi"/>
          <w:color w:val="000000"/>
          <w:sz w:val="24"/>
          <w:szCs w:val="24"/>
        </w:rPr>
        <w:tab/>
        <w:t>D. host an event</w:t>
      </w:r>
    </w:p>
    <w:p w14:paraId="146180F4" w14:textId="77777777" w:rsidR="000A57C1" w:rsidRPr="00C13AE5" w:rsidRDefault="001D1A2F" w:rsidP="0077381A">
      <w:pPr>
        <w:spacing w:line="240" w:lineRule="atLeast"/>
        <w:jc w:val="both"/>
        <w:rPr>
          <w:rFonts w:cstheme="minorHAnsi"/>
          <w:b/>
          <w:color w:val="000000"/>
          <w:sz w:val="24"/>
          <w:szCs w:val="24"/>
        </w:rPr>
      </w:pPr>
      <w:r w:rsidRPr="00C13AE5">
        <w:rPr>
          <w:rFonts w:cstheme="minorHAnsi"/>
          <w:b/>
          <w:color w:val="000000"/>
          <w:sz w:val="24"/>
          <w:szCs w:val="24"/>
        </w:rPr>
        <w:t xml:space="preserve">16. </w:t>
      </w:r>
      <w:r w:rsidR="000A57C1" w:rsidRPr="00C13AE5">
        <w:rPr>
          <w:rFonts w:cstheme="minorHAnsi"/>
          <w:b/>
          <w:color w:val="000000"/>
          <w:sz w:val="24"/>
          <w:szCs w:val="24"/>
        </w:rPr>
        <w:t>Which one is not a programme of the park?</w:t>
      </w:r>
    </w:p>
    <w:p w14:paraId="7B9CD7BF" w14:textId="77777777" w:rsidR="00E3335E" w:rsidRPr="00C13AE5" w:rsidRDefault="000A57C1" w:rsidP="0077381A">
      <w:pPr>
        <w:spacing w:line="240" w:lineRule="atLeast"/>
        <w:ind w:firstLine="720"/>
        <w:jc w:val="both"/>
        <w:rPr>
          <w:rFonts w:cstheme="minorHAnsi"/>
          <w:color w:val="000000"/>
          <w:sz w:val="24"/>
          <w:szCs w:val="24"/>
        </w:rPr>
      </w:pPr>
      <w:r w:rsidRPr="00C13AE5">
        <w:rPr>
          <w:rFonts w:cstheme="minorHAnsi"/>
          <w:color w:val="000000"/>
          <w:sz w:val="24"/>
          <w:szCs w:val="24"/>
        </w:rPr>
        <w:t>A. Project Life Lion</w:t>
      </w:r>
      <w:r w:rsidR="001D1A2F" w:rsidRPr="00C13AE5">
        <w:rPr>
          <w:rFonts w:cstheme="minorHAnsi"/>
          <w:color w:val="000000"/>
          <w:sz w:val="24"/>
          <w:szCs w:val="24"/>
        </w:rPr>
        <w:tab/>
      </w:r>
      <w:r w:rsidRPr="00C13AE5">
        <w:rPr>
          <w:rFonts w:cstheme="minorHAnsi"/>
          <w:color w:val="000000"/>
          <w:sz w:val="24"/>
          <w:szCs w:val="24"/>
        </w:rPr>
        <w:t>B. Atlantic Rainforest Project</w:t>
      </w:r>
      <w:r w:rsidR="001D1A2F" w:rsidRPr="00C13AE5">
        <w:rPr>
          <w:rFonts w:cstheme="minorHAnsi"/>
          <w:color w:val="000000"/>
          <w:sz w:val="24"/>
          <w:szCs w:val="24"/>
        </w:rPr>
        <w:tab/>
      </w:r>
    </w:p>
    <w:p w14:paraId="4B0DA2B0" w14:textId="77777777" w:rsidR="006A1D90" w:rsidRPr="008264A0" w:rsidRDefault="00436376" w:rsidP="008264A0">
      <w:pPr>
        <w:spacing w:line="240" w:lineRule="atLeast"/>
        <w:ind w:firstLine="720"/>
        <w:jc w:val="both"/>
        <w:rPr>
          <w:rFonts w:cstheme="minorHAnsi"/>
          <w:color w:val="000000"/>
          <w:sz w:val="24"/>
          <w:szCs w:val="24"/>
        </w:rPr>
      </w:pPr>
      <w:r w:rsidRPr="00C13AE5">
        <w:rPr>
          <w:rFonts w:cstheme="minorHAnsi"/>
          <w:color w:val="000000"/>
          <w:sz w:val="24"/>
          <w:szCs w:val="24"/>
        </w:rPr>
        <w:lastRenderedPageBreak/>
        <w:t>C.</w:t>
      </w:r>
      <w:r w:rsidR="000A57C1" w:rsidRPr="00C13AE5">
        <w:rPr>
          <w:rFonts w:cstheme="minorHAnsi"/>
          <w:color w:val="000000"/>
          <w:sz w:val="24"/>
          <w:szCs w:val="24"/>
        </w:rPr>
        <w:t xml:space="preserve"> Discounted Tickets</w:t>
      </w:r>
      <w:r w:rsidR="001D1A2F" w:rsidRPr="00C13AE5">
        <w:rPr>
          <w:rFonts w:cstheme="minorHAnsi"/>
          <w:color w:val="000000"/>
          <w:sz w:val="24"/>
          <w:szCs w:val="24"/>
        </w:rPr>
        <w:tab/>
      </w:r>
      <w:r w:rsidR="008264A0">
        <w:rPr>
          <w:rFonts w:cstheme="minorHAnsi"/>
          <w:color w:val="000000"/>
          <w:sz w:val="24"/>
          <w:szCs w:val="24"/>
        </w:rPr>
        <w:t>D. None of the above</w:t>
      </w:r>
    </w:p>
    <w:p w14:paraId="65270DC8" w14:textId="77777777" w:rsidR="00B21951" w:rsidRPr="00C13AE5" w:rsidRDefault="00B21951" w:rsidP="0077381A">
      <w:pPr>
        <w:spacing w:after="0" w:line="240" w:lineRule="atLeast"/>
        <w:jc w:val="both"/>
        <w:rPr>
          <w:rFonts w:cstheme="minorHAnsi"/>
          <w:b/>
          <w:color w:val="000000"/>
          <w:sz w:val="24"/>
          <w:szCs w:val="24"/>
        </w:rPr>
      </w:pPr>
    </w:p>
    <w:p w14:paraId="26489550" w14:textId="77777777" w:rsidR="006A1D90" w:rsidRPr="00C13AE5" w:rsidRDefault="006A1D90" w:rsidP="0077381A">
      <w:pPr>
        <w:spacing w:after="0" w:line="240" w:lineRule="atLeast"/>
        <w:jc w:val="both"/>
        <w:rPr>
          <w:rFonts w:cstheme="minorHAnsi"/>
          <w:b/>
          <w:color w:val="000000"/>
          <w:sz w:val="24"/>
          <w:szCs w:val="24"/>
        </w:rPr>
      </w:pPr>
      <w:r w:rsidRPr="00C13AE5">
        <w:rPr>
          <w:rFonts w:cstheme="minorHAnsi"/>
          <w:b/>
          <w:color w:val="000000"/>
          <w:sz w:val="24"/>
          <w:szCs w:val="24"/>
        </w:rPr>
        <w:t>Conversation 3. Listen to a conversation between a man who owns a holiday home talking on the phone to a woman who is staying there.</w:t>
      </w:r>
    </w:p>
    <w:p w14:paraId="4994E7DE" w14:textId="77777777" w:rsidR="006A1D90" w:rsidRPr="00C13AE5" w:rsidRDefault="006A1D90" w:rsidP="0077381A">
      <w:pPr>
        <w:spacing w:after="0" w:line="240" w:lineRule="atLeast"/>
        <w:jc w:val="both"/>
        <w:rPr>
          <w:rFonts w:cstheme="minorHAnsi"/>
          <w:color w:val="000000"/>
          <w:sz w:val="24"/>
          <w:szCs w:val="24"/>
          <w:lang w:val="vi-VN"/>
        </w:rPr>
      </w:pPr>
    </w:p>
    <w:p w14:paraId="70900643" w14:textId="77777777" w:rsidR="006A1D90" w:rsidRPr="00C13AE5" w:rsidRDefault="006A1D90" w:rsidP="0077381A">
      <w:pPr>
        <w:spacing w:line="240" w:lineRule="atLeast"/>
        <w:jc w:val="both"/>
        <w:rPr>
          <w:rFonts w:cstheme="minorHAnsi"/>
          <w:b/>
          <w:color w:val="000000"/>
          <w:sz w:val="24"/>
          <w:szCs w:val="24"/>
        </w:rPr>
      </w:pPr>
      <w:r w:rsidRPr="00C13AE5">
        <w:rPr>
          <w:rFonts w:cstheme="minorHAnsi"/>
          <w:b/>
          <w:color w:val="000000"/>
          <w:sz w:val="24"/>
          <w:szCs w:val="24"/>
        </w:rPr>
        <w:t>17. How many main controls are there on the heater?</w:t>
      </w:r>
    </w:p>
    <w:p w14:paraId="604D37A4" w14:textId="77777777" w:rsidR="00907065" w:rsidRPr="00C13AE5" w:rsidRDefault="00436376" w:rsidP="008264A0">
      <w:pPr>
        <w:spacing w:line="240" w:lineRule="atLeast"/>
        <w:ind w:firstLine="720"/>
        <w:jc w:val="both"/>
        <w:rPr>
          <w:rFonts w:cstheme="minorHAnsi"/>
          <w:color w:val="000000"/>
          <w:sz w:val="24"/>
          <w:szCs w:val="24"/>
        </w:rPr>
      </w:pPr>
      <w:r w:rsidRPr="00C13AE5">
        <w:rPr>
          <w:rFonts w:cstheme="minorHAnsi"/>
          <w:color w:val="000000"/>
          <w:sz w:val="24"/>
          <w:szCs w:val="24"/>
        </w:rPr>
        <w:t>A. two</w:t>
      </w:r>
      <w:r w:rsidRPr="00C13AE5">
        <w:rPr>
          <w:rFonts w:cstheme="minorHAnsi"/>
          <w:color w:val="000000"/>
          <w:sz w:val="24"/>
          <w:szCs w:val="24"/>
        </w:rPr>
        <w:tab/>
      </w:r>
      <w:r w:rsidRPr="00C13AE5">
        <w:rPr>
          <w:rFonts w:cstheme="minorHAnsi"/>
          <w:color w:val="000000"/>
          <w:sz w:val="24"/>
          <w:szCs w:val="24"/>
        </w:rPr>
        <w:tab/>
        <w:t>B.</w:t>
      </w:r>
      <w:r w:rsidR="008264A0">
        <w:rPr>
          <w:rFonts w:cstheme="minorHAnsi"/>
          <w:color w:val="000000"/>
          <w:sz w:val="24"/>
          <w:szCs w:val="24"/>
        </w:rPr>
        <w:t xml:space="preserve"> three</w:t>
      </w:r>
      <w:r w:rsidR="008264A0">
        <w:rPr>
          <w:rFonts w:cstheme="minorHAnsi"/>
          <w:color w:val="000000"/>
          <w:sz w:val="24"/>
          <w:szCs w:val="24"/>
        </w:rPr>
        <w:tab/>
      </w:r>
      <w:r w:rsidR="008264A0">
        <w:rPr>
          <w:rFonts w:cstheme="minorHAnsi"/>
          <w:color w:val="000000"/>
          <w:sz w:val="24"/>
          <w:szCs w:val="24"/>
        </w:rPr>
        <w:tab/>
        <w:t>C. four</w:t>
      </w:r>
      <w:r w:rsidR="008264A0">
        <w:rPr>
          <w:rFonts w:cstheme="minorHAnsi"/>
          <w:color w:val="000000"/>
          <w:sz w:val="24"/>
          <w:szCs w:val="24"/>
        </w:rPr>
        <w:tab/>
      </w:r>
      <w:r w:rsidR="008264A0">
        <w:rPr>
          <w:rFonts w:cstheme="minorHAnsi"/>
          <w:color w:val="000000"/>
          <w:sz w:val="24"/>
          <w:szCs w:val="24"/>
        </w:rPr>
        <w:tab/>
        <w:t>D. none</w:t>
      </w:r>
    </w:p>
    <w:p w14:paraId="0D5C7FCC" w14:textId="77777777" w:rsidR="006A1D90" w:rsidRPr="00C13AE5" w:rsidRDefault="00FD4657" w:rsidP="0077381A">
      <w:pPr>
        <w:spacing w:line="240" w:lineRule="atLeast"/>
        <w:jc w:val="both"/>
        <w:rPr>
          <w:rFonts w:cstheme="minorHAnsi"/>
          <w:b/>
          <w:color w:val="000000"/>
          <w:sz w:val="24"/>
          <w:szCs w:val="24"/>
        </w:rPr>
      </w:pPr>
      <w:r w:rsidRPr="00C13AE5">
        <w:rPr>
          <w:rFonts w:cstheme="minorHAnsi"/>
          <w:b/>
          <w:color w:val="000000"/>
          <w:sz w:val="24"/>
          <w:szCs w:val="24"/>
        </w:rPr>
        <w:t xml:space="preserve">18. </w:t>
      </w:r>
      <w:r w:rsidR="006A1D90" w:rsidRPr="00C13AE5">
        <w:rPr>
          <w:rFonts w:cstheme="minorHAnsi"/>
          <w:b/>
          <w:color w:val="000000"/>
          <w:sz w:val="24"/>
          <w:szCs w:val="24"/>
        </w:rPr>
        <w:t>What is the reason for the problem of the heater?</w:t>
      </w:r>
    </w:p>
    <w:p w14:paraId="309F7A32" w14:textId="77777777" w:rsidR="006A1D90" w:rsidRPr="00C13AE5" w:rsidRDefault="006A1D90" w:rsidP="0077381A">
      <w:pPr>
        <w:spacing w:line="240" w:lineRule="atLeast"/>
        <w:ind w:firstLine="720"/>
        <w:jc w:val="both"/>
        <w:rPr>
          <w:rFonts w:cstheme="minorHAnsi"/>
          <w:color w:val="000000"/>
          <w:sz w:val="24"/>
          <w:szCs w:val="24"/>
        </w:rPr>
      </w:pPr>
      <w:r w:rsidRPr="00C13AE5">
        <w:rPr>
          <w:rFonts w:cstheme="minorHAnsi"/>
          <w:color w:val="000000"/>
          <w:sz w:val="24"/>
          <w:szCs w:val="24"/>
        </w:rPr>
        <w:t>A. the switch doesn’t light up</w:t>
      </w:r>
      <w:r w:rsidR="008264A0">
        <w:rPr>
          <w:rFonts w:cstheme="minorHAnsi"/>
          <w:color w:val="000000"/>
          <w:sz w:val="24"/>
          <w:szCs w:val="24"/>
        </w:rPr>
        <w:tab/>
      </w:r>
      <w:r w:rsidR="00FD4657" w:rsidRPr="00C13AE5">
        <w:rPr>
          <w:rFonts w:cstheme="minorHAnsi"/>
          <w:color w:val="000000"/>
          <w:sz w:val="24"/>
          <w:szCs w:val="24"/>
        </w:rPr>
        <w:tab/>
      </w:r>
      <w:r w:rsidRPr="00C13AE5">
        <w:rPr>
          <w:rFonts w:cstheme="minorHAnsi"/>
          <w:color w:val="000000"/>
          <w:sz w:val="24"/>
          <w:szCs w:val="24"/>
        </w:rPr>
        <w:t>B. the little square is black</w:t>
      </w:r>
    </w:p>
    <w:p w14:paraId="711F95C5" w14:textId="77777777" w:rsidR="00AE39E4" w:rsidRPr="00C13AE5" w:rsidRDefault="00436376" w:rsidP="008264A0">
      <w:pPr>
        <w:spacing w:line="240" w:lineRule="atLeast"/>
        <w:ind w:firstLine="720"/>
        <w:jc w:val="both"/>
        <w:rPr>
          <w:rFonts w:cstheme="minorHAnsi"/>
          <w:color w:val="000000"/>
          <w:sz w:val="24"/>
          <w:szCs w:val="24"/>
        </w:rPr>
      </w:pPr>
      <w:r w:rsidRPr="00C13AE5">
        <w:rPr>
          <w:rFonts w:cstheme="minorHAnsi"/>
          <w:color w:val="000000"/>
          <w:sz w:val="24"/>
          <w:szCs w:val="24"/>
        </w:rPr>
        <w:t>C.</w:t>
      </w:r>
      <w:r w:rsidR="006A1D90" w:rsidRPr="00C13AE5">
        <w:rPr>
          <w:rFonts w:cstheme="minorHAnsi"/>
          <w:color w:val="000000"/>
          <w:sz w:val="24"/>
          <w:szCs w:val="24"/>
        </w:rPr>
        <w:t xml:space="preserve"> the switch is off</w:t>
      </w:r>
      <w:r w:rsidR="00FD4657" w:rsidRPr="00C13AE5">
        <w:rPr>
          <w:rFonts w:cstheme="minorHAnsi"/>
          <w:color w:val="000000"/>
          <w:sz w:val="24"/>
          <w:szCs w:val="24"/>
        </w:rPr>
        <w:tab/>
      </w:r>
      <w:r w:rsidR="00FD4657" w:rsidRPr="00C13AE5">
        <w:rPr>
          <w:rFonts w:cstheme="minorHAnsi"/>
          <w:color w:val="000000"/>
          <w:sz w:val="24"/>
          <w:szCs w:val="24"/>
        </w:rPr>
        <w:tab/>
      </w:r>
      <w:r w:rsidR="008264A0">
        <w:rPr>
          <w:rFonts w:cstheme="minorHAnsi"/>
          <w:color w:val="000000"/>
          <w:sz w:val="24"/>
          <w:szCs w:val="24"/>
        </w:rPr>
        <w:tab/>
      </w:r>
      <w:r w:rsidR="006A1D90" w:rsidRPr="00C13AE5">
        <w:rPr>
          <w:rFonts w:cstheme="minorHAnsi"/>
          <w:color w:val="000000"/>
          <w:sz w:val="24"/>
          <w:szCs w:val="24"/>
        </w:rPr>
        <w:t>D. the switch is on</w:t>
      </w:r>
    </w:p>
    <w:p w14:paraId="63C19CF4" w14:textId="77777777" w:rsidR="00FD4657" w:rsidRPr="00C13AE5" w:rsidRDefault="00FD4657" w:rsidP="0077381A">
      <w:pPr>
        <w:spacing w:line="240" w:lineRule="atLeast"/>
        <w:jc w:val="both"/>
        <w:rPr>
          <w:rFonts w:cstheme="minorHAnsi"/>
          <w:b/>
          <w:color w:val="000000"/>
          <w:sz w:val="24"/>
          <w:szCs w:val="24"/>
        </w:rPr>
      </w:pPr>
      <w:r w:rsidRPr="00C13AE5">
        <w:rPr>
          <w:rFonts w:cstheme="minorHAnsi"/>
          <w:b/>
          <w:color w:val="000000"/>
          <w:sz w:val="24"/>
          <w:szCs w:val="24"/>
        </w:rPr>
        <w:t>19. When does the woman have to restart the heater?</w:t>
      </w:r>
    </w:p>
    <w:p w14:paraId="15AF162F" w14:textId="77777777" w:rsidR="00FD4657" w:rsidRPr="00C13AE5" w:rsidRDefault="00FD4657" w:rsidP="0077381A">
      <w:pPr>
        <w:spacing w:line="240" w:lineRule="atLeast"/>
        <w:ind w:firstLine="720"/>
        <w:jc w:val="both"/>
        <w:rPr>
          <w:rFonts w:cstheme="minorHAnsi"/>
          <w:color w:val="000000"/>
          <w:sz w:val="24"/>
          <w:szCs w:val="24"/>
        </w:rPr>
      </w:pPr>
      <w:r w:rsidRPr="00C13AE5">
        <w:rPr>
          <w:rFonts w:cstheme="minorHAnsi"/>
          <w:color w:val="000000"/>
          <w:sz w:val="24"/>
          <w:szCs w:val="24"/>
        </w:rPr>
        <w:t>A. When there isn’t enough water</w:t>
      </w:r>
      <w:r w:rsidRPr="00C13AE5">
        <w:rPr>
          <w:rFonts w:cstheme="minorHAnsi"/>
          <w:color w:val="000000"/>
          <w:sz w:val="24"/>
          <w:szCs w:val="24"/>
        </w:rPr>
        <w:tab/>
      </w:r>
      <w:r w:rsidRPr="00C13AE5">
        <w:rPr>
          <w:rFonts w:cstheme="minorHAnsi"/>
          <w:color w:val="000000"/>
          <w:sz w:val="24"/>
          <w:szCs w:val="24"/>
        </w:rPr>
        <w:tab/>
        <w:t>B. when the water is too hot</w:t>
      </w:r>
    </w:p>
    <w:p w14:paraId="78F2BEDF" w14:textId="77777777" w:rsidR="00AE39E4" w:rsidRPr="00C13AE5" w:rsidRDefault="00436376" w:rsidP="0049030D">
      <w:pPr>
        <w:spacing w:line="240" w:lineRule="atLeast"/>
        <w:ind w:firstLine="720"/>
        <w:jc w:val="both"/>
        <w:rPr>
          <w:rFonts w:cstheme="minorHAnsi"/>
          <w:color w:val="000000"/>
          <w:sz w:val="24"/>
          <w:szCs w:val="24"/>
        </w:rPr>
      </w:pPr>
      <w:r w:rsidRPr="00C13AE5">
        <w:rPr>
          <w:rFonts w:cstheme="minorHAnsi"/>
          <w:color w:val="000000"/>
          <w:sz w:val="24"/>
          <w:szCs w:val="24"/>
        </w:rPr>
        <w:t>C.</w:t>
      </w:r>
      <w:r w:rsidR="00FD4657" w:rsidRPr="00C13AE5">
        <w:rPr>
          <w:rFonts w:cstheme="minorHAnsi"/>
          <w:color w:val="000000"/>
          <w:sz w:val="24"/>
          <w:szCs w:val="24"/>
        </w:rPr>
        <w:t xml:space="preserve"> when the heater is switched off.</w:t>
      </w:r>
      <w:r w:rsidR="00FD4657" w:rsidRPr="00C13AE5">
        <w:rPr>
          <w:rFonts w:cstheme="minorHAnsi"/>
          <w:color w:val="000000"/>
          <w:sz w:val="24"/>
          <w:szCs w:val="24"/>
        </w:rPr>
        <w:tab/>
      </w:r>
      <w:r w:rsidR="00FD4657" w:rsidRPr="00C13AE5">
        <w:rPr>
          <w:rFonts w:cstheme="minorHAnsi"/>
          <w:color w:val="000000"/>
          <w:sz w:val="24"/>
          <w:szCs w:val="24"/>
        </w:rPr>
        <w:tab/>
        <w:t>D. When there is no light</w:t>
      </w:r>
    </w:p>
    <w:p w14:paraId="13915AE3" w14:textId="77777777" w:rsidR="00FD4657" w:rsidRPr="00C13AE5" w:rsidRDefault="00FD4657" w:rsidP="0077381A">
      <w:pPr>
        <w:spacing w:line="240" w:lineRule="atLeast"/>
        <w:jc w:val="both"/>
        <w:rPr>
          <w:rFonts w:cstheme="minorHAnsi"/>
          <w:b/>
          <w:color w:val="000000"/>
          <w:sz w:val="24"/>
          <w:szCs w:val="24"/>
        </w:rPr>
      </w:pPr>
      <w:r w:rsidRPr="00C13AE5">
        <w:rPr>
          <w:rFonts w:cstheme="minorHAnsi"/>
          <w:b/>
          <w:color w:val="000000"/>
          <w:sz w:val="24"/>
          <w:szCs w:val="24"/>
        </w:rPr>
        <w:t>20. How does the woman feel after listening to the instruction?</w:t>
      </w:r>
    </w:p>
    <w:p w14:paraId="4A588344" w14:textId="77777777" w:rsidR="00FD4657" w:rsidRPr="00C13AE5" w:rsidRDefault="00436376" w:rsidP="0077381A">
      <w:pPr>
        <w:spacing w:line="240" w:lineRule="atLeast"/>
        <w:ind w:firstLine="720"/>
        <w:jc w:val="both"/>
        <w:rPr>
          <w:rFonts w:cstheme="minorHAnsi"/>
          <w:color w:val="000000"/>
          <w:sz w:val="24"/>
          <w:szCs w:val="24"/>
        </w:rPr>
      </w:pPr>
      <w:r w:rsidRPr="00C13AE5">
        <w:rPr>
          <w:rFonts w:cstheme="minorHAnsi"/>
          <w:color w:val="000000"/>
          <w:sz w:val="24"/>
          <w:szCs w:val="24"/>
        </w:rPr>
        <w:t>A.</w:t>
      </w:r>
      <w:r w:rsidR="00FD4657" w:rsidRPr="00C13AE5">
        <w:rPr>
          <w:rFonts w:cstheme="minorHAnsi"/>
          <w:color w:val="000000"/>
          <w:sz w:val="24"/>
          <w:szCs w:val="24"/>
        </w:rPr>
        <w:t xml:space="preserve"> confused</w:t>
      </w:r>
      <w:r w:rsidR="00FD4657" w:rsidRPr="00C13AE5">
        <w:rPr>
          <w:rFonts w:cstheme="minorHAnsi"/>
          <w:color w:val="000000"/>
          <w:sz w:val="24"/>
          <w:szCs w:val="24"/>
        </w:rPr>
        <w:tab/>
      </w:r>
      <w:r w:rsidR="00FD4657" w:rsidRPr="00C13AE5">
        <w:rPr>
          <w:rFonts w:cstheme="minorHAnsi"/>
          <w:color w:val="000000"/>
          <w:sz w:val="24"/>
          <w:szCs w:val="24"/>
        </w:rPr>
        <w:tab/>
        <w:t>B. motivated</w:t>
      </w:r>
      <w:r w:rsidR="00FD4657" w:rsidRPr="00C13AE5">
        <w:rPr>
          <w:rFonts w:cstheme="minorHAnsi"/>
          <w:color w:val="000000"/>
          <w:sz w:val="24"/>
          <w:szCs w:val="24"/>
        </w:rPr>
        <w:tab/>
      </w:r>
      <w:r w:rsidR="00FD4657" w:rsidRPr="00C13AE5">
        <w:rPr>
          <w:rFonts w:cstheme="minorHAnsi"/>
          <w:color w:val="000000"/>
          <w:sz w:val="24"/>
          <w:szCs w:val="24"/>
        </w:rPr>
        <w:tab/>
        <w:t>C. interested</w:t>
      </w:r>
      <w:r w:rsidR="00FD4657" w:rsidRPr="00C13AE5">
        <w:rPr>
          <w:rFonts w:cstheme="minorHAnsi"/>
          <w:color w:val="000000"/>
          <w:sz w:val="24"/>
          <w:szCs w:val="24"/>
        </w:rPr>
        <w:tab/>
      </w:r>
      <w:r w:rsidR="00FD4657" w:rsidRPr="00C13AE5">
        <w:rPr>
          <w:rFonts w:cstheme="minorHAnsi"/>
          <w:color w:val="000000"/>
          <w:sz w:val="24"/>
          <w:szCs w:val="24"/>
        </w:rPr>
        <w:tab/>
        <w:t>D. encouraged</w:t>
      </w:r>
    </w:p>
    <w:p w14:paraId="40B0A883" w14:textId="77777777" w:rsidR="002E7D47" w:rsidRPr="00C13AE5" w:rsidRDefault="002E7D47" w:rsidP="0077381A">
      <w:pPr>
        <w:spacing w:line="240" w:lineRule="atLeast"/>
        <w:rPr>
          <w:rFonts w:cstheme="minorHAnsi"/>
          <w:color w:val="000000"/>
          <w:sz w:val="24"/>
          <w:szCs w:val="24"/>
        </w:rPr>
      </w:pPr>
    </w:p>
    <w:p w14:paraId="543D7724" w14:textId="77777777" w:rsidR="00F93686" w:rsidRPr="00C13AE5" w:rsidRDefault="00F93686" w:rsidP="00C13AE5">
      <w:pPr>
        <w:spacing w:line="240" w:lineRule="atLeast"/>
        <w:rPr>
          <w:rFonts w:cstheme="minorHAnsi"/>
          <w:b/>
          <w:color w:val="000000"/>
          <w:sz w:val="24"/>
          <w:szCs w:val="24"/>
        </w:rPr>
      </w:pPr>
      <w:r w:rsidRPr="00C13AE5">
        <w:rPr>
          <w:rFonts w:cstheme="minorHAnsi"/>
          <w:b/>
          <w:color w:val="000000"/>
          <w:sz w:val="24"/>
          <w:szCs w:val="24"/>
        </w:rPr>
        <w:t>PART 3</w:t>
      </w:r>
    </w:p>
    <w:p w14:paraId="551079D7" w14:textId="77777777" w:rsidR="00DD781B" w:rsidRPr="00C13AE5" w:rsidRDefault="00DD781B" w:rsidP="0077381A">
      <w:pPr>
        <w:autoSpaceDE w:val="0"/>
        <w:autoSpaceDN w:val="0"/>
        <w:adjustRightInd w:val="0"/>
        <w:spacing w:after="0" w:line="240" w:lineRule="atLeast"/>
        <w:jc w:val="both"/>
        <w:rPr>
          <w:rFonts w:cstheme="minorHAnsi"/>
          <w:b/>
          <w:sz w:val="24"/>
          <w:szCs w:val="24"/>
          <w:u w:val="single"/>
        </w:rPr>
      </w:pPr>
      <w:r w:rsidRPr="00C13AE5">
        <w:rPr>
          <w:rFonts w:cstheme="minorHAnsi"/>
          <w:b/>
          <w:sz w:val="24"/>
          <w:szCs w:val="24"/>
        </w:rPr>
        <w:t>Y</w:t>
      </w:r>
      <w:r w:rsidRPr="00C13AE5">
        <w:rPr>
          <w:rFonts w:cstheme="minorHAnsi"/>
          <w:b/>
          <w:sz w:val="24"/>
          <w:szCs w:val="24"/>
          <w:shd w:val="clear" w:color="auto" w:fill="FFFFFF"/>
        </w:rPr>
        <w:t>ou will hear three different talks or lectures. In each talk or lecture there are five questions. For each question, choose the correct answer</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A</w:t>
      </w:r>
      <w:r w:rsidRPr="00C13AE5">
        <w:rPr>
          <w:rFonts w:cstheme="minorHAnsi"/>
          <w:b/>
          <w:sz w:val="24"/>
          <w:szCs w:val="24"/>
          <w:shd w:val="clear" w:color="auto" w:fill="FFFFFF"/>
        </w:rPr>
        <w:t>,</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B</w:t>
      </w:r>
      <w:r w:rsidRPr="00C13AE5">
        <w:rPr>
          <w:rFonts w:cstheme="minorHAnsi"/>
          <w:b/>
          <w:sz w:val="24"/>
          <w:szCs w:val="24"/>
          <w:shd w:val="clear" w:color="auto" w:fill="FFFFFF"/>
        </w:rPr>
        <w:t>,</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C</w:t>
      </w:r>
      <w:r w:rsidRPr="00C13AE5">
        <w:rPr>
          <w:rStyle w:val="apple-converted-space"/>
          <w:rFonts w:cstheme="minorHAnsi"/>
          <w:b/>
          <w:sz w:val="24"/>
          <w:szCs w:val="24"/>
          <w:shd w:val="clear" w:color="auto" w:fill="FFFFFF"/>
        </w:rPr>
        <w:t> </w:t>
      </w:r>
      <w:r w:rsidRPr="00C13AE5">
        <w:rPr>
          <w:rFonts w:cstheme="minorHAnsi"/>
          <w:b/>
          <w:sz w:val="24"/>
          <w:szCs w:val="24"/>
          <w:shd w:val="clear" w:color="auto" w:fill="FFFFFF"/>
        </w:rPr>
        <w:t>or</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D</w:t>
      </w:r>
      <w:r w:rsidRPr="00C13AE5">
        <w:rPr>
          <w:rFonts w:cstheme="minorHAnsi"/>
          <w:b/>
          <w:sz w:val="24"/>
          <w:szCs w:val="24"/>
          <w:shd w:val="clear" w:color="auto" w:fill="FFFFFF"/>
        </w:rPr>
        <w:t>. You will hear the talks or lectures only once.</w:t>
      </w:r>
    </w:p>
    <w:p w14:paraId="741F1E2B" w14:textId="77777777" w:rsidR="002E7D47" w:rsidRPr="00C13AE5" w:rsidRDefault="002E7D47" w:rsidP="0077381A">
      <w:pPr>
        <w:spacing w:line="240" w:lineRule="atLeast"/>
        <w:rPr>
          <w:rFonts w:cstheme="minorHAnsi"/>
          <w:b/>
          <w:color w:val="000000"/>
          <w:sz w:val="24"/>
          <w:szCs w:val="24"/>
        </w:rPr>
      </w:pPr>
    </w:p>
    <w:p w14:paraId="68D55B7E" w14:textId="77777777" w:rsidR="00F502AE" w:rsidRPr="00C13AE5" w:rsidRDefault="00F502AE" w:rsidP="0077381A">
      <w:pPr>
        <w:spacing w:line="240" w:lineRule="atLeast"/>
        <w:rPr>
          <w:rFonts w:cstheme="minorHAnsi"/>
          <w:color w:val="000000"/>
          <w:sz w:val="24"/>
          <w:szCs w:val="24"/>
        </w:rPr>
      </w:pPr>
      <w:r w:rsidRPr="00C13AE5">
        <w:rPr>
          <w:rFonts w:cstheme="minorHAnsi"/>
          <w:b/>
          <w:color w:val="000000"/>
          <w:sz w:val="24"/>
          <w:szCs w:val="24"/>
        </w:rPr>
        <w:t xml:space="preserve">Talk/Lecture 1. </w:t>
      </w:r>
      <w:r w:rsidRPr="00C13AE5">
        <w:rPr>
          <w:rFonts w:eastAsia="Times New Roman" w:cstheme="minorHAnsi"/>
          <w:b/>
          <w:bCs/>
          <w:color w:val="000000"/>
          <w:sz w:val="24"/>
          <w:szCs w:val="24"/>
          <w:lang w:eastAsia="vi-VN"/>
        </w:rPr>
        <w:t>You’ll hear someone talking to a group of students about a visit to an Arts Centre</w:t>
      </w:r>
    </w:p>
    <w:p w14:paraId="5C23E4FC" w14:textId="77777777" w:rsidR="00F502AE" w:rsidRPr="00C13AE5" w:rsidRDefault="006D7264" w:rsidP="0077381A">
      <w:pPr>
        <w:spacing w:line="240" w:lineRule="atLeast"/>
        <w:rPr>
          <w:rFonts w:eastAsia="Times New Roman" w:cstheme="minorHAnsi"/>
          <w:sz w:val="24"/>
          <w:szCs w:val="24"/>
          <w:lang w:eastAsia="vi-VN"/>
        </w:rPr>
      </w:pPr>
      <w:r w:rsidRPr="00C13AE5">
        <w:rPr>
          <w:rFonts w:eastAsia="Times New Roman" w:cstheme="minorHAnsi"/>
          <w:b/>
          <w:bCs/>
          <w:color w:val="000000"/>
          <w:sz w:val="24"/>
          <w:szCs w:val="24"/>
          <w:lang w:eastAsia="vi-VN"/>
        </w:rPr>
        <w:t xml:space="preserve">21. </w:t>
      </w:r>
      <w:r w:rsidR="00F502AE" w:rsidRPr="00C13AE5">
        <w:rPr>
          <w:rFonts w:eastAsia="Times New Roman" w:cstheme="minorHAnsi"/>
          <w:b/>
          <w:bCs/>
          <w:color w:val="000000"/>
          <w:sz w:val="24"/>
          <w:szCs w:val="24"/>
          <w:lang w:eastAsia="vi-VN"/>
        </w:rPr>
        <w:t>There are still tickets for</w:t>
      </w:r>
      <w:r w:rsidR="00F93686" w:rsidRPr="00C13AE5">
        <w:rPr>
          <w:rFonts w:eastAsia="Times New Roman" w:cstheme="minorHAnsi"/>
          <w:b/>
          <w:bCs/>
          <w:color w:val="000000"/>
          <w:sz w:val="24"/>
          <w:szCs w:val="24"/>
          <w:lang w:eastAsia="vi-VN"/>
        </w:rPr>
        <w:t xml:space="preserve"> ………</w:t>
      </w:r>
    </w:p>
    <w:p w14:paraId="68148D2F" w14:textId="77777777" w:rsidR="00AE39E4" w:rsidRPr="00C13AE5" w:rsidRDefault="00F502AE" w:rsidP="0049030D">
      <w:pPr>
        <w:spacing w:line="240" w:lineRule="atLeast"/>
        <w:ind w:firstLine="720"/>
        <w:rPr>
          <w:rFonts w:eastAsia="Times New Roman" w:cstheme="minorHAnsi"/>
          <w:color w:val="000000"/>
          <w:sz w:val="24"/>
          <w:szCs w:val="24"/>
          <w:lang w:eastAsia="vi-VN"/>
        </w:rPr>
      </w:pPr>
      <w:r w:rsidRPr="00C13AE5">
        <w:rPr>
          <w:rFonts w:eastAsia="Times New Roman" w:cstheme="minorHAnsi"/>
          <w:color w:val="000000"/>
          <w:sz w:val="24"/>
          <w:szCs w:val="24"/>
          <w:lang w:eastAsia="vi-VN"/>
        </w:rPr>
        <w:t>A. The piano concert.</w:t>
      </w:r>
      <w:r w:rsidR="006D7264" w:rsidRPr="00C13AE5">
        <w:rPr>
          <w:rFonts w:eastAsia="Times New Roman" w:cstheme="minorHAnsi"/>
          <w:color w:val="000000"/>
          <w:sz w:val="24"/>
          <w:szCs w:val="24"/>
          <w:lang w:eastAsia="vi-VN"/>
        </w:rPr>
        <w:tab/>
      </w:r>
      <w:r w:rsidR="0049030D">
        <w:rPr>
          <w:rFonts w:eastAsia="Times New Roman" w:cstheme="minorHAnsi"/>
          <w:color w:val="000000"/>
          <w:sz w:val="24"/>
          <w:szCs w:val="24"/>
          <w:lang w:eastAsia="vi-VN"/>
        </w:rPr>
        <w:t xml:space="preserve">     </w:t>
      </w:r>
      <w:r w:rsidRPr="00C13AE5">
        <w:rPr>
          <w:rFonts w:eastAsia="Times New Roman" w:cstheme="minorHAnsi"/>
          <w:color w:val="000000"/>
          <w:sz w:val="24"/>
          <w:szCs w:val="24"/>
          <w:lang w:eastAsia="vi-VN"/>
        </w:rPr>
        <w:t>B. The movie.</w:t>
      </w:r>
      <w:r w:rsidR="006D7264" w:rsidRPr="00C13AE5">
        <w:rPr>
          <w:rFonts w:eastAsia="Times New Roman" w:cstheme="minorHAnsi"/>
          <w:color w:val="000000"/>
          <w:sz w:val="24"/>
          <w:szCs w:val="24"/>
          <w:lang w:eastAsia="vi-VN"/>
        </w:rPr>
        <w:tab/>
      </w:r>
      <w:r w:rsidRPr="00C13AE5">
        <w:rPr>
          <w:rFonts w:eastAsia="Times New Roman" w:cstheme="minorHAnsi"/>
          <w:color w:val="000000"/>
          <w:sz w:val="24"/>
          <w:szCs w:val="24"/>
          <w:lang w:eastAsia="vi-VN"/>
        </w:rPr>
        <w:t>C. Twelfth Night</w:t>
      </w:r>
      <w:r w:rsidR="0049030D">
        <w:rPr>
          <w:rFonts w:eastAsia="Times New Roman" w:cstheme="minorHAnsi"/>
          <w:color w:val="000000"/>
          <w:sz w:val="24"/>
          <w:szCs w:val="24"/>
          <w:lang w:eastAsia="vi-VN"/>
        </w:rPr>
        <w:t xml:space="preserve">        </w:t>
      </w:r>
      <w:r w:rsidR="00436376" w:rsidRPr="00C13AE5">
        <w:rPr>
          <w:rFonts w:eastAsia="Times New Roman" w:cstheme="minorHAnsi"/>
          <w:color w:val="000000"/>
          <w:sz w:val="24"/>
          <w:szCs w:val="24"/>
          <w:lang w:eastAsia="vi-VN"/>
        </w:rPr>
        <w:t>D.</w:t>
      </w:r>
      <w:r w:rsidR="0049030D">
        <w:rPr>
          <w:rFonts w:eastAsia="Times New Roman" w:cstheme="minorHAnsi"/>
          <w:color w:val="000000"/>
          <w:sz w:val="24"/>
          <w:szCs w:val="24"/>
          <w:lang w:eastAsia="vi-VN"/>
        </w:rPr>
        <w:t xml:space="preserve"> Spider and Rose</w:t>
      </w:r>
    </w:p>
    <w:p w14:paraId="777924A7" w14:textId="77777777" w:rsidR="00F502AE" w:rsidRPr="00C13AE5" w:rsidRDefault="006D7264" w:rsidP="0077381A">
      <w:pPr>
        <w:spacing w:line="240" w:lineRule="atLeast"/>
        <w:rPr>
          <w:rFonts w:eastAsia="Times New Roman" w:cstheme="minorHAnsi"/>
          <w:b/>
          <w:color w:val="000000"/>
          <w:sz w:val="24"/>
          <w:szCs w:val="24"/>
          <w:lang w:eastAsia="vi-VN"/>
        </w:rPr>
      </w:pPr>
      <w:r w:rsidRPr="00C13AE5">
        <w:rPr>
          <w:rFonts w:eastAsia="Times New Roman" w:cstheme="minorHAnsi"/>
          <w:b/>
          <w:color w:val="000000"/>
          <w:sz w:val="24"/>
          <w:szCs w:val="24"/>
          <w:lang w:eastAsia="vi-VN"/>
        </w:rPr>
        <w:t xml:space="preserve">22. </w:t>
      </w:r>
      <w:r w:rsidR="00F502AE" w:rsidRPr="00C13AE5">
        <w:rPr>
          <w:rFonts w:eastAsia="Times New Roman" w:cstheme="minorHAnsi"/>
          <w:b/>
          <w:color w:val="000000"/>
          <w:sz w:val="24"/>
          <w:szCs w:val="24"/>
          <w:lang w:eastAsia="vi-VN"/>
        </w:rPr>
        <w:t>The coach will leave at 3.30 because</w:t>
      </w:r>
      <w:r w:rsidR="00E3335E" w:rsidRPr="00C13AE5">
        <w:rPr>
          <w:rFonts w:eastAsia="Times New Roman" w:cstheme="minorHAnsi"/>
          <w:b/>
          <w:color w:val="000000"/>
          <w:sz w:val="24"/>
          <w:szCs w:val="24"/>
          <w:lang w:eastAsia="vi-VN"/>
        </w:rPr>
        <w:t xml:space="preserve"> …………..</w:t>
      </w:r>
    </w:p>
    <w:p w14:paraId="7D802009" w14:textId="77777777" w:rsidR="00F502AE" w:rsidRPr="00C13AE5" w:rsidRDefault="00F502AE" w:rsidP="0077381A">
      <w:pPr>
        <w:spacing w:line="240" w:lineRule="atLeast"/>
        <w:ind w:firstLine="720"/>
        <w:rPr>
          <w:rFonts w:eastAsia="Times New Roman" w:cstheme="minorHAnsi"/>
          <w:color w:val="000000"/>
          <w:sz w:val="24"/>
          <w:szCs w:val="24"/>
          <w:lang w:eastAsia="vi-VN"/>
        </w:rPr>
      </w:pPr>
      <w:r w:rsidRPr="00C13AE5">
        <w:rPr>
          <w:rFonts w:eastAsia="Times New Roman" w:cstheme="minorHAnsi"/>
          <w:color w:val="000000"/>
          <w:sz w:val="24"/>
          <w:szCs w:val="24"/>
          <w:lang w:eastAsia="vi-VN"/>
        </w:rPr>
        <w:t>A. It’s the earliest.</w:t>
      </w:r>
      <w:r w:rsidR="006D7264" w:rsidRPr="00C13AE5">
        <w:rPr>
          <w:rFonts w:eastAsia="Times New Roman" w:cstheme="minorHAnsi"/>
          <w:color w:val="000000"/>
          <w:sz w:val="24"/>
          <w:szCs w:val="24"/>
          <w:lang w:eastAsia="vi-VN"/>
        </w:rPr>
        <w:tab/>
      </w:r>
      <w:r w:rsidR="006D7264" w:rsidRPr="00C13AE5">
        <w:rPr>
          <w:rFonts w:eastAsia="Times New Roman" w:cstheme="minorHAnsi"/>
          <w:color w:val="000000"/>
          <w:sz w:val="24"/>
          <w:szCs w:val="24"/>
          <w:lang w:eastAsia="vi-VN"/>
        </w:rPr>
        <w:tab/>
      </w:r>
      <w:r w:rsidR="006D7264" w:rsidRPr="00C13AE5">
        <w:rPr>
          <w:rFonts w:eastAsia="Times New Roman" w:cstheme="minorHAnsi"/>
          <w:color w:val="000000"/>
          <w:sz w:val="24"/>
          <w:szCs w:val="24"/>
          <w:lang w:eastAsia="vi-VN"/>
        </w:rPr>
        <w:tab/>
      </w:r>
      <w:r w:rsidR="006D7264" w:rsidRPr="00C13AE5">
        <w:rPr>
          <w:rFonts w:eastAsia="Times New Roman" w:cstheme="minorHAnsi"/>
          <w:color w:val="000000"/>
          <w:sz w:val="24"/>
          <w:szCs w:val="24"/>
          <w:lang w:eastAsia="vi-VN"/>
        </w:rPr>
        <w:tab/>
      </w:r>
      <w:r w:rsidRPr="00C13AE5">
        <w:rPr>
          <w:rFonts w:eastAsia="Times New Roman" w:cstheme="minorHAnsi"/>
          <w:color w:val="000000"/>
          <w:sz w:val="24"/>
          <w:szCs w:val="24"/>
          <w:lang w:eastAsia="vi-VN"/>
        </w:rPr>
        <w:t>B. They don’t want to miss the shows.</w:t>
      </w:r>
    </w:p>
    <w:p w14:paraId="375A05C3" w14:textId="77777777" w:rsidR="00824F6C" w:rsidRPr="00C13AE5" w:rsidRDefault="00436376" w:rsidP="0049030D">
      <w:pPr>
        <w:spacing w:line="240" w:lineRule="atLeast"/>
        <w:ind w:firstLine="720"/>
        <w:rPr>
          <w:rFonts w:eastAsia="Times New Roman" w:cstheme="minorHAnsi"/>
          <w:color w:val="000000"/>
          <w:sz w:val="24"/>
          <w:szCs w:val="24"/>
          <w:lang w:eastAsia="vi-VN"/>
        </w:rPr>
      </w:pPr>
      <w:r w:rsidRPr="00C13AE5">
        <w:rPr>
          <w:rFonts w:eastAsia="Times New Roman" w:cstheme="minorHAnsi"/>
          <w:color w:val="000000"/>
          <w:sz w:val="24"/>
          <w:szCs w:val="24"/>
          <w:lang w:eastAsia="vi-VN"/>
        </w:rPr>
        <w:t>C</w:t>
      </w:r>
      <w:r w:rsidR="00F502AE" w:rsidRPr="00C13AE5">
        <w:rPr>
          <w:rFonts w:eastAsia="Times New Roman" w:cstheme="minorHAnsi"/>
          <w:color w:val="000000"/>
          <w:sz w:val="24"/>
          <w:szCs w:val="24"/>
          <w:lang w:eastAsia="vi-VN"/>
        </w:rPr>
        <w:t>. They want free time at the Arts Centre.</w:t>
      </w:r>
      <w:r w:rsidR="006D7264" w:rsidRPr="00C13AE5">
        <w:rPr>
          <w:rFonts w:eastAsia="Times New Roman" w:cstheme="minorHAnsi"/>
          <w:color w:val="000000"/>
          <w:sz w:val="24"/>
          <w:szCs w:val="24"/>
          <w:lang w:eastAsia="vi-VN"/>
        </w:rPr>
        <w:tab/>
      </w:r>
      <w:r w:rsidR="00F502AE" w:rsidRPr="00C13AE5">
        <w:rPr>
          <w:rFonts w:eastAsia="Times New Roman" w:cstheme="minorHAnsi"/>
          <w:color w:val="000000"/>
          <w:sz w:val="24"/>
          <w:szCs w:val="24"/>
          <w:lang w:eastAsia="vi-VN"/>
        </w:rPr>
        <w:t>D. It’s l</w:t>
      </w:r>
      <w:r w:rsidR="0049030D">
        <w:rPr>
          <w:rFonts w:eastAsia="Times New Roman" w:cstheme="minorHAnsi"/>
          <w:color w:val="000000"/>
          <w:sz w:val="24"/>
          <w:szCs w:val="24"/>
          <w:lang w:eastAsia="vi-VN"/>
        </w:rPr>
        <w:t>ong journey to the Arts Centre.</w:t>
      </w:r>
    </w:p>
    <w:p w14:paraId="139BD37F" w14:textId="77777777" w:rsidR="00F502AE" w:rsidRPr="00C13AE5" w:rsidRDefault="006D7264" w:rsidP="0077381A">
      <w:pPr>
        <w:spacing w:line="240" w:lineRule="atLeast"/>
        <w:rPr>
          <w:rFonts w:eastAsia="Times New Roman" w:cstheme="minorHAnsi"/>
          <w:b/>
          <w:sz w:val="24"/>
          <w:szCs w:val="24"/>
          <w:lang w:eastAsia="vi-VN"/>
        </w:rPr>
      </w:pPr>
      <w:r w:rsidRPr="00C13AE5">
        <w:rPr>
          <w:rFonts w:eastAsia="Times New Roman" w:cstheme="minorHAnsi"/>
          <w:b/>
          <w:sz w:val="24"/>
          <w:szCs w:val="24"/>
          <w:lang w:eastAsia="vi-VN"/>
        </w:rPr>
        <w:t xml:space="preserve">23. </w:t>
      </w:r>
      <w:r w:rsidR="00F502AE" w:rsidRPr="00C13AE5">
        <w:rPr>
          <w:rFonts w:eastAsia="Times New Roman" w:cstheme="minorHAnsi"/>
          <w:b/>
          <w:sz w:val="24"/>
          <w:szCs w:val="24"/>
          <w:lang w:eastAsia="vi-VN"/>
        </w:rPr>
        <w:t>You have to pay to see</w:t>
      </w:r>
      <w:r w:rsidR="00E3335E" w:rsidRPr="00C13AE5">
        <w:rPr>
          <w:rFonts w:eastAsia="Times New Roman" w:cstheme="minorHAnsi"/>
          <w:b/>
          <w:sz w:val="24"/>
          <w:szCs w:val="24"/>
          <w:lang w:eastAsia="vi-VN"/>
        </w:rPr>
        <w:t xml:space="preserve"> ………………</w:t>
      </w:r>
    </w:p>
    <w:p w14:paraId="5C0D77D1" w14:textId="77777777" w:rsidR="00F502AE" w:rsidRPr="00C13AE5" w:rsidRDefault="00436376" w:rsidP="0077381A">
      <w:pPr>
        <w:spacing w:line="240" w:lineRule="atLeast"/>
        <w:ind w:firstLine="720"/>
        <w:rPr>
          <w:rFonts w:eastAsia="Times New Roman" w:cstheme="minorHAnsi"/>
          <w:sz w:val="24"/>
          <w:szCs w:val="24"/>
          <w:lang w:eastAsia="vi-VN"/>
        </w:rPr>
      </w:pPr>
      <w:r w:rsidRPr="00C13AE5">
        <w:rPr>
          <w:rFonts w:eastAsia="Times New Roman" w:cstheme="minorHAnsi"/>
          <w:sz w:val="24"/>
          <w:szCs w:val="24"/>
          <w:lang w:eastAsia="vi-VN"/>
        </w:rPr>
        <w:t>A.</w:t>
      </w:r>
      <w:r w:rsidR="00F502AE" w:rsidRPr="00C13AE5">
        <w:rPr>
          <w:rFonts w:eastAsia="Times New Roman" w:cstheme="minorHAnsi"/>
          <w:sz w:val="24"/>
          <w:szCs w:val="24"/>
          <w:lang w:eastAsia="vi-VN"/>
        </w:rPr>
        <w:t xml:space="preserve"> The Russian ballet exhibition.</w:t>
      </w:r>
      <w:r w:rsidR="006D7264" w:rsidRPr="00C13AE5">
        <w:rPr>
          <w:rFonts w:eastAsia="Times New Roman" w:cstheme="minorHAnsi"/>
          <w:sz w:val="24"/>
          <w:szCs w:val="24"/>
          <w:lang w:eastAsia="vi-VN"/>
        </w:rPr>
        <w:tab/>
      </w:r>
      <w:r w:rsidR="0010068B" w:rsidRPr="00C13AE5">
        <w:rPr>
          <w:rFonts w:eastAsia="Times New Roman" w:cstheme="minorHAnsi"/>
          <w:sz w:val="24"/>
          <w:szCs w:val="24"/>
          <w:lang w:eastAsia="vi-VN"/>
        </w:rPr>
        <w:tab/>
      </w:r>
      <w:r w:rsidR="00F502AE" w:rsidRPr="00C13AE5">
        <w:rPr>
          <w:rFonts w:eastAsia="Times New Roman" w:cstheme="minorHAnsi"/>
          <w:sz w:val="24"/>
          <w:szCs w:val="24"/>
          <w:lang w:eastAsia="vi-VN"/>
        </w:rPr>
        <w:t>B. The shoes store.</w:t>
      </w:r>
    </w:p>
    <w:p w14:paraId="0BBA6E1C" w14:textId="77777777" w:rsidR="00AE39E4" w:rsidRPr="00C13AE5" w:rsidRDefault="0010068B" w:rsidP="0049030D">
      <w:pPr>
        <w:spacing w:line="240" w:lineRule="atLeast"/>
        <w:ind w:firstLine="720"/>
        <w:rPr>
          <w:rFonts w:eastAsia="Times New Roman" w:cstheme="minorHAnsi"/>
          <w:sz w:val="24"/>
          <w:szCs w:val="24"/>
          <w:lang w:eastAsia="vi-VN"/>
        </w:rPr>
      </w:pPr>
      <w:r w:rsidRPr="00C13AE5">
        <w:rPr>
          <w:rFonts w:eastAsia="Times New Roman" w:cstheme="minorHAnsi"/>
          <w:sz w:val="24"/>
          <w:szCs w:val="24"/>
          <w:lang w:eastAsia="vi-VN"/>
        </w:rPr>
        <w:t>C. The Scottish jewel</w:t>
      </w:r>
      <w:r w:rsidR="00E3335E" w:rsidRPr="00C13AE5">
        <w:rPr>
          <w:rFonts w:eastAsia="Times New Roman" w:cstheme="minorHAnsi"/>
          <w:sz w:val="24"/>
          <w:szCs w:val="24"/>
          <w:lang w:eastAsia="vi-VN"/>
        </w:rPr>
        <w:t>le</w:t>
      </w:r>
      <w:r w:rsidR="00F502AE" w:rsidRPr="00C13AE5">
        <w:rPr>
          <w:rFonts w:eastAsia="Times New Roman" w:cstheme="minorHAnsi"/>
          <w:sz w:val="24"/>
          <w:szCs w:val="24"/>
          <w:lang w:eastAsia="vi-VN"/>
        </w:rPr>
        <w:t>ry.</w:t>
      </w:r>
      <w:r w:rsidR="006D7264" w:rsidRPr="00C13AE5">
        <w:rPr>
          <w:rFonts w:eastAsia="Times New Roman" w:cstheme="minorHAnsi"/>
          <w:sz w:val="24"/>
          <w:szCs w:val="24"/>
          <w:lang w:eastAsia="vi-VN"/>
        </w:rPr>
        <w:tab/>
      </w:r>
      <w:r w:rsidR="006D7264" w:rsidRPr="00C13AE5">
        <w:rPr>
          <w:rFonts w:eastAsia="Times New Roman" w:cstheme="minorHAnsi"/>
          <w:sz w:val="24"/>
          <w:szCs w:val="24"/>
          <w:lang w:eastAsia="vi-VN"/>
        </w:rPr>
        <w:tab/>
      </w:r>
      <w:r w:rsidR="00F502AE" w:rsidRPr="00C13AE5">
        <w:rPr>
          <w:rFonts w:eastAsia="Times New Roman" w:cstheme="minorHAnsi"/>
          <w:sz w:val="24"/>
          <w:szCs w:val="24"/>
          <w:lang w:eastAsia="vi-VN"/>
        </w:rPr>
        <w:t>D. The South American photographs.</w:t>
      </w:r>
    </w:p>
    <w:p w14:paraId="0A1EF234" w14:textId="77777777" w:rsidR="00F502AE" w:rsidRPr="00C13AE5" w:rsidRDefault="006D7264" w:rsidP="0077381A">
      <w:pPr>
        <w:spacing w:line="240" w:lineRule="atLeast"/>
        <w:rPr>
          <w:rFonts w:eastAsia="Times New Roman" w:cstheme="minorHAnsi"/>
          <w:b/>
          <w:sz w:val="24"/>
          <w:szCs w:val="24"/>
          <w:lang w:eastAsia="vi-VN"/>
        </w:rPr>
      </w:pPr>
      <w:r w:rsidRPr="00C13AE5">
        <w:rPr>
          <w:rFonts w:eastAsia="Times New Roman" w:cstheme="minorHAnsi"/>
          <w:b/>
          <w:sz w:val="24"/>
          <w:szCs w:val="24"/>
          <w:lang w:eastAsia="vi-VN"/>
        </w:rPr>
        <w:lastRenderedPageBreak/>
        <w:t xml:space="preserve">24. </w:t>
      </w:r>
      <w:r w:rsidR="00F502AE" w:rsidRPr="00C13AE5">
        <w:rPr>
          <w:rFonts w:eastAsia="Times New Roman" w:cstheme="minorHAnsi"/>
          <w:b/>
          <w:sz w:val="24"/>
          <w:szCs w:val="24"/>
          <w:lang w:eastAsia="vi-VN"/>
        </w:rPr>
        <w:t>You can buy clothes</w:t>
      </w:r>
      <w:r w:rsidR="00E3335E" w:rsidRPr="00C13AE5">
        <w:rPr>
          <w:rFonts w:eastAsia="Times New Roman" w:cstheme="minorHAnsi"/>
          <w:b/>
          <w:sz w:val="24"/>
          <w:szCs w:val="24"/>
          <w:lang w:eastAsia="vi-VN"/>
        </w:rPr>
        <w:t xml:space="preserve"> ………….</w:t>
      </w:r>
    </w:p>
    <w:p w14:paraId="603E7A0C" w14:textId="77777777" w:rsidR="00B21951" w:rsidRPr="00C13AE5" w:rsidRDefault="00F502AE" w:rsidP="0077381A">
      <w:pPr>
        <w:spacing w:line="240" w:lineRule="atLeast"/>
        <w:ind w:firstLine="720"/>
        <w:rPr>
          <w:rFonts w:eastAsia="Times New Roman" w:cstheme="minorHAnsi"/>
          <w:sz w:val="24"/>
          <w:szCs w:val="24"/>
          <w:lang w:eastAsia="vi-VN"/>
        </w:rPr>
      </w:pPr>
      <w:r w:rsidRPr="00C13AE5">
        <w:rPr>
          <w:rFonts w:eastAsia="Times New Roman" w:cstheme="minorHAnsi"/>
          <w:sz w:val="24"/>
          <w:szCs w:val="24"/>
          <w:lang w:eastAsia="vi-VN"/>
        </w:rPr>
        <w:t>A. On the first floor.</w:t>
      </w:r>
      <w:r w:rsidR="006D7264" w:rsidRPr="00C13AE5">
        <w:rPr>
          <w:rFonts w:eastAsia="Times New Roman" w:cstheme="minorHAnsi"/>
          <w:sz w:val="24"/>
          <w:szCs w:val="24"/>
          <w:lang w:eastAsia="vi-VN"/>
        </w:rPr>
        <w:tab/>
      </w:r>
      <w:r w:rsidR="00B21951" w:rsidRPr="00C13AE5">
        <w:rPr>
          <w:rFonts w:eastAsia="Times New Roman" w:cstheme="minorHAnsi"/>
          <w:sz w:val="24"/>
          <w:szCs w:val="24"/>
          <w:lang w:eastAsia="vi-VN"/>
        </w:rPr>
        <w:tab/>
      </w:r>
      <w:r w:rsidR="0049030D">
        <w:rPr>
          <w:rFonts w:eastAsia="Times New Roman" w:cstheme="minorHAnsi"/>
          <w:sz w:val="24"/>
          <w:szCs w:val="24"/>
          <w:lang w:eastAsia="vi-VN"/>
        </w:rPr>
        <w:tab/>
      </w:r>
      <w:r w:rsidRPr="00C13AE5">
        <w:rPr>
          <w:rFonts w:eastAsia="Times New Roman" w:cstheme="minorHAnsi"/>
          <w:sz w:val="24"/>
          <w:szCs w:val="24"/>
          <w:lang w:eastAsia="vi-VN"/>
        </w:rPr>
        <w:t>B. On the second floor.</w:t>
      </w:r>
      <w:r w:rsidR="006D7264" w:rsidRPr="00C13AE5">
        <w:rPr>
          <w:rFonts w:eastAsia="Times New Roman" w:cstheme="minorHAnsi"/>
          <w:sz w:val="24"/>
          <w:szCs w:val="24"/>
          <w:lang w:eastAsia="vi-VN"/>
        </w:rPr>
        <w:tab/>
      </w:r>
    </w:p>
    <w:p w14:paraId="57DD114C" w14:textId="77777777" w:rsidR="00AE39E4" w:rsidRPr="00C13AE5" w:rsidRDefault="00F502AE" w:rsidP="0049030D">
      <w:pPr>
        <w:spacing w:line="240" w:lineRule="atLeast"/>
        <w:ind w:firstLine="720"/>
        <w:rPr>
          <w:rFonts w:eastAsia="Times New Roman" w:cstheme="minorHAnsi"/>
          <w:sz w:val="24"/>
          <w:szCs w:val="24"/>
          <w:lang w:eastAsia="vi-VN"/>
        </w:rPr>
      </w:pPr>
      <w:r w:rsidRPr="00C13AE5">
        <w:rPr>
          <w:rFonts w:eastAsia="Times New Roman" w:cstheme="minorHAnsi"/>
          <w:sz w:val="24"/>
          <w:szCs w:val="24"/>
          <w:lang w:eastAsia="vi-VN"/>
        </w:rPr>
        <w:t>C. In the souvenir shop.</w:t>
      </w:r>
      <w:r w:rsidR="00AE39E4" w:rsidRPr="00C13AE5">
        <w:rPr>
          <w:rFonts w:eastAsia="Times New Roman" w:cstheme="minorHAnsi"/>
          <w:sz w:val="24"/>
          <w:szCs w:val="24"/>
          <w:lang w:eastAsia="vi-VN"/>
        </w:rPr>
        <w:tab/>
        <w:t xml:space="preserve">  </w:t>
      </w:r>
      <w:r w:rsidR="00B21951" w:rsidRPr="00C13AE5">
        <w:rPr>
          <w:rFonts w:eastAsia="Times New Roman" w:cstheme="minorHAnsi"/>
          <w:sz w:val="24"/>
          <w:szCs w:val="24"/>
          <w:lang w:eastAsia="vi-VN"/>
        </w:rPr>
        <w:tab/>
      </w:r>
      <w:r w:rsidR="00AE39E4" w:rsidRPr="00C13AE5">
        <w:rPr>
          <w:rFonts w:eastAsia="Times New Roman" w:cstheme="minorHAnsi"/>
          <w:sz w:val="24"/>
          <w:szCs w:val="24"/>
          <w:lang w:eastAsia="vi-VN"/>
        </w:rPr>
        <w:t xml:space="preserve">  </w:t>
      </w:r>
      <w:r w:rsidR="00436376" w:rsidRPr="00C13AE5">
        <w:rPr>
          <w:rFonts w:eastAsia="Times New Roman" w:cstheme="minorHAnsi"/>
          <w:sz w:val="24"/>
          <w:szCs w:val="24"/>
          <w:lang w:eastAsia="vi-VN"/>
        </w:rPr>
        <w:t>D.</w:t>
      </w:r>
      <w:r w:rsidR="0049030D">
        <w:rPr>
          <w:rFonts w:eastAsia="Times New Roman" w:cstheme="minorHAnsi"/>
          <w:sz w:val="24"/>
          <w:szCs w:val="24"/>
          <w:lang w:eastAsia="vi-VN"/>
        </w:rPr>
        <w:t xml:space="preserve"> Close to the Arts Centre.</w:t>
      </w:r>
    </w:p>
    <w:p w14:paraId="56ED82E0" w14:textId="77777777" w:rsidR="00F502AE" w:rsidRPr="00C13AE5" w:rsidRDefault="006D7264" w:rsidP="0077381A">
      <w:pPr>
        <w:spacing w:line="240" w:lineRule="atLeast"/>
        <w:rPr>
          <w:rFonts w:eastAsia="Times New Roman" w:cstheme="minorHAnsi"/>
          <w:b/>
          <w:color w:val="000000"/>
          <w:sz w:val="24"/>
          <w:szCs w:val="24"/>
          <w:lang w:eastAsia="vi-VN"/>
        </w:rPr>
      </w:pPr>
      <w:r w:rsidRPr="00C13AE5">
        <w:rPr>
          <w:rFonts w:eastAsia="Times New Roman" w:cstheme="minorHAnsi"/>
          <w:b/>
          <w:color w:val="000000"/>
          <w:sz w:val="24"/>
          <w:szCs w:val="24"/>
          <w:lang w:eastAsia="vi-VN"/>
        </w:rPr>
        <w:t xml:space="preserve">25. </w:t>
      </w:r>
      <w:r w:rsidR="00F502AE" w:rsidRPr="00C13AE5">
        <w:rPr>
          <w:rFonts w:eastAsia="Times New Roman" w:cstheme="minorHAnsi"/>
          <w:b/>
          <w:color w:val="000000"/>
          <w:sz w:val="24"/>
          <w:szCs w:val="24"/>
          <w:lang w:eastAsia="vi-VN"/>
        </w:rPr>
        <w:t>If you want a snack and a hot drink, try</w:t>
      </w:r>
      <w:r w:rsidR="00E3335E" w:rsidRPr="00C13AE5">
        <w:rPr>
          <w:rFonts w:eastAsia="Times New Roman" w:cstheme="minorHAnsi"/>
          <w:b/>
          <w:color w:val="000000"/>
          <w:sz w:val="24"/>
          <w:szCs w:val="24"/>
          <w:lang w:eastAsia="vi-VN"/>
        </w:rPr>
        <w:t xml:space="preserve"> ……………………</w:t>
      </w:r>
    </w:p>
    <w:p w14:paraId="70C2A549" w14:textId="77777777" w:rsidR="00F502AE" w:rsidRPr="00C13AE5" w:rsidRDefault="00F502AE" w:rsidP="0077381A">
      <w:pPr>
        <w:spacing w:line="240" w:lineRule="atLeast"/>
        <w:ind w:firstLine="720"/>
        <w:rPr>
          <w:rFonts w:eastAsia="Times New Roman" w:cstheme="minorHAnsi"/>
          <w:color w:val="000000"/>
          <w:sz w:val="24"/>
          <w:szCs w:val="24"/>
          <w:lang w:eastAsia="vi-VN"/>
        </w:rPr>
      </w:pPr>
      <w:r w:rsidRPr="00C13AE5">
        <w:rPr>
          <w:rFonts w:eastAsia="Times New Roman" w:cstheme="minorHAnsi"/>
          <w:color w:val="000000"/>
          <w:sz w:val="24"/>
          <w:szCs w:val="24"/>
          <w:lang w:eastAsia="vi-VN"/>
        </w:rPr>
        <w:t>A. The nearby café.</w:t>
      </w:r>
      <w:r w:rsidR="006D7264" w:rsidRPr="00C13AE5">
        <w:rPr>
          <w:rFonts w:eastAsia="Times New Roman" w:cstheme="minorHAnsi"/>
          <w:color w:val="000000"/>
          <w:sz w:val="24"/>
          <w:szCs w:val="24"/>
          <w:lang w:eastAsia="vi-VN"/>
        </w:rPr>
        <w:tab/>
      </w:r>
      <w:r w:rsidRPr="00C13AE5">
        <w:rPr>
          <w:rFonts w:eastAsia="Times New Roman" w:cstheme="minorHAnsi"/>
          <w:color w:val="000000"/>
          <w:sz w:val="24"/>
          <w:szCs w:val="24"/>
          <w:lang w:eastAsia="vi-VN"/>
        </w:rPr>
        <w:t>B. The fountain.</w:t>
      </w:r>
      <w:r w:rsidR="0049030D">
        <w:rPr>
          <w:rFonts w:eastAsia="Times New Roman" w:cstheme="minorHAnsi"/>
          <w:color w:val="000000"/>
          <w:sz w:val="24"/>
          <w:szCs w:val="24"/>
          <w:lang w:eastAsia="vi-VN"/>
        </w:rPr>
        <w:tab/>
      </w:r>
      <w:r w:rsidR="00436376" w:rsidRPr="00C13AE5">
        <w:rPr>
          <w:rFonts w:eastAsia="Times New Roman" w:cstheme="minorHAnsi"/>
          <w:color w:val="000000"/>
          <w:sz w:val="24"/>
          <w:szCs w:val="24"/>
          <w:lang w:eastAsia="vi-VN"/>
        </w:rPr>
        <w:t>C.</w:t>
      </w:r>
      <w:r w:rsidRPr="00C13AE5">
        <w:rPr>
          <w:rFonts w:eastAsia="Times New Roman" w:cstheme="minorHAnsi"/>
          <w:color w:val="000000"/>
          <w:sz w:val="24"/>
          <w:szCs w:val="24"/>
          <w:lang w:eastAsia="vi-VN"/>
        </w:rPr>
        <w:t xml:space="preserve"> Charlie’s.</w:t>
      </w:r>
      <w:r w:rsidR="0049030D">
        <w:rPr>
          <w:rFonts w:eastAsia="Times New Roman" w:cstheme="minorHAnsi"/>
          <w:color w:val="000000"/>
          <w:sz w:val="24"/>
          <w:szCs w:val="24"/>
          <w:lang w:eastAsia="vi-VN"/>
        </w:rPr>
        <w:tab/>
      </w:r>
      <w:r w:rsidRPr="00C13AE5">
        <w:rPr>
          <w:rFonts w:eastAsia="Times New Roman" w:cstheme="minorHAnsi"/>
          <w:color w:val="000000"/>
          <w:sz w:val="24"/>
          <w:szCs w:val="24"/>
          <w:lang w:eastAsia="vi-VN"/>
        </w:rPr>
        <w:t>D. The cinema kiosk.</w:t>
      </w:r>
    </w:p>
    <w:p w14:paraId="764BE085" w14:textId="77777777" w:rsidR="00496816" w:rsidRPr="00C13AE5" w:rsidRDefault="00496816" w:rsidP="0077381A">
      <w:pPr>
        <w:spacing w:line="240" w:lineRule="atLeast"/>
        <w:rPr>
          <w:rFonts w:cstheme="minorHAnsi"/>
          <w:b/>
          <w:color w:val="000000"/>
          <w:sz w:val="24"/>
          <w:szCs w:val="24"/>
        </w:rPr>
      </w:pPr>
    </w:p>
    <w:p w14:paraId="57F14A06" w14:textId="77777777" w:rsidR="00F502AE" w:rsidRPr="00C13AE5" w:rsidRDefault="00FC1962" w:rsidP="0077381A">
      <w:pPr>
        <w:spacing w:line="240" w:lineRule="atLeast"/>
        <w:rPr>
          <w:rFonts w:cstheme="minorHAnsi"/>
          <w:color w:val="000000"/>
          <w:sz w:val="24"/>
          <w:szCs w:val="24"/>
        </w:rPr>
      </w:pPr>
      <w:r w:rsidRPr="00C13AE5">
        <w:rPr>
          <w:rFonts w:cstheme="minorHAnsi"/>
          <w:b/>
          <w:color w:val="000000"/>
          <w:sz w:val="24"/>
          <w:szCs w:val="24"/>
        </w:rPr>
        <w:t xml:space="preserve">Talk/Lecture 2. </w:t>
      </w:r>
      <w:r w:rsidRPr="00C13AE5">
        <w:rPr>
          <w:rFonts w:eastAsia="Times New Roman" w:cstheme="minorHAnsi"/>
          <w:b/>
          <w:bCs/>
          <w:color w:val="000000"/>
          <w:sz w:val="24"/>
          <w:szCs w:val="24"/>
          <w:lang w:eastAsia="vi-VN"/>
        </w:rPr>
        <w:t>You’ll hear part of a radio programme about bags for walkers.</w:t>
      </w:r>
    </w:p>
    <w:p w14:paraId="5EB19DD2" w14:textId="77777777" w:rsidR="00FC1962" w:rsidRPr="00C13AE5" w:rsidRDefault="00496816" w:rsidP="0077381A">
      <w:pPr>
        <w:spacing w:line="240" w:lineRule="atLeast"/>
        <w:rPr>
          <w:rFonts w:eastAsia="Times New Roman" w:cstheme="minorHAnsi"/>
          <w:color w:val="000000"/>
          <w:sz w:val="24"/>
          <w:szCs w:val="24"/>
          <w:lang w:eastAsia="vi-VN"/>
        </w:rPr>
      </w:pPr>
      <w:r w:rsidRPr="00C13AE5">
        <w:rPr>
          <w:rFonts w:eastAsia="Times New Roman" w:cstheme="minorHAnsi"/>
          <w:b/>
          <w:bCs/>
          <w:color w:val="000000"/>
          <w:sz w:val="24"/>
          <w:szCs w:val="24"/>
          <w:lang w:eastAsia="vi-VN"/>
        </w:rPr>
        <w:t xml:space="preserve">26. </w:t>
      </w:r>
      <w:r w:rsidR="00FC1962" w:rsidRPr="00C13AE5">
        <w:rPr>
          <w:rFonts w:eastAsia="Times New Roman" w:cstheme="minorHAnsi"/>
          <w:b/>
          <w:bCs/>
          <w:color w:val="000000"/>
          <w:sz w:val="24"/>
          <w:szCs w:val="24"/>
          <w:lang w:eastAsia="vi-VN"/>
        </w:rPr>
        <w:t>Rod’s shop sells bags and</w:t>
      </w:r>
      <w:r w:rsidR="00E3335E" w:rsidRPr="00C13AE5">
        <w:rPr>
          <w:rFonts w:eastAsia="Times New Roman" w:cstheme="minorHAnsi"/>
          <w:b/>
          <w:bCs/>
          <w:color w:val="000000"/>
          <w:sz w:val="24"/>
          <w:szCs w:val="24"/>
          <w:lang w:eastAsia="vi-VN"/>
        </w:rPr>
        <w:t xml:space="preserve"> …………….</w:t>
      </w:r>
    </w:p>
    <w:p w14:paraId="5F0072BB" w14:textId="77777777" w:rsidR="00CF6575" w:rsidRPr="00C13AE5" w:rsidRDefault="00436376" w:rsidP="0077381A">
      <w:pPr>
        <w:spacing w:line="240" w:lineRule="atLeast"/>
        <w:ind w:firstLine="720"/>
        <w:rPr>
          <w:rFonts w:eastAsia="Times New Roman" w:cstheme="minorHAnsi"/>
          <w:color w:val="000000"/>
          <w:sz w:val="24"/>
          <w:szCs w:val="24"/>
          <w:lang w:eastAsia="vi-VN"/>
        </w:rPr>
      </w:pPr>
      <w:r w:rsidRPr="00C13AE5">
        <w:rPr>
          <w:rFonts w:eastAsia="Times New Roman" w:cstheme="minorHAnsi"/>
          <w:color w:val="000000"/>
          <w:sz w:val="24"/>
          <w:szCs w:val="24"/>
          <w:lang w:eastAsia="vi-VN"/>
        </w:rPr>
        <w:t>A.</w:t>
      </w:r>
      <w:r w:rsidR="00FC1962" w:rsidRPr="00C13AE5">
        <w:rPr>
          <w:rFonts w:eastAsia="Times New Roman" w:cstheme="minorHAnsi"/>
          <w:color w:val="000000"/>
          <w:sz w:val="24"/>
          <w:szCs w:val="24"/>
          <w:lang w:eastAsia="vi-VN"/>
        </w:rPr>
        <w:t xml:space="preserve"> Camping equipment.</w:t>
      </w:r>
      <w:r w:rsidR="00496816" w:rsidRPr="00C13AE5">
        <w:rPr>
          <w:rFonts w:eastAsia="Times New Roman" w:cstheme="minorHAnsi"/>
          <w:color w:val="000000"/>
          <w:sz w:val="24"/>
          <w:szCs w:val="24"/>
          <w:lang w:eastAsia="vi-VN"/>
        </w:rPr>
        <w:tab/>
      </w:r>
      <w:r w:rsidR="00CF6575" w:rsidRPr="00C13AE5">
        <w:rPr>
          <w:rFonts w:eastAsia="Times New Roman" w:cstheme="minorHAnsi"/>
          <w:color w:val="000000"/>
          <w:sz w:val="24"/>
          <w:szCs w:val="24"/>
          <w:lang w:eastAsia="vi-VN"/>
        </w:rPr>
        <w:tab/>
      </w:r>
      <w:r w:rsidR="00FC1962" w:rsidRPr="00C13AE5">
        <w:rPr>
          <w:rFonts w:eastAsia="Times New Roman" w:cstheme="minorHAnsi"/>
          <w:color w:val="000000"/>
          <w:sz w:val="24"/>
          <w:szCs w:val="24"/>
          <w:lang w:eastAsia="vi-VN"/>
        </w:rPr>
        <w:t>B. Hiking clothes.</w:t>
      </w:r>
      <w:r w:rsidR="00AE39E4" w:rsidRPr="00C13AE5">
        <w:rPr>
          <w:rFonts w:eastAsia="Times New Roman" w:cstheme="minorHAnsi"/>
          <w:color w:val="000000"/>
          <w:sz w:val="24"/>
          <w:szCs w:val="24"/>
          <w:lang w:eastAsia="vi-VN"/>
        </w:rPr>
        <w:t xml:space="preserve">     </w:t>
      </w:r>
    </w:p>
    <w:p w14:paraId="2F3E49EC" w14:textId="77777777" w:rsidR="00AE39E4" w:rsidRPr="00C13AE5" w:rsidRDefault="00FC1962" w:rsidP="0049030D">
      <w:pPr>
        <w:spacing w:line="240" w:lineRule="atLeast"/>
        <w:ind w:firstLine="720"/>
        <w:rPr>
          <w:rFonts w:eastAsia="Times New Roman" w:cstheme="minorHAnsi"/>
          <w:color w:val="000000"/>
          <w:sz w:val="24"/>
          <w:szCs w:val="24"/>
          <w:lang w:eastAsia="vi-VN"/>
        </w:rPr>
      </w:pPr>
      <w:r w:rsidRPr="00C13AE5">
        <w:rPr>
          <w:rFonts w:eastAsia="Times New Roman" w:cstheme="minorHAnsi"/>
          <w:color w:val="000000"/>
          <w:sz w:val="24"/>
          <w:szCs w:val="24"/>
          <w:lang w:eastAsia="vi-VN"/>
        </w:rPr>
        <w:t>C. Walking holiday stuffs.</w:t>
      </w:r>
      <w:r w:rsidR="00496816" w:rsidRPr="00C13AE5">
        <w:rPr>
          <w:rFonts w:eastAsia="Times New Roman" w:cstheme="minorHAnsi"/>
          <w:color w:val="000000"/>
          <w:sz w:val="24"/>
          <w:szCs w:val="24"/>
          <w:lang w:eastAsia="vi-VN"/>
        </w:rPr>
        <w:tab/>
      </w:r>
      <w:r w:rsidR="0049030D">
        <w:rPr>
          <w:rFonts w:eastAsia="Times New Roman" w:cstheme="minorHAnsi"/>
          <w:color w:val="000000"/>
          <w:sz w:val="24"/>
          <w:szCs w:val="24"/>
          <w:lang w:eastAsia="vi-VN"/>
        </w:rPr>
        <w:t>D. No information</w:t>
      </w:r>
    </w:p>
    <w:p w14:paraId="03A6C259" w14:textId="77777777" w:rsidR="00FC1962" w:rsidRPr="00C13AE5" w:rsidRDefault="00496816" w:rsidP="0077381A">
      <w:pPr>
        <w:spacing w:line="240" w:lineRule="atLeast"/>
        <w:rPr>
          <w:rFonts w:eastAsia="Times New Roman" w:cstheme="minorHAnsi"/>
          <w:b/>
          <w:color w:val="000000"/>
          <w:sz w:val="24"/>
          <w:szCs w:val="24"/>
          <w:lang w:eastAsia="vi-VN"/>
        </w:rPr>
      </w:pPr>
      <w:r w:rsidRPr="00C13AE5">
        <w:rPr>
          <w:rFonts w:eastAsia="Times New Roman" w:cstheme="minorHAnsi"/>
          <w:b/>
          <w:color w:val="000000"/>
          <w:sz w:val="24"/>
          <w:szCs w:val="24"/>
          <w:lang w:eastAsia="vi-VN"/>
        </w:rPr>
        <w:t xml:space="preserve">27. </w:t>
      </w:r>
      <w:r w:rsidR="00FC1962" w:rsidRPr="00C13AE5">
        <w:rPr>
          <w:rFonts w:eastAsia="Times New Roman" w:cstheme="minorHAnsi"/>
          <w:b/>
          <w:color w:val="000000"/>
          <w:sz w:val="24"/>
          <w:szCs w:val="24"/>
          <w:lang w:eastAsia="vi-VN"/>
        </w:rPr>
        <w:t>A 35- litre bag is good for</w:t>
      </w:r>
      <w:r w:rsidR="00E3335E" w:rsidRPr="00C13AE5">
        <w:rPr>
          <w:rFonts w:eastAsia="Times New Roman" w:cstheme="minorHAnsi"/>
          <w:b/>
          <w:color w:val="000000"/>
          <w:sz w:val="24"/>
          <w:szCs w:val="24"/>
          <w:lang w:eastAsia="vi-VN"/>
        </w:rPr>
        <w:t xml:space="preserve"> ………………………</w:t>
      </w:r>
    </w:p>
    <w:p w14:paraId="2F7A7B1E" w14:textId="77777777" w:rsidR="00AE39E4" w:rsidRPr="00C13AE5" w:rsidRDefault="00436376" w:rsidP="0049030D">
      <w:pPr>
        <w:spacing w:line="240" w:lineRule="atLeast"/>
        <w:ind w:firstLine="720"/>
        <w:rPr>
          <w:rFonts w:eastAsia="Times New Roman" w:cstheme="minorHAnsi"/>
          <w:sz w:val="24"/>
          <w:szCs w:val="24"/>
          <w:lang w:eastAsia="vi-VN"/>
        </w:rPr>
      </w:pPr>
      <w:r w:rsidRPr="00C13AE5">
        <w:rPr>
          <w:rFonts w:eastAsia="Times New Roman" w:cstheme="minorHAnsi"/>
          <w:sz w:val="24"/>
          <w:szCs w:val="24"/>
          <w:lang w:eastAsia="vi-VN"/>
        </w:rPr>
        <w:t>A.</w:t>
      </w:r>
      <w:r w:rsidR="00CF6575" w:rsidRPr="00C13AE5">
        <w:rPr>
          <w:rFonts w:eastAsia="Times New Roman" w:cstheme="minorHAnsi"/>
          <w:sz w:val="24"/>
          <w:szCs w:val="24"/>
          <w:lang w:eastAsia="vi-VN"/>
        </w:rPr>
        <w:t xml:space="preserve"> a</w:t>
      </w:r>
      <w:r w:rsidR="00FC1962" w:rsidRPr="00C13AE5">
        <w:rPr>
          <w:rFonts w:eastAsia="Times New Roman" w:cstheme="minorHAnsi"/>
          <w:sz w:val="24"/>
          <w:szCs w:val="24"/>
          <w:lang w:eastAsia="vi-VN"/>
        </w:rPr>
        <w:t xml:space="preserve"> day trip</w:t>
      </w:r>
      <w:r w:rsidR="00496816" w:rsidRPr="00C13AE5">
        <w:rPr>
          <w:rFonts w:eastAsia="Times New Roman" w:cstheme="minorHAnsi"/>
          <w:sz w:val="24"/>
          <w:szCs w:val="24"/>
          <w:lang w:eastAsia="vi-VN"/>
        </w:rPr>
        <w:tab/>
      </w:r>
      <w:r w:rsidR="00CF6575" w:rsidRPr="00C13AE5">
        <w:rPr>
          <w:rFonts w:eastAsia="Times New Roman" w:cstheme="minorHAnsi"/>
          <w:sz w:val="24"/>
          <w:szCs w:val="24"/>
          <w:lang w:eastAsia="vi-VN"/>
        </w:rPr>
        <w:t>B. f</w:t>
      </w:r>
      <w:r w:rsidR="00FC1962" w:rsidRPr="00C13AE5">
        <w:rPr>
          <w:rFonts w:eastAsia="Times New Roman" w:cstheme="minorHAnsi"/>
          <w:sz w:val="24"/>
          <w:szCs w:val="24"/>
          <w:lang w:eastAsia="vi-VN"/>
        </w:rPr>
        <w:t>our day trip</w:t>
      </w:r>
      <w:r w:rsidR="00496816" w:rsidRPr="00C13AE5">
        <w:rPr>
          <w:rFonts w:eastAsia="Times New Roman" w:cstheme="minorHAnsi"/>
          <w:sz w:val="24"/>
          <w:szCs w:val="24"/>
          <w:lang w:eastAsia="vi-VN"/>
        </w:rPr>
        <w:tab/>
      </w:r>
      <w:r w:rsidR="00496816" w:rsidRPr="00C13AE5">
        <w:rPr>
          <w:rFonts w:eastAsia="Times New Roman" w:cstheme="minorHAnsi"/>
          <w:sz w:val="24"/>
          <w:szCs w:val="24"/>
          <w:lang w:eastAsia="vi-VN"/>
        </w:rPr>
        <w:tab/>
      </w:r>
      <w:r w:rsidR="00FC1962" w:rsidRPr="00C13AE5">
        <w:rPr>
          <w:rFonts w:eastAsia="Times New Roman" w:cstheme="minorHAnsi"/>
          <w:sz w:val="24"/>
          <w:szCs w:val="24"/>
          <w:lang w:eastAsia="vi-VN"/>
        </w:rPr>
        <w:t xml:space="preserve">C. </w:t>
      </w:r>
      <w:r w:rsidR="00CF6575" w:rsidRPr="00C13AE5">
        <w:rPr>
          <w:rFonts w:eastAsia="Times New Roman" w:cstheme="minorHAnsi"/>
          <w:sz w:val="24"/>
          <w:szCs w:val="24"/>
          <w:lang w:eastAsia="vi-VN"/>
        </w:rPr>
        <w:t>f</w:t>
      </w:r>
      <w:r w:rsidR="00FC1962" w:rsidRPr="00C13AE5">
        <w:rPr>
          <w:rFonts w:eastAsia="Times New Roman" w:cstheme="minorHAnsi"/>
          <w:sz w:val="24"/>
          <w:szCs w:val="24"/>
          <w:lang w:eastAsia="vi-VN"/>
        </w:rPr>
        <w:t>ive day trip</w:t>
      </w:r>
      <w:r w:rsidR="00496816" w:rsidRPr="00C13AE5">
        <w:rPr>
          <w:rFonts w:eastAsia="Times New Roman" w:cstheme="minorHAnsi"/>
          <w:sz w:val="24"/>
          <w:szCs w:val="24"/>
          <w:lang w:eastAsia="vi-VN"/>
        </w:rPr>
        <w:tab/>
      </w:r>
      <w:r w:rsidR="00496816" w:rsidRPr="00C13AE5">
        <w:rPr>
          <w:rFonts w:eastAsia="Times New Roman" w:cstheme="minorHAnsi"/>
          <w:sz w:val="24"/>
          <w:szCs w:val="24"/>
          <w:lang w:eastAsia="vi-VN"/>
        </w:rPr>
        <w:tab/>
      </w:r>
      <w:r w:rsidR="00CF6575" w:rsidRPr="00C13AE5">
        <w:rPr>
          <w:rFonts w:eastAsia="Times New Roman" w:cstheme="minorHAnsi"/>
          <w:sz w:val="24"/>
          <w:szCs w:val="24"/>
          <w:lang w:eastAsia="vi-VN"/>
        </w:rPr>
        <w:t>D. s</w:t>
      </w:r>
      <w:r w:rsidR="0049030D">
        <w:rPr>
          <w:rFonts w:eastAsia="Times New Roman" w:cstheme="minorHAnsi"/>
          <w:sz w:val="24"/>
          <w:szCs w:val="24"/>
          <w:lang w:eastAsia="vi-VN"/>
        </w:rPr>
        <w:t>ix day trip.</w:t>
      </w:r>
    </w:p>
    <w:p w14:paraId="08D1FCE0" w14:textId="77777777" w:rsidR="00FC1962" w:rsidRPr="00C13AE5" w:rsidRDefault="00496816" w:rsidP="0077381A">
      <w:pPr>
        <w:spacing w:line="240" w:lineRule="atLeast"/>
        <w:rPr>
          <w:rFonts w:eastAsia="Times New Roman" w:cstheme="minorHAnsi"/>
          <w:b/>
          <w:color w:val="000000"/>
          <w:sz w:val="24"/>
          <w:szCs w:val="24"/>
          <w:lang w:eastAsia="vi-VN"/>
        </w:rPr>
      </w:pPr>
      <w:r w:rsidRPr="00C13AE5">
        <w:rPr>
          <w:rFonts w:eastAsia="Times New Roman" w:cstheme="minorHAnsi"/>
          <w:b/>
          <w:color w:val="000000"/>
          <w:sz w:val="24"/>
          <w:szCs w:val="24"/>
          <w:lang w:eastAsia="vi-VN"/>
        </w:rPr>
        <w:t xml:space="preserve">28. </w:t>
      </w:r>
      <w:r w:rsidR="00FC1962" w:rsidRPr="00C13AE5">
        <w:rPr>
          <w:rFonts w:eastAsia="Times New Roman" w:cstheme="minorHAnsi"/>
          <w:b/>
          <w:color w:val="000000"/>
          <w:sz w:val="24"/>
          <w:szCs w:val="24"/>
          <w:lang w:eastAsia="vi-VN"/>
        </w:rPr>
        <w:t>The bag that allows you to separate your belongings</w:t>
      </w:r>
      <w:r w:rsidR="00E3335E" w:rsidRPr="00C13AE5">
        <w:rPr>
          <w:rFonts w:eastAsia="Times New Roman" w:cstheme="minorHAnsi"/>
          <w:b/>
          <w:color w:val="000000"/>
          <w:sz w:val="24"/>
          <w:szCs w:val="24"/>
          <w:lang w:eastAsia="vi-VN"/>
        </w:rPr>
        <w:t xml:space="preserve"> ……………………</w:t>
      </w:r>
    </w:p>
    <w:p w14:paraId="7ADEE215" w14:textId="77777777" w:rsidR="00FC1962" w:rsidRPr="00C13AE5" w:rsidRDefault="00FC1962" w:rsidP="0077381A">
      <w:pPr>
        <w:spacing w:line="240" w:lineRule="atLeast"/>
        <w:ind w:firstLine="720"/>
        <w:rPr>
          <w:rFonts w:eastAsia="Times New Roman" w:cstheme="minorHAnsi"/>
          <w:sz w:val="24"/>
          <w:szCs w:val="24"/>
          <w:lang w:eastAsia="vi-VN"/>
        </w:rPr>
      </w:pPr>
      <w:r w:rsidRPr="00C13AE5">
        <w:rPr>
          <w:rFonts w:eastAsia="Times New Roman" w:cstheme="minorHAnsi"/>
          <w:sz w:val="24"/>
          <w:szCs w:val="24"/>
          <w:lang w:eastAsia="vi-VN"/>
        </w:rPr>
        <w:t>A. One with a solid bottom.</w:t>
      </w:r>
      <w:r w:rsidR="00D7568E" w:rsidRPr="00C13AE5">
        <w:rPr>
          <w:rFonts w:eastAsia="Times New Roman" w:cstheme="minorHAnsi"/>
          <w:sz w:val="24"/>
          <w:szCs w:val="24"/>
          <w:lang w:eastAsia="vi-VN"/>
        </w:rPr>
        <w:tab/>
      </w:r>
      <w:r w:rsidR="00D7568E" w:rsidRPr="00C13AE5">
        <w:rPr>
          <w:rFonts w:eastAsia="Times New Roman" w:cstheme="minorHAnsi"/>
          <w:sz w:val="24"/>
          <w:szCs w:val="24"/>
          <w:lang w:eastAsia="vi-VN"/>
        </w:rPr>
        <w:tab/>
      </w:r>
      <w:r w:rsidR="00D7568E" w:rsidRPr="00C13AE5">
        <w:rPr>
          <w:rFonts w:eastAsia="Times New Roman" w:cstheme="minorHAnsi"/>
          <w:sz w:val="24"/>
          <w:szCs w:val="24"/>
          <w:lang w:eastAsia="vi-VN"/>
        </w:rPr>
        <w:tab/>
      </w:r>
      <w:r w:rsidRPr="00C13AE5">
        <w:rPr>
          <w:rFonts w:eastAsia="Times New Roman" w:cstheme="minorHAnsi"/>
          <w:sz w:val="24"/>
          <w:szCs w:val="24"/>
          <w:lang w:eastAsia="vi-VN"/>
        </w:rPr>
        <w:t>B. One has a leather base.</w:t>
      </w:r>
    </w:p>
    <w:p w14:paraId="53942F1F" w14:textId="77777777" w:rsidR="00AE39E4" w:rsidRPr="00C13AE5" w:rsidRDefault="00436376" w:rsidP="0049030D">
      <w:pPr>
        <w:spacing w:line="240" w:lineRule="atLeast"/>
        <w:ind w:firstLine="720"/>
        <w:rPr>
          <w:rFonts w:eastAsia="Times New Roman" w:cstheme="minorHAnsi"/>
          <w:sz w:val="24"/>
          <w:szCs w:val="24"/>
          <w:lang w:eastAsia="vi-VN"/>
        </w:rPr>
      </w:pPr>
      <w:r w:rsidRPr="00C13AE5">
        <w:rPr>
          <w:rFonts w:eastAsia="Times New Roman" w:cstheme="minorHAnsi"/>
          <w:sz w:val="24"/>
          <w:szCs w:val="24"/>
          <w:lang w:eastAsia="vi-VN"/>
        </w:rPr>
        <w:t>C.</w:t>
      </w:r>
      <w:r w:rsidR="00FC1962" w:rsidRPr="00C13AE5">
        <w:rPr>
          <w:rFonts w:eastAsia="Times New Roman" w:cstheme="minorHAnsi"/>
          <w:sz w:val="24"/>
          <w:szCs w:val="24"/>
          <w:lang w:eastAsia="vi-VN"/>
        </w:rPr>
        <w:t xml:space="preserve"> One has two compartments inside.</w:t>
      </w:r>
      <w:r w:rsidR="00D7568E" w:rsidRPr="00C13AE5">
        <w:rPr>
          <w:rFonts w:eastAsia="Times New Roman" w:cstheme="minorHAnsi"/>
          <w:sz w:val="24"/>
          <w:szCs w:val="24"/>
          <w:lang w:eastAsia="vi-VN"/>
        </w:rPr>
        <w:tab/>
      </w:r>
      <w:r w:rsidR="00D7568E" w:rsidRPr="00C13AE5">
        <w:rPr>
          <w:rFonts w:eastAsia="Times New Roman" w:cstheme="minorHAnsi"/>
          <w:sz w:val="24"/>
          <w:szCs w:val="24"/>
          <w:lang w:eastAsia="vi-VN"/>
        </w:rPr>
        <w:tab/>
      </w:r>
      <w:r w:rsidR="00FC1962" w:rsidRPr="00C13AE5">
        <w:rPr>
          <w:rFonts w:eastAsia="Times New Roman" w:cstheme="minorHAnsi"/>
          <w:sz w:val="24"/>
          <w:szCs w:val="24"/>
          <w:lang w:eastAsia="vi-VN"/>
        </w:rPr>
        <w:t>D. One has pocket</w:t>
      </w:r>
      <w:r w:rsidR="0049030D">
        <w:rPr>
          <w:rFonts w:eastAsia="Times New Roman" w:cstheme="minorHAnsi"/>
          <w:sz w:val="24"/>
          <w:szCs w:val="24"/>
          <w:lang w:eastAsia="vi-VN"/>
        </w:rPr>
        <w:t>s bags outside.</w:t>
      </w:r>
    </w:p>
    <w:p w14:paraId="76E09CE3" w14:textId="77777777" w:rsidR="00FC1962" w:rsidRPr="00C13AE5" w:rsidRDefault="00D7568E" w:rsidP="0077381A">
      <w:pPr>
        <w:spacing w:line="240" w:lineRule="atLeast"/>
        <w:rPr>
          <w:rFonts w:eastAsia="Times New Roman" w:cstheme="minorHAnsi"/>
          <w:b/>
          <w:sz w:val="24"/>
          <w:szCs w:val="24"/>
          <w:lang w:eastAsia="vi-VN"/>
        </w:rPr>
      </w:pPr>
      <w:r w:rsidRPr="00C13AE5">
        <w:rPr>
          <w:rFonts w:eastAsia="Times New Roman" w:cstheme="minorHAnsi"/>
          <w:b/>
          <w:sz w:val="24"/>
          <w:szCs w:val="24"/>
          <w:lang w:eastAsia="vi-VN"/>
        </w:rPr>
        <w:t xml:space="preserve">29. </w:t>
      </w:r>
      <w:r w:rsidR="00FC1962" w:rsidRPr="00C13AE5">
        <w:rPr>
          <w:rFonts w:eastAsia="Times New Roman" w:cstheme="minorHAnsi"/>
          <w:b/>
          <w:sz w:val="24"/>
          <w:szCs w:val="24"/>
          <w:lang w:eastAsia="vi-VN"/>
        </w:rPr>
        <w:t>It’s important that shoulder straps are</w:t>
      </w:r>
      <w:r w:rsidR="00E3335E" w:rsidRPr="00C13AE5">
        <w:rPr>
          <w:rFonts w:eastAsia="Times New Roman" w:cstheme="minorHAnsi"/>
          <w:b/>
          <w:sz w:val="24"/>
          <w:szCs w:val="24"/>
          <w:lang w:eastAsia="vi-VN"/>
        </w:rPr>
        <w:t xml:space="preserve"> ……………………</w:t>
      </w:r>
    </w:p>
    <w:p w14:paraId="21EFAE7F" w14:textId="77777777" w:rsidR="00AE39E4" w:rsidRPr="00C13AE5" w:rsidRDefault="00FC1962" w:rsidP="0049030D">
      <w:pPr>
        <w:spacing w:line="240" w:lineRule="atLeast"/>
        <w:ind w:firstLine="720"/>
        <w:rPr>
          <w:rFonts w:eastAsia="Times New Roman" w:cstheme="minorHAnsi"/>
          <w:sz w:val="24"/>
          <w:szCs w:val="24"/>
          <w:lang w:eastAsia="vi-VN"/>
        </w:rPr>
      </w:pPr>
      <w:r w:rsidRPr="00C13AE5">
        <w:rPr>
          <w:rFonts w:eastAsia="Times New Roman" w:cstheme="minorHAnsi"/>
          <w:sz w:val="24"/>
          <w:szCs w:val="24"/>
          <w:lang w:eastAsia="vi-VN"/>
        </w:rPr>
        <w:t>A. Light.</w:t>
      </w:r>
      <w:r w:rsidR="00D7568E" w:rsidRPr="00C13AE5">
        <w:rPr>
          <w:rFonts w:eastAsia="Times New Roman" w:cstheme="minorHAnsi"/>
          <w:sz w:val="24"/>
          <w:szCs w:val="24"/>
          <w:lang w:eastAsia="vi-VN"/>
        </w:rPr>
        <w:tab/>
      </w:r>
      <w:r w:rsidR="00436376" w:rsidRPr="00C13AE5">
        <w:rPr>
          <w:rFonts w:eastAsia="Times New Roman" w:cstheme="minorHAnsi"/>
          <w:sz w:val="24"/>
          <w:szCs w:val="24"/>
          <w:lang w:eastAsia="vi-VN"/>
        </w:rPr>
        <w:t>B.</w:t>
      </w:r>
      <w:r w:rsidRPr="00C13AE5">
        <w:rPr>
          <w:rFonts w:eastAsia="Times New Roman" w:cstheme="minorHAnsi"/>
          <w:sz w:val="24"/>
          <w:szCs w:val="24"/>
          <w:lang w:eastAsia="vi-VN"/>
        </w:rPr>
        <w:t xml:space="preserve"> Flexible.</w:t>
      </w:r>
      <w:r w:rsidR="00D7568E" w:rsidRPr="00C13AE5">
        <w:rPr>
          <w:rFonts w:eastAsia="Times New Roman" w:cstheme="minorHAnsi"/>
          <w:sz w:val="24"/>
          <w:szCs w:val="24"/>
          <w:lang w:eastAsia="vi-VN"/>
        </w:rPr>
        <w:tab/>
      </w:r>
      <w:r w:rsidR="00D7568E" w:rsidRPr="00C13AE5">
        <w:rPr>
          <w:rFonts w:eastAsia="Times New Roman" w:cstheme="minorHAnsi"/>
          <w:sz w:val="24"/>
          <w:szCs w:val="24"/>
          <w:lang w:eastAsia="vi-VN"/>
        </w:rPr>
        <w:tab/>
      </w:r>
      <w:r w:rsidRPr="00C13AE5">
        <w:rPr>
          <w:rFonts w:eastAsia="Times New Roman" w:cstheme="minorHAnsi"/>
          <w:sz w:val="24"/>
          <w:szCs w:val="24"/>
          <w:lang w:eastAsia="vi-VN"/>
        </w:rPr>
        <w:t>C. Fashionable.</w:t>
      </w:r>
      <w:r w:rsidR="00D7568E" w:rsidRPr="00C13AE5">
        <w:rPr>
          <w:rFonts w:eastAsia="Times New Roman" w:cstheme="minorHAnsi"/>
          <w:sz w:val="24"/>
          <w:szCs w:val="24"/>
          <w:lang w:eastAsia="vi-VN"/>
        </w:rPr>
        <w:tab/>
      </w:r>
      <w:r w:rsidR="00D7568E" w:rsidRPr="00C13AE5">
        <w:rPr>
          <w:rFonts w:eastAsia="Times New Roman" w:cstheme="minorHAnsi"/>
          <w:sz w:val="24"/>
          <w:szCs w:val="24"/>
          <w:lang w:eastAsia="vi-VN"/>
        </w:rPr>
        <w:tab/>
      </w:r>
      <w:r w:rsidR="0049030D">
        <w:rPr>
          <w:rFonts w:eastAsia="Times New Roman" w:cstheme="minorHAnsi"/>
          <w:sz w:val="24"/>
          <w:szCs w:val="24"/>
          <w:lang w:eastAsia="vi-VN"/>
        </w:rPr>
        <w:t>D. Strong.</w:t>
      </w:r>
    </w:p>
    <w:p w14:paraId="030605B3" w14:textId="77777777" w:rsidR="00FC1962" w:rsidRPr="00C13AE5" w:rsidRDefault="00D7568E" w:rsidP="0077381A">
      <w:pPr>
        <w:spacing w:line="240" w:lineRule="atLeast"/>
        <w:rPr>
          <w:rFonts w:eastAsia="Times New Roman" w:cstheme="minorHAnsi"/>
          <w:b/>
          <w:color w:val="000000"/>
          <w:sz w:val="24"/>
          <w:szCs w:val="24"/>
          <w:lang w:eastAsia="vi-VN"/>
        </w:rPr>
      </w:pPr>
      <w:r w:rsidRPr="00C13AE5">
        <w:rPr>
          <w:rFonts w:eastAsia="Times New Roman" w:cstheme="minorHAnsi"/>
          <w:b/>
          <w:color w:val="000000"/>
          <w:sz w:val="24"/>
          <w:szCs w:val="24"/>
          <w:lang w:eastAsia="vi-VN"/>
        </w:rPr>
        <w:t xml:space="preserve">30. </w:t>
      </w:r>
      <w:r w:rsidR="00FC1962" w:rsidRPr="00C13AE5">
        <w:rPr>
          <w:rFonts w:eastAsia="Times New Roman" w:cstheme="minorHAnsi"/>
          <w:b/>
          <w:color w:val="000000"/>
          <w:sz w:val="24"/>
          <w:szCs w:val="24"/>
          <w:lang w:eastAsia="vi-VN"/>
        </w:rPr>
        <w:t>Another essential part of the bags includes</w:t>
      </w:r>
      <w:r w:rsidR="00E3335E" w:rsidRPr="00C13AE5">
        <w:rPr>
          <w:rFonts w:eastAsia="Times New Roman" w:cstheme="minorHAnsi"/>
          <w:b/>
          <w:color w:val="000000"/>
          <w:sz w:val="24"/>
          <w:szCs w:val="24"/>
          <w:lang w:eastAsia="vi-VN"/>
        </w:rPr>
        <w:t xml:space="preserve"> …………………….</w:t>
      </w:r>
    </w:p>
    <w:p w14:paraId="1915430D" w14:textId="77777777" w:rsidR="00FC1962" w:rsidRPr="00C13AE5" w:rsidRDefault="00FC1962" w:rsidP="0077381A">
      <w:pPr>
        <w:spacing w:line="240" w:lineRule="atLeast"/>
        <w:ind w:firstLine="720"/>
        <w:rPr>
          <w:rFonts w:eastAsia="Times New Roman" w:cstheme="minorHAnsi"/>
          <w:color w:val="000000"/>
          <w:sz w:val="24"/>
          <w:szCs w:val="24"/>
          <w:lang w:eastAsia="vi-VN"/>
        </w:rPr>
      </w:pPr>
      <w:r w:rsidRPr="00C13AE5">
        <w:rPr>
          <w:rFonts w:eastAsia="Times New Roman" w:cstheme="minorHAnsi"/>
          <w:color w:val="000000"/>
          <w:sz w:val="24"/>
          <w:szCs w:val="24"/>
          <w:lang w:eastAsia="vi-VN"/>
        </w:rPr>
        <w:t>A. Straps.</w:t>
      </w:r>
      <w:r w:rsidR="00D7568E" w:rsidRPr="00C13AE5">
        <w:rPr>
          <w:rFonts w:eastAsia="Times New Roman" w:cstheme="minorHAnsi"/>
          <w:color w:val="000000"/>
          <w:sz w:val="24"/>
          <w:szCs w:val="24"/>
          <w:lang w:eastAsia="vi-VN"/>
        </w:rPr>
        <w:tab/>
      </w:r>
      <w:r w:rsidR="00436376" w:rsidRPr="00C13AE5">
        <w:rPr>
          <w:rFonts w:eastAsia="Times New Roman" w:cstheme="minorHAnsi"/>
          <w:color w:val="000000"/>
          <w:sz w:val="24"/>
          <w:szCs w:val="24"/>
          <w:lang w:eastAsia="vi-VN"/>
        </w:rPr>
        <w:t>B.</w:t>
      </w:r>
      <w:r w:rsidRPr="00C13AE5">
        <w:rPr>
          <w:rFonts w:eastAsia="Times New Roman" w:cstheme="minorHAnsi"/>
          <w:color w:val="000000"/>
          <w:sz w:val="24"/>
          <w:szCs w:val="24"/>
          <w:lang w:eastAsia="vi-VN"/>
        </w:rPr>
        <w:t xml:space="preserve"> Air holes. </w:t>
      </w:r>
      <w:r w:rsidR="00D7568E" w:rsidRPr="00C13AE5">
        <w:rPr>
          <w:rFonts w:eastAsia="Times New Roman" w:cstheme="minorHAnsi"/>
          <w:color w:val="000000"/>
          <w:sz w:val="24"/>
          <w:szCs w:val="24"/>
          <w:lang w:eastAsia="vi-VN"/>
        </w:rPr>
        <w:tab/>
      </w:r>
      <w:r w:rsidR="00D7568E" w:rsidRPr="00C13AE5">
        <w:rPr>
          <w:rFonts w:eastAsia="Times New Roman" w:cstheme="minorHAnsi"/>
          <w:color w:val="000000"/>
          <w:sz w:val="24"/>
          <w:szCs w:val="24"/>
          <w:lang w:eastAsia="vi-VN"/>
        </w:rPr>
        <w:tab/>
      </w:r>
      <w:r w:rsidRPr="00C13AE5">
        <w:rPr>
          <w:rFonts w:eastAsia="Times New Roman" w:cstheme="minorHAnsi"/>
          <w:color w:val="000000"/>
          <w:sz w:val="24"/>
          <w:szCs w:val="24"/>
          <w:lang w:eastAsia="vi-VN"/>
        </w:rPr>
        <w:t>C. Sweat absorption</w:t>
      </w:r>
      <w:r w:rsidR="00D7568E" w:rsidRPr="00C13AE5">
        <w:rPr>
          <w:rFonts w:eastAsia="Times New Roman" w:cstheme="minorHAnsi"/>
          <w:color w:val="000000"/>
          <w:sz w:val="24"/>
          <w:szCs w:val="24"/>
          <w:lang w:eastAsia="vi-VN"/>
        </w:rPr>
        <w:tab/>
      </w:r>
      <w:r w:rsidRPr="00C13AE5">
        <w:rPr>
          <w:rFonts w:eastAsia="Times New Roman" w:cstheme="minorHAnsi"/>
          <w:color w:val="000000"/>
          <w:sz w:val="24"/>
          <w:szCs w:val="24"/>
          <w:lang w:eastAsia="vi-VN"/>
        </w:rPr>
        <w:t>D. Cooler tool.</w:t>
      </w:r>
    </w:p>
    <w:p w14:paraId="5FBA04D8" w14:textId="77777777" w:rsidR="00AE39E4" w:rsidRPr="00C13AE5" w:rsidRDefault="00AE39E4" w:rsidP="0077381A">
      <w:pPr>
        <w:spacing w:line="240" w:lineRule="atLeast"/>
        <w:rPr>
          <w:rFonts w:eastAsia="Times New Roman" w:cstheme="minorHAnsi"/>
          <w:color w:val="000000"/>
          <w:sz w:val="24"/>
          <w:szCs w:val="24"/>
          <w:lang w:eastAsia="vi-VN"/>
        </w:rPr>
      </w:pPr>
    </w:p>
    <w:p w14:paraId="7E58A902" w14:textId="77777777" w:rsidR="00D7568E" w:rsidRPr="00C13AE5" w:rsidRDefault="00D7568E" w:rsidP="0077381A">
      <w:pPr>
        <w:spacing w:line="240" w:lineRule="atLeast"/>
        <w:rPr>
          <w:rFonts w:eastAsia="Times New Roman" w:cstheme="minorHAnsi"/>
          <w:b/>
          <w:bCs/>
          <w:color w:val="000000"/>
          <w:sz w:val="24"/>
          <w:szCs w:val="24"/>
          <w:lang w:eastAsia="vi-VN"/>
        </w:rPr>
      </w:pPr>
      <w:r w:rsidRPr="00C13AE5">
        <w:rPr>
          <w:rFonts w:cstheme="minorHAnsi"/>
          <w:b/>
          <w:color w:val="000000"/>
          <w:sz w:val="24"/>
          <w:szCs w:val="24"/>
        </w:rPr>
        <w:t xml:space="preserve">Talk/Lecture 3. </w:t>
      </w:r>
      <w:r w:rsidRPr="00C13AE5">
        <w:rPr>
          <w:rFonts w:eastAsia="Times New Roman" w:cstheme="minorHAnsi"/>
          <w:b/>
          <w:bCs/>
          <w:color w:val="000000"/>
          <w:sz w:val="24"/>
          <w:szCs w:val="24"/>
          <w:lang w:eastAsia="vi-VN"/>
        </w:rPr>
        <w:t>You will hear a representative from a holiday company called PS Camping giving a talk about the holidays the company organizes.</w:t>
      </w:r>
    </w:p>
    <w:p w14:paraId="2A58AA10" w14:textId="77777777" w:rsidR="00D7568E" w:rsidRPr="00C13AE5" w:rsidRDefault="003429FE" w:rsidP="0077381A">
      <w:pPr>
        <w:spacing w:line="240" w:lineRule="atLeast"/>
        <w:rPr>
          <w:rFonts w:eastAsia="Times New Roman" w:cstheme="minorHAnsi"/>
          <w:sz w:val="24"/>
          <w:szCs w:val="24"/>
          <w:lang w:eastAsia="vi-VN"/>
        </w:rPr>
      </w:pPr>
      <w:r w:rsidRPr="00C13AE5">
        <w:rPr>
          <w:rFonts w:eastAsia="Times New Roman" w:cstheme="minorHAnsi"/>
          <w:b/>
          <w:bCs/>
          <w:color w:val="000000"/>
          <w:sz w:val="24"/>
          <w:szCs w:val="24"/>
          <w:lang w:eastAsia="vi-VN"/>
        </w:rPr>
        <w:t xml:space="preserve">31. </w:t>
      </w:r>
      <w:r w:rsidR="00D7568E" w:rsidRPr="00C13AE5">
        <w:rPr>
          <w:rFonts w:eastAsia="Times New Roman" w:cstheme="minorHAnsi"/>
          <w:b/>
          <w:bCs/>
          <w:color w:val="000000"/>
          <w:sz w:val="24"/>
          <w:szCs w:val="24"/>
          <w:lang w:eastAsia="vi-VN"/>
        </w:rPr>
        <w:t>PS Camping has been organising holidays for</w:t>
      </w:r>
      <w:r w:rsidR="00E3335E" w:rsidRPr="00C13AE5">
        <w:rPr>
          <w:rFonts w:eastAsia="Times New Roman" w:cstheme="minorHAnsi"/>
          <w:b/>
          <w:bCs/>
          <w:color w:val="000000"/>
          <w:sz w:val="24"/>
          <w:szCs w:val="24"/>
          <w:lang w:eastAsia="vi-VN"/>
        </w:rPr>
        <w:t xml:space="preserve"> …………………..</w:t>
      </w:r>
    </w:p>
    <w:p w14:paraId="2680F6DD" w14:textId="77777777" w:rsidR="00AE39E4" w:rsidRPr="0049030D" w:rsidRDefault="00436376" w:rsidP="0049030D">
      <w:pPr>
        <w:spacing w:line="240" w:lineRule="atLeast"/>
        <w:ind w:firstLine="720"/>
        <w:rPr>
          <w:rFonts w:eastAsia="Times New Roman" w:cstheme="minorHAnsi"/>
          <w:color w:val="000000"/>
          <w:sz w:val="24"/>
          <w:szCs w:val="24"/>
          <w:lang w:eastAsia="vi-VN"/>
        </w:rPr>
      </w:pPr>
      <w:r w:rsidRPr="00C13AE5">
        <w:rPr>
          <w:rFonts w:eastAsia="Times New Roman" w:cstheme="minorHAnsi"/>
          <w:color w:val="000000"/>
          <w:sz w:val="24"/>
          <w:szCs w:val="24"/>
          <w:lang w:eastAsia="vi-VN"/>
        </w:rPr>
        <w:t>A.</w:t>
      </w:r>
      <w:r w:rsidR="00D7568E" w:rsidRPr="00C13AE5">
        <w:rPr>
          <w:rFonts w:eastAsia="Times New Roman" w:cstheme="minorHAnsi"/>
          <w:color w:val="000000"/>
          <w:sz w:val="24"/>
          <w:szCs w:val="24"/>
          <w:lang w:eastAsia="vi-VN"/>
        </w:rPr>
        <w:t>15 years.</w:t>
      </w:r>
      <w:r w:rsidR="003429FE" w:rsidRPr="00C13AE5">
        <w:rPr>
          <w:rFonts w:eastAsia="Times New Roman" w:cstheme="minorHAnsi"/>
          <w:sz w:val="24"/>
          <w:szCs w:val="24"/>
          <w:lang w:eastAsia="vi-VN"/>
        </w:rPr>
        <w:tab/>
      </w:r>
      <w:r w:rsidR="003429FE" w:rsidRPr="00C13AE5">
        <w:rPr>
          <w:rFonts w:eastAsia="Times New Roman" w:cstheme="minorHAnsi"/>
          <w:sz w:val="24"/>
          <w:szCs w:val="24"/>
          <w:lang w:eastAsia="vi-VN"/>
        </w:rPr>
        <w:tab/>
      </w:r>
      <w:r w:rsidR="00D7568E" w:rsidRPr="00C13AE5">
        <w:rPr>
          <w:rFonts w:eastAsia="Times New Roman" w:cstheme="minorHAnsi"/>
          <w:color w:val="000000"/>
          <w:sz w:val="24"/>
          <w:szCs w:val="24"/>
          <w:lang w:eastAsia="vi-VN"/>
        </w:rPr>
        <w:t>B.20 years.</w:t>
      </w:r>
      <w:r w:rsidR="003429FE" w:rsidRPr="00C13AE5">
        <w:rPr>
          <w:rFonts w:eastAsia="Times New Roman" w:cstheme="minorHAnsi"/>
          <w:sz w:val="24"/>
          <w:szCs w:val="24"/>
          <w:lang w:eastAsia="vi-VN"/>
        </w:rPr>
        <w:tab/>
      </w:r>
      <w:r w:rsidR="00D7568E" w:rsidRPr="00C13AE5">
        <w:rPr>
          <w:rFonts w:eastAsia="Times New Roman" w:cstheme="minorHAnsi"/>
          <w:color w:val="000000"/>
          <w:sz w:val="24"/>
          <w:szCs w:val="24"/>
          <w:lang w:eastAsia="vi-VN"/>
        </w:rPr>
        <w:t>C. 25 years.</w:t>
      </w:r>
      <w:r w:rsidR="003429FE" w:rsidRPr="00C13AE5">
        <w:rPr>
          <w:rFonts w:eastAsia="Times New Roman" w:cstheme="minorHAnsi"/>
          <w:sz w:val="24"/>
          <w:szCs w:val="24"/>
          <w:lang w:eastAsia="vi-VN"/>
        </w:rPr>
        <w:tab/>
      </w:r>
      <w:r w:rsidR="0049030D">
        <w:rPr>
          <w:rFonts w:eastAsia="Times New Roman" w:cstheme="minorHAnsi"/>
          <w:color w:val="000000"/>
          <w:sz w:val="24"/>
          <w:szCs w:val="24"/>
          <w:lang w:eastAsia="vi-VN"/>
        </w:rPr>
        <w:t>D. 30 years.</w:t>
      </w:r>
    </w:p>
    <w:p w14:paraId="3C8B47F7" w14:textId="77777777" w:rsidR="00D7568E" w:rsidRPr="00C13AE5" w:rsidRDefault="003429FE" w:rsidP="0077381A">
      <w:pPr>
        <w:spacing w:line="240" w:lineRule="atLeast"/>
        <w:rPr>
          <w:rFonts w:eastAsia="Times New Roman" w:cstheme="minorHAnsi"/>
          <w:b/>
          <w:color w:val="000000"/>
          <w:sz w:val="24"/>
          <w:szCs w:val="24"/>
          <w:lang w:eastAsia="vi-VN"/>
        </w:rPr>
      </w:pPr>
      <w:r w:rsidRPr="00C13AE5">
        <w:rPr>
          <w:rFonts w:eastAsia="Times New Roman" w:cstheme="minorHAnsi"/>
          <w:b/>
          <w:color w:val="000000"/>
          <w:sz w:val="24"/>
          <w:szCs w:val="24"/>
          <w:lang w:eastAsia="vi-VN"/>
        </w:rPr>
        <w:t xml:space="preserve">32. </w:t>
      </w:r>
      <w:r w:rsidR="00D7568E" w:rsidRPr="00C13AE5">
        <w:rPr>
          <w:rFonts w:eastAsia="Times New Roman" w:cstheme="minorHAnsi"/>
          <w:b/>
          <w:color w:val="000000"/>
          <w:sz w:val="24"/>
          <w:szCs w:val="24"/>
          <w:lang w:eastAsia="vi-VN"/>
        </w:rPr>
        <w:t>The company has most camping sites in</w:t>
      </w:r>
      <w:r w:rsidR="00CF6575" w:rsidRPr="00C13AE5">
        <w:rPr>
          <w:rFonts w:eastAsia="Times New Roman" w:cstheme="minorHAnsi"/>
          <w:b/>
          <w:color w:val="000000"/>
          <w:sz w:val="24"/>
          <w:szCs w:val="24"/>
          <w:lang w:eastAsia="vi-VN"/>
        </w:rPr>
        <w:t xml:space="preserve"> ……………</w:t>
      </w:r>
    </w:p>
    <w:p w14:paraId="465493BD" w14:textId="77777777" w:rsidR="00AE39E4" w:rsidRPr="0049030D" w:rsidRDefault="00D7568E" w:rsidP="0049030D">
      <w:pPr>
        <w:spacing w:line="240" w:lineRule="atLeast"/>
        <w:ind w:firstLine="720"/>
        <w:rPr>
          <w:rFonts w:eastAsia="Times New Roman" w:cstheme="minorHAnsi"/>
          <w:color w:val="000000"/>
          <w:sz w:val="24"/>
          <w:szCs w:val="24"/>
          <w:lang w:eastAsia="vi-VN"/>
        </w:rPr>
      </w:pPr>
      <w:r w:rsidRPr="00C13AE5">
        <w:rPr>
          <w:rFonts w:eastAsia="Times New Roman" w:cstheme="minorHAnsi"/>
          <w:color w:val="000000"/>
          <w:sz w:val="24"/>
          <w:szCs w:val="24"/>
          <w:lang w:val="fr-FR" w:eastAsia="vi-VN"/>
        </w:rPr>
        <w:t>A. France.</w:t>
      </w:r>
      <w:r w:rsidR="003429FE" w:rsidRPr="00C13AE5">
        <w:rPr>
          <w:rFonts w:eastAsia="Times New Roman" w:cstheme="minorHAnsi"/>
          <w:color w:val="000000"/>
          <w:sz w:val="24"/>
          <w:szCs w:val="24"/>
          <w:lang w:val="fr-FR" w:eastAsia="vi-VN"/>
        </w:rPr>
        <w:tab/>
      </w:r>
      <w:r w:rsidR="003429FE" w:rsidRPr="00C13AE5">
        <w:rPr>
          <w:rFonts w:eastAsia="Times New Roman" w:cstheme="minorHAnsi"/>
          <w:color w:val="000000"/>
          <w:sz w:val="24"/>
          <w:szCs w:val="24"/>
          <w:lang w:val="fr-FR" w:eastAsia="vi-VN"/>
        </w:rPr>
        <w:tab/>
      </w:r>
      <w:r w:rsidR="00436376" w:rsidRPr="00C13AE5">
        <w:rPr>
          <w:rFonts w:eastAsia="Times New Roman" w:cstheme="minorHAnsi"/>
          <w:color w:val="000000"/>
          <w:sz w:val="24"/>
          <w:szCs w:val="24"/>
          <w:lang w:val="fr-FR" w:eastAsia="vi-VN"/>
        </w:rPr>
        <w:t>B.</w:t>
      </w:r>
      <w:r w:rsidRPr="00C13AE5">
        <w:rPr>
          <w:rFonts w:eastAsia="Times New Roman" w:cstheme="minorHAnsi"/>
          <w:color w:val="000000"/>
          <w:sz w:val="24"/>
          <w:szCs w:val="24"/>
          <w:lang w:val="fr-FR" w:eastAsia="vi-VN"/>
        </w:rPr>
        <w:t xml:space="preserve"> Italy.</w:t>
      </w:r>
      <w:r w:rsidR="003429FE" w:rsidRPr="00C13AE5">
        <w:rPr>
          <w:rFonts w:eastAsia="Times New Roman" w:cstheme="minorHAnsi"/>
          <w:color w:val="000000"/>
          <w:sz w:val="24"/>
          <w:szCs w:val="24"/>
          <w:lang w:val="fr-FR" w:eastAsia="vi-VN"/>
        </w:rPr>
        <w:tab/>
      </w:r>
      <w:r w:rsidR="00E3335E" w:rsidRPr="00C13AE5">
        <w:rPr>
          <w:rFonts w:eastAsia="Times New Roman" w:cstheme="minorHAnsi"/>
          <w:color w:val="000000"/>
          <w:sz w:val="24"/>
          <w:szCs w:val="24"/>
          <w:lang w:val="fr-FR" w:eastAsia="vi-VN"/>
        </w:rPr>
        <w:tab/>
      </w:r>
      <w:r w:rsidRPr="00C13AE5">
        <w:rPr>
          <w:rFonts w:eastAsia="Times New Roman" w:cstheme="minorHAnsi"/>
          <w:color w:val="000000"/>
          <w:sz w:val="24"/>
          <w:szCs w:val="24"/>
          <w:lang w:val="fr-FR" w:eastAsia="vi-VN"/>
        </w:rPr>
        <w:t>C. Europe</w:t>
      </w:r>
      <w:r w:rsidR="003429FE" w:rsidRPr="00C13AE5">
        <w:rPr>
          <w:rFonts w:eastAsia="Times New Roman" w:cstheme="minorHAnsi"/>
          <w:color w:val="000000"/>
          <w:sz w:val="24"/>
          <w:szCs w:val="24"/>
          <w:lang w:val="fr-FR" w:eastAsia="vi-VN"/>
        </w:rPr>
        <w:tab/>
      </w:r>
      <w:r w:rsidR="0049030D">
        <w:rPr>
          <w:rFonts w:eastAsia="Times New Roman" w:cstheme="minorHAnsi"/>
          <w:color w:val="000000"/>
          <w:sz w:val="24"/>
          <w:szCs w:val="24"/>
          <w:lang w:eastAsia="vi-VN"/>
        </w:rPr>
        <w:t>D. Switzerland.</w:t>
      </w:r>
    </w:p>
    <w:p w14:paraId="35B49EAA" w14:textId="77777777" w:rsidR="00D7568E" w:rsidRPr="00C13AE5" w:rsidRDefault="003429FE" w:rsidP="0077381A">
      <w:pPr>
        <w:spacing w:line="240" w:lineRule="atLeast"/>
        <w:rPr>
          <w:rFonts w:eastAsia="Times New Roman" w:cstheme="minorHAnsi"/>
          <w:b/>
          <w:color w:val="000000"/>
          <w:sz w:val="24"/>
          <w:szCs w:val="24"/>
          <w:lang w:eastAsia="vi-VN"/>
        </w:rPr>
      </w:pPr>
      <w:r w:rsidRPr="00C13AE5">
        <w:rPr>
          <w:rFonts w:eastAsia="Times New Roman" w:cstheme="minorHAnsi"/>
          <w:b/>
          <w:color w:val="000000"/>
          <w:sz w:val="24"/>
          <w:szCs w:val="24"/>
          <w:lang w:eastAsia="vi-VN"/>
        </w:rPr>
        <w:t xml:space="preserve">33. </w:t>
      </w:r>
      <w:r w:rsidR="00D7568E" w:rsidRPr="00C13AE5">
        <w:rPr>
          <w:rFonts w:eastAsia="Times New Roman" w:cstheme="minorHAnsi"/>
          <w:b/>
          <w:color w:val="000000"/>
          <w:sz w:val="24"/>
          <w:szCs w:val="24"/>
          <w:lang w:eastAsia="vi-VN"/>
        </w:rPr>
        <w:t>Which organized activity can children do every day of the week</w:t>
      </w:r>
      <w:r w:rsidR="00E3335E" w:rsidRPr="00C13AE5">
        <w:rPr>
          <w:rFonts w:eastAsia="Times New Roman" w:cstheme="minorHAnsi"/>
          <w:b/>
          <w:color w:val="000000"/>
          <w:sz w:val="24"/>
          <w:szCs w:val="24"/>
          <w:lang w:eastAsia="vi-VN"/>
        </w:rPr>
        <w:t>?</w:t>
      </w:r>
    </w:p>
    <w:p w14:paraId="6D37B3E6" w14:textId="77777777" w:rsidR="00D7568E" w:rsidRPr="00C13AE5" w:rsidRDefault="00D7568E" w:rsidP="0077381A">
      <w:pPr>
        <w:spacing w:line="240" w:lineRule="atLeast"/>
        <w:ind w:firstLine="720"/>
        <w:rPr>
          <w:rFonts w:eastAsia="Times New Roman" w:cstheme="minorHAnsi"/>
          <w:color w:val="000000"/>
          <w:sz w:val="24"/>
          <w:szCs w:val="24"/>
          <w:lang w:eastAsia="vi-VN"/>
        </w:rPr>
      </w:pPr>
      <w:r w:rsidRPr="00C13AE5">
        <w:rPr>
          <w:rFonts w:eastAsia="Times New Roman" w:cstheme="minorHAnsi"/>
          <w:color w:val="000000"/>
          <w:sz w:val="24"/>
          <w:szCs w:val="24"/>
          <w:lang w:eastAsia="vi-VN"/>
        </w:rPr>
        <w:t>A. Singing and dancing.</w:t>
      </w:r>
      <w:r w:rsidR="003429FE" w:rsidRPr="00C13AE5">
        <w:rPr>
          <w:rFonts w:eastAsia="Times New Roman" w:cstheme="minorHAnsi"/>
          <w:color w:val="000000"/>
          <w:sz w:val="24"/>
          <w:szCs w:val="24"/>
          <w:lang w:eastAsia="vi-VN"/>
        </w:rPr>
        <w:tab/>
      </w:r>
      <w:r w:rsidRPr="00C13AE5">
        <w:rPr>
          <w:rFonts w:eastAsia="Times New Roman" w:cstheme="minorHAnsi"/>
          <w:color w:val="000000"/>
          <w:sz w:val="24"/>
          <w:szCs w:val="24"/>
          <w:lang w:eastAsia="vi-VN"/>
        </w:rPr>
        <w:t>B. Football.</w:t>
      </w:r>
      <w:r w:rsidR="003429FE" w:rsidRPr="00C13AE5">
        <w:rPr>
          <w:rFonts w:eastAsia="Times New Roman" w:cstheme="minorHAnsi"/>
          <w:color w:val="000000"/>
          <w:sz w:val="24"/>
          <w:szCs w:val="24"/>
          <w:lang w:eastAsia="vi-VN"/>
        </w:rPr>
        <w:tab/>
      </w:r>
      <w:r w:rsidRPr="00C13AE5">
        <w:rPr>
          <w:rFonts w:eastAsia="Times New Roman" w:cstheme="minorHAnsi"/>
          <w:color w:val="000000"/>
          <w:sz w:val="24"/>
          <w:szCs w:val="24"/>
          <w:lang w:eastAsia="vi-VN"/>
        </w:rPr>
        <w:t>C. Drama.</w:t>
      </w:r>
      <w:r w:rsidR="003429FE" w:rsidRPr="00C13AE5">
        <w:rPr>
          <w:rFonts w:eastAsia="Times New Roman" w:cstheme="minorHAnsi"/>
          <w:color w:val="000000"/>
          <w:sz w:val="24"/>
          <w:szCs w:val="24"/>
          <w:lang w:eastAsia="vi-VN"/>
        </w:rPr>
        <w:tab/>
      </w:r>
      <w:r w:rsidR="00436376" w:rsidRPr="00C13AE5">
        <w:rPr>
          <w:rFonts w:eastAsia="Times New Roman" w:cstheme="minorHAnsi"/>
          <w:color w:val="000000"/>
          <w:sz w:val="24"/>
          <w:szCs w:val="24"/>
          <w:lang w:eastAsia="vi-VN"/>
        </w:rPr>
        <w:t>D.</w:t>
      </w:r>
      <w:r w:rsidRPr="00C13AE5">
        <w:rPr>
          <w:rFonts w:eastAsia="Times New Roman" w:cstheme="minorHAnsi"/>
          <w:color w:val="000000"/>
          <w:sz w:val="24"/>
          <w:szCs w:val="24"/>
          <w:lang w:eastAsia="vi-VN"/>
        </w:rPr>
        <w:t xml:space="preserve"> Model making.</w:t>
      </w:r>
    </w:p>
    <w:p w14:paraId="0CFD7E16" w14:textId="77777777" w:rsidR="00AE39E4" w:rsidRPr="00C13AE5" w:rsidRDefault="00AE39E4" w:rsidP="0077381A">
      <w:pPr>
        <w:spacing w:line="240" w:lineRule="atLeast"/>
        <w:rPr>
          <w:rFonts w:eastAsia="Times New Roman" w:cstheme="minorHAnsi"/>
          <w:color w:val="000000"/>
          <w:sz w:val="24"/>
          <w:szCs w:val="24"/>
          <w:lang w:eastAsia="vi-VN"/>
        </w:rPr>
      </w:pPr>
    </w:p>
    <w:p w14:paraId="73DACB76" w14:textId="77777777" w:rsidR="00D7568E" w:rsidRPr="00C13AE5" w:rsidRDefault="003429FE" w:rsidP="0077381A">
      <w:pPr>
        <w:spacing w:line="240" w:lineRule="atLeast"/>
        <w:rPr>
          <w:rFonts w:eastAsia="Times New Roman" w:cstheme="minorHAnsi"/>
          <w:b/>
          <w:color w:val="000000"/>
          <w:sz w:val="24"/>
          <w:szCs w:val="24"/>
          <w:lang w:eastAsia="vi-VN"/>
        </w:rPr>
      </w:pPr>
      <w:r w:rsidRPr="00C13AE5">
        <w:rPr>
          <w:rFonts w:eastAsia="Times New Roman" w:cstheme="minorHAnsi"/>
          <w:b/>
          <w:color w:val="000000"/>
          <w:sz w:val="24"/>
          <w:szCs w:val="24"/>
          <w:lang w:eastAsia="vi-VN"/>
        </w:rPr>
        <w:lastRenderedPageBreak/>
        <w:t xml:space="preserve">34. </w:t>
      </w:r>
      <w:r w:rsidR="00E7587F" w:rsidRPr="00C13AE5">
        <w:rPr>
          <w:rFonts w:eastAsia="Times New Roman" w:cstheme="minorHAnsi"/>
          <w:b/>
          <w:color w:val="000000"/>
          <w:sz w:val="24"/>
          <w:szCs w:val="24"/>
          <w:lang w:eastAsia="vi-VN"/>
        </w:rPr>
        <w:t>Some areas of the sites have a “</w:t>
      </w:r>
      <w:r w:rsidR="00D7568E" w:rsidRPr="00C13AE5">
        <w:rPr>
          <w:rFonts w:eastAsia="Times New Roman" w:cstheme="minorHAnsi"/>
          <w:b/>
          <w:color w:val="000000"/>
          <w:sz w:val="24"/>
          <w:szCs w:val="24"/>
          <w:lang w:eastAsia="vi-VN"/>
        </w:rPr>
        <w:t>no- noise” rule after</w:t>
      </w:r>
      <w:r w:rsidR="00E3335E" w:rsidRPr="00C13AE5">
        <w:rPr>
          <w:rFonts w:eastAsia="Times New Roman" w:cstheme="minorHAnsi"/>
          <w:b/>
          <w:color w:val="000000"/>
          <w:sz w:val="24"/>
          <w:szCs w:val="24"/>
          <w:lang w:eastAsia="vi-VN"/>
        </w:rPr>
        <w:t xml:space="preserve"> ……………….</w:t>
      </w:r>
    </w:p>
    <w:p w14:paraId="2BBC53EC" w14:textId="77777777" w:rsidR="00AE39E4" w:rsidRPr="00C13AE5" w:rsidRDefault="00D7568E" w:rsidP="0049030D">
      <w:pPr>
        <w:spacing w:line="240" w:lineRule="atLeast"/>
        <w:ind w:firstLine="720"/>
        <w:rPr>
          <w:rFonts w:eastAsia="Times New Roman" w:cstheme="minorHAnsi"/>
          <w:color w:val="000000"/>
          <w:sz w:val="24"/>
          <w:szCs w:val="24"/>
          <w:lang w:eastAsia="vi-VN"/>
        </w:rPr>
      </w:pPr>
      <w:r w:rsidRPr="00C13AE5">
        <w:rPr>
          <w:rFonts w:eastAsia="Times New Roman" w:cstheme="minorHAnsi"/>
          <w:color w:val="000000"/>
          <w:sz w:val="24"/>
          <w:szCs w:val="24"/>
          <w:lang w:eastAsia="vi-VN"/>
        </w:rPr>
        <w:t>A. 9.30 pm</w:t>
      </w:r>
      <w:r w:rsidR="003429FE" w:rsidRPr="00C13AE5">
        <w:rPr>
          <w:rFonts w:eastAsia="Times New Roman" w:cstheme="minorHAnsi"/>
          <w:color w:val="000000"/>
          <w:sz w:val="24"/>
          <w:szCs w:val="24"/>
          <w:lang w:eastAsia="vi-VN"/>
        </w:rPr>
        <w:tab/>
      </w:r>
      <w:r w:rsidR="003429FE" w:rsidRPr="00C13AE5">
        <w:rPr>
          <w:rFonts w:eastAsia="Times New Roman" w:cstheme="minorHAnsi"/>
          <w:color w:val="000000"/>
          <w:sz w:val="24"/>
          <w:szCs w:val="24"/>
          <w:lang w:eastAsia="vi-VN"/>
        </w:rPr>
        <w:tab/>
      </w:r>
      <w:r w:rsidRPr="00C13AE5">
        <w:rPr>
          <w:rFonts w:eastAsia="Times New Roman" w:cstheme="minorHAnsi"/>
          <w:color w:val="000000"/>
          <w:sz w:val="24"/>
          <w:szCs w:val="24"/>
          <w:lang w:eastAsia="vi-VN"/>
        </w:rPr>
        <w:t>B. 10.00 pm</w:t>
      </w:r>
      <w:r w:rsidR="003429FE" w:rsidRPr="00C13AE5">
        <w:rPr>
          <w:rFonts w:eastAsia="Times New Roman" w:cstheme="minorHAnsi"/>
          <w:color w:val="000000"/>
          <w:sz w:val="24"/>
          <w:szCs w:val="24"/>
          <w:lang w:eastAsia="vi-VN"/>
        </w:rPr>
        <w:tab/>
      </w:r>
      <w:r w:rsidR="00436376" w:rsidRPr="00C13AE5">
        <w:rPr>
          <w:rFonts w:eastAsia="Times New Roman" w:cstheme="minorHAnsi"/>
          <w:color w:val="000000"/>
          <w:sz w:val="24"/>
          <w:szCs w:val="24"/>
          <w:lang w:eastAsia="vi-VN"/>
        </w:rPr>
        <w:t>C.</w:t>
      </w:r>
      <w:r w:rsidRPr="00C13AE5">
        <w:rPr>
          <w:rFonts w:eastAsia="Times New Roman" w:cstheme="minorHAnsi"/>
          <w:color w:val="000000"/>
          <w:sz w:val="24"/>
          <w:szCs w:val="24"/>
          <w:lang w:eastAsia="vi-VN"/>
        </w:rPr>
        <w:t xml:space="preserve"> 10.30 pm</w:t>
      </w:r>
      <w:r w:rsidR="003429FE" w:rsidRPr="00C13AE5">
        <w:rPr>
          <w:rFonts w:eastAsia="Times New Roman" w:cstheme="minorHAnsi"/>
          <w:color w:val="000000"/>
          <w:sz w:val="24"/>
          <w:szCs w:val="24"/>
          <w:lang w:eastAsia="vi-VN"/>
        </w:rPr>
        <w:tab/>
      </w:r>
      <w:r w:rsidR="0049030D">
        <w:rPr>
          <w:rFonts w:eastAsia="Times New Roman" w:cstheme="minorHAnsi"/>
          <w:color w:val="000000"/>
          <w:sz w:val="24"/>
          <w:szCs w:val="24"/>
          <w:lang w:eastAsia="vi-VN"/>
        </w:rPr>
        <w:t>D. 11.30 pm</w:t>
      </w:r>
    </w:p>
    <w:p w14:paraId="72EC477E" w14:textId="77777777" w:rsidR="003429FE" w:rsidRPr="00C13AE5" w:rsidRDefault="003429FE" w:rsidP="0077381A">
      <w:pPr>
        <w:spacing w:line="240" w:lineRule="atLeast"/>
        <w:jc w:val="both"/>
        <w:rPr>
          <w:rFonts w:eastAsia="Times New Roman" w:cstheme="minorHAnsi"/>
          <w:b/>
          <w:color w:val="000000"/>
          <w:sz w:val="24"/>
          <w:szCs w:val="24"/>
          <w:lang w:eastAsia="vi-VN"/>
        </w:rPr>
      </w:pPr>
      <w:r w:rsidRPr="00C13AE5">
        <w:rPr>
          <w:rFonts w:eastAsia="Times New Roman" w:cstheme="minorHAnsi"/>
          <w:b/>
          <w:color w:val="000000"/>
          <w:sz w:val="24"/>
          <w:szCs w:val="24"/>
          <w:lang w:eastAsia="vi-VN"/>
        </w:rPr>
        <w:t>35. Customers who recommend PS Camping to friends will receive</w:t>
      </w:r>
      <w:r w:rsidR="00E3335E" w:rsidRPr="00C13AE5">
        <w:rPr>
          <w:rFonts w:eastAsia="Times New Roman" w:cstheme="minorHAnsi"/>
          <w:b/>
          <w:color w:val="000000"/>
          <w:sz w:val="24"/>
          <w:szCs w:val="24"/>
          <w:lang w:eastAsia="vi-VN"/>
        </w:rPr>
        <w:t xml:space="preserve"> ………………….</w:t>
      </w:r>
    </w:p>
    <w:p w14:paraId="6D7FA6E7" w14:textId="77777777" w:rsidR="00E7587F" w:rsidRPr="00C13AE5" w:rsidRDefault="00436376" w:rsidP="0077381A">
      <w:pPr>
        <w:spacing w:line="240" w:lineRule="atLeast"/>
        <w:ind w:firstLine="720"/>
        <w:jc w:val="both"/>
        <w:rPr>
          <w:rFonts w:eastAsia="Times New Roman" w:cstheme="minorHAnsi"/>
          <w:color w:val="000000"/>
          <w:sz w:val="24"/>
          <w:szCs w:val="24"/>
          <w:lang w:eastAsia="vi-VN"/>
        </w:rPr>
      </w:pPr>
      <w:r w:rsidRPr="00C13AE5">
        <w:rPr>
          <w:rFonts w:eastAsia="Times New Roman" w:cstheme="minorHAnsi"/>
          <w:color w:val="000000"/>
          <w:sz w:val="24"/>
          <w:szCs w:val="24"/>
          <w:lang w:eastAsia="vi-VN"/>
        </w:rPr>
        <w:t>A.</w:t>
      </w:r>
      <w:r w:rsidR="00CF6575" w:rsidRPr="00C13AE5">
        <w:rPr>
          <w:rFonts w:eastAsia="Times New Roman" w:cstheme="minorHAnsi"/>
          <w:color w:val="000000"/>
          <w:sz w:val="24"/>
          <w:szCs w:val="24"/>
          <w:lang w:eastAsia="vi-VN"/>
        </w:rPr>
        <w:t xml:space="preserve"> a free gift</w:t>
      </w:r>
      <w:r w:rsidR="00CF6575" w:rsidRPr="00C13AE5">
        <w:rPr>
          <w:rFonts w:eastAsia="Times New Roman" w:cstheme="minorHAnsi"/>
          <w:color w:val="000000"/>
          <w:sz w:val="24"/>
          <w:szCs w:val="24"/>
          <w:lang w:eastAsia="vi-VN"/>
        </w:rPr>
        <w:tab/>
      </w:r>
      <w:r w:rsidR="00CF6575" w:rsidRPr="00C13AE5">
        <w:rPr>
          <w:rFonts w:eastAsia="Times New Roman" w:cstheme="minorHAnsi"/>
          <w:color w:val="000000"/>
          <w:sz w:val="24"/>
          <w:szCs w:val="24"/>
          <w:lang w:eastAsia="vi-VN"/>
        </w:rPr>
        <w:tab/>
        <w:t>B. a</w:t>
      </w:r>
      <w:r w:rsidR="003429FE" w:rsidRPr="00C13AE5">
        <w:rPr>
          <w:rFonts w:eastAsia="Times New Roman" w:cstheme="minorHAnsi"/>
          <w:color w:val="000000"/>
          <w:sz w:val="24"/>
          <w:szCs w:val="24"/>
          <w:lang w:eastAsia="vi-VN"/>
        </w:rPr>
        <w:t>n upgrade to a luxury tent</w:t>
      </w:r>
      <w:r w:rsidR="003429FE" w:rsidRPr="00C13AE5">
        <w:rPr>
          <w:rFonts w:eastAsia="Times New Roman" w:cstheme="minorHAnsi"/>
          <w:color w:val="000000"/>
          <w:sz w:val="24"/>
          <w:szCs w:val="24"/>
          <w:lang w:eastAsia="vi-VN"/>
        </w:rPr>
        <w:tab/>
      </w:r>
      <w:r w:rsidR="003429FE" w:rsidRPr="00C13AE5">
        <w:rPr>
          <w:rFonts w:eastAsia="Times New Roman" w:cstheme="minorHAnsi"/>
          <w:color w:val="000000"/>
          <w:sz w:val="24"/>
          <w:szCs w:val="24"/>
          <w:lang w:eastAsia="vi-VN"/>
        </w:rPr>
        <w:tab/>
      </w:r>
    </w:p>
    <w:p w14:paraId="5532EF1E" w14:textId="77777777" w:rsidR="003429FE" w:rsidRPr="00C13AE5" w:rsidRDefault="00CF6575" w:rsidP="0077381A">
      <w:pPr>
        <w:spacing w:line="240" w:lineRule="atLeast"/>
        <w:ind w:firstLine="720"/>
        <w:jc w:val="both"/>
        <w:rPr>
          <w:rFonts w:eastAsia="Times New Roman" w:cstheme="minorHAnsi"/>
          <w:color w:val="000000"/>
          <w:sz w:val="24"/>
          <w:szCs w:val="24"/>
          <w:lang w:eastAsia="vi-VN"/>
        </w:rPr>
      </w:pPr>
      <w:r w:rsidRPr="00C13AE5">
        <w:rPr>
          <w:rFonts w:eastAsia="Times New Roman" w:cstheme="minorHAnsi"/>
          <w:color w:val="000000"/>
          <w:sz w:val="24"/>
          <w:szCs w:val="24"/>
          <w:lang w:eastAsia="vi-VN"/>
        </w:rPr>
        <w:t>C. a discount</w:t>
      </w:r>
      <w:r w:rsidRPr="00C13AE5">
        <w:rPr>
          <w:rFonts w:eastAsia="Times New Roman" w:cstheme="minorHAnsi"/>
          <w:color w:val="000000"/>
          <w:sz w:val="24"/>
          <w:szCs w:val="24"/>
          <w:lang w:eastAsia="vi-VN"/>
        </w:rPr>
        <w:tab/>
      </w:r>
      <w:r w:rsidRPr="00C13AE5">
        <w:rPr>
          <w:rFonts w:eastAsia="Times New Roman" w:cstheme="minorHAnsi"/>
          <w:color w:val="000000"/>
          <w:sz w:val="24"/>
          <w:szCs w:val="24"/>
          <w:lang w:eastAsia="vi-VN"/>
        </w:rPr>
        <w:tab/>
        <w:t>D. a</w:t>
      </w:r>
      <w:r w:rsidR="003429FE" w:rsidRPr="00C13AE5">
        <w:rPr>
          <w:rFonts w:eastAsia="Times New Roman" w:cstheme="minorHAnsi"/>
          <w:color w:val="000000"/>
          <w:sz w:val="24"/>
          <w:szCs w:val="24"/>
          <w:lang w:eastAsia="vi-VN"/>
        </w:rPr>
        <w:t>n insurance</w:t>
      </w:r>
    </w:p>
    <w:p w14:paraId="1E0C2DD6" w14:textId="77777777" w:rsidR="002E7D47" w:rsidRPr="00C13AE5" w:rsidRDefault="006B146B" w:rsidP="0077381A">
      <w:pPr>
        <w:spacing w:line="240" w:lineRule="atLeast"/>
        <w:rPr>
          <w:rFonts w:cstheme="minorHAnsi"/>
          <w:b/>
          <w:color w:val="000000"/>
          <w:sz w:val="24"/>
          <w:szCs w:val="24"/>
        </w:rPr>
      </w:pPr>
      <w:r w:rsidRPr="00C13AE5">
        <w:rPr>
          <w:rFonts w:cstheme="minorHAnsi"/>
          <w:color w:val="000000"/>
          <w:sz w:val="24"/>
          <w:szCs w:val="24"/>
        </w:rPr>
        <w:br w:type="page"/>
      </w:r>
      <w:r w:rsidR="002E7D47" w:rsidRPr="00C13AE5">
        <w:rPr>
          <w:rFonts w:cstheme="minorHAnsi"/>
          <w:b/>
          <w:color w:val="000000"/>
          <w:sz w:val="24"/>
          <w:szCs w:val="24"/>
        </w:rPr>
        <w:lastRenderedPageBreak/>
        <w:t>B: READING</w:t>
      </w:r>
    </w:p>
    <w:p w14:paraId="54473FB6" w14:textId="77777777" w:rsidR="002E7D47" w:rsidRPr="00C13AE5" w:rsidRDefault="002E7D47" w:rsidP="0077381A">
      <w:pPr>
        <w:spacing w:after="0" w:line="240" w:lineRule="atLeast"/>
        <w:jc w:val="center"/>
        <w:rPr>
          <w:rFonts w:cstheme="minorHAnsi"/>
          <w:b/>
          <w:sz w:val="24"/>
          <w:szCs w:val="24"/>
        </w:rPr>
      </w:pPr>
      <w:r w:rsidRPr="00C13AE5">
        <w:rPr>
          <w:rFonts w:cstheme="minorHAnsi"/>
          <w:b/>
          <w:sz w:val="24"/>
          <w:szCs w:val="24"/>
        </w:rPr>
        <w:t>Time permitted: 60 minutes</w:t>
      </w:r>
    </w:p>
    <w:p w14:paraId="4C640235" w14:textId="77777777" w:rsidR="002E7D47" w:rsidRPr="00C13AE5" w:rsidRDefault="002E7D47" w:rsidP="0077381A">
      <w:pPr>
        <w:spacing w:after="0" w:line="240" w:lineRule="atLeast"/>
        <w:jc w:val="center"/>
        <w:rPr>
          <w:rFonts w:cstheme="minorHAnsi"/>
          <w:b/>
          <w:sz w:val="24"/>
          <w:szCs w:val="24"/>
        </w:rPr>
      </w:pPr>
      <w:r w:rsidRPr="00C13AE5">
        <w:rPr>
          <w:rFonts w:cstheme="minorHAnsi"/>
          <w:b/>
          <w:sz w:val="24"/>
          <w:szCs w:val="24"/>
        </w:rPr>
        <w:t>Number of questions: 40</w:t>
      </w:r>
    </w:p>
    <w:p w14:paraId="33B583F8" w14:textId="77777777" w:rsidR="002E7D47" w:rsidRPr="00C13AE5" w:rsidRDefault="002E7D47" w:rsidP="0077381A">
      <w:pPr>
        <w:spacing w:after="0" w:line="240" w:lineRule="atLeast"/>
        <w:jc w:val="center"/>
        <w:rPr>
          <w:rFonts w:cstheme="minorHAnsi"/>
          <w:b/>
          <w:sz w:val="24"/>
          <w:szCs w:val="24"/>
        </w:rPr>
      </w:pPr>
      <w:r w:rsidRPr="00C13AE5">
        <w:rPr>
          <w:rFonts w:cstheme="minorHAnsi"/>
          <w:b/>
          <w:sz w:val="24"/>
          <w:szCs w:val="24"/>
        </w:rPr>
        <w:t>_________________________________________________________________________</w:t>
      </w:r>
    </w:p>
    <w:p w14:paraId="55949D54" w14:textId="77777777" w:rsidR="002E7D47" w:rsidRPr="00C13AE5" w:rsidRDefault="002E7D47" w:rsidP="0077381A">
      <w:pPr>
        <w:spacing w:after="0" w:line="240" w:lineRule="atLeast"/>
        <w:jc w:val="both"/>
        <w:rPr>
          <w:rFonts w:cstheme="minorHAnsi"/>
          <w:i/>
          <w:sz w:val="24"/>
          <w:szCs w:val="24"/>
        </w:rPr>
      </w:pPr>
      <w:r w:rsidRPr="00C13AE5">
        <w:rPr>
          <w:rFonts w:cstheme="minorHAnsi"/>
          <w:b/>
          <w:sz w:val="24"/>
          <w:szCs w:val="24"/>
        </w:rPr>
        <w:t xml:space="preserve">Directions: </w:t>
      </w:r>
      <w:r w:rsidRPr="00C13AE5">
        <w:rPr>
          <w:rFonts w:cstheme="minorHAnsi"/>
          <w:i/>
          <w:sz w:val="24"/>
          <w:szCs w:val="24"/>
        </w:rPr>
        <w:t xml:space="preserve">In this section you will read FOUR different passages. Each one is followed by 10 questions about it. For questions 1-40, you are to choose the best answer A, B, C or D, to each question. Then, on your answer sheet, find the number of the question and fill in the space that corresponds to the letter of the answer you have chosen. Answer all questions following a passage on the basis of what is stated or implied in that passage. </w:t>
      </w:r>
    </w:p>
    <w:p w14:paraId="4164905C" w14:textId="77777777" w:rsidR="002E7D47" w:rsidRPr="00C13AE5" w:rsidRDefault="002E7D47" w:rsidP="0077381A">
      <w:pPr>
        <w:spacing w:after="0" w:line="240" w:lineRule="atLeast"/>
        <w:jc w:val="both"/>
        <w:rPr>
          <w:rFonts w:cstheme="minorHAnsi"/>
          <w:i/>
          <w:sz w:val="24"/>
          <w:szCs w:val="24"/>
        </w:rPr>
      </w:pPr>
      <w:r w:rsidRPr="00C13AE5">
        <w:rPr>
          <w:rFonts w:cstheme="minorHAnsi"/>
          <w:i/>
          <w:sz w:val="24"/>
          <w:szCs w:val="24"/>
        </w:rPr>
        <w:t>You have 60 minutes to answer all the questions, including the time to transfer your answers to the answer sheet.</w:t>
      </w:r>
    </w:p>
    <w:p w14:paraId="4A02E207" w14:textId="77777777" w:rsidR="002E7D47" w:rsidRPr="00C13AE5" w:rsidRDefault="002E7D47" w:rsidP="0077381A">
      <w:pPr>
        <w:spacing w:after="0" w:line="240" w:lineRule="atLeast"/>
        <w:jc w:val="both"/>
        <w:rPr>
          <w:rFonts w:cstheme="minorHAnsi"/>
          <w:b/>
          <w:sz w:val="24"/>
          <w:szCs w:val="24"/>
        </w:rPr>
      </w:pPr>
    </w:p>
    <w:p w14:paraId="6BA600C1" w14:textId="77777777" w:rsidR="002E7D47" w:rsidRPr="00C13AE5" w:rsidRDefault="002E7D47" w:rsidP="0077381A">
      <w:pPr>
        <w:spacing w:after="0" w:line="240" w:lineRule="atLeast"/>
        <w:jc w:val="both"/>
        <w:rPr>
          <w:rFonts w:cstheme="minorHAnsi"/>
          <w:b/>
          <w:sz w:val="24"/>
          <w:szCs w:val="24"/>
        </w:rPr>
      </w:pPr>
      <w:r w:rsidRPr="00C13AE5">
        <w:rPr>
          <w:rFonts w:cstheme="minorHAnsi"/>
          <w:b/>
          <w:sz w:val="24"/>
          <w:szCs w:val="24"/>
        </w:rPr>
        <w:t xml:space="preserve">PASSAGE 1 – Questions 1-10 </w:t>
      </w:r>
    </w:p>
    <w:p w14:paraId="5A77E0A0" w14:textId="77777777" w:rsidR="002E7D47" w:rsidRPr="00C13AE5" w:rsidRDefault="002E7D47" w:rsidP="0077381A">
      <w:pPr>
        <w:spacing w:after="0" w:line="240" w:lineRule="atLeast"/>
        <w:jc w:val="both"/>
        <w:rPr>
          <w:rFonts w:cstheme="minorHAnsi"/>
          <w:b/>
          <w:sz w:val="24"/>
          <w:szCs w:val="24"/>
        </w:rPr>
      </w:pPr>
    </w:p>
    <w:p w14:paraId="43F14559" w14:textId="77777777" w:rsidR="002E7D47" w:rsidRPr="00C13AE5" w:rsidRDefault="002E7D47" w:rsidP="0077381A">
      <w:pPr>
        <w:spacing w:after="0" w:line="240" w:lineRule="atLeast"/>
        <w:jc w:val="center"/>
        <w:rPr>
          <w:rFonts w:cstheme="minorHAnsi"/>
          <w:b/>
          <w:sz w:val="24"/>
          <w:szCs w:val="24"/>
        </w:rPr>
      </w:pPr>
      <w:r w:rsidRPr="00C13AE5">
        <w:rPr>
          <w:rFonts w:cstheme="minorHAnsi"/>
          <w:b/>
          <w:sz w:val="24"/>
          <w:szCs w:val="24"/>
        </w:rPr>
        <w:t>TV REVIEW</w:t>
      </w:r>
    </w:p>
    <w:p w14:paraId="19FE3E67" w14:textId="77777777" w:rsidR="002E7D47" w:rsidRPr="00C13AE5" w:rsidRDefault="002E7D47" w:rsidP="0077381A">
      <w:pPr>
        <w:pStyle w:val="Bodytext45"/>
        <w:shd w:val="clear" w:color="auto" w:fill="auto"/>
        <w:spacing w:line="240" w:lineRule="atLeast"/>
        <w:ind w:left="160" w:right="-262"/>
        <w:rPr>
          <w:rFonts w:asciiTheme="minorHAnsi" w:hAnsiTheme="minorHAnsi" w:cstheme="minorHAnsi"/>
          <w:b/>
          <w:sz w:val="24"/>
          <w:szCs w:val="24"/>
        </w:rPr>
      </w:pPr>
      <w:r w:rsidRPr="00C13AE5">
        <w:rPr>
          <w:rFonts w:asciiTheme="minorHAnsi" w:hAnsiTheme="minorHAnsi" w:cstheme="minorHAnsi"/>
          <w:b/>
          <w:spacing w:val="0"/>
          <w:sz w:val="24"/>
          <w:szCs w:val="24"/>
        </w:rPr>
        <w:t>Lucy Chang tells you what’s new (and not so new!) on your screens this summer.</w:t>
      </w:r>
    </w:p>
    <w:p w14:paraId="49ACAB71" w14:textId="77777777" w:rsidR="002E7D47" w:rsidRPr="00C13AE5" w:rsidRDefault="002E7D47" w:rsidP="0077381A">
      <w:pPr>
        <w:pStyle w:val="BodyText1"/>
        <w:shd w:val="clear" w:color="auto" w:fill="auto"/>
        <w:spacing w:line="240" w:lineRule="atLeast"/>
        <w:ind w:left="160" w:right="100"/>
        <w:jc w:val="left"/>
        <w:rPr>
          <w:rStyle w:val="BodytextExact"/>
          <w:rFonts w:asciiTheme="minorHAnsi" w:hAnsiTheme="minorHAnsi" w:cstheme="minorHAnsi"/>
          <w:color w:val="auto"/>
          <w:sz w:val="24"/>
          <w:szCs w:val="24"/>
        </w:rPr>
      </w:pPr>
    </w:p>
    <w:p w14:paraId="0039E678" w14:textId="77777777" w:rsidR="002E7D47" w:rsidRPr="00C13AE5" w:rsidRDefault="002E7D47" w:rsidP="0077381A">
      <w:pPr>
        <w:pStyle w:val="BodyText1"/>
        <w:shd w:val="clear" w:color="auto" w:fill="auto"/>
        <w:spacing w:line="240" w:lineRule="atLeast"/>
        <w:ind w:right="14"/>
        <w:rPr>
          <w:rFonts w:asciiTheme="minorHAnsi" w:hAnsiTheme="minorHAnsi" w:cstheme="minorHAnsi"/>
          <w:color w:val="auto"/>
          <w:sz w:val="24"/>
          <w:szCs w:val="24"/>
        </w:rPr>
      </w:pPr>
      <w:r w:rsidRPr="00C13AE5">
        <w:rPr>
          <w:rStyle w:val="BodytextExact"/>
          <w:rFonts w:asciiTheme="minorHAnsi" w:hAnsiTheme="minorHAnsi" w:cstheme="minorHAnsi"/>
          <w:color w:val="auto"/>
          <w:sz w:val="24"/>
          <w:szCs w:val="24"/>
        </w:rPr>
        <w:t xml:space="preserve">I always look forward to this time of year, and I’m always disappointed! It’s the time of year when the TV channels tell us their plans for the summer and every year I tell myself that it might be different. It never is. Take SuperTV, for example. This channel, on our screens for five years now, broadcasts a depressing mix of game shows and music videos. So what do we find in the new schedule? </w:t>
      </w:r>
      <w:r w:rsidRPr="00C13AE5">
        <w:rPr>
          <w:rStyle w:val="BodytextItalic"/>
          <w:rFonts w:asciiTheme="minorHAnsi" w:hAnsiTheme="minorHAnsi" w:cstheme="minorHAnsi"/>
          <w:color w:val="auto"/>
          <w:sz w:val="24"/>
          <w:szCs w:val="24"/>
        </w:rPr>
        <w:t>I’m The One</w:t>
      </w:r>
      <w:r w:rsidRPr="00C13AE5">
        <w:rPr>
          <w:rStyle w:val="BodytextExact"/>
          <w:rFonts w:asciiTheme="minorHAnsi" w:hAnsiTheme="minorHAnsi" w:cstheme="minorHAnsi"/>
          <w:color w:val="auto"/>
          <w:sz w:val="24"/>
          <w:szCs w:val="24"/>
        </w:rPr>
        <w:t xml:space="preserve">, a game show with holidays as prizes, and </w:t>
      </w:r>
      <w:r w:rsidRPr="00C13AE5">
        <w:rPr>
          <w:rStyle w:val="BodytextItalic"/>
          <w:rFonts w:asciiTheme="minorHAnsi" w:hAnsiTheme="minorHAnsi" w:cstheme="minorHAnsi"/>
          <w:color w:val="auto"/>
          <w:sz w:val="24"/>
          <w:szCs w:val="24"/>
        </w:rPr>
        <w:t>VJ-TV,</w:t>
      </w:r>
      <w:r w:rsidRPr="00C13AE5">
        <w:rPr>
          <w:rStyle w:val="BodytextExact"/>
          <w:rFonts w:asciiTheme="minorHAnsi" w:hAnsiTheme="minorHAnsi" w:cstheme="minorHAnsi"/>
          <w:color w:val="auto"/>
          <w:sz w:val="24"/>
          <w:szCs w:val="24"/>
        </w:rPr>
        <w:t xml:space="preserve"> yet another music video programme with brainless presenters. They’re also planning to repeat the dreadful chat show </w:t>
      </w:r>
      <w:r w:rsidRPr="00C13AE5">
        <w:rPr>
          <w:rStyle w:val="BodytextItalic"/>
          <w:rFonts w:asciiTheme="minorHAnsi" w:hAnsiTheme="minorHAnsi" w:cstheme="minorHAnsi"/>
          <w:color w:val="auto"/>
          <w:sz w:val="24"/>
          <w:szCs w:val="24"/>
        </w:rPr>
        <w:t>Star Quality,</w:t>
      </w:r>
      <w:r w:rsidRPr="00C13AE5">
        <w:rPr>
          <w:rStyle w:val="BodytextExact"/>
          <w:rFonts w:asciiTheme="minorHAnsi" w:hAnsiTheme="minorHAnsi" w:cstheme="minorHAnsi"/>
          <w:color w:val="auto"/>
          <w:sz w:val="24"/>
          <w:szCs w:val="24"/>
        </w:rPr>
        <w:t xml:space="preserve"> which is about as entertaining as watching grass grow. Why can’t </w:t>
      </w:r>
      <w:r w:rsidRPr="00C13AE5">
        <w:rPr>
          <w:rStyle w:val="BodytextExact"/>
          <w:rFonts w:asciiTheme="minorHAnsi" w:hAnsiTheme="minorHAnsi" w:cstheme="minorHAnsi"/>
          <w:b/>
          <w:color w:val="auto"/>
          <w:sz w:val="24"/>
          <w:szCs w:val="24"/>
        </w:rPr>
        <w:t>they</w:t>
      </w:r>
      <w:r w:rsidRPr="00C13AE5">
        <w:rPr>
          <w:rStyle w:val="BodytextExact"/>
          <w:rFonts w:asciiTheme="minorHAnsi" w:hAnsiTheme="minorHAnsi" w:cstheme="minorHAnsi"/>
          <w:color w:val="auto"/>
          <w:sz w:val="24"/>
          <w:szCs w:val="24"/>
        </w:rPr>
        <w:t xml:space="preserve"> come up with new ideas?</w:t>
      </w:r>
    </w:p>
    <w:p w14:paraId="484B49F5" w14:textId="77777777" w:rsidR="002E7D47" w:rsidRPr="00C13AE5" w:rsidRDefault="002E7D47" w:rsidP="0077381A">
      <w:pPr>
        <w:pStyle w:val="BodyText1"/>
        <w:shd w:val="clear" w:color="auto" w:fill="auto"/>
        <w:spacing w:line="240" w:lineRule="atLeast"/>
        <w:ind w:right="14"/>
        <w:rPr>
          <w:rFonts w:asciiTheme="minorHAnsi" w:hAnsiTheme="minorHAnsi" w:cstheme="minorHAnsi"/>
          <w:color w:val="auto"/>
          <w:sz w:val="24"/>
          <w:szCs w:val="24"/>
        </w:rPr>
      </w:pPr>
      <w:r w:rsidRPr="00C13AE5">
        <w:rPr>
          <w:rStyle w:val="BodytextExact"/>
          <w:rFonts w:asciiTheme="minorHAnsi" w:hAnsiTheme="minorHAnsi" w:cstheme="minorHAnsi"/>
          <w:color w:val="auto"/>
          <w:sz w:val="24"/>
          <w:szCs w:val="24"/>
        </w:rPr>
        <w:t xml:space="preserve">Channel 9 does a little better. Now that </w:t>
      </w:r>
      <w:r w:rsidRPr="00C13AE5">
        <w:rPr>
          <w:rStyle w:val="BodytextItalic"/>
          <w:rFonts w:asciiTheme="minorHAnsi" w:hAnsiTheme="minorHAnsi" w:cstheme="minorHAnsi"/>
          <w:color w:val="auto"/>
          <w:sz w:val="24"/>
          <w:szCs w:val="24"/>
        </w:rPr>
        <w:t>Train Driver</w:t>
      </w:r>
      <w:r w:rsidRPr="00C13AE5">
        <w:rPr>
          <w:rStyle w:val="BodytextExact"/>
          <w:rFonts w:asciiTheme="minorHAnsi" w:hAnsiTheme="minorHAnsi" w:cstheme="minorHAnsi"/>
          <w:color w:val="auto"/>
          <w:sz w:val="24"/>
          <w:szCs w:val="24"/>
        </w:rPr>
        <w:t xml:space="preserve"> has finished, they’ve decided to replace it with </w:t>
      </w:r>
      <w:r w:rsidRPr="00C13AE5">
        <w:rPr>
          <w:rStyle w:val="BodytextItalic"/>
          <w:rFonts w:asciiTheme="minorHAnsi" w:hAnsiTheme="minorHAnsi" w:cstheme="minorHAnsi"/>
          <w:color w:val="auto"/>
          <w:sz w:val="24"/>
          <w:szCs w:val="24"/>
        </w:rPr>
        <w:t>Staff Room</w:t>
      </w:r>
      <w:r w:rsidRPr="00C13AE5">
        <w:rPr>
          <w:rStyle w:val="BodytextExact"/>
          <w:rFonts w:asciiTheme="minorHAnsi" w:hAnsiTheme="minorHAnsi" w:cstheme="minorHAnsi"/>
          <w:color w:val="auto"/>
          <w:sz w:val="24"/>
          <w:szCs w:val="24"/>
        </w:rPr>
        <w:t xml:space="preserve">, a reality show that follows teachers around all day. It should be the hit of the summer, giving us an idea of what really goes on when the lesson is over. Who doesn’t want to see and hear what teachers say about their students at the end of the school day? Great stuff! Together with </w:t>
      </w:r>
      <w:r w:rsidRPr="00C13AE5">
        <w:rPr>
          <w:rStyle w:val="BodytextItalic"/>
          <w:rFonts w:asciiTheme="minorHAnsi" w:hAnsiTheme="minorHAnsi" w:cstheme="minorHAnsi"/>
          <w:color w:val="auto"/>
          <w:sz w:val="24"/>
          <w:szCs w:val="24"/>
        </w:rPr>
        <w:t>Life in Aylesford Street,</w:t>
      </w:r>
      <w:r w:rsidRPr="00C13AE5">
        <w:rPr>
          <w:rStyle w:val="BodytextExact"/>
          <w:rFonts w:asciiTheme="minorHAnsi" w:hAnsiTheme="minorHAnsi" w:cstheme="minorHAnsi"/>
          <w:color w:val="auto"/>
          <w:sz w:val="24"/>
          <w:szCs w:val="24"/>
        </w:rPr>
        <w:t xml:space="preserve"> the soap opera that everyone’s talking about, it looks like Channel 9 could be the channel to watch this summer.</w:t>
      </w:r>
    </w:p>
    <w:p w14:paraId="0B6116F9" w14:textId="77777777" w:rsidR="002E7D47" w:rsidRPr="00C13AE5" w:rsidRDefault="002E7D47" w:rsidP="0077381A">
      <w:pPr>
        <w:pStyle w:val="BodyText1"/>
        <w:shd w:val="clear" w:color="auto" w:fill="auto"/>
        <w:spacing w:line="240" w:lineRule="atLeast"/>
        <w:ind w:right="14"/>
        <w:rPr>
          <w:rFonts w:asciiTheme="minorHAnsi" w:hAnsiTheme="minorHAnsi" w:cstheme="minorHAnsi"/>
          <w:color w:val="auto"/>
          <w:sz w:val="24"/>
          <w:szCs w:val="24"/>
        </w:rPr>
      </w:pPr>
      <w:r w:rsidRPr="00C13AE5">
        <w:rPr>
          <w:rStyle w:val="BodytextExact"/>
          <w:rFonts w:asciiTheme="minorHAnsi" w:hAnsiTheme="minorHAnsi" w:cstheme="minorHAnsi"/>
          <w:color w:val="auto"/>
          <w:sz w:val="24"/>
          <w:szCs w:val="24"/>
        </w:rPr>
        <w:t xml:space="preserve">Over on BTV1, Max Read is back with </w:t>
      </w:r>
      <w:r w:rsidRPr="00C13AE5">
        <w:rPr>
          <w:rStyle w:val="BodytextItalic"/>
          <w:rFonts w:asciiTheme="minorHAnsi" w:hAnsiTheme="minorHAnsi" w:cstheme="minorHAnsi"/>
          <w:color w:val="auto"/>
          <w:sz w:val="24"/>
          <w:szCs w:val="24"/>
        </w:rPr>
        <w:t>Joke-a-Cola,</w:t>
      </w:r>
      <w:r w:rsidRPr="00C13AE5">
        <w:rPr>
          <w:rStyle w:val="BodytextExact"/>
          <w:rFonts w:asciiTheme="minorHAnsi" w:hAnsiTheme="minorHAnsi" w:cstheme="minorHAnsi"/>
          <w:color w:val="auto"/>
          <w:sz w:val="24"/>
          <w:szCs w:val="24"/>
        </w:rPr>
        <w:t xml:space="preserve"> the comedy show. The first series was slightly amusing, the second </w:t>
      </w:r>
      <w:r w:rsidRPr="00C13AE5">
        <w:rPr>
          <w:rStyle w:val="BodytextExact"/>
          <w:rFonts w:asciiTheme="minorHAnsi" w:hAnsiTheme="minorHAnsi" w:cstheme="minorHAnsi"/>
          <w:b/>
          <w:color w:val="auto"/>
          <w:sz w:val="24"/>
          <w:szCs w:val="24"/>
        </w:rPr>
        <w:t>hilarious</w:t>
      </w:r>
      <w:r w:rsidRPr="00C13AE5">
        <w:rPr>
          <w:rStyle w:val="BodytextExact"/>
          <w:rFonts w:asciiTheme="minorHAnsi" w:hAnsiTheme="minorHAnsi" w:cstheme="minorHAnsi"/>
          <w:color w:val="auto"/>
          <w:sz w:val="24"/>
          <w:szCs w:val="24"/>
        </w:rPr>
        <w:t xml:space="preserve">. Let’s wait and see what the third series is like. Comedy is difficult to get right, but it ought to be great. I wish I could say the same about the sitcom, </w:t>
      </w:r>
      <w:r w:rsidRPr="00C13AE5">
        <w:rPr>
          <w:rStyle w:val="BodytextItalic"/>
          <w:rFonts w:asciiTheme="minorHAnsi" w:hAnsiTheme="minorHAnsi" w:cstheme="minorHAnsi"/>
          <w:color w:val="auto"/>
          <w:sz w:val="24"/>
          <w:szCs w:val="24"/>
        </w:rPr>
        <w:t>Oh! Those Kids!</w:t>
      </w:r>
      <w:r w:rsidRPr="00C13AE5">
        <w:rPr>
          <w:rStyle w:val="BodytextExact"/>
          <w:rFonts w:asciiTheme="minorHAnsi" w:hAnsiTheme="minorHAnsi" w:cstheme="minorHAnsi"/>
          <w:color w:val="auto"/>
          <w:sz w:val="24"/>
          <w:szCs w:val="24"/>
        </w:rPr>
        <w:t xml:space="preserve"> It’s enough to look at the expressions on the faces of the cast! It’s obvious they know it’s rubbish and the script is just so badly written! Oh! Those writers!</w:t>
      </w:r>
    </w:p>
    <w:p w14:paraId="26BAFD97" w14:textId="77777777" w:rsidR="002E7D47" w:rsidRPr="00C13AE5" w:rsidRDefault="002E7D47" w:rsidP="0077381A">
      <w:pPr>
        <w:pStyle w:val="BodyText1"/>
        <w:shd w:val="clear" w:color="auto" w:fill="auto"/>
        <w:spacing w:line="240" w:lineRule="atLeast"/>
        <w:ind w:right="14"/>
        <w:rPr>
          <w:rFonts w:asciiTheme="minorHAnsi" w:hAnsiTheme="minorHAnsi" w:cstheme="minorHAnsi"/>
          <w:color w:val="auto"/>
          <w:sz w:val="24"/>
          <w:szCs w:val="24"/>
        </w:rPr>
      </w:pPr>
      <w:r w:rsidRPr="00C13AE5">
        <w:rPr>
          <w:rStyle w:val="BodytextExact"/>
          <w:rFonts w:asciiTheme="minorHAnsi" w:hAnsiTheme="minorHAnsi" w:cstheme="minorHAnsi"/>
          <w:color w:val="auto"/>
          <w:sz w:val="24"/>
          <w:szCs w:val="24"/>
        </w:rPr>
        <w:t xml:space="preserve">The programme makers must think we’ll watch anything. That’s just not true. People might have hundreds of </w:t>
      </w:r>
      <w:r w:rsidRPr="00C13AE5">
        <w:rPr>
          <w:rFonts w:asciiTheme="minorHAnsi" w:hAnsiTheme="minorHAnsi" w:cstheme="minorHAnsi"/>
          <w:color w:val="auto"/>
          <w:sz w:val="24"/>
          <w:szCs w:val="24"/>
        </w:rPr>
        <w:t>channels on their TV or might live near a cinema with a dozen screens. There is so much choice of entertainment these days - TV, the cinema, the theatre, even the internet that they have to work hard to keep their audience. What they should be doing is making new, exciting programmes. Where are the programmes that make people think they must stay in to watch them?</w:t>
      </w:r>
    </w:p>
    <w:p w14:paraId="6E9F46FF" w14:textId="77777777" w:rsidR="002E7D47" w:rsidRPr="00C13AE5" w:rsidRDefault="002E7D47" w:rsidP="0077381A">
      <w:pPr>
        <w:pStyle w:val="BodyText1"/>
        <w:shd w:val="clear" w:color="auto" w:fill="auto"/>
        <w:spacing w:line="240" w:lineRule="atLeast"/>
        <w:ind w:right="14"/>
        <w:rPr>
          <w:rFonts w:asciiTheme="minorHAnsi" w:hAnsiTheme="minorHAnsi" w:cstheme="minorHAnsi"/>
          <w:color w:val="auto"/>
          <w:sz w:val="24"/>
          <w:szCs w:val="24"/>
        </w:rPr>
      </w:pPr>
      <w:r w:rsidRPr="00C13AE5">
        <w:rPr>
          <w:rFonts w:asciiTheme="minorHAnsi" w:hAnsiTheme="minorHAnsi" w:cstheme="minorHAnsi"/>
          <w:color w:val="auto"/>
          <w:sz w:val="24"/>
          <w:szCs w:val="24"/>
        </w:rPr>
        <w:t xml:space="preserve">We have to ask ourselves what entertainment is. We have to think about what people do with </w:t>
      </w:r>
      <w:r w:rsidRPr="00C13AE5">
        <w:rPr>
          <w:rFonts w:asciiTheme="minorHAnsi" w:hAnsiTheme="minorHAnsi" w:cstheme="minorHAnsi"/>
          <w:color w:val="auto"/>
          <w:sz w:val="24"/>
          <w:szCs w:val="24"/>
        </w:rPr>
        <w:lastRenderedPageBreak/>
        <w:t xml:space="preserve">their leisure time. Television has been popular for about 50-60 years but it might not be popular forever. More people are going to the cinema and theatre than ever before. More people are surfing the internet or playing computer games than ever before. If </w:t>
      </w:r>
      <w:r w:rsidRPr="00C13AE5">
        <w:rPr>
          <w:rStyle w:val="BodytextItalic"/>
          <w:rFonts w:asciiTheme="minorHAnsi" w:hAnsiTheme="minorHAnsi" w:cstheme="minorHAnsi"/>
          <w:color w:val="auto"/>
          <w:sz w:val="24"/>
          <w:szCs w:val="24"/>
        </w:rPr>
        <w:t>Oh! Those Kids!</w:t>
      </w:r>
      <w:r w:rsidRPr="00C13AE5">
        <w:rPr>
          <w:rFonts w:asciiTheme="minorHAnsi" w:hAnsiTheme="minorHAnsi" w:cstheme="minorHAnsi"/>
          <w:color w:val="auto"/>
          <w:sz w:val="24"/>
          <w:szCs w:val="24"/>
        </w:rPr>
        <w:t xml:space="preserve"> is all that the TV can offer, why should we watch it? With one or two exceptions, this summer’s programmes will make more people turn off than turn on.</w:t>
      </w:r>
    </w:p>
    <w:p w14:paraId="6F7386DD" w14:textId="77777777" w:rsidR="002E7D47" w:rsidRPr="00C13AE5" w:rsidRDefault="002E7D47" w:rsidP="0077381A">
      <w:pPr>
        <w:pStyle w:val="BodyText1"/>
        <w:shd w:val="clear" w:color="auto" w:fill="auto"/>
        <w:spacing w:line="240" w:lineRule="atLeast"/>
        <w:ind w:left="120" w:right="100"/>
        <w:jc w:val="left"/>
        <w:rPr>
          <w:rFonts w:asciiTheme="minorHAnsi" w:hAnsiTheme="minorHAnsi" w:cstheme="minorHAnsi"/>
          <w:color w:val="auto"/>
          <w:sz w:val="24"/>
          <w:szCs w:val="24"/>
        </w:rPr>
      </w:pPr>
    </w:p>
    <w:p w14:paraId="3E09D195" w14:textId="77777777" w:rsidR="002E7D47" w:rsidRPr="00C13AE5" w:rsidRDefault="002E7D47" w:rsidP="0077381A">
      <w:pPr>
        <w:pStyle w:val="Bodytext410"/>
        <w:shd w:val="clear" w:color="auto" w:fill="auto"/>
        <w:spacing w:before="0" w:after="0" w:line="240" w:lineRule="atLeast"/>
        <w:ind w:firstLine="0"/>
        <w:jc w:val="both"/>
        <w:rPr>
          <w:rFonts w:asciiTheme="minorHAnsi" w:hAnsiTheme="minorHAnsi" w:cstheme="minorHAnsi"/>
          <w:sz w:val="24"/>
          <w:szCs w:val="24"/>
        </w:rPr>
      </w:pPr>
      <w:r w:rsidRPr="00C13AE5">
        <w:rPr>
          <w:rFonts w:asciiTheme="minorHAnsi" w:hAnsiTheme="minorHAnsi" w:cstheme="minorHAnsi"/>
          <w:sz w:val="24"/>
          <w:szCs w:val="24"/>
        </w:rPr>
        <w:t xml:space="preserve">1. At this time of year </w:t>
      </w:r>
      <w:r w:rsidR="00CF6575" w:rsidRPr="00C13AE5">
        <w:rPr>
          <w:rFonts w:asciiTheme="minorHAnsi" w:hAnsiTheme="minorHAnsi" w:cstheme="minorHAnsi"/>
          <w:sz w:val="24"/>
          <w:szCs w:val="24"/>
        </w:rPr>
        <w:t>………….</w:t>
      </w:r>
    </w:p>
    <w:p w14:paraId="19BA205E" w14:textId="77777777" w:rsidR="00B973F1" w:rsidRPr="00C13AE5" w:rsidRDefault="002E7D47" w:rsidP="0077381A">
      <w:pPr>
        <w:pStyle w:val="Bodytext410"/>
        <w:shd w:val="clear" w:color="auto" w:fill="auto"/>
        <w:spacing w:before="0" w:after="0" w:line="240" w:lineRule="atLeast"/>
        <w:ind w:right="620" w:firstLine="360"/>
        <w:jc w:val="both"/>
        <w:rPr>
          <w:rFonts w:asciiTheme="minorHAnsi" w:hAnsiTheme="minorHAnsi" w:cstheme="minorHAnsi"/>
          <w:sz w:val="24"/>
          <w:szCs w:val="24"/>
        </w:rPr>
      </w:pPr>
      <w:r w:rsidRPr="00C13AE5">
        <w:rPr>
          <w:rFonts w:asciiTheme="minorHAnsi" w:hAnsiTheme="minorHAnsi" w:cstheme="minorHAnsi"/>
          <w:sz w:val="24"/>
          <w:szCs w:val="24"/>
        </w:rPr>
        <w:t>A. the TV channels change all their programmes.</w:t>
      </w:r>
      <w:r w:rsidR="00B973F1" w:rsidRPr="00C13AE5">
        <w:rPr>
          <w:rFonts w:asciiTheme="minorHAnsi" w:hAnsiTheme="minorHAnsi" w:cstheme="minorHAnsi"/>
          <w:sz w:val="24"/>
          <w:szCs w:val="24"/>
        </w:rPr>
        <w:tab/>
      </w:r>
    </w:p>
    <w:p w14:paraId="14786475" w14:textId="77777777" w:rsidR="002E7D47" w:rsidRPr="00C13AE5" w:rsidRDefault="002E7D47" w:rsidP="0077381A">
      <w:pPr>
        <w:pStyle w:val="Bodytext410"/>
        <w:shd w:val="clear" w:color="auto" w:fill="auto"/>
        <w:spacing w:before="0" w:after="0" w:line="240" w:lineRule="atLeast"/>
        <w:ind w:right="620" w:firstLine="360"/>
        <w:jc w:val="both"/>
        <w:rPr>
          <w:rFonts w:asciiTheme="minorHAnsi" w:hAnsiTheme="minorHAnsi" w:cstheme="minorHAnsi"/>
          <w:sz w:val="24"/>
          <w:szCs w:val="24"/>
        </w:rPr>
      </w:pPr>
      <w:r w:rsidRPr="00C13AE5">
        <w:rPr>
          <w:rStyle w:val="Bodytext418pt"/>
          <w:rFonts w:asciiTheme="minorHAnsi" w:hAnsiTheme="minorHAnsi" w:cstheme="minorHAnsi"/>
          <w:sz w:val="24"/>
          <w:szCs w:val="24"/>
        </w:rPr>
        <w:t xml:space="preserve">B. </w:t>
      </w:r>
      <w:r w:rsidRPr="00C13AE5">
        <w:rPr>
          <w:rFonts w:asciiTheme="minorHAnsi" w:hAnsiTheme="minorHAnsi" w:cstheme="minorHAnsi"/>
          <w:sz w:val="24"/>
          <w:szCs w:val="24"/>
        </w:rPr>
        <w:t>the writer disappoints the TV channels with her reviews.</w:t>
      </w:r>
    </w:p>
    <w:p w14:paraId="69B299B8" w14:textId="77777777" w:rsidR="002E7D47" w:rsidRPr="00C13AE5" w:rsidRDefault="002E7D47" w:rsidP="0077381A">
      <w:pPr>
        <w:pStyle w:val="Bodytext410"/>
        <w:shd w:val="clear" w:color="auto" w:fill="auto"/>
        <w:spacing w:before="0" w:after="0" w:line="240" w:lineRule="atLeast"/>
        <w:ind w:right="260" w:firstLine="360"/>
        <w:jc w:val="both"/>
        <w:rPr>
          <w:rFonts w:asciiTheme="minorHAnsi" w:hAnsiTheme="minorHAnsi" w:cstheme="minorHAnsi"/>
          <w:sz w:val="24"/>
          <w:szCs w:val="24"/>
        </w:rPr>
      </w:pPr>
      <w:r w:rsidRPr="00C13AE5">
        <w:rPr>
          <w:rFonts w:asciiTheme="minorHAnsi" w:hAnsiTheme="minorHAnsi" w:cstheme="minorHAnsi"/>
          <w:sz w:val="24"/>
          <w:szCs w:val="24"/>
        </w:rPr>
        <w:t>C. the writer hopes for something that never happens.</w:t>
      </w:r>
    </w:p>
    <w:p w14:paraId="03C0110C" w14:textId="77777777" w:rsidR="002E7D47" w:rsidRPr="00C13AE5" w:rsidRDefault="002E7D47" w:rsidP="0077381A">
      <w:pPr>
        <w:pStyle w:val="Bodytext410"/>
        <w:shd w:val="clear" w:color="auto" w:fill="auto"/>
        <w:spacing w:before="0" w:after="0" w:line="240" w:lineRule="atLeast"/>
        <w:ind w:right="260" w:firstLine="360"/>
        <w:jc w:val="both"/>
        <w:rPr>
          <w:rFonts w:asciiTheme="minorHAnsi" w:hAnsiTheme="minorHAnsi" w:cstheme="minorHAnsi"/>
          <w:sz w:val="24"/>
          <w:szCs w:val="24"/>
        </w:rPr>
      </w:pPr>
      <w:r w:rsidRPr="00C13AE5">
        <w:rPr>
          <w:rStyle w:val="Bodytext418pt"/>
          <w:rFonts w:asciiTheme="minorHAnsi" w:hAnsiTheme="minorHAnsi" w:cstheme="minorHAnsi"/>
          <w:sz w:val="24"/>
          <w:szCs w:val="24"/>
        </w:rPr>
        <w:t xml:space="preserve">D. </w:t>
      </w:r>
      <w:r w:rsidRPr="00C13AE5">
        <w:rPr>
          <w:rFonts w:asciiTheme="minorHAnsi" w:hAnsiTheme="minorHAnsi" w:cstheme="minorHAnsi"/>
          <w:sz w:val="24"/>
          <w:szCs w:val="24"/>
        </w:rPr>
        <w:t>the writer's favourite programmes often disappear.</w:t>
      </w:r>
    </w:p>
    <w:p w14:paraId="7A5AADBB" w14:textId="77777777" w:rsidR="0089774C" w:rsidRPr="00C13AE5" w:rsidRDefault="0089774C" w:rsidP="0077381A">
      <w:pPr>
        <w:pStyle w:val="Bodytext410"/>
        <w:shd w:val="clear" w:color="auto" w:fill="auto"/>
        <w:spacing w:before="0" w:after="0" w:line="240" w:lineRule="atLeast"/>
        <w:ind w:right="260" w:firstLine="360"/>
        <w:jc w:val="both"/>
        <w:rPr>
          <w:rFonts w:asciiTheme="minorHAnsi" w:hAnsiTheme="minorHAnsi" w:cstheme="minorHAnsi"/>
          <w:sz w:val="24"/>
          <w:szCs w:val="24"/>
        </w:rPr>
      </w:pPr>
    </w:p>
    <w:p w14:paraId="03C7DDDE" w14:textId="77777777" w:rsidR="002E7D47" w:rsidRPr="00C13AE5" w:rsidRDefault="002E7D47" w:rsidP="0077381A">
      <w:pPr>
        <w:pStyle w:val="Bodytext410"/>
        <w:shd w:val="clear" w:color="auto" w:fill="auto"/>
        <w:spacing w:before="0" w:after="0" w:line="240" w:lineRule="atLeast"/>
        <w:ind w:firstLine="0"/>
        <w:jc w:val="both"/>
        <w:rPr>
          <w:rFonts w:asciiTheme="minorHAnsi" w:hAnsiTheme="minorHAnsi" w:cstheme="minorHAnsi"/>
          <w:sz w:val="24"/>
          <w:szCs w:val="24"/>
        </w:rPr>
      </w:pPr>
      <w:r w:rsidRPr="00C13AE5">
        <w:rPr>
          <w:rFonts w:asciiTheme="minorHAnsi" w:hAnsiTheme="minorHAnsi" w:cstheme="minorHAnsi"/>
          <w:sz w:val="24"/>
          <w:szCs w:val="24"/>
        </w:rPr>
        <w:t>2. How does the writer describe the current programmes on SuperTV?</w:t>
      </w:r>
    </w:p>
    <w:p w14:paraId="259735BD" w14:textId="77777777" w:rsidR="002E7D47" w:rsidRPr="00C13AE5" w:rsidRDefault="002E7D47" w:rsidP="0077381A">
      <w:pPr>
        <w:pStyle w:val="Bodytext410"/>
        <w:shd w:val="clear" w:color="auto" w:fill="auto"/>
        <w:spacing w:before="0" w:after="0" w:line="240" w:lineRule="atLeast"/>
        <w:ind w:firstLine="360"/>
        <w:jc w:val="both"/>
        <w:rPr>
          <w:rFonts w:asciiTheme="minorHAnsi" w:hAnsiTheme="minorHAnsi" w:cstheme="minorHAnsi"/>
          <w:sz w:val="24"/>
          <w:szCs w:val="24"/>
        </w:rPr>
      </w:pPr>
      <w:r w:rsidRPr="00C13AE5">
        <w:rPr>
          <w:rFonts w:asciiTheme="minorHAnsi" w:hAnsiTheme="minorHAnsi" w:cstheme="minorHAnsi"/>
          <w:sz w:val="24"/>
          <w:szCs w:val="24"/>
        </w:rPr>
        <w:t>A. exciting</w:t>
      </w:r>
      <w:r w:rsidR="00B973F1" w:rsidRPr="00C13AE5">
        <w:rPr>
          <w:rFonts w:asciiTheme="minorHAnsi" w:hAnsiTheme="minorHAnsi" w:cstheme="minorHAnsi"/>
          <w:sz w:val="24"/>
          <w:szCs w:val="24"/>
        </w:rPr>
        <w:tab/>
      </w:r>
      <w:r w:rsidR="00B973F1" w:rsidRPr="00C13AE5">
        <w:rPr>
          <w:rFonts w:asciiTheme="minorHAnsi" w:hAnsiTheme="minorHAnsi" w:cstheme="minorHAnsi"/>
          <w:sz w:val="24"/>
          <w:szCs w:val="24"/>
        </w:rPr>
        <w:tab/>
      </w:r>
      <w:r w:rsidRPr="00C13AE5">
        <w:rPr>
          <w:rFonts w:asciiTheme="minorHAnsi" w:hAnsiTheme="minorHAnsi" w:cstheme="minorHAnsi"/>
          <w:sz w:val="24"/>
          <w:szCs w:val="24"/>
        </w:rPr>
        <w:t>B. informative</w:t>
      </w:r>
      <w:r w:rsidR="00B973F1" w:rsidRPr="00C13AE5">
        <w:rPr>
          <w:rFonts w:asciiTheme="minorHAnsi" w:hAnsiTheme="minorHAnsi" w:cstheme="minorHAnsi"/>
          <w:sz w:val="24"/>
          <w:szCs w:val="24"/>
        </w:rPr>
        <w:tab/>
      </w:r>
      <w:r w:rsidR="00B973F1" w:rsidRPr="00C13AE5">
        <w:rPr>
          <w:rFonts w:asciiTheme="minorHAnsi" w:hAnsiTheme="minorHAnsi" w:cstheme="minorHAnsi"/>
          <w:sz w:val="24"/>
          <w:szCs w:val="24"/>
        </w:rPr>
        <w:tab/>
      </w:r>
      <w:r w:rsidRPr="00C13AE5">
        <w:rPr>
          <w:rFonts w:asciiTheme="minorHAnsi" w:hAnsiTheme="minorHAnsi" w:cstheme="minorHAnsi"/>
          <w:sz w:val="24"/>
          <w:szCs w:val="24"/>
        </w:rPr>
        <w:t>C. strange</w:t>
      </w:r>
      <w:r w:rsidR="00B973F1" w:rsidRPr="00C13AE5">
        <w:rPr>
          <w:rFonts w:asciiTheme="minorHAnsi" w:hAnsiTheme="minorHAnsi" w:cstheme="minorHAnsi"/>
          <w:sz w:val="24"/>
          <w:szCs w:val="24"/>
        </w:rPr>
        <w:tab/>
      </w:r>
      <w:r w:rsidRPr="00C13AE5">
        <w:rPr>
          <w:rFonts w:asciiTheme="minorHAnsi" w:hAnsiTheme="minorHAnsi" w:cstheme="minorHAnsi"/>
          <w:sz w:val="24"/>
          <w:szCs w:val="24"/>
        </w:rPr>
        <w:t>D. disappointing</w:t>
      </w:r>
    </w:p>
    <w:p w14:paraId="34F54DF5" w14:textId="77777777" w:rsidR="0089774C" w:rsidRPr="00C13AE5" w:rsidRDefault="0089774C" w:rsidP="0077381A">
      <w:pPr>
        <w:pStyle w:val="Bodytext410"/>
        <w:shd w:val="clear" w:color="auto" w:fill="auto"/>
        <w:spacing w:before="0" w:after="0" w:line="240" w:lineRule="atLeast"/>
        <w:ind w:firstLine="360"/>
        <w:jc w:val="both"/>
        <w:rPr>
          <w:rFonts w:asciiTheme="minorHAnsi" w:hAnsiTheme="minorHAnsi" w:cstheme="minorHAnsi"/>
          <w:sz w:val="24"/>
          <w:szCs w:val="24"/>
        </w:rPr>
      </w:pPr>
    </w:p>
    <w:p w14:paraId="41BC6F9E" w14:textId="77777777" w:rsidR="002E7D47" w:rsidRPr="00C13AE5" w:rsidRDefault="002E7D47" w:rsidP="0077381A">
      <w:pPr>
        <w:pStyle w:val="Bodytext410"/>
        <w:shd w:val="clear" w:color="auto" w:fill="auto"/>
        <w:spacing w:before="0" w:after="0" w:line="240" w:lineRule="atLeast"/>
        <w:ind w:firstLine="0"/>
        <w:jc w:val="both"/>
        <w:rPr>
          <w:rFonts w:asciiTheme="minorHAnsi" w:hAnsiTheme="minorHAnsi" w:cstheme="minorHAnsi"/>
          <w:sz w:val="24"/>
          <w:szCs w:val="24"/>
        </w:rPr>
      </w:pPr>
      <w:r w:rsidRPr="00C13AE5">
        <w:rPr>
          <w:rFonts w:asciiTheme="minorHAnsi" w:hAnsiTheme="minorHAnsi" w:cstheme="minorHAnsi"/>
          <w:sz w:val="24"/>
          <w:szCs w:val="24"/>
        </w:rPr>
        <w:t>3. What does '</w:t>
      </w:r>
      <w:r w:rsidRPr="00C13AE5">
        <w:rPr>
          <w:rFonts w:asciiTheme="minorHAnsi" w:hAnsiTheme="minorHAnsi" w:cstheme="minorHAnsi"/>
          <w:b/>
          <w:sz w:val="24"/>
          <w:szCs w:val="24"/>
        </w:rPr>
        <w:t>They</w:t>
      </w:r>
      <w:r w:rsidR="009E7E2E" w:rsidRPr="00C13AE5">
        <w:rPr>
          <w:rFonts w:asciiTheme="minorHAnsi" w:hAnsiTheme="minorHAnsi" w:cstheme="minorHAnsi"/>
          <w:sz w:val="24"/>
          <w:szCs w:val="24"/>
        </w:rPr>
        <w:t>' in line 7</w:t>
      </w:r>
      <w:r w:rsidRPr="00C13AE5">
        <w:rPr>
          <w:rFonts w:asciiTheme="minorHAnsi" w:hAnsiTheme="minorHAnsi" w:cstheme="minorHAnsi"/>
          <w:sz w:val="24"/>
          <w:szCs w:val="24"/>
        </w:rPr>
        <w:t xml:space="preserve"> refer to?</w:t>
      </w:r>
    </w:p>
    <w:p w14:paraId="7512E267" w14:textId="77777777" w:rsidR="002E7D47" w:rsidRPr="00C13AE5" w:rsidRDefault="002E7D47" w:rsidP="0077381A">
      <w:pPr>
        <w:pStyle w:val="Bodytext410"/>
        <w:shd w:val="clear" w:color="auto" w:fill="auto"/>
        <w:spacing w:before="0" w:after="0" w:line="240" w:lineRule="atLeast"/>
        <w:ind w:firstLine="360"/>
        <w:jc w:val="both"/>
        <w:rPr>
          <w:rFonts w:asciiTheme="minorHAnsi" w:hAnsiTheme="minorHAnsi" w:cstheme="minorHAnsi"/>
          <w:sz w:val="24"/>
          <w:szCs w:val="24"/>
        </w:rPr>
      </w:pPr>
      <w:r w:rsidRPr="00C13AE5">
        <w:rPr>
          <w:rFonts w:asciiTheme="minorHAnsi" w:hAnsiTheme="minorHAnsi" w:cstheme="minorHAnsi"/>
          <w:sz w:val="24"/>
          <w:szCs w:val="24"/>
        </w:rPr>
        <w:t>A. SuperTV</w:t>
      </w:r>
      <w:r w:rsidR="00B973F1" w:rsidRPr="00C13AE5">
        <w:rPr>
          <w:rFonts w:asciiTheme="minorHAnsi" w:hAnsiTheme="minorHAnsi" w:cstheme="minorHAnsi"/>
          <w:sz w:val="24"/>
          <w:szCs w:val="24"/>
        </w:rPr>
        <w:tab/>
      </w:r>
      <w:r w:rsidR="00B973F1" w:rsidRPr="00C13AE5">
        <w:rPr>
          <w:rFonts w:asciiTheme="minorHAnsi" w:hAnsiTheme="minorHAnsi" w:cstheme="minorHAnsi"/>
          <w:sz w:val="24"/>
          <w:szCs w:val="24"/>
        </w:rPr>
        <w:tab/>
      </w:r>
      <w:r w:rsidRPr="00C13AE5">
        <w:rPr>
          <w:rStyle w:val="Bodytext418pt"/>
          <w:rFonts w:asciiTheme="minorHAnsi" w:hAnsiTheme="minorHAnsi" w:cstheme="minorHAnsi"/>
          <w:sz w:val="24"/>
          <w:szCs w:val="24"/>
        </w:rPr>
        <w:t xml:space="preserve">B. </w:t>
      </w:r>
      <w:r w:rsidRPr="00C13AE5">
        <w:rPr>
          <w:rFonts w:asciiTheme="minorHAnsi" w:hAnsiTheme="minorHAnsi" w:cstheme="minorHAnsi"/>
          <w:sz w:val="24"/>
          <w:szCs w:val="24"/>
        </w:rPr>
        <w:t xml:space="preserve">the TV channels </w:t>
      </w:r>
      <w:r w:rsidR="00B973F1" w:rsidRPr="00C13AE5">
        <w:rPr>
          <w:rFonts w:asciiTheme="minorHAnsi" w:hAnsiTheme="minorHAnsi" w:cstheme="minorHAnsi"/>
          <w:sz w:val="24"/>
          <w:szCs w:val="24"/>
        </w:rPr>
        <w:tab/>
      </w:r>
      <w:r w:rsidRPr="00C13AE5">
        <w:rPr>
          <w:rFonts w:asciiTheme="minorHAnsi" w:hAnsiTheme="minorHAnsi" w:cstheme="minorHAnsi"/>
          <w:sz w:val="24"/>
          <w:szCs w:val="24"/>
        </w:rPr>
        <w:t xml:space="preserve">C. the presenters of </w:t>
      </w:r>
      <w:r w:rsidRPr="00C13AE5">
        <w:rPr>
          <w:rStyle w:val="Bodytext41Italic"/>
          <w:rFonts w:asciiTheme="minorHAnsi" w:eastAsia="Franklin Gothic Demi" w:hAnsiTheme="minorHAnsi" w:cstheme="minorHAnsi"/>
          <w:sz w:val="24"/>
          <w:szCs w:val="24"/>
        </w:rPr>
        <w:t>VJ-TV</w:t>
      </w:r>
      <w:r w:rsidR="00B973F1" w:rsidRPr="00C13AE5">
        <w:rPr>
          <w:rFonts w:asciiTheme="minorHAnsi" w:hAnsiTheme="minorHAnsi" w:cstheme="minorHAnsi"/>
          <w:sz w:val="24"/>
          <w:szCs w:val="24"/>
        </w:rPr>
        <w:tab/>
      </w:r>
      <w:r w:rsidRPr="00C13AE5">
        <w:rPr>
          <w:rStyle w:val="Bodytext418pt"/>
          <w:rFonts w:asciiTheme="minorHAnsi" w:hAnsiTheme="minorHAnsi" w:cstheme="minorHAnsi"/>
          <w:sz w:val="24"/>
          <w:szCs w:val="24"/>
        </w:rPr>
        <w:t xml:space="preserve">D. </w:t>
      </w:r>
      <w:r w:rsidRPr="00C13AE5">
        <w:rPr>
          <w:rFonts w:asciiTheme="minorHAnsi" w:hAnsiTheme="minorHAnsi" w:cstheme="minorHAnsi"/>
          <w:sz w:val="24"/>
          <w:szCs w:val="24"/>
        </w:rPr>
        <w:t>TV viewers</w:t>
      </w:r>
    </w:p>
    <w:p w14:paraId="708479BC" w14:textId="77777777" w:rsidR="0089774C" w:rsidRPr="00C13AE5" w:rsidRDefault="0089774C" w:rsidP="0077381A">
      <w:pPr>
        <w:pStyle w:val="Bodytext410"/>
        <w:shd w:val="clear" w:color="auto" w:fill="auto"/>
        <w:spacing w:before="0" w:after="0" w:line="240" w:lineRule="atLeast"/>
        <w:ind w:firstLine="360"/>
        <w:jc w:val="both"/>
        <w:rPr>
          <w:rFonts w:asciiTheme="minorHAnsi" w:hAnsiTheme="minorHAnsi" w:cstheme="minorHAnsi"/>
          <w:sz w:val="24"/>
          <w:szCs w:val="24"/>
        </w:rPr>
      </w:pPr>
    </w:p>
    <w:p w14:paraId="253F05ED" w14:textId="77777777" w:rsidR="002E7D47" w:rsidRPr="00C13AE5" w:rsidRDefault="002E7D47" w:rsidP="0077381A">
      <w:pPr>
        <w:pStyle w:val="Bodytext410"/>
        <w:shd w:val="clear" w:color="auto" w:fill="auto"/>
        <w:spacing w:before="0" w:after="0" w:line="240" w:lineRule="atLeast"/>
        <w:ind w:firstLine="0"/>
        <w:jc w:val="both"/>
        <w:rPr>
          <w:rFonts w:asciiTheme="minorHAnsi" w:hAnsiTheme="minorHAnsi" w:cstheme="minorHAnsi"/>
          <w:sz w:val="24"/>
          <w:szCs w:val="24"/>
        </w:rPr>
      </w:pPr>
      <w:r w:rsidRPr="00C13AE5">
        <w:rPr>
          <w:rFonts w:asciiTheme="minorHAnsi" w:hAnsiTheme="minorHAnsi" w:cstheme="minorHAnsi"/>
          <w:sz w:val="24"/>
          <w:szCs w:val="24"/>
        </w:rPr>
        <w:t xml:space="preserve">4. The writer says that </w:t>
      </w:r>
      <w:r w:rsidRPr="00C13AE5">
        <w:rPr>
          <w:rStyle w:val="Bodytext41Italic"/>
          <w:rFonts w:asciiTheme="minorHAnsi" w:eastAsia="Franklin Gothic Demi" w:hAnsiTheme="minorHAnsi" w:cstheme="minorHAnsi"/>
          <w:sz w:val="24"/>
          <w:szCs w:val="24"/>
        </w:rPr>
        <w:t>Staff Room</w:t>
      </w:r>
      <w:r w:rsidRPr="00C13AE5">
        <w:rPr>
          <w:rFonts w:asciiTheme="minorHAnsi" w:hAnsiTheme="minorHAnsi" w:cstheme="minorHAnsi"/>
          <w:sz w:val="24"/>
          <w:szCs w:val="24"/>
        </w:rPr>
        <w:t xml:space="preserve"> will probably</w:t>
      </w:r>
      <w:r w:rsidR="00CF6575" w:rsidRPr="00C13AE5">
        <w:rPr>
          <w:rFonts w:asciiTheme="minorHAnsi" w:hAnsiTheme="minorHAnsi" w:cstheme="minorHAnsi"/>
          <w:sz w:val="24"/>
          <w:szCs w:val="24"/>
        </w:rPr>
        <w:t xml:space="preserve"> ………………</w:t>
      </w:r>
    </w:p>
    <w:p w14:paraId="7DD32CD6" w14:textId="77777777" w:rsidR="00B973F1" w:rsidRPr="00C13AE5" w:rsidRDefault="002E7D47" w:rsidP="0077381A">
      <w:pPr>
        <w:pStyle w:val="Bodytext410"/>
        <w:shd w:val="clear" w:color="auto" w:fill="auto"/>
        <w:spacing w:before="0" w:after="0" w:line="240" w:lineRule="atLeast"/>
        <w:ind w:firstLine="360"/>
        <w:jc w:val="both"/>
        <w:rPr>
          <w:rFonts w:asciiTheme="minorHAnsi" w:hAnsiTheme="minorHAnsi" w:cstheme="minorHAnsi"/>
          <w:sz w:val="24"/>
          <w:szCs w:val="24"/>
        </w:rPr>
      </w:pPr>
      <w:r w:rsidRPr="00C13AE5">
        <w:rPr>
          <w:rFonts w:asciiTheme="minorHAnsi" w:hAnsiTheme="minorHAnsi" w:cstheme="minorHAnsi"/>
          <w:sz w:val="24"/>
          <w:szCs w:val="24"/>
        </w:rPr>
        <w:t>A. be successful.</w:t>
      </w:r>
      <w:r w:rsidR="00B973F1" w:rsidRPr="00C13AE5">
        <w:rPr>
          <w:rFonts w:asciiTheme="minorHAnsi" w:hAnsiTheme="minorHAnsi" w:cstheme="minorHAnsi"/>
          <w:sz w:val="24"/>
          <w:szCs w:val="24"/>
        </w:rPr>
        <w:tab/>
      </w:r>
      <w:r w:rsidR="00B973F1" w:rsidRPr="00C13AE5">
        <w:rPr>
          <w:rFonts w:asciiTheme="minorHAnsi" w:hAnsiTheme="minorHAnsi" w:cstheme="minorHAnsi"/>
          <w:sz w:val="24"/>
          <w:szCs w:val="24"/>
        </w:rPr>
        <w:tab/>
      </w:r>
      <w:r w:rsidR="00B973F1" w:rsidRPr="00C13AE5">
        <w:rPr>
          <w:rFonts w:asciiTheme="minorHAnsi" w:hAnsiTheme="minorHAnsi" w:cstheme="minorHAnsi"/>
          <w:sz w:val="24"/>
          <w:szCs w:val="24"/>
        </w:rPr>
        <w:tab/>
      </w:r>
      <w:r w:rsidRPr="00C13AE5">
        <w:rPr>
          <w:rFonts w:asciiTheme="minorHAnsi" w:hAnsiTheme="minorHAnsi" w:cstheme="minorHAnsi"/>
          <w:sz w:val="24"/>
          <w:szCs w:val="24"/>
        </w:rPr>
        <w:t>B. shock students.</w:t>
      </w:r>
      <w:r w:rsidR="00B973F1" w:rsidRPr="00C13AE5">
        <w:rPr>
          <w:rFonts w:asciiTheme="minorHAnsi" w:hAnsiTheme="minorHAnsi" w:cstheme="minorHAnsi"/>
          <w:sz w:val="24"/>
          <w:szCs w:val="24"/>
        </w:rPr>
        <w:tab/>
      </w:r>
    </w:p>
    <w:p w14:paraId="296C027B" w14:textId="77777777" w:rsidR="002E7D47" w:rsidRPr="00C13AE5" w:rsidRDefault="002E7D47" w:rsidP="0077381A">
      <w:pPr>
        <w:pStyle w:val="Bodytext410"/>
        <w:shd w:val="clear" w:color="auto" w:fill="auto"/>
        <w:spacing w:before="0" w:after="0" w:line="240" w:lineRule="atLeast"/>
        <w:ind w:firstLine="360"/>
        <w:jc w:val="both"/>
        <w:rPr>
          <w:rFonts w:asciiTheme="minorHAnsi" w:hAnsiTheme="minorHAnsi" w:cstheme="minorHAnsi"/>
          <w:sz w:val="24"/>
          <w:szCs w:val="24"/>
        </w:rPr>
      </w:pPr>
      <w:r w:rsidRPr="00C13AE5">
        <w:rPr>
          <w:rFonts w:asciiTheme="minorHAnsi" w:hAnsiTheme="minorHAnsi" w:cstheme="minorHAnsi"/>
          <w:sz w:val="24"/>
          <w:szCs w:val="24"/>
        </w:rPr>
        <w:t xml:space="preserve">C. be worse than </w:t>
      </w:r>
      <w:r w:rsidRPr="00C13AE5">
        <w:rPr>
          <w:rStyle w:val="Bodytext41Italic"/>
          <w:rFonts w:asciiTheme="minorHAnsi" w:eastAsia="Franklin Gothic Demi" w:hAnsiTheme="minorHAnsi" w:cstheme="minorHAnsi"/>
          <w:sz w:val="24"/>
          <w:szCs w:val="24"/>
        </w:rPr>
        <w:t>Train Driver.</w:t>
      </w:r>
      <w:r w:rsidR="00B973F1" w:rsidRPr="00C13AE5">
        <w:rPr>
          <w:rStyle w:val="Bodytext41Italic"/>
          <w:rFonts w:asciiTheme="minorHAnsi" w:eastAsia="Franklin Gothic Demi" w:hAnsiTheme="minorHAnsi" w:cstheme="minorHAnsi"/>
          <w:sz w:val="24"/>
          <w:szCs w:val="24"/>
        </w:rPr>
        <w:tab/>
      </w:r>
      <w:r w:rsidRPr="00C13AE5">
        <w:rPr>
          <w:rStyle w:val="Bodytext428pt"/>
          <w:rFonts w:asciiTheme="minorHAnsi" w:hAnsiTheme="minorHAnsi" w:cstheme="minorHAnsi"/>
          <w:sz w:val="24"/>
          <w:szCs w:val="24"/>
        </w:rPr>
        <w:t xml:space="preserve">D. </w:t>
      </w:r>
      <w:r w:rsidRPr="00C13AE5">
        <w:rPr>
          <w:rStyle w:val="Bodytext42NotItalic"/>
          <w:rFonts w:asciiTheme="minorHAnsi" w:eastAsia="Arial Unicode MS" w:hAnsiTheme="minorHAnsi" w:cstheme="minorHAnsi"/>
          <w:sz w:val="24"/>
          <w:szCs w:val="24"/>
        </w:rPr>
        <w:t xml:space="preserve">be on instead of </w:t>
      </w:r>
      <w:r w:rsidRPr="00C13AE5">
        <w:rPr>
          <w:rFonts w:asciiTheme="minorHAnsi" w:hAnsiTheme="minorHAnsi" w:cstheme="minorHAnsi"/>
          <w:sz w:val="24"/>
          <w:szCs w:val="24"/>
        </w:rPr>
        <w:t>Life in Aylesford Street.</w:t>
      </w:r>
    </w:p>
    <w:p w14:paraId="2FA80286" w14:textId="77777777" w:rsidR="0089774C" w:rsidRPr="00C13AE5" w:rsidRDefault="0089774C" w:rsidP="0077381A">
      <w:pPr>
        <w:pStyle w:val="Bodytext410"/>
        <w:shd w:val="clear" w:color="auto" w:fill="auto"/>
        <w:spacing w:before="0" w:after="0" w:line="240" w:lineRule="atLeast"/>
        <w:ind w:firstLine="360"/>
        <w:jc w:val="both"/>
        <w:rPr>
          <w:rFonts w:asciiTheme="minorHAnsi" w:hAnsiTheme="minorHAnsi" w:cstheme="minorHAnsi"/>
          <w:sz w:val="24"/>
          <w:szCs w:val="24"/>
        </w:rPr>
      </w:pPr>
    </w:p>
    <w:p w14:paraId="5B75A05A" w14:textId="77777777" w:rsidR="002E7D47" w:rsidRPr="00C13AE5" w:rsidRDefault="002E7D47" w:rsidP="0077381A">
      <w:pPr>
        <w:pStyle w:val="Bodytext410"/>
        <w:shd w:val="clear" w:color="auto" w:fill="auto"/>
        <w:spacing w:before="0" w:after="0" w:line="240" w:lineRule="atLeast"/>
        <w:ind w:firstLine="0"/>
        <w:jc w:val="both"/>
        <w:rPr>
          <w:rFonts w:asciiTheme="minorHAnsi" w:hAnsiTheme="minorHAnsi" w:cstheme="minorHAnsi"/>
          <w:sz w:val="24"/>
          <w:szCs w:val="24"/>
        </w:rPr>
      </w:pPr>
      <w:r w:rsidRPr="00C13AE5">
        <w:rPr>
          <w:rFonts w:asciiTheme="minorHAnsi" w:hAnsiTheme="minorHAnsi" w:cstheme="minorHAnsi"/>
          <w:sz w:val="24"/>
          <w:szCs w:val="24"/>
        </w:rPr>
        <w:t xml:space="preserve">5. Characters of the show </w:t>
      </w:r>
      <w:r w:rsidRPr="00C13AE5">
        <w:rPr>
          <w:rFonts w:asciiTheme="minorHAnsi" w:hAnsiTheme="minorHAnsi" w:cstheme="minorHAnsi"/>
          <w:i/>
          <w:sz w:val="24"/>
          <w:szCs w:val="24"/>
        </w:rPr>
        <w:t>Staff Room</w:t>
      </w:r>
      <w:r w:rsidRPr="00C13AE5">
        <w:rPr>
          <w:rFonts w:asciiTheme="minorHAnsi" w:hAnsiTheme="minorHAnsi" w:cstheme="minorHAnsi"/>
          <w:sz w:val="24"/>
          <w:szCs w:val="24"/>
        </w:rPr>
        <w:t xml:space="preserve"> are</w:t>
      </w:r>
      <w:r w:rsidR="00CF6575" w:rsidRPr="00C13AE5">
        <w:rPr>
          <w:rFonts w:asciiTheme="minorHAnsi" w:hAnsiTheme="minorHAnsi" w:cstheme="minorHAnsi"/>
          <w:sz w:val="24"/>
          <w:szCs w:val="24"/>
        </w:rPr>
        <w:t xml:space="preserve"> ………………</w:t>
      </w:r>
    </w:p>
    <w:p w14:paraId="4A957616" w14:textId="77777777" w:rsidR="002E7D47" w:rsidRPr="00C13AE5" w:rsidRDefault="002E7D47" w:rsidP="0077381A">
      <w:pPr>
        <w:pStyle w:val="Bodytext410"/>
        <w:shd w:val="clear" w:color="auto" w:fill="auto"/>
        <w:spacing w:before="0" w:after="0" w:line="240" w:lineRule="atLeast"/>
        <w:ind w:firstLine="360"/>
        <w:jc w:val="both"/>
        <w:rPr>
          <w:rFonts w:asciiTheme="minorHAnsi" w:hAnsiTheme="minorHAnsi" w:cstheme="minorHAnsi"/>
          <w:sz w:val="24"/>
          <w:szCs w:val="24"/>
        </w:rPr>
      </w:pPr>
      <w:r w:rsidRPr="00C13AE5">
        <w:rPr>
          <w:rFonts w:asciiTheme="minorHAnsi" w:hAnsiTheme="minorHAnsi" w:cstheme="minorHAnsi"/>
          <w:sz w:val="24"/>
          <w:szCs w:val="24"/>
        </w:rPr>
        <w:t>A. students</w:t>
      </w:r>
      <w:r w:rsidR="00B973F1" w:rsidRPr="00C13AE5">
        <w:rPr>
          <w:rFonts w:asciiTheme="minorHAnsi" w:hAnsiTheme="minorHAnsi" w:cstheme="minorHAnsi"/>
          <w:sz w:val="24"/>
          <w:szCs w:val="24"/>
        </w:rPr>
        <w:tab/>
      </w:r>
      <w:r w:rsidR="00B973F1" w:rsidRPr="00C13AE5">
        <w:rPr>
          <w:rFonts w:asciiTheme="minorHAnsi" w:hAnsiTheme="minorHAnsi" w:cstheme="minorHAnsi"/>
          <w:sz w:val="24"/>
          <w:szCs w:val="24"/>
        </w:rPr>
        <w:tab/>
      </w:r>
      <w:r w:rsidRPr="00C13AE5">
        <w:rPr>
          <w:rFonts w:asciiTheme="minorHAnsi" w:hAnsiTheme="minorHAnsi" w:cstheme="minorHAnsi"/>
          <w:sz w:val="24"/>
          <w:szCs w:val="24"/>
        </w:rPr>
        <w:t xml:space="preserve">B. teachers </w:t>
      </w:r>
      <w:r w:rsidR="00B973F1" w:rsidRPr="00C13AE5">
        <w:rPr>
          <w:rFonts w:asciiTheme="minorHAnsi" w:hAnsiTheme="minorHAnsi" w:cstheme="minorHAnsi"/>
          <w:sz w:val="24"/>
          <w:szCs w:val="24"/>
        </w:rPr>
        <w:tab/>
      </w:r>
      <w:r w:rsidRPr="00C13AE5">
        <w:rPr>
          <w:rFonts w:asciiTheme="minorHAnsi" w:hAnsiTheme="minorHAnsi" w:cstheme="minorHAnsi"/>
          <w:sz w:val="24"/>
          <w:szCs w:val="24"/>
        </w:rPr>
        <w:t xml:space="preserve">C. </w:t>
      </w:r>
      <w:r w:rsidR="00B973F1" w:rsidRPr="00C13AE5">
        <w:rPr>
          <w:rFonts w:asciiTheme="minorHAnsi" w:hAnsiTheme="minorHAnsi" w:cstheme="minorHAnsi"/>
          <w:sz w:val="24"/>
          <w:szCs w:val="24"/>
        </w:rPr>
        <w:t>travelers</w:t>
      </w:r>
      <w:r w:rsidR="00B973F1" w:rsidRPr="00C13AE5">
        <w:rPr>
          <w:rFonts w:asciiTheme="minorHAnsi" w:hAnsiTheme="minorHAnsi" w:cstheme="minorHAnsi"/>
          <w:sz w:val="24"/>
          <w:szCs w:val="24"/>
        </w:rPr>
        <w:tab/>
      </w:r>
      <w:r w:rsidRPr="00C13AE5">
        <w:rPr>
          <w:rFonts w:asciiTheme="minorHAnsi" w:hAnsiTheme="minorHAnsi" w:cstheme="minorHAnsi"/>
          <w:sz w:val="24"/>
          <w:szCs w:val="24"/>
        </w:rPr>
        <w:t>D. Channel 9’s audience</w:t>
      </w:r>
    </w:p>
    <w:p w14:paraId="62DFF837" w14:textId="77777777" w:rsidR="0089774C" w:rsidRPr="00C13AE5" w:rsidRDefault="0089774C" w:rsidP="0077381A">
      <w:pPr>
        <w:pStyle w:val="Bodytext410"/>
        <w:shd w:val="clear" w:color="auto" w:fill="auto"/>
        <w:spacing w:before="0" w:after="0" w:line="240" w:lineRule="atLeast"/>
        <w:ind w:firstLine="360"/>
        <w:jc w:val="both"/>
        <w:rPr>
          <w:rFonts w:asciiTheme="minorHAnsi" w:hAnsiTheme="minorHAnsi" w:cstheme="minorHAnsi"/>
          <w:sz w:val="24"/>
          <w:szCs w:val="24"/>
        </w:rPr>
      </w:pPr>
    </w:p>
    <w:p w14:paraId="45424819" w14:textId="77777777" w:rsidR="002E7D47" w:rsidRPr="00C13AE5" w:rsidRDefault="002E7D47" w:rsidP="0077381A">
      <w:pPr>
        <w:pStyle w:val="Bodytext410"/>
        <w:shd w:val="clear" w:color="auto" w:fill="auto"/>
        <w:spacing w:before="0" w:after="0" w:line="240" w:lineRule="atLeast"/>
        <w:ind w:firstLine="0"/>
        <w:jc w:val="both"/>
        <w:rPr>
          <w:rFonts w:asciiTheme="minorHAnsi" w:hAnsiTheme="minorHAnsi" w:cstheme="minorHAnsi"/>
          <w:sz w:val="24"/>
          <w:szCs w:val="24"/>
        </w:rPr>
      </w:pPr>
      <w:r w:rsidRPr="00C13AE5">
        <w:rPr>
          <w:rFonts w:asciiTheme="minorHAnsi" w:hAnsiTheme="minorHAnsi" w:cstheme="minorHAnsi"/>
          <w:sz w:val="24"/>
          <w:szCs w:val="24"/>
        </w:rPr>
        <w:t>6. The word “</w:t>
      </w:r>
      <w:r w:rsidRPr="00C13AE5">
        <w:rPr>
          <w:rFonts w:asciiTheme="minorHAnsi" w:hAnsiTheme="minorHAnsi" w:cstheme="minorHAnsi"/>
          <w:b/>
          <w:sz w:val="24"/>
          <w:szCs w:val="24"/>
        </w:rPr>
        <w:t>hilarious</w:t>
      </w:r>
      <w:r w:rsidR="009E7E2E" w:rsidRPr="00C13AE5">
        <w:rPr>
          <w:rFonts w:asciiTheme="minorHAnsi" w:hAnsiTheme="minorHAnsi" w:cstheme="minorHAnsi"/>
          <w:sz w:val="24"/>
          <w:szCs w:val="24"/>
        </w:rPr>
        <w:t>” in line 15</w:t>
      </w:r>
      <w:r w:rsidRPr="00C13AE5">
        <w:rPr>
          <w:rFonts w:asciiTheme="minorHAnsi" w:hAnsiTheme="minorHAnsi" w:cstheme="minorHAnsi"/>
          <w:sz w:val="24"/>
          <w:szCs w:val="24"/>
        </w:rPr>
        <w:t xml:space="preserve"> can be best replaced by </w:t>
      </w:r>
      <w:r w:rsidR="00CF6575" w:rsidRPr="00C13AE5">
        <w:rPr>
          <w:rFonts w:asciiTheme="minorHAnsi" w:hAnsiTheme="minorHAnsi" w:cstheme="minorHAnsi"/>
          <w:sz w:val="24"/>
          <w:szCs w:val="24"/>
        </w:rPr>
        <w:t>…………..</w:t>
      </w:r>
    </w:p>
    <w:p w14:paraId="1AD4B310" w14:textId="77777777" w:rsidR="002E7D47" w:rsidRPr="00C13AE5" w:rsidRDefault="002E7D47" w:rsidP="0077381A">
      <w:pPr>
        <w:pStyle w:val="Bodytext410"/>
        <w:shd w:val="clear" w:color="auto" w:fill="auto"/>
        <w:spacing w:before="0" w:after="0" w:line="240" w:lineRule="atLeast"/>
        <w:ind w:firstLine="360"/>
        <w:jc w:val="both"/>
        <w:rPr>
          <w:rFonts w:asciiTheme="minorHAnsi" w:hAnsiTheme="minorHAnsi" w:cstheme="minorHAnsi"/>
          <w:sz w:val="24"/>
          <w:szCs w:val="24"/>
        </w:rPr>
      </w:pPr>
      <w:r w:rsidRPr="00C13AE5">
        <w:rPr>
          <w:rFonts w:asciiTheme="minorHAnsi" w:hAnsiTheme="minorHAnsi" w:cstheme="minorHAnsi"/>
          <w:sz w:val="24"/>
          <w:szCs w:val="24"/>
        </w:rPr>
        <w:t>A. amusing</w:t>
      </w:r>
      <w:r w:rsidR="00B973F1" w:rsidRPr="00C13AE5">
        <w:rPr>
          <w:rFonts w:asciiTheme="minorHAnsi" w:hAnsiTheme="minorHAnsi" w:cstheme="minorHAnsi"/>
          <w:sz w:val="24"/>
          <w:szCs w:val="24"/>
        </w:rPr>
        <w:tab/>
      </w:r>
      <w:r w:rsidR="00B973F1" w:rsidRPr="00C13AE5">
        <w:rPr>
          <w:rFonts w:asciiTheme="minorHAnsi" w:hAnsiTheme="minorHAnsi" w:cstheme="minorHAnsi"/>
          <w:sz w:val="24"/>
          <w:szCs w:val="24"/>
        </w:rPr>
        <w:tab/>
      </w:r>
      <w:r w:rsidRPr="00C13AE5">
        <w:rPr>
          <w:rFonts w:asciiTheme="minorHAnsi" w:hAnsiTheme="minorHAnsi" w:cstheme="minorHAnsi"/>
          <w:sz w:val="24"/>
          <w:szCs w:val="24"/>
        </w:rPr>
        <w:t>B. informative</w:t>
      </w:r>
      <w:r w:rsidR="00B973F1" w:rsidRPr="00C13AE5">
        <w:rPr>
          <w:rFonts w:asciiTheme="minorHAnsi" w:hAnsiTheme="minorHAnsi" w:cstheme="minorHAnsi"/>
          <w:sz w:val="24"/>
          <w:szCs w:val="24"/>
        </w:rPr>
        <w:tab/>
      </w:r>
      <w:r w:rsidRPr="00C13AE5">
        <w:rPr>
          <w:rFonts w:asciiTheme="minorHAnsi" w:hAnsiTheme="minorHAnsi" w:cstheme="minorHAnsi"/>
          <w:sz w:val="24"/>
          <w:szCs w:val="24"/>
        </w:rPr>
        <w:t>C. strange</w:t>
      </w:r>
      <w:r w:rsidR="00B973F1" w:rsidRPr="00C13AE5">
        <w:rPr>
          <w:rFonts w:asciiTheme="minorHAnsi" w:hAnsiTheme="minorHAnsi" w:cstheme="minorHAnsi"/>
          <w:sz w:val="24"/>
          <w:szCs w:val="24"/>
        </w:rPr>
        <w:tab/>
      </w:r>
      <w:r w:rsidRPr="00C13AE5">
        <w:rPr>
          <w:rFonts w:asciiTheme="minorHAnsi" w:hAnsiTheme="minorHAnsi" w:cstheme="minorHAnsi"/>
          <w:sz w:val="24"/>
          <w:szCs w:val="24"/>
        </w:rPr>
        <w:t>D. up-to-date</w:t>
      </w:r>
    </w:p>
    <w:p w14:paraId="6CE62754" w14:textId="77777777" w:rsidR="0089774C" w:rsidRPr="00C13AE5" w:rsidRDefault="0089774C" w:rsidP="0077381A">
      <w:pPr>
        <w:pStyle w:val="Bodytext410"/>
        <w:shd w:val="clear" w:color="auto" w:fill="auto"/>
        <w:spacing w:before="0" w:after="0" w:line="240" w:lineRule="atLeast"/>
        <w:ind w:firstLine="360"/>
        <w:jc w:val="both"/>
        <w:rPr>
          <w:rFonts w:asciiTheme="minorHAnsi" w:hAnsiTheme="minorHAnsi" w:cstheme="minorHAnsi"/>
          <w:sz w:val="24"/>
          <w:szCs w:val="24"/>
        </w:rPr>
      </w:pPr>
    </w:p>
    <w:p w14:paraId="547FBC66" w14:textId="77777777" w:rsidR="002E7D47" w:rsidRPr="00C13AE5" w:rsidRDefault="002E7D47" w:rsidP="0077381A">
      <w:pPr>
        <w:pStyle w:val="Bodytext410"/>
        <w:shd w:val="clear" w:color="auto" w:fill="auto"/>
        <w:spacing w:before="0" w:after="0" w:line="240" w:lineRule="atLeast"/>
        <w:ind w:firstLine="0"/>
        <w:jc w:val="both"/>
        <w:rPr>
          <w:rFonts w:asciiTheme="minorHAnsi" w:hAnsiTheme="minorHAnsi" w:cstheme="minorHAnsi"/>
          <w:sz w:val="24"/>
          <w:szCs w:val="24"/>
        </w:rPr>
      </w:pPr>
      <w:r w:rsidRPr="00C13AE5">
        <w:rPr>
          <w:rFonts w:asciiTheme="minorHAnsi" w:hAnsiTheme="minorHAnsi" w:cstheme="minorHAnsi"/>
          <w:sz w:val="24"/>
          <w:szCs w:val="24"/>
        </w:rPr>
        <w:t xml:space="preserve">7. The writer thinks that </w:t>
      </w:r>
      <w:r w:rsidRPr="00C13AE5">
        <w:rPr>
          <w:rFonts w:asciiTheme="minorHAnsi" w:hAnsiTheme="minorHAnsi" w:cstheme="minorHAnsi"/>
          <w:i/>
          <w:sz w:val="24"/>
          <w:szCs w:val="24"/>
        </w:rPr>
        <w:t>Joke-a-Cola</w:t>
      </w:r>
      <w:r w:rsidRPr="00C13AE5">
        <w:rPr>
          <w:rStyle w:val="Bodytext42NotItalic"/>
          <w:rFonts w:asciiTheme="minorHAnsi" w:eastAsia="Arial Unicode MS" w:hAnsiTheme="minorHAnsi" w:cstheme="minorHAnsi"/>
          <w:sz w:val="24"/>
          <w:szCs w:val="24"/>
        </w:rPr>
        <w:t xml:space="preserve"> is now 3</w:t>
      </w:r>
      <w:r w:rsidR="00CF6575" w:rsidRPr="00C13AE5">
        <w:rPr>
          <w:rStyle w:val="Bodytext42NotItalic"/>
          <w:rFonts w:asciiTheme="minorHAnsi" w:eastAsia="Arial Unicode MS" w:hAnsiTheme="minorHAnsi" w:cstheme="minorHAnsi"/>
          <w:sz w:val="24"/>
          <w:szCs w:val="24"/>
        </w:rPr>
        <w:t xml:space="preserve"> …………..</w:t>
      </w:r>
    </w:p>
    <w:p w14:paraId="436B6AB3" w14:textId="77777777" w:rsidR="002E7D47" w:rsidRPr="00C13AE5" w:rsidRDefault="002E7D47" w:rsidP="0077381A">
      <w:pPr>
        <w:pStyle w:val="Bodytext410"/>
        <w:shd w:val="clear" w:color="auto" w:fill="auto"/>
        <w:spacing w:before="0" w:after="0" w:line="240" w:lineRule="atLeast"/>
        <w:ind w:right="180" w:firstLine="360"/>
        <w:jc w:val="both"/>
        <w:rPr>
          <w:rFonts w:asciiTheme="minorHAnsi" w:hAnsiTheme="minorHAnsi" w:cstheme="minorHAnsi"/>
          <w:sz w:val="24"/>
          <w:szCs w:val="24"/>
        </w:rPr>
      </w:pPr>
      <w:r w:rsidRPr="00C13AE5">
        <w:rPr>
          <w:rFonts w:asciiTheme="minorHAnsi" w:hAnsiTheme="minorHAnsi" w:cstheme="minorHAnsi"/>
          <w:sz w:val="24"/>
          <w:szCs w:val="24"/>
        </w:rPr>
        <w:t>A. more difficult to understand.</w:t>
      </w:r>
      <w:r w:rsidR="00B973F1" w:rsidRPr="00C13AE5">
        <w:rPr>
          <w:rFonts w:asciiTheme="minorHAnsi" w:hAnsiTheme="minorHAnsi" w:cstheme="minorHAnsi"/>
          <w:sz w:val="24"/>
          <w:szCs w:val="24"/>
        </w:rPr>
        <w:tab/>
      </w:r>
      <w:r w:rsidR="00B973F1" w:rsidRPr="00C13AE5">
        <w:rPr>
          <w:rFonts w:asciiTheme="minorHAnsi" w:hAnsiTheme="minorHAnsi" w:cstheme="minorHAnsi"/>
          <w:sz w:val="24"/>
          <w:szCs w:val="24"/>
        </w:rPr>
        <w:tab/>
      </w:r>
      <w:r w:rsidRPr="00C13AE5">
        <w:rPr>
          <w:rStyle w:val="Bodytext418pt"/>
          <w:rFonts w:asciiTheme="minorHAnsi" w:hAnsiTheme="minorHAnsi" w:cstheme="minorHAnsi"/>
          <w:sz w:val="24"/>
          <w:szCs w:val="24"/>
        </w:rPr>
        <w:t xml:space="preserve">B. </w:t>
      </w:r>
      <w:r w:rsidRPr="00C13AE5">
        <w:rPr>
          <w:rFonts w:asciiTheme="minorHAnsi" w:hAnsiTheme="minorHAnsi" w:cstheme="minorHAnsi"/>
          <w:sz w:val="24"/>
          <w:szCs w:val="24"/>
        </w:rPr>
        <w:t>more popular with viewers.</w:t>
      </w:r>
    </w:p>
    <w:p w14:paraId="0AE9201C" w14:textId="77777777" w:rsidR="002E7D47" w:rsidRPr="00C13AE5" w:rsidRDefault="002E7D47" w:rsidP="0077381A">
      <w:pPr>
        <w:pStyle w:val="Bodytext410"/>
        <w:shd w:val="clear" w:color="auto" w:fill="auto"/>
        <w:spacing w:before="0" w:after="0" w:line="240" w:lineRule="atLeast"/>
        <w:ind w:firstLine="360"/>
        <w:jc w:val="both"/>
        <w:rPr>
          <w:rFonts w:asciiTheme="minorHAnsi" w:hAnsiTheme="minorHAnsi" w:cstheme="minorHAnsi"/>
          <w:sz w:val="24"/>
          <w:szCs w:val="24"/>
        </w:rPr>
      </w:pPr>
      <w:r w:rsidRPr="00C13AE5">
        <w:rPr>
          <w:rFonts w:asciiTheme="minorHAnsi" w:hAnsiTheme="minorHAnsi" w:cstheme="minorHAnsi"/>
          <w:sz w:val="24"/>
          <w:szCs w:val="24"/>
        </w:rPr>
        <w:t>C. funnier than before.</w:t>
      </w:r>
      <w:r w:rsidR="00B973F1" w:rsidRPr="00C13AE5">
        <w:rPr>
          <w:rFonts w:asciiTheme="minorHAnsi" w:hAnsiTheme="minorHAnsi" w:cstheme="minorHAnsi"/>
          <w:sz w:val="24"/>
          <w:szCs w:val="24"/>
        </w:rPr>
        <w:tab/>
      </w:r>
      <w:r w:rsidR="00B973F1" w:rsidRPr="00C13AE5">
        <w:rPr>
          <w:rFonts w:asciiTheme="minorHAnsi" w:hAnsiTheme="minorHAnsi" w:cstheme="minorHAnsi"/>
          <w:sz w:val="24"/>
          <w:szCs w:val="24"/>
        </w:rPr>
        <w:tab/>
      </w:r>
      <w:r w:rsidR="00B973F1" w:rsidRPr="00C13AE5">
        <w:rPr>
          <w:rFonts w:asciiTheme="minorHAnsi" w:hAnsiTheme="minorHAnsi" w:cstheme="minorHAnsi"/>
          <w:sz w:val="24"/>
          <w:szCs w:val="24"/>
        </w:rPr>
        <w:tab/>
      </w:r>
      <w:r w:rsidRPr="00C13AE5">
        <w:rPr>
          <w:rStyle w:val="Bodytext418pt"/>
          <w:rFonts w:asciiTheme="minorHAnsi" w:hAnsiTheme="minorHAnsi" w:cstheme="minorHAnsi"/>
          <w:sz w:val="24"/>
          <w:szCs w:val="24"/>
        </w:rPr>
        <w:t xml:space="preserve">D. </w:t>
      </w:r>
      <w:r w:rsidRPr="00C13AE5">
        <w:rPr>
          <w:rFonts w:asciiTheme="minorHAnsi" w:hAnsiTheme="minorHAnsi" w:cstheme="minorHAnsi"/>
          <w:sz w:val="24"/>
          <w:szCs w:val="24"/>
        </w:rPr>
        <w:t>more like a sitcom.</w:t>
      </w:r>
    </w:p>
    <w:p w14:paraId="2C8185CD" w14:textId="77777777" w:rsidR="0089774C" w:rsidRPr="00C13AE5" w:rsidRDefault="0089774C" w:rsidP="0077381A">
      <w:pPr>
        <w:pStyle w:val="Bodytext410"/>
        <w:shd w:val="clear" w:color="auto" w:fill="auto"/>
        <w:spacing w:before="0" w:after="0" w:line="240" w:lineRule="atLeast"/>
        <w:ind w:firstLine="360"/>
        <w:jc w:val="both"/>
        <w:rPr>
          <w:rFonts w:asciiTheme="minorHAnsi" w:hAnsiTheme="minorHAnsi" w:cstheme="minorHAnsi"/>
          <w:sz w:val="24"/>
          <w:szCs w:val="24"/>
        </w:rPr>
      </w:pPr>
    </w:p>
    <w:p w14:paraId="7FF6C2B7" w14:textId="77777777" w:rsidR="002E7D47" w:rsidRPr="00C13AE5" w:rsidRDefault="002E7D47" w:rsidP="0077381A">
      <w:pPr>
        <w:pStyle w:val="Bodytext410"/>
        <w:shd w:val="clear" w:color="auto" w:fill="auto"/>
        <w:spacing w:before="0" w:after="0" w:line="240" w:lineRule="atLeast"/>
        <w:ind w:firstLine="0"/>
        <w:jc w:val="both"/>
        <w:rPr>
          <w:rFonts w:asciiTheme="minorHAnsi" w:hAnsiTheme="minorHAnsi" w:cstheme="minorHAnsi"/>
          <w:sz w:val="24"/>
          <w:szCs w:val="24"/>
        </w:rPr>
      </w:pPr>
      <w:r w:rsidRPr="00C13AE5">
        <w:rPr>
          <w:rFonts w:asciiTheme="minorHAnsi" w:hAnsiTheme="minorHAnsi" w:cstheme="minorHAnsi"/>
          <w:sz w:val="24"/>
          <w:szCs w:val="24"/>
        </w:rPr>
        <w:t xml:space="preserve">8. Because of the various choice of entertainment </w:t>
      </w:r>
      <w:r w:rsidR="00CF6575" w:rsidRPr="00C13AE5">
        <w:rPr>
          <w:rFonts w:asciiTheme="minorHAnsi" w:hAnsiTheme="minorHAnsi" w:cstheme="minorHAnsi"/>
          <w:sz w:val="24"/>
          <w:szCs w:val="24"/>
        </w:rPr>
        <w:t>……………….</w:t>
      </w:r>
    </w:p>
    <w:p w14:paraId="3898DDFE" w14:textId="77777777" w:rsidR="002E7D47" w:rsidRPr="00C13AE5" w:rsidRDefault="002E7D47" w:rsidP="0077381A">
      <w:pPr>
        <w:pStyle w:val="Bodytext410"/>
        <w:shd w:val="clear" w:color="auto" w:fill="auto"/>
        <w:spacing w:before="0" w:after="0" w:line="240" w:lineRule="atLeast"/>
        <w:ind w:firstLine="360"/>
        <w:jc w:val="both"/>
        <w:rPr>
          <w:rFonts w:asciiTheme="minorHAnsi" w:hAnsiTheme="minorHAnsi" w:cstheme="minorHAnsi"/>
          <w:sz w:val="24"/>
          <w:szCs w:val="24"/>
        </w:rPr>
      </w:pPr>
      <w:r w:rsidRPr="00C13AE5">
        <w:rPr>
          <w:rFonts w:asciiTheme="minorHAnsi" w:hAnsiTheme="minorHAnsi" w:cstheme="minorHAnsi"/>
          <w:sz w:val="24"/>
          <w:szCs w:val="24"/>
        </w:rPr>
        <w:t>A. people watch more television.</w:t>
      </w:r>
      <w:r w:rsidR="00B973F1" w:rsidRPr="00C13AE5">
        <w:rPr>
          <w:rFonts w:asciiTheme="minorHAnsi" w:hAnsiTheme="minorHAnsi" w:cstheme="minorHAnsi"/>
          <w:sz w:val="24"/>
          <w:szCs w:val="24"/>
        </w:rPr>
        <w:tab/>
      </w:r>
      <w:r w:rsidR="00B973F1" w:rsidRPr="00C13AE5">
        <w:rPr>
          <w:rFonts w:asciiTheme="minorHAnsi" w:hAnsiTheme="minorHAnsi" w:cstheme="minorHAnsi"/>
          <w:sz w:val="24"/>
          <w:szCs w:val="24"/>
        </w:rPr>
        <w:tab/>
      </w:r>
      <w:r w:rsidRPr="00C13AE5">
        <w:rPr>
          <w:rStyle w:val="Bodytext418pt"/>
          <w:rFonts w:asciiTheme="minorHAnsi" w:hAnsiTheme="minorHAnsi" w:cstheme="minorHAnsi"/>
          <w:sz w:val="24"/>
          <w:szCs w:val="24"/>
        </w:rPr>
        <w:t xml:space="preserve">B. </w:t>
      </w:r>
      <w:r w:rsidRPr="00C13AE5">
        <w:rPr>
          <w:rFonts w:asciiTheme="minorHAnsi" w:hAnsiTheme="minorHAnsi" w:cstheme="minorHAnsi"/>
          <w:sz w:val="24"/>
          <w:szCs w:val="24"/>
        </w:rPr>
        <w:t>people move to areas with more facilities.</w:t>
      </w:r>
    </w:p>
    <w:p w14:paraId="5B892852" w14:textId="77777777" w:rsidR="002E7D47" w:rsidRPr="00C13AE5" w:rsidRDefault="002E7D47" w:rsidP="0077381A">
      <w:pPr>
        <w:pStyle w:val="Bodytext410"/>
        <w:shd w:val="clear" w:color="auto" w:fill="auto"/>
        <w:spacing w:before="0" w:after="0" w:line="240" w:lineRule="atLeast"/>
        <w:ind w:right="180" w:firstLine="360"/>
        <w:jc w:val="both"/>
        <w:rPr>
          <w:rFonts w:asciiTheme="minorHAnsi" w:hAnsiTheme="minorHAnsi" w:cstheme="minorHAnsi"/>
          <w:sz w:val="24"/>
          <w:szCs w:val="24"/>
        </w:rPr>
      </w:pPr>
      <w:r w:rsidRPr="00C13AE5">
        <w:rPr>
          <w:rFonts w:asciiTheme="minorHAnsi" w:hAnsiTheme="minorHAnsi" w:cstheme="minorHAnsi"/>
          <w:sz w:val="24"/>
          <w:szCs w:val="24"/>
        </w:rPr>
        <w:t>C. programme makers have to tell lies.</w:t>
      </w:r>
      <w:r w:rsidR="00B973F1" w:rsidRPr="00C13AE5">
        <w:rPr>
          <w:rFonts w:asciiTheme="minorHAnsi" w:hAnsiTheme="minorHAnsi" w:cstheme="minorHAnsi"/>
          <w:sz w:val="24"/>
          <w:szCs w:val="24"/>
        </w:rPr>
        <w:tab/>
      </w:r>
      <w:r w:rsidRPr="00C13AE5">
        <w:rPr>
          <w:rStyle w:val="Bodytext418pt"/>
          <w:rFonts w:asciiTheme="minorHAnsi" w:hAnsiTheme="minorHAnsi" w:cstheme="minorHAnsi"/>
          <w:sz w:val="24"/>
          <w:szCs w:val="24"/>
        </w:rPr>
        <w:t xml:space="preserve">D. </w:t>
      </w:r>
      <w:r w:rsidRPr="00C13AE5">
        <w:rPr>
          <w:rFonts w:asciiTheme="minorHAnsi" w:hAnsiTheme="minorHAnsi" w:cstheme="minorHAnsi"/>
          <w:sz w:val="24"/>
          <w:szCs w:val="24"/>
        </w:rPr>
        <w:t>programmes have to be more exciting.</w:t>
      </w:r>
    </w:p>
    <w:p w14:paraId="37DCC3D5" w14:textId="77777777" w:rsidR="0089774C" w:rsidRPr="00C13AE5" w:rsidRDefault="0089774C" w:rsidP="0077381A">
      <w:pPr>
        <w:pStyle w:val="Bodytext410"/>
        <w:shd w:val="clear" w:color="auto" w:fill="auto"/>
        <w:spacing w:before="0" w:after="0" w:line="240" w:lineRule="atLeast"/>
        <w:ind w:right="180" w:firstLine="360"/>
        <w:jc w:val="both"/>
        <w:rPr>
          <w:rFonts w:asciiTheme="minorHAnsi" w:hAnsiTheme="minorHAnsi" w:cstheme="minorHAnsi"/>
          <w:sz w:val="24"/>
          <w:szCs w:val="24"/>
        </w:rPr>
      </w:pPr>
    </w:p>
    <w:p w14:paraId="2B518764" w14:textId="77777777" w:rsidR="002E7D47" w:rsidRPr="00C13AE5" w:rsidRDefault="002E7D47" w:rsidP="0077381A">
      <w:pPr>
        <w:pStyle w:val="Bodytext410"/>
        <w:shd w:val="clear" w:color="auto" w:fill="auto"/>
        <w:spacing w:before="0" w:after="0" w:line="240" w:lineRule="atLeast"/>
        <w:ind w:firstLine="0"/>
        <w:jc w:val="both"/>
        <w:rPr>
          <w:rFonts w:asciiTheme="minorHAnsi" w:hAnsiTheme="minorHAnsi" w:cstheme="minorHAnsi"/>
          <w:sz w:val="24"/>
          <w:szCs w:val="24"/>
        </w:rPr>
      </w:pPr>
      <w:r w:rsidRPr="00C13AE5">
        <w:rPr>
          <w:rFonts w:asciiTheme="minorHAnsi" w:hAnsiTheme="minorHAnsi" w:cstheme="minorHAnsi"/>
          <w:sz w:val="24"/>
          <w:szCs w:val="24"/>
        </w:rPr>
        <w:t xml:space="preserve">9. The writer thinks that television </w:t>
      </w:r>
      <w:r w:rsidR="00F31EAB" w:rsidRPr="00C13AE5">
        <w:rPr>
          <w:rFonts w:asciiTheme="minorHAnsi" w:hAnsiTheme="minorHAnsi" w:cstheme="minorHAnsi"/>
          <w:sz w:val="24"/>
          <w:szCs w:val="24"/>
        </w:rPr>
        <w:t>……………</w:t>
      </w:r>
    </w:p>
    <w:p w14:paraId="71C3C5F7" w14:textId="77777777" w:rsidR="00CF6575" w:rsidRPr="00C13AE5" w:rsidRDefault="002E7D47" w:rsidP="0077381A">
      <w:pPr>
        <w:pStyle w:val="Bodytext410"/>
        <w:shd w:val="clear" w:color="auto" w:fill="auto"/>
        <w:spacing w:before="0" w:after="0" w:line="240" w:lineRule="atLeast"/>
        <w:ind w:right="60" w:firstLine="360"/>
        <w:jc w:val="both"/>
        <w:rPr>
          <w:rFonts w:asciiTheme="minorHAnsi" w:hAnsiTheme="minorHAnsi" w:cstheme="minorHAnsi"/>
          <w:sz w:val="24"/>
          <w:szCs w:val="24"/>
        </w:rPr>
      </w:pPr>
      <w:r w:rsidRPr="00C13AE5">
        <w:rPr>
          <w:rFonts w:asciiTheme="minorHAnsi" w:hAnsiTheme="minorHAnsi" w:cstheme="minorHAnsi"/>
          <w:sz w:val="24"/>
          <w:szCs w:val="24"/>
        </w:rPr>
        <w:t>A. will never be as popular as the theatre is.</w:t>
      </w:r>
      <w:r w:rsidR="00B973F1" w:rsidRPr="00C13AE5">
        <w:rPr>
          <w:rFonts w:asciiTheme="minorHAnsi" w:hAnsiTheme="minorHAnsi" w:cstheme="minorHAnsi"/>
          <w:sz w:val="24"/>
          <w:szCs w:val="24"/>
        </w:rPr>
        <w:tab/>
      </w:r>
      <w:r w:rsidR="00B973F1" w:rsidRPr="00C13AE5">
        <w:rPr>
          <w:rFonts w:asciiTheme="minorHAnsi" w:hAnsiTheme="minorHAnsi" w:cstheme="minorHAnsi"/>
          <w:sz w:val="24"/>
          <w:szCs w:val="24"/>
        </w:rPr>
        <w:tab/>
      </w:r>
    </w:p>
    <w:p w14:paraId="7E8E8F3C" w14:textId="77777777" w:rsidR="002E7D47" w:rsidRPr="00C13AE5" w:rsidRDefault="002E7D47" w:rsidP="0077381A">
      <w:pPr>
        <w:pStyle w:val="Bodytext410"/>
        <w:shd w:val="clear" w:color="auto" w:fill="auto"/>
        <w:spacing w:before="0" w:after="0" w:line="240" w:lineRule="atLeast"/>
        <w:ind w:right="60" w:firstLine="360"/>
        <w:jc w:val="both"/>
        <w:rPr>
          <w:rFonts w:asciiTheme="minorHAnsi" w:hAnsiTheme="minorHAnsi" w:cstheme="minorHAnsi"/>
          <w:sz w:val="24"/>
          <w:szCs w:val="24"/>
        </w:rPr>
      </w:pPr>
      <w:r w:rsidRPr="00C13AE5">
        <w:rPr>
          <w:rStyle w:val="Bodytext418pt"/>
          <w:rFonts w:asciiTheme="minorHAnsi" w:hAnsiTheme="minorHAnsi" w:cstheme="minorHAnsi"/>
          <w:sz w:val="24"/>
          <w:szCs w:val="24"/>
        </w:rPr>
        <w:t xml:space="preserve">B. </w:t>
      </w:r>
      <w:r w:rsidRPr="00C13AE5">
        <w:rPr>
          <w:rFonts w:asciiTheme="minorHAnsi" w:hAnsiTheme="minorHAnsi" w:cstheme="minorHAnsi"/>
          <w:sz w:val="24"/>
          <w:szCs w:val="24"/>
        </w:rPr>
        <w:t>should show more programmes about hobbies.</w:t>
      </w:r>
    </w:p>
    <w:p w14:paraId="3E19F066" w14:textId="77777777" w:rsidR="00CF6575" w:rsidRPr="00C13AE5" w:rsidRDefault="002E7D47" w:rsidP="0077381A">
      <w:pPr>
        <w:pStyle w:val="Bodytext410"/>
        <w:shd w:val="clear" w:color="auto" w:fill="auto"/>
        <w:spacing w:before="0" w:after="0" w:line="240" w:lineRule="atLeast"/>
        <w:ind w:right="60" w:firstLine="360"/>
        <w:jc w:val="both"/>
        <w:rPr>
          <w:rFonts w:asciiTheme="minorHAnsi" w:hAnsiTheme="minorHAnsi" w:cstheme="minorHAnsi"/>
          <w:sz w:val="24"/>
          <w:szCs w:val="24"/>
        </w:rPr>
      </w:pPr>
      <w:r w:rsidRPr="00C13AE5">
        <w:rPr>
          <w:rFonts w:asciiTheme="minorHAnsi" w:hAnsiTheme="minorHAnsi" w:cstheme="minorHAnsi"/>
          <w:sz w:val="24"/>
          <w:szCs w:val="24"/>
        </w:rPr>
        <w:t>C. could lose its popularity in the future.</w:t>
      </w:r>
      <w:r w:rsidR="00B973F1" w:rsidRPr="00C13AE5">
        <w:rPr>
          <w:rFonts w:asciiTheme="minorHAnsi" w:hAnsiTheme="minorHAnsi" w:cstheme="minorHAnsi"/>
          <w:sz w:val="24"/>
          <w:szCs w:val="24"/>
        </w:rPr>
        <w:tab/>
      </w:r>
      <w:r w:rsidR="00B973F1" w:rsidRPr="00C13AE5">
        <w:rPr>
          <w:rFonts w:asciiTheme="minorHAnsi" w:hAnsiTheme="minorHAnsi" w:cstheme="minorHAnsi"/>
          <w:sz w:val="24"/>
          <w:szCs w:val="24"/>
        </w:rPr>
        <w:tab/>
      </w:r>
    </w:p>
    <w:p w14:paraId="04285FC9" w14:textId="77777777" w:rsidR="002E7D47" w:rsidRPr="00C13AE5" w:rsidRDefault="002E7D47" w:rsidP="0077381A">
      <w:pPr>
        <w:pStyle w:val="Bodytext410"/>
        <w:shd w:val="clear" w:color="auto" w:fill="auto"/>
        <w:spacing w:before="0" w:after="0" w:line="240" w:lineRule="atLeast"/>
        <w:ind w:right="60" w:firstLine="360"/>
        <w:jc w:val="both"/>
        <w:rPr>
          <w:rFonts w:asciiTheme="minorHAnsi" w:hAnsiTheme="minorHAnsi" w:cstheme="minorHAnsi"/>
          <w:sz w:val="24"/>
          <w:szCs w:val="24"/>
        </w:rPr>
      </w:pPr>
      <w:r w:rsidRPr="00C13AE5">
        <w:rPr>
          <w:rStyle w:val="Bodytext418pt"/>
          <w:rFonts w:asciiTheme="minorHAnsi" w:hAnsiTheme="minorHAnsi" w:cstheme="minorHAnsi"/>
          <w:color w:val="auto"/>
          <w:sz w:val="24"/>
          <w:szCs w:val="24"/>
        </w:rPr>
        <w:t xml:space="preserve">D. </w:t>
      </w:r>
      <w:r w:rsidRPr="00C13AE5">
        <w:rPr>
          <w:rFonts w:asciiTheme="minorHAnsi" w:hAnsiTheme="minorHAnsi" w:cstheme="minorHAnsi"/>
          <w:sz w:val="24"/>
          <w:szCs w:val="24"/>
        </w:rPr>
        <w:t>ought to provide more than just entertainment.</w:t>
      </w:r>
    </w:p>
    <w:p w14:paraId="1BEF569F" w14:textId="77777777" w:rsidR="0089774C" w:rsidRPr="00C13AE5" w:rsidRDefault="0089774C" w:rsidP="0077381A">
      <w:pPr>
        <w:pStyle w:val="Bodytext410"/>
        <w:shd w:val="clear" w:color="auto" w:fill="auto"/>
        <w:spacing w:before="0" w:after="0" w:line="240" w:lineRule="atLeast"/>
        <w:ind w:right="60" w:firstLine="360"/>
        <w:jc w:val="both"/>
        <w:rPr>
          <w:rFonts w:asciiTheme="minorHAnsi" w:hAnsiTheme="minorHAnsi" w:cstheme="minorHAnsi"/>
          <w:sz w:val="24"/>
          <w:szCs w:val="24"/>
        </w:rPr>
      </w:pPr>
    </w:p>
    <w:p w14:paraId="47DAD8DE" w14:textId="77777777" w:rsidR="002E7D47" w:rsidRPr="00C13AE5" w:rsidRDefault="002E7D47" w:rsidP="0077381A">
      <w:pPr>
        <w:pStyle w:val="BodyText1"/>
        <w:shd w:val="clear" w:color="auto" w:fill="auto"/>
        <w:spacing w:line="240" w:lineRule="atLeast"/>
        <w:ind w:right="-82"/>
        <w:jc w:val="left"/>
        <w:rPr>
          <w:rFonts w:asciiTheme="minorHAnsi" w:hAnsiTheme="minorHAnsi" w:cstheme="minorHAnsi"/>
          <w:color w:val="auto"/>
          <w:sz w:val="24"/>
          <w:szCs w:val="24"/>
        </w:rPr>
      </w:pPr>
      <w:r w:rsidRPr="00C13AE5">
        <w:rPr>
          <w:rFonts w:asciiTheme="minorHAnsi" w:hAnsiTheme="minorHAnsi" w:cstheme="minorHAnsi"/>
          <w:color w:val="auto"/>
          <w:sz w:val="24"/>
          <w:szCs w:val="24"/>
        </w:rPr>
        <w:t xml:space="preserve">10. Which of the following channels would the author most probably recommend viewers to watch? </w:t>
      </w:r>
    </w:p>
    <w:p w14:paraId="31BEA4F3" w14:textId="77777777" w:rsidR="002E7D47" w:rsidRPr="00C13AE5" w:rsidRDefault="002E7D47" w:rsidP="0077381A">
      <w:pPr>
        <w:pStyle w:val="BodyText1"/>
        <w:shd w:val="clear" w:color="auto" w:fill="auto"/>
        <w:spacing w:line="240" w:lineRule="atLeast"/>
        <w:ind w:right="100" w:firstLine="360"/>
        <w:jc w:val="left"/>
        <w:rPr>
          <w:rFonts w:asciiTheme="minorHAnsi" w:hAnsiTheme="minorHAnsi" w:cstheme="minorHAnsi"/>
          <w:color w:val="auto"/>
          <w:sz w:val="24"/>
          <w:szCs w:val="24"/>
        </w:rPr>
      </w:pPr>
      <w:r w:rsidRPr="00C13AE5">
        <w:rPr>
          <w:rFonts w:asciiTheme="minorHAnsi" w:hAnsiTheme="minorHAnsi" w:cstheme="minorHAnsi"/>
          <w:color w:val="auto"/>
          <w:sz w:val="24"/>
          <w:szCs w:val="24"/>
        </w:rPr>
        <w:lastRenderedPageBreak/>
        <w:t>A. SuperTV</w:t>
      </w:r>
      <w:r w:rsidR="00B973F1" w:rsidRPr="00C13AE5">
        <w:rPr>
          <w:rFonts w:asciiTheme="minorHAnsi" w:hAnsiTheme="minorHAnsi" w:cstheme="minorHAnsi"/>
          <w:color w:val="auto"/>
          <w:sz w:val="24"/>
          <w:szCs w:val="24"/>
        </w:rPr>
        <w:tab/>
      </w:r>
      <w:r w:rsidR="00B973F1" w:rsidRPr="00C13AE5">
        <w:rPr>
          <w:rFonts w:asciiTheme="minorHAnsi" w:hAnsiTheme="minorHAnsi" w:cstheme="minorHAnsi"/>
          <w:color w:val="auto"/>
          <w:sz w:val="24"/>
          <w:szCs w:val="24"/>
        </w:rPr>
        <w:tab/>
      </w:r>
      <w:r w:rsidRPr="00C13AE5">
        <w:rPr>
          <w:rFonts w:asciiTheme="minorHAnsi" w:hAnsiTheme="minorHAnsi" w:cstheme="minorHAnsi"/>
          <w:color w:val="auto"/>
          <w:sz w:val="24"/>
          <w:szCs w:val="24"/>
        </w:rPr>
        <w:t>B. Channel 9</w:t>
      </w:r>
      <w:r w:rsidR="00B973F1" w:rsidRPr="00C13AE5">
        <w:rPr>
          <w:rFonts w:asciiTheme="minorHAnsi" w:hAnsiTheme="minorHAnsi" w:cstheme="minorHAnsi"/>
          <w:color w:val="auto"/>
          <w:sz w:val="24"/>
          <w:szCs w:val="24"/>
        </w:rPr>
        <w:tab/>
      </w:r>
      <w:r w:rsidR="0049030D">
        <w:rPr>
          <w:rFonts w:asciiTheme="minorHAnsi" w:hAnsiTheme="minorHAnsi" w:cstheme="minorHAnsi"/>
          <w:color w:val="auto"/>
          <w:sz w:val="24"/>
          <w:szCs w:val="24"/>
        </w:rPr>
        <w:tab/>
      </w:r>
      <w:r w:rsidRPr="00C13AE5">
        <w:rPr>
          <w:rFonts w:asciiTheme="minorHAnsi" w:hAnsiTheme="minorHAnsi" w:cstheme="minorHAnsi"/>
          <w:color w:val="auto"/>
          <w:sz w:val="24"/>
          <w:szCs w:val="24"/>
        </w:rPr>
        <w:t>C. BTV1</w:t>
      </w:r>
      <w:r w:rsidR="0049030D">
        <w:rPr>
          <w:rFonts w:asciiTheme="minorHAnsi" w:hAnsiTheme="minorHAnsi" w:cstheme="minorHAnsi"/>
          <w:color w:val="auto"/>
          <w:sz w:val="24"/>
          <w:szCs w:val="24"/>
        </w:rPr>
        <w:tab/>
      </w:r>
      <w:r w:rsidRPr="00C13AE5">
        <w:rPr>
          <w:rFonts w:asciiTheme="minorHAnsi" w:hAnsiTheme="minorHAnsi" w:cstheme="minorHAnsi"/>
          <w:color w:val="auto"/>
          <w:sz w:val="24"/>
          <w:szCs w:val="24"/>
        </w:rPr>
        <w:t>D. All of them</w:t>
      </w:r>
    </w:p>
    <w:p w14:paraId="79CAD21E" w14:textId="77777777" w:rsidR="002E7D47" w:rsidRPr="00C13AE5" w:rsidRDefault="002E7D47" w:rsidP="0077381A">
      <w:pPr>
        <w:spacing w:after="0" w:line="240" w:lineRule="atLeast"/>
        <w:jc w:val="both"/>
        <w:rPr>
          <w:rFonts w:cstheme="minorHAnsi"/>
          <w:b/>
          <w:sz w:val="24"/>
          <w:szCs w:val="24"/>
        </w:rPr>
      </w:pPr>
      <w:r w:rsidRPr="00C13AE5">
        <w:rPr>
          <w:rFonts w:cstheme="minorHAnsi"/>
          <w:b/>
          <w:sz w:val="24"/>
          <w:szCs w:val="24"/>
        </w:rPr>
        <w:tab/>
        <w:t xml:space="preserve"> </w:t>
      </w:r>
    </w:p>
    <w:p w14:paraId="74EBD2EA" w14:textId="77777777" w:rsidR="002E7D47" w:rsidRPr="00C13AE5" w:rsidRDefault="002E7D47" w:rsidP="0077381A">
      <w:pPr>
        <w:spacing w:after="0" w:line="240" w:lineRule="atLeast"/>
        <w:jc w:val="both"/>
        <w:rPr>
          <w:rFonts w:cstheme="minorHAnsi"/>
          <w:b/>
          <w:sz w:val="24"/>
          <w:szCs w:val="24"/>
        </w:rPr>
      </w:pPr>
    </w:p>
    <w:p w14:paraId="16074B54" w14:textId="77777777" w:rsidR="002E7D47" w:rsidRPr="00C13AE5" w:rsidRDefault="002E7D47" w:rsidP="0077381A">
      <w:pPr>
        <w:spacing w:after="0" w:line="240" w:lineRule="atLeast"/>
        <w:jc w:val="both"/>
        <w:rPr>
          <w:rFonts w:cstheme="minorHAnsi"/>
          <w:b/>
          <w:sz w:val="24"/>
          <w:szCs w:val="24"/>
        </w:rPr>
      </w:pPr>
    </w:p>
    <w:p w14:paraId="30E193C8" w14:textId="77777777" w:rsidR="002E7D47" w:rsidRPr="00C13AE5" w:rsidRDefault="002E7D47" w:rsidP="00C13AE5">
      <w:pPr>
        <w:spacing w:line="240" w:lineRule="atLeast"/>
        <w:rPr>
          <w:rFonts w:cstheme="minorHAnsi"/>
          <w:b/>
          <w:sz w:val="24"/>
          <w:szCs w:val="24"/>
        </w:rPr>
      </w:pPr>
      <w:r w:rsidRPr="00C13AE5">
        <w:rPr>
          <w:rFonts w:cstheme="minorHAnsi"/>
          <w:b/>
          <w:sz w:val="24"/>
          <w:szCs w:val="24"/>
        </w:rPr>
        <w:t>PASSAGE 2 – Questions 11-20</w:t>
      </w:r>
    </w:p>
    <w:p w14:paraId="58EF3752" w14:textId="77777777" w:rsidR="002E7D47" w:rsidRPr="00C13AE5" w:rsidRDefault="002E7D47" w:rsidP="0077381A">
      <w:pPr>
        <w:spacing w:after="0" w:line="240" w:lineRule="atLeast"/>
        <w:jc w:val="both"/>
        <w:rPr>
          <w:rFonts w:cstheme="minorHAnsi"/>
          <w:b/>
          <w:sz w:val="24"/>
          <w:szCs w:val="24"/>
        </w:rPr>
      </w:pPr>
    </w:p>
    <w:p w14:paraId="6C2A328E" w14:textId="77777777" w:rsidR="002E7D47" w:rsidRPr="00C13AE5" w:rsidRDefault="002E7D47" w:rsidP="0077381A">
      <w:pPr>
        <w:pStyle w:val="Heading80"/>
        <w:keepNext/>
        <w:keepLines/>
        <w:shd w:val="clear" w:color="auto" w:fill="auto"/>
        <w:spacing w:before="0" w:after="0" w:line="240" w:lineRule="atLeast"/>
        <w:jc w:val="center"/>
        <w:rPr>
          <w:rFonts w:asciiTheme="minorHAnsi" w:hAnsiTheme="minorHAnsi" w:cstheme="minorHAnsi"/>
          <w:b/>
          <w:sz w:val="24"/>
          <w:szCs w:val="24"/>
        </w:rPr>
      </w:pPr>
      <w:bookmarkStart w:id="3" w:name="bookmark129"/>
      <w:r w:rsidRPr="00C13AE5">
        <w:rPr>
          <w:rFonts w:asciiTheme="minorHAnsi" w:hAnsiTheme="minorHAnsi" w:cstheme="minorHAnsi"/>
          <w:b/>
          <w:sz w:val="24"/>
          <w:szCs w:val="24"/>
        </w:rPr>
        <w:t>The reluctant hero</w:t>
      </w:r>
      <w:bookmarkEnd w:id="3"/>
    </w:p>
    <w:p w14:paraId="29E275C3" w14:textId="77777777" w:rsidR="002E7D47" w:rsidRPr="00C13AE5" w:rsidRDefault="002E7D47" w:rsidP="0077381A">
      <w:pPr>
        <w:pStyle w:val="BodyText1"/>
        <w:shd w:val="clear" w:color="auto" w:fill="auto"/>
        <w:spacing w:line="240" w:lineRule="atLeast"/>
        <w:rPr>
          <w:rFonts w:asciiTheme="minorHAnsi" w:hAnsiTheme="minorHAnsi" w:cstheme="minorHAnsi"/>
          <w:color w:val="auto"/>
          <w:sz w:val="24"/>
          <w:szCs w:val="24"/>
        </w:rPr>
      </w:pPr>
      <w:r w:rsidRPr="00C13AE5">
        <w:rPr>
          <w:rFonts w:asciiTheme="minorHAnsi" w:hAnsiTheme="minorHAnsi" w:cstheme="minorHAnsi"/>
          <w:color w:val="auto"/>
          <w:sz w:val="24"/>
          <w:szCs w:val="24"/>
        </w:rPr>
        <w:t xml:space="preserve">The most endearing thing about Aaron Green - and there are many - is his refusal to accept how famous he’s about to become. ‘I can walk down the street and not be hassled, which is really nice. I kind of hope that continues and I’m sure it will,’ he says earnestly. He seems genuinely to believe that the job won’t change his life. ‘There's nothing </w:t>
      </w:r>
      <w:r w:rsidRPr="00C13AE5">
        <w:rPr>
          <w:rFonts w:asciiTheme="minorHAnsi" w:hAnsiTheme="minorHAnsi" w:cstheme="minorHAnsi"/>
          <w:b/>
          <w:color w:val="auto"/>
          <w:sz w:val="24"/>
          <w:szCs w:val="24"/>
        </w:rPr>
        <w:t>fascinating</w:t>
      </w:r>
      <w:r w:rsidRPr="00C13AE5">
        <w:rPr>
          <w:rFonts w:asciiTheme="minorHAnsi" w:hAnsiTheme="minorHAnsi" w:cstheme="minorHAnsi"/>
          <w:color w:val="auto"/>
          <w:sz w:val="24"/>
          <w:szCs w:val="24"/>
        </w:rPr>
        <w:t xml:space="preserve"> about my life, and there’s absolutely no reason why that should start happening.’ You can only wish him well.</w:t>
      </w:r>
    </w:p>
    <w:p w14:paraId="6FCC7D33" w14:textId="77777777" w:rsidR="002E7D47" w:rsidRPr="00C13AE5" w:rsidRDefault="002E7D47" w:rsidP="0077381A">
      <w:pPr>
        <w:pStyle w:val="BodyText1"/>
        <w:shd w:val="clear" w:color="auto" w:fill="auto"/>
        <w:spacing w:line="240" w:lineRule="atLeast"/>
        <w:rPr>
          <w:rFonts w:asciiTheme="minorHAnsi" w:hAnsiTheme="minorHAnsi" w:cstheme="minorHAnsi"/>
          <w:color w:val="auto"/>
          <w:sz w:val="24"/>
          <w:szCs w:val="24"/>
        </w:rPr>
      </w:pPr>
      <w:r w:rsidRPr="00C13AE5">
        <w:rPr>
          <w:rFonts w:asciiTheme="minorHAnsi" w:hAnsiTheme="minorHAnsi" w:cstheme="minorHAnsi"/>
          <w:color w:val="auto"/>
          <w:sz w:val="24"/>
          <w:szCs w:val="24"/>
        </w:rPr>
        <w:t>How lovely if this turned out to be true, but the chances are it won’t, and he must know this. Aaron has been cast as the hero in the latest fantasy blockbuster that will hit our screens next year. The first photo of him in his costume was released last week to Internet frenzy.</w:t>
      </w:r>
    </w:p>
    <w:p w14:paraId="12EBF2AF" w14:textId="77777777" w:rsidR="002E7D47" w:rsidRPr="00C13AE5" w:rsidRDefault="002E7D47" w:rsidP="0077381A">
      <w:pPr>
        <w:pStyle w:val="BodyText1"/>
        <w:shd w:val="clear" w:color="auto" w:fill="auto"/>
        <w:spacing w:line="240" w:lineRule="atLeast"/>
        <w:rPr>
          <w:rFonts w:asciiTheme="minorHAnsi" w:hAnsiTheme="minorHAnsi" w:cstheme="minorHAnsi"/>
          <w:color w:val="auto"/>
          <w:sz w:val="24"/>
          <w:szCs w:val="24"/>
        </w:rPr>
      </w:pPr>
      <w:r w:rsidRPr="00C13AE5">
        <w:rPr>
          <w:rFonts w:asciiTheme="minorHAnsi" w:hAnsiTheme="minorHAnsi" w:cstheme="minorHAnsi"/>
          <w:color w:val="auto"/>
          <w:sz w:val="24"/>
          <w:szCs w:val="24"/>
        </w:rPr>
        <w:t>After an award nomination for his last film, Aaron is having the biggest year of his life, but it</w:t>
      </w:r>
      <w:r w:rsidRPr="00C13AE5">
        <w:rPr>
          <w:rFonts w:asciiTheme="minorHAnsi" w:hAnsiTheme="minorHAnsi" w:cstheme="minorHAnsi"/>
          <w:b/>
          <w:color w:val="auto"/>
          <w:sz w:val="24"/>
          <w:szCs w:val="24"/>
        </w:rPr>
        <w:t xml:space="preserve"> hasn’t gone to his head</w:t>
      </w:r>
      <w:r w:rsidRPr="00C13AE5">
        <w:rPr>
          <w:rFonts w:asciiTheme="minorHAnsi" w:hAnsiTheme="minorHAnsi" w:cstheme="minorHAnsi"/>
          <w:color w:val="auto"/>
          <w:sz w:val="24"/>
          <w:szCs w:val="24"/>
        </w:rPr>
        <w:t>. ‘It’s nice if your work is praised, but it’s all very new to me, this,’ he says. ‘I really like working in this profession and exploring its possibilities. Who knows what the future holds? We could dream about what might happen next, but there’s not much point. I’m just enjoying my job and want to do well in it in the future, but that’s kind of it, really. No big hassles.’</w:t>
      </w:r>
    </w:p>
    <w:p w14:paraId="00C9DF72" w14:textId="77777777" w:rsidR="002E7D47" w:rsidRPr="00C13AE5" w:rsidRDefault="002E7D47" w:rsidP="0077381A">
      <w:pPr>
        <w:pStyle w:val="BodyText1"/>
        <w:shd w:val="clear" w:color="auto" w:fill="auto"/>
        <w:spacing w:line="240" w:lineRule="atLeast"/>
        <w:rPr>
          <w:rFonts w:asciiTheme="minorHAnsi" w:hAnsiTheme="minorHAnsi" w:cstheme="minorHAnsi"/>
          <w:color w:val="auto"/>
          <w:sz w:val="24"/>
          <w:szCs w:val="24"/>
        </w:rPr>
      </w:pPr>
      <w:r w:rsidRPr="00C13AE5">
        <w:rPr>
          <w:rFonts w:asciiTheme="minorHAnsi" w:hAnsiTheme="minorHAnsi" w:cstheme="minorHAnsi"/>
          <w:color w:val="auto"/>
          <w:sz w:val="24"/>
          <w:szCs w:val="24"/>
        </w:rPr>
        <w:t>Of all the characters in his last film, which is based on a true story about a group of university students who start an influential blog, Aaron’s character is the one who emerges as most likeable. But he insists that the plot is not as straightforward as it might appear. ‘What’s wonderful about this film is that everyone feels they are the good guy. I don’t think anyone in the cast felt they were playing the villain. It was just a group of human beings that had different opinions.’</w:t>
      </w:r>
    </w:p>
    <w:p w14:paraId="5B8DD0E9" w14:textId="77777777" w:rsidR="002E7D47" w:rsidRPr="00C13AE5" w:rsidRDefault="002E7D47" w:rsidP="0077381A">
      <w:pPr>
        <w:pStyle w:val="BodyText1"/>
        <w:shd w:val="clear" w:color="auto" w:fill="auto"/>
        <w:spacing w:line="240" w:lineRule="atLeast"/>
        <w:rPr>
          <w:rFonts w:asciiTheme="minorHAnsi" w:hAnsiTheme="minorHAnsi" w:cstheme="minorHAnsi"/>
          <w:color w:val="auto"/>
          <w:sz w:val="24"/>
          <w:szCs w:val="24"/>
        </w:rPr>
      </w:pPr>
      <w:r w:rsidRPr="00C13AE5">
        <w:rPr>
          <w:rFonts w:asciiTheme="minorHAnsi" w:hAnsiTheme="minorHAnsi" w:cstheme="minorHAnsi"/>
          <w:color w:val="auto"/>
          <w:sz w:val="24"/>
          <w:szCs w:val="24"/>
        </w:rPr>
        <w:t>It’s a typically thoughtful answer from the 27-year-old, who seems to be a bit of a worrier and prefers to avoid watching himself on screen. Doubtless he doesn’t care for interviews either, but he is so open and engaging that you wouldn’t know it. He felt ‘a heightened sense of responsibility’ playing a real-life person in his last film, but had no contact with the person concerned. ‘These people are living and breathing somewhere - of course that has a great effect on the care with which you approach your work. I kept wondering if he’d come and see the film, if he’d recognize himself in my performance or be angered by it.’</w:t>
      </w:r>
    </w:p>
    <w:p w14:paraId="6A9452D6" w14:textId="77777777" w:rsidR="002E7D47" w:rsidRPr="00C13AE5" w:rsidRDefault="002E7D47" w:rsidP="0077381A">
      <w:pPr>
        <w:pStyle w:val="BodyText1"/>
        <w:shd w:val="clear" w:color="auto" w:fill="auto"/>
        <w:spacing w:line="240" w:lineRule="atLeast"/>
        <w:rPr>
          <w:rFonts w:asciiTheme="minorHAnsi" w:hAnsiTheme="minorHAnsi" w:cstheme="minorHAnsi"/>
          <w:color w:val="auto"/>
          <w:sz w:val="24"/>
          <w:szCs w:val="24"/>
        </w:rPr>
      </w:pPr>
      <w:r w:rsidRPr="00C13AE5">
        <w:rPr>
          <w:rFonts w:asciiTheme="minorHAnsi" w:hAnsiTheme="minorHAnsi" w:cstheme="minorHAnsi"/>
          <w:color w:val="auto"/>
          <w:sz w:val="24"/>
          <w:szCs w:val="24"/>
        </w:rPr>
        <w:t>His performance has a vulnerability about it that is almost painful to watch. Does he seek out those parts or do directors see that quality in him? ‘I don’t know, I think it’s probably a bit of both. I certainly have that unwillingness to lose naivety; to lose that childlike way of looking at the world. I find it a very real and profound theme in my life and, talking to other people my age, I think it’s universal.’</w:t>
      </w:r>
    </w:p>
    <w:p w14:paraId="573AB907" w14:textId="77777777" w:rsidR="002E7D47" w:rsidRPr="00C13AE5" w:rsidRDefault="002E7D47" w:rsidP="0077381A">
      <w:pPr>
        <w:pStyle w:val="BodyText1"/>
        <w:shd w:val="clear" w:color="auto" w:fill="auto"/>
        <w:spacing w:line="240" w:lineRule="atLeast"/>
        <w:ind w:right="40"/>
        <w:rPr>
          <w:rFonts w:asciiTheme="minorHAnsi" w:hAnsiTheme="minorHAnsi" w:cstheme="minorHAnsi"/>
          <w:color w:val="auto"/>
          <w:sz w:val="24"/>
          <w:szCs w:val="24"/>
        </w:rPr>
      </w:pPr>
    </w:p>
    <w:p w14:paraId="02D920DB" w14:textId="77777777" w:rsidR="002E7D47" w:rsidRPr="00C13AE5" w:rsidRDefault="002E7D47" w:rsidP="0077381A">
      <w:pPr>
        <w:pStyle w:val="Bodytext80"/>
        <w:shd w:val="clear" w:color="auto" w:fill="auto"/>
        <w:tabs>
          <w:tab w:val="left" w:pos="354"/>
        </w:tabs>
        <w:spacing w:line="240" w:lineRule="atLeast"/>
        <w:ind w:firstLine="0"/>
        <w:jc w:val="both"/>
        <w:rPr>
          <w:rFonts w:asciiTheme="minorHAnsi" w:hAnsiTheme="minorHAnsi" w:cstheme="minorHAnsi"/>
          <w:sz w:val="24"/>
          <w:szCs w:val="24"/>
        </w:rPr>
      </w:pPr>
    </w:p>
    <w:p w14:paraId="5ECE26D5" w14:textId="77777777" w:rsidR="002E7D47" w:rsidRPr="00C13AE5" w:rsidRDefault="002E7D47" w:rsidP="0077381A">
      <w:pPr>
        <w:pStyle w:val="Bodytext80"/>
        <w:shd w:val="clear" w:color="auto" w:fill="auto"/>
        <w:tabs>
          <w:tab w:val="left" w:pos="354"/>
        </w:tabs>
        <w:spacing w:line="240" w:lineRule="atLeast"/>
        <w:ind w:firstLine="0"/>
        <w:jc w:val="both"/>
        <w:rPr>
          <w:rFonts w:asciiTheme="minorHAnsi" w:hAnsiTheme="minorHAnsi" w:cstheme="minorHAnsi"/>
          <w:sz w:val="24"/>
          <w:szCs w:val="24"/>
        </w:rPr>
      </w:pPr>
      <w:r w:rsidRPr="00C13AE5">
        <w:rPr>
          <w:rFonts w:asciiTheme="minorHAnsi" w:hAnsiTheme="minorHAnsi" w:cstheme="minorHAnsi"/>
          <w:sz w:val="24"/>
          <w:szCs w:val="24"/>
        </w:rPr>
        <w:t xml:space="preserve">11. According to the text, what does Aaron think about his job? </w:t>
      </w:r>
    </w:p>
    <w:p w14:paraId="25B498D8" w14:textId="77777777" w:rsidR="002E7D47" w:rsidRPr="00C13AE5" w:rsidRDefault="002E7D47" w:rsidP="0077381A">
      <w:pPr>
        <w:pStyle w:val="Bodytext80"/>
        <w:shd w:val="clear" w:color="auto" w:fill="auto"/>
        <w:tabs>
          <w:tab w:val="left" w:pos="354"/>
        </w:tabs>
        <w:spacing w:line="240" w:lineRule="atLeast"/>
        <w:ind w:firstLine="360"/>
        <w:jc w:val="both"/>
        <w:rPr>
          <w:rFonts w:asciiTheme="minorHAnsi" w:hAnsiTheme="minorHAnsi" w:cstheme="minorHAnsi"/>
          <w:sz w:val="24"/>
          <w:szCs w:val="24"/>
        </w:rPr>
      </w:pPr>
      <w:r w:rsidRPr="00C13AE5">
        <w:rPr>
          <w:rFonts w:asciiTheme="minorHAnsi" w:hAnsiTheme="minorHAnsi" w:cstheme="minorHAnsi"/>
          <w:sz w:val="24"/>
          <w:szCs w:val="24"/>
        </w:rPr>
        <w:t>A. It helps him become famous.</w:t>
      </w:r>
      <w:r w:rsidR="00B973F1" w:rsidRPr="00C13AE5">
        <w:rPr>
          <w:rFonts w:asciiTheme="minorHAnsi" w:hAnsiTheme="minorHAnsi" w:cstheme="minorHAnsi"/>
          <w:sz w:val="24"/>
          <w:szCs w:val="24"/>
        </w:rPr>
        <w:tab/>
      </w:r>
      <w:r w:rsidR="00B973F1" w:rsidRPr="00C13AE5">
        <w:rPr>
          <w:rFonts w:asciiTheme="minorHAnsi" w:hAnsiTheme="minorHAnsi" w:cstheme="minorHAnsi"/>
          <w:sz w:val="24"/>
          <w:szCs w:val="24"/>
        </w:rPr>
        <w:tab/>
      </w:r>
      <w:r w:rsidRPr="00C13AE5">
        <w:rPr>
          <w:rFonts w:asciiTheme="minorHAnsi" w:hAnsiTheme="minorHAnsi" w:cstheme="minorHAnsi"/>
          <w:sz w:val="24"/>
          <w:szCs w:val="24"/>
        </w:rPr>
        <w:t>B. It can’t make his life change.</w:t>
      </w:r>
    </w:p>
    <w:p w14:paraId="1C584A52" w14:textId="77777777" w:rsidR="002E7D47" w:rsidRPr="00C13AE5" w:rsidRDefault="002E7D47" w:rsidP="0077381A">
      <w:pPr>
        <w:pStyle w:val="Bodytext80"/>
        <w:shd w:val="clear" w:color="auto" w:fill="auto"/>
        <w:tabs>
          <w:tab w:val="left" w:pos="354"/>
        </w:tabs>
        <w:spacing w:line="240" w:lineRule="atLeast"/>
        <w:ind w:firstLine="360"/>
        <w:jc w:val="both"/>
        <w:rPr>
          <w:rFonts w:asciiTheme="minorHAnsi" w:hAnsiTheme="minorHAnsi" w:cstheme="minorHAnsi"/>
          <w:sz w:val="24"/>
          <w:szCs w:val="24"/>
        </w:rPr>
      </w:pPr>
      <w:r w:rsidRPr="00C13AE5">
        <w:rPr>
          <w:rFonts w:asciiTheme="minorHAnsi" w:hAnsiTheme="minorHAnsi" w:cstheme="minorHAnsi"/>
          <w:sz w:val="24"/>
          <w:szCs w:val="24"/>
        </w:rPr>
        <w:t xml:space="preserve">C. It’s a boring job. </w:t>
      </w:r>
      <w:r w:rsidR="00B973F1" w:rsidRPr="00C13AE5">
        <w:rPr>
          <w:rFonts w:asciiTheme="minorHAnsi" w:hAnsiTheme="minorHAnsi" w:cstheme="minorHAnsi"/>
          <w:sz w:val="24"/>
          <w:szCs w:val="24"/>
        </w:rPr>
        <w:tab/>
      </w:r>
      <w:r w:rsidR="00B973F1" w:rsidRPr="00C13AE5">
        <w:rPr>
          <w:rFonts w:asciiTheme="minorHAnsi" w:hAnsiTheme="minorHAnsi" w:cstheme="minorHAnsi"/>
          <w:sz w:val="24"/>
          <w:szCs w:val="24"/>
        </w:rPr>
        <w:tab/>
      </w:r>
      <w:r w:rsidR="00B973F1" w:rsidRPr="00C13AE5">
        <w:rPr>
          <w:rFonts w:asciiTheme="minorHAnsi" w:hAnsiTheme="minorHAnsi" w:cstheme="minorHAnsi"/>
          <w:sz w:val="24"/>
          <w:szCs w:val="24"/>
        </w:rPr>
        <w:tab/>
      </w:r>
      <w:r w:rsidR="00B973F1" w:rsidRPr="00C13AE5">
        <w:rPr>
          <w:rFonts w:asciiTheme="minorHAnsi" w:hAnsiTheme="minorHAnsi" w:cstheme="minorHAnsi"/>
          <w:sz w:val="24"/>
          <w:szCs w:val="24"/>
        </w:rPr>
        <w:tab/>
      </w:r>
      <w:r w:rsidRPr="00C13AE5">
        <w:rPr>
          <w:rFonts w:asciiTheme="minorHAnsi" w:hAnsiTheme="minorHAnsi" w:cstheme="minorHAnsi"/>
          <w:sz w:val="24"/>
          <w:szCs w:val="24"/>
        </w:rPr>
        <w:t>D. It brings him many opportunities.</w:t>
      </w:r>
    </w:p>
    <w:p w14:paraId="0227F9F2" w14:textId="77777777" w:rsidR="0089774C" w:rsidRPr="00C13AE5" w:rsidRDefault="0089774C" w:rsidP="0077381A">
      <w:pPr>
        <w:pStyle w:val="Bodytext80"/>
        <w:shd w:val="clear" w:color="auto" w:fill="auto"/>
        <w:tabs>
          <w:tab w:val="left" w:pos="354"/>
        </w:tabs>
        <w:spacing w:line="240" w:lineRule="atLeast"/>
        <w:ind w:firstLine="360"/>
        <w:jc w:val="both"/>
        <w:rPr>
          <w:rFonts w:asciiTheme="minorHAnsi" w:hAnsiTheme="minorHAnsi" w:cstheme="minorHAnsi"/>
          <w:sz w:val="24"/>
          <w:szCs w:val="24"/>
        </w:rPr>
      </w:pPr>
    </w:p>
    <w:p w14:paraId="52AC5756" w14:textId="77777777" w:rsidR="002E7D47" w:rsidRPr="00C13AE5" w:rsidRDefault="002E7D47" w:rsidP="0077381A">
      <w:pPr>
        <w:pStyle w:val="Bodytext80"/>
        <w:shd w:val="clear" w:color="auto" w:fill="auto"/>
        <w:tabs>
          <w:tab w:val="left" w:pos="354"/>
        </w:tabs>
        <w:spacing w:line="240" w:lineRule="atLeast"/>
        <w:ind w:firstLine="0"/>
        <w:jc w:val="both"/>
        <w:rPr>
          <w:rFonts w:asciiTheme="minorHAnsi" w:hAnsiTheme="minorHAnsi" w:cstheme="minorHAnsi"/>
          <w:sz w:val="24"/>
          <w:szCs w:val="24"/>
        </w:rPr>
      </w:pPr>
      <w:r w:rsidRPr="00C13AE5">
        <w:rPr>
          <w:rFonts w:asciiTheme="minorHAnsi" w:hAnsiTheme="minorHAnsi" w:cstheme="minorHAnsi"/>
          <w:sz w:val="24"/>
          <w:szCs w:val="24"/>
        </w:rPr>
        <w:lastRenderedPageBreak/>
        <w:t>12. The word “</w:t>
      </w:r>
      <w:r w:rsidRPr="00C13AE5">
        <w:rPr>
          <w:rFonts w:asciiTheme="minorHAnsi" w:hAnsiTheme="minorHAnsi" w:cstheme="minorHAnsi"/>
          <w:b/>
          <w:sz w:val="24"/>
          <w:szCs w:val="24"/>
        </w:rPr>
        <w:t>fascinating</w:t>
      </w:r>
      <w:r w:rsidRPr="00C13AE5">
        <w:rPr>
          <w:rFonts w:asciiTheme="minorHAnsi" w:hAnsiTheme="minorHAnsi" w:cstheme="minorHAnsi"/>
          <w:sz w:val="24"/>
          <w:szCs w:val="24"/>
        </w:rPr>
        <w:t xml:space="preserve">” in line 4 can be best replaced by </w:t>
      </w:r>
      <w:r w:rsidR="005A01D8" w:rsidRPr="00C13AE5">
        <w:rPr>
          <w:rFonts w:asciiTheme="minorHAnsi" w:hAnsiTheme="minorHAnsi" w:cstheme="minorHAnsi"/>
          <w:sz w:val="24"/>
          <w:szCs w:val="24"/>
        </w:rPr>
        <w:t>…………..</w:t>
      </w:r>
    </w:p>
    <w:p w14:paraId="389F4E58" w14:textId="77777777" w:rsidR="002E7D47" w:rsidRPr="00C13AE5" w:rsidRDefault="002E7D47" w:rsidP="0077381A">
      <w:pPr>
        <w:pStyle w:val="Bodytext80"/>
        <w:shd w:val="clear" w:color="auto" w:fill="auto"/>
        <w:tabs>
          <w:tab w:val="left" w:pos="354"/>
        </w:tabs>
        <w:spacing w:line="240" w:lineRule="atLeast"/>
        <w:ind w:firstLine="0"/>
        <w:jc w:val="both"/>
        <w:rPr>
          <w:rFonts w:asciiTheme="minorHAnsi" w:hAnsiTheme="minorHAnsi" w:cstheme="minorHAnsi"/>
          <w:sz w:val="24"/>
          <w:szCs w:val="24"/>
        </w:rPr>
      </w:pPr>
      <w:r w:rsidRPr="00C13AE5">
        <w:rPr>
          <w:rFonts w:asciiTheme="minorHAnsi" w:hAnsiTheme="minorHAnsi" w:cstheme="minorHAnsi"/>
          <w:sz w:val="24"/>
          <w:szCs w:val="24"/>
        </w:rPr>
        <w:tab/>
        <w:t>A. modern</w:t>
      </w:r>
      <w:r w:rsidR="00B973F1" w:rsidRPr="00C13AE5">
        <w:rPr>
          <w:rFonts w:asciiTheme="minorHAnsi" w:hAnsiTheme="minorHAnsi" w:cstheme="minorHAnsi"/>
          <w:sz w:val="24"/>
          <w:szCs w:val="24"/>
        </w:rPr>
        <w:tab/>
      </w:r>
      <w:r w:rsidR="00B973F1" w:rsidRPr="00C13AE5">
        <w:rPr>
          <w:rFonts w:asciiTheme="minorHAnsi" w:hAnsiTheme="minorHAnsi" w:cstheme="minorHAnsi"/>
          <w:sz w:val="24"/>
          <w:szCs w:val="24"/>
        </w:rPr>
        <w:tab/>
      </w:r>
      <w:r w:rsidRPr="00C13AE5">
        <w:rPr>
          <w:rFonts w:asciiTheme="minorHAnsi" w:hAnsiTheme="minorHAnsi" w:cstheme="minorHAnsi"/>
          <w:sz w:val="24"/>
          <w:szCs w:val="24"/>
        </w:rPr>
        <w:t>B. ordinary</w:t>
      </w:r>
      <w:r w:rsidR="007A1403" w:rsidRPr="00C13AE5">
        <w:rPr>
          <w:rFonts w:asciiTheme="minorHAnsi" w:hAnsiTheme="minorHAnsi" w:cstheme="minorHAnsi"/>
          <w:sz w:val="24"/>
          <w:szCs w:val="24"/>
        </w:rPr>
        <w:tab/>
      </w:r>
      <w:r w:rsidRPr="00C13AE5">
        <w:rPr>
          <w:rFonts w:asciiTheme="minorHAnsi" w:hAnsiTheme="minorHAnsi" w:cstheme="minorHAnsi"/>
          <w:sz w:val="24"/>
          <w:szCs w:val="24"/>
        </w:rPr>
        <w:t>C. frightening</w:t>
      </w:r>
      <w:r w:rsidR="007A1403" w:rsidRPr="00C13AE5">
        <w:rPr>
          <w:rFonts w:asciiTheme="minorHAnsi" w:hAnsiTheme="minorHAnsi" w:cstheme="minorHAnsi"/>
          <w:sz w:val="24"/>
          <w:szCs w:val="24"/>
        </w:rPr>
        <w:tab/>
      </w:r>
      <w:r w:rsidR="0049030D">
        <w:rPr>
          <w:rFonts w:asciiTheme="minorHAnsi" w:hAnsiTheme="minorHAnsi" w:cstheme="minorHAnsi"/>
          <w:sz w:val="24"/>
          <w:szCs w:val="24"/>
        </w:rPr>
        <w:tab/>
      </w:r>
      <w:r w:rsidRPr="00C13AE5">
        <w:rPr>
          <w:rFonts w:asciiTheme="minorHAnsi" w:hAnsiTheme="minorHAnsi" w:cstheme="minorHAnsi"/>
          <w:sz w:val="24"/>
          <w:szCs w:val="24"/>
        </w:rPr>
        <w:t>D. interesting</w:t>
      </w:r>
    </w:p>
    <w:p w14:paraId="528D571E" w14:textId="77777777" w:rsidR="0089774C" w:rsidRPr="00C13AE5" w:rsidRDefault="0089774C" w:rsidP="0077381A">
      <w:pPr>
        <w:pStyle w:val="Bodytext80"/>
        <w:shd w:val="clear" w:color="auto" w:fill="auto"/>
        <w:tabs>
          <w:tab w:val="left" w:pos="354"/>
        </w:tabs>
        <w:spacing w:line="240" w:lineRule="atLeast"/>
        <w:ind w:firstLine="0"/>
        <w:jc w:val="both"/>
        <w:rPr>
          <w:rFonts w:asciiTheme="minorHAnsi" w:hAnsiTheme="minorHAnsi" w:cstheme="minorHAnsi"/>
          <w:sz w:val="24"/>
          <w:szCs w:val="24"/>
        </w:rPr>
      </w:pPr>
    </w:p>
    <w:p w14:paraId="1353E8E0" w14:textId="77777777" w:rsidR="002E7D47" w:rsidRPr="00C13AE5" w:rsidRDefault="002E7D47" w:rsidP="0077381A">
      <w:pPr>
        <w:pStyle w:val="Bodytext80"/>
        <w:shd w:val="clear" w:color="auto" w:fill="auto"/>
        <w:tabs>
          <w:tab w:val="left" w:pos="354"/>
        </w:tabs>
        <w:spacing w:line="240" w:lineRule="atLeast"/>
        <w:ind w:firstLine="0"/>
        <w:jc w:val="both"/>
        <w:rPr>
          <w:rFonts w:asciiTheme="minorHAnsi" w:hAnsiTheme="minorHAnsi" w:cstheme="minorHAnsi"/>
          <w:sz w:val="24"/>
          <w:szCs w:val="24"/>
        </w:rPr>
      </w:pPr>
      <w:r w:rsidRPr="00C13AE5">
        <w:rPr>
          <w:rFonts w:asciiTheme="minorHAnsi" w:hAnsiTheme="minorHAnsi" w:cstheme="minorHAnsi"/>
          <w:sz w:val="24"/>
          <w:szCs w:val="24"/>
        </w:rPr>
        <w:t xml:space="preserve">13. In the first paragraph, the writer suggests that he thinks Aaron </w:t>
      </w:r>
      <w:r w:rsidR="005A01D8" w:rsidRPr="00C13AE5">
        <w:rPr>
          <w:rFonts w:asciiTheme="minorHAnsi" w:hAnsiTheme="minorHAnsi" w:cstheme="minorHAnsi"/>
          <w:sz w:val="24"/>
          <w:szCs w:val="24"/>
        </w:rPr>
        <w:t>………..</w:t>
      </w:r>
    </w:p>
    <w:p w14:paraId="15199E16" w14:textId="77777777" w:rsidR="002E7D47" w:rsidRPr="00C13AE5" w:rsidRDefault="002E7D47" w:rsidP="0077381A">
      <w:pPr>
        <w:pStyle w:val="Bodytext80"/>
        <w:shd w:val="clear" w:color="auto" w:fill="auto"/>
        <w:tabs>
          <w:tab w:val="left" w:pos="354"/>
        </w:tabs>
        <w:spacing w:line="240" w:lineRule="atLeast"/>
        <w:ind w:firstLine="360"/>
        <w:jc w:val="both"/>
        <w:rPr>
          <w:rFonts w:asciiTheme="minorHAnsi" w:hAnsiTheme="minorHAnsi" w:cstheme="minorHAnsi"/>
          <w:sz w:val="24"/>
          <w:szCs w:val="24"/>
        </w:rPr>
      </w:pPr>
      <w:r w:rsidRPr="00C13AE5">
        <w:rPr>
          <w:rStyle w:val="Bodytext14Sylfaen"/>
          <w:rFonts w:asciiTheme="minorHAnsi" w:hAnsiTheme="minorHAnsi" w:cstheme="minorHAnsi"/>
          <w:sz w:val="24"/>
          <w:szCs w:val="24"/>
        </w:rPr>
        <w:t xml:space="preserve">A. </w:t>
      </w:r>
      <w:r w:rsidRPr="00C13AE5">
        <w:rPr>
          <w:rFonts w:asciiTheme="minorHAnsi" w:hAnsiTheme="minorHAnsi" w:cstheme="minorHAnsi"/>
          <w:sz w:val="24"/>
          <w:szCs w:val="24"/>
        </w:rPr>
        <w:t>has a sensible attitude towards fame.</w:t>
      </w:r>
    </w:p>
    <w:p w14:paraId="12D27B20" w14:textId="77777777" w:rsidR="002E7D47" w:rsidRPr="00C13AE5" w:rsidRDefault="002E7D47" w:rsidP="0077381A">
      <w:pPr>
        <w:pStyle w:val="Bodytext80"/>
        <w:shd w:val="clear" w:color="auto" w:fill="auto"/>
        <w:spacing w:line="240" w:lineRule="atLeast"/>
        <w:ind w:firstLine="360"/>
        <w:rPr>
          <w:rFonts w:asciiTheme="minorHAnsi" w:hAnsiTheme="minorHAnsi" w:cstheme="minorHAnsi"/>
          <w:sz w:val="24"/>
          <w:szCs w:val="24"/>
        </w:rPr>
      </w:pPr>
      <w:r w:rsidRPr="00C13AE5">
        <w:rPr>
          <w:rStyle w:val="Bodytext14Sylfaen"/>
          <w:rFonts w:asciiTheme="minorHAnsi" w:hAnsiTheme="minorHAnsi" w:cstheme="minorHAnsi"/>
          <w:sz w:val="24"/>
          <w:szCs w:val="24"/>
        </w:rPr>
        <w:t xml:space="preserve">B. </w:t>
      </w:r>
      <w:r w:rsidRPr="00C13AE5">
        <w:rPr>
          <w:rFonts w:asciiTheme="minorHAnsi" w:hAnsiTheme="minorHAnsi" w:cstheme="minorHAnsi"/>
          <w:sz w:val="24"/>
          <w:szCs w:val="24"/>
        </w:rPr>
        <w:t>seems confident that he can deal with fame.</w:t>
      </w:r>
    </w:p>
    <w:p w14:paraId="2FCA38E4" w14:textId="77777777" w:rsidR="002E7D47" w:rsidRPr="00C13AE5" w:rsidRDefault="002E7D47" w:rsidP="0077381A">
      <w:pPr>
        <w:pStyle w:val="Bodytext80"/>
        <w:shd w:val="clear" w:color="auto" w:fill="auto"/>
        <w:spacing w:line="240" w:lineRule="atLeast"/>
        <w:ind w:firstLine="360"/>
        <w:rPr>
          <w:rFonts w:asciiTheme="minorHAnsi" w:hAnsiTheme="minorHAnsi" w:cstheme="minorHAnsi"/>
          <w:sz w:val="24"/>
          <w:szCs w:val="24"/>
        </w:rPr>
      </w:pPr>
      <w:r w:rsidRPr="00C13AE5">
        <w:rPr>
          <w:rFonts w:asciiTheme="minorHAnsi" w:hAnsiTheme="minorHAnsi" w:cstheme="minorHAnsi"/>
          <w:sz w:val="24"/>
          <w:szCs w:val="24"/>
        </w:rPr>
        <w:t>C. seems unaware that he’s about to become famous.</w:t>
      </w:r>
    </w:p>
    <w:p w14:paraId="7BF55A7E" w14:textId="77777777" w:rsidR="002E7D47" w:rsidRPr="00C13AE5" w:rsidRDefault="002E7D47" w:rsidP="0077381A">
      <w:pPr>
        <w:pStyle w:val="Bodytext80"/>
        <w:shd w:val="clear" w:color="auto" w:fill="auto"/>
        <w:spacing w:line="240" w:lineRule="atLeast"/>
        <w:ind w:firstLine="360"/>
        <w:rPr>
          <w:rFonts w:asciiTheme="minorHAnsi" w:hAnsiTheme="minorHAnsi" w:cstheme="minorHAnsi"/>
          <w:sz w:val="24"/>
          <w:szCs w:val="24"/>
        </w:rPr>
      </w:pPr>
      <w:r w:rsidRPr="00C13AE5">
        <w:rPr>
          <w:rStyle w:val="Bodytext14Sylfaen"/>
          <w:rFonts w:asciiTheme="minorHAnsi" w:hAnsiTheme="minorHAnsi" w:cstheme="minorHAnsi"/>
          <w:sz w:val="24"/>
          <w:szCs w:val="24"/>
        </w:rPr>
        <w:t xml:space="preserve">D. </w:t>
      </w:r>
      <w:r w:rsidRPr="00C13AE5">
        <w:rPr>
          <w:rFonts w:asciiTheme="minorHAnsi" w:hAnsiTheme="minorHAnsi" w:cstheme="minorHAnsi"/>
          <w:sz w:val="24"/>
          <w:szCs w:val="24"/>
        </w:rPr>
        <w:t>has unrealistic ideas about what it’s like to be famous.</w:t>
      </w:r>
    </w:p>
    <w:p w14:paraId="0E9D818C" w14:textId="77777777" w:rsidR="0089774C" w:rsidRPr="00C13AE5" w:rsidRDefault="0089774C" w:rsidP="0077381A">
      <w:pPr>
        <w:pStyle w:val="Bodytext80"/>
        <w:shd w:val="clear" w:color="auto" w:fill="auto"/>
        <w:spacing w:line="240" w:lineRule="atLeast"/>
        <w:ind w:firstLine="360"/>
        <w:rPr>
          <w:rFonts w:asciiTheme="minorHAnsi" w:hAnsiTheme="minorHAnsi" w:cstheme="minorHAnsi"/>
          <w:sz w:val="24"/>
          <w:szCs w:val="24"/>
        </w:rPr>
      </w:pPr>
    </w:p>
    <w:p w14:paraId="4B7F8F62" w14:textId="77777777" w:rsidR="002E7D47" w:rsidRPr="00C13AE5" w:rsidRDefault="002E7D47" w:rsidP="0077381A">
      <w:pPr>
        <w:pStyle w:val="Bodytext80"/>
        <w:shd w:val="clear" w:color="auto" w:fill="auto"/>
        <w:tabs>
          <w:tab w:val="left" w:pos="354"/>
        </w:tabs>
        <w:spacing w:line="240" w:lineRule="atLeast"/>
        <w:ind w:firstLine="0"/>
        <w:jc w:val="both"/>
        <w:rPr>
          <w:rFonts w:asciiTheme="minorHAnsi" w:hAnsiTheme="minorHAnsi" w:cstheme="minorHAnsi"/>
          <w:sz w:val="24"/>
          <w:szCs w:val="24"/>
        </w:rPr>
      </w:pPr>
      <w:r w:rsidRPr="00C13AE5">
        <w:rPr>
          <w:rFonts w:asciiTheme="minorHAnsi" w:hAnsiTheme="minorHAnsi" w:cstheme="minorHAnsi"/>
          <w:sz w:val="24"/>
          <w:szCs w:val="24"/>
        </w:rPr>
        <w:t xml:space="preserve">14. According to the text, when will Aaron’s latest film probably be released? </w:t>
      </w:r>
    </w:p>
    <w:p w14:paraId="77AC6CED" w14:textId="77777777" w:rsidR="005A01D8" w:rsidRPr="00C13AE5" w:rsidRDefault="002E7D47" w:rsidP="0077381A">
      <w:pPr>
        <w:pStyle w:val="Bodytext80"/>
        <w:shd w:val="clear" w:color="auto" w:fill="auto"/>
        <w:tabs>
          <w:tab w:val="left" w:pos="354"/>
        </w:tabs>
        <w:spacing w:line="240" w:lineRule="atLeast"/>
        <w:ind w:firstLine="360"/>
        <w:jc w:val="both"/>
        <w:rPr>
          <w:rFonts w:asciiTheme="minorHAnsi" w:hAnsiTheme="minorHAnsi" w:cstheme="minorHAnsi"/>
          <w:sz w:val="24"/>
          <w:szCs w:val="24"/>
        </w:rPr>
      </w:pPr>
      <w:r w:rsidRPr="00C13AE5">
        <w:rPr>
          <w:rFonts w:asciiTheme="minorHAnsi" w:hAnsiTheme="minorHAnsi" w:cstheme="minorHAnsi"/>
          <w:sz w:val="24"/>
          <w:szCs w:val="24"/>
        </w:rPr>
        <w:t>A. at the end of this year</w:t>
      </w:r>
      <w:r w:rsidR="0049030D">
        <w:rPr>
          <w:rFonts w:asciiTheme="minorHAnsi" w:hAnsiTheme="minorHAnsi" w:cstheme="minorHAnsi"/>
          <w:sz w:val="24"/>
          <w:szCs w:val="24"/>
        </w:rPr>
        <w:tab/>
      </w:r>
      <w:r w:rsidR="007A1403" w:rsidRPr="00C13AE5">
        <w:rPr>
          <w:rFonts w:asciiTheme="minorHAnsi" w:hAnsiTheme="minorHAnsi" w:cstheme="minorHAnsi"/>
          <w:sz w:val="24"/>
          <w:szCs w:val="24"/>
        </w:rPr>
        <w:tab/>
      </w:r>
      <w:r w:rsidRPr="00C13AE5">
        <w:rPr>
          <w:rFonts w:asciiTheme="minorHAnsi" w:hAnsiTheme="minorHAnsi" w:cstheme="minorHAnsi"/>
          <w:sz w:val="24"/>
          <w:szCs w:val="24"/>
        </w:rPr>
        <w:t>B. next year</w:t>
      </w:r>
      <w:r w:rsidR="007A1403" w:rsidRPr="00C13AE5">
        <w:rPr>
          <w:rFonts w:asciiTheme="minorHAnsi" w:hAnsiTheme="minorHAnsi" w:cstheme="minorHAnsi"/>
          <w:sz w:val="24"/>
          <w:szCs w:val="24"/>
        </w:rPr>
        <w:tab/>
      </w:r>
    </w:p>
    <w:p w14:paraId="2CDBC77F" w14:textId="77777777" w:rsidR="002E7D47" w:rsidRPr="00C13AE5" w:rsidRDefault="002E7D47" w:rsidP="0077381A">
      <w:pPr>
        <w:pStyle w:val="Bodytext80"/>
        <w:shd w:val="clear" w:color="auto" w:fill="auto"/>
        <w:tabs>
          <w:tab w:val="left" w:pos="354"/>
        </w:tabs>
        <w:spacing w:line="240" w:lineRule="atLeast"/>
        <w:ind w:firstLine="360"/>
        <w:jc w:val="both"/>
        <w:rPr>
          <w:rFonts w:asciiTheme="minorHAnsi" w:hAnsiTheme="minorHAnsi" w:cstheme="minorHAnsi"/>
          <w:sz w:val="24"/>
          <w:szCs w:val="24"/>
        </w:rPr>
      </w:pPr>
      <w:r w:rsidRPr="00C13AE5">
        <w:rPr>
          <w:rFonts w:asciiTheme="minorHAnsi" w:hAnsiTheme="minorHAnsi" w:cstheme="minorHAnsi"/>
          <w:sz w:val="24"/>
          <w:szCs w:val="24"/>
        </w:rPr>
        <w:t>C. in the next 2 years</w:t>
      </w:r>
      <w:r w:rsidR="007A1403" w:rsidRPr="00C13AE5">
        <w:rPr>
          <w:rFonts w:asciiTheme="minorHAnsi" w:hAnsiTheme="minorHAnsi" w:cstheme="minorHAnsi"/>
          <w:sz w:val="24"/>
          <w:szCs w:val="24"/>
        </w:rPr>
        <w:tab/>
      </w:r>
      <w:r w:rsidR="0049030D">
        <w:rPr>
          <w:rFonts w:asciiTheme="minorHAnsi" w:hAnsiTheme="minorHAnsi" w:cstheme="minorHAnsi"/>
          <w:sz w:val="24"/>
          <w:szCs w:val="24"/>
        </w:rPr>
        <w:tab/>
      </w:r>
      <w:r w:rsidRPr="00C13AE5">
        <w:rPr>
          <w:rFonts w:asciiTheme="minorHAnsi" w:hAnsiTheme="minorHAnsi" w:cstheme="minorHAnsi"/>
          <w:sz w:val="24"/>
          <w:szCs w:val="24"/>
        </w:rPr>
        <w:t>D. in the next 5 years</w:t>
      </w:r>
    </w:p>
    <w:p w14:paraId="06810F4F" w14:textId="77777777" w:rsidR="0089774C" w:rsidRPr="00C13AE5" w:rsidRDefault="0089774C" w:rsidP="0077381A">
      <w:pPr>
        <w:pStyle w:val="Bodytext80"/>
        <w:shd w:val="clear" w:color="auto" w:fill="auto"/>
        <w:tabs>
          <w:tab w:val="left" w:pos="354"/>
        </w:tabs>
        <w:spacing w:line="240" w:lineRule="atLeast"/>
        <w:ind w:firstLine="360"/>
        <w:jc w:val="both"/>
        <w:rPr>
          <w:rFonts w:asciiTheme="minorHAnsi" w:hAnsiTheme="minorHAnsi" w:cstheme="minorHAnsi"/>
          <w:sz w:val="24"/>
          <w:szCs w:val="24"/>
        </w:rPr>
      </w:pPr>
    </w:p>
    <w:p w14:paraId="2034F7B5" w14:textId="77777777" w:rsidR="002E7D47" w:rsidRPr="00C13AE5" w:rsidRDefault="002E7D47" w:rsidP="0077381A">
      <w:pPr>
        <w:pStyle w:val="Bodytext80"/>
        <w:shd w:val="clear" w:color="auto" w:fill="auto"/>
        <w:tabs>
          <w:tab w:val="left" w:pos="354"/>
        </w:tabs>
        <w:spacing w:line="240" w:lineRule="atLeast"/>
        <w:ind w:firstLine="0"/>
        <w:jc w:val="both"/>
        <w:rPr>
          <w:rFonts w:asciiTheme="minorHAnsi" w:hAnsiTheme="minorHAnsi" w:cstheme="minorHAnsi"/>
          <w:sz w:val="24"/>
          <w:szCs w:val="24"/>
        </w:rPr>
      </w:pPr>
      <w:r w:rsidRPr="00C13AE5">
        <w:rPr>
          <w:rFonts w:asciiTheme="minorHAnsi" w:hAnsiTheme="minorHAnsi" w:cstheme="minorHAnsi"/>
          <w:sz w:val="24"/>
          <w:szCs w:val="24"/>
        </w:rPr>
        <w:t>15. The phrase ‘</w:t>
      </w:r>
      <w:r w:rsidRPr="00C13AE5">
        <w:rPr>
          <w:rFonts w:asciiTheme="minorHAnsi" w:hAnsiTheme="minorHAnsi" w:cstheme="minorHAnsi"/>
          <w:b/>
          <w:sz w:val="24"/>
          <w:szCs w:val="24"/>
        </w:rPr>
        <w:t>hasn’t gone to his head’</w:t>
      </w:r>
      <w:r w:rsidR="009E7E2E" w:rsidRPr="00C13AE5">
        <w:rPr>
          <w:rFonts w:asciiTheme="minorHAnsi" w:hAnsiTheme="minorHAnsi" w:cstheme="minorHAnsi"/>
          <w:sz w:val="24"/>
          <w:szCs w:val="24"/>
        </w:rPr>
        <w:t xml:space="preserve"> (line 19</w:t>
      </w:r>
      <w:r w:rsidRPr="00C13AE5">
        <w:rPr>
          <w:rFonts w:asciiTheme="minorHAnsi" w:hAnsiTheme="minorHAnsi" w:cstheme="minorHAnsi"/>
          <w:sz w:val="24"/>
          <w:szCs w:val="24"/>
        </w:rPr>
        <w:t xml:space="preserve">) suggests that Aaron  </w:t>
      </w:r>
    </w:p>
    <w:p w14:paraId="2B0FA276" w14:textId="77777777" w:rsidR="002E7D47" w:rsidRPr="00C13AE5" w:rsidRDefault="002E7D47" w:rsidP="0077381A">
      <w:pPr>
        <w:pStyle w:val="Bodytext80"/>
        <w:shd w:val="clear" w:color="auto" w:fill="auto"/>
        <w:spacing w:line="240" w:lineRule="atLeast"/>
        <w:ind w:firstLine="360"/>
        <w:rPr>
          <w:rFonts w:asciiTheme="minorHAnsi" w:hAnsiTheme="minorHAnsi" w:cstheme="minorHAnsi"/>
          <w:sz w:val="24"/>
          <w:szCs w:val="24"/>
        </w:rPr>
      </w:pPr>
      <w:r w:rsidRPr="00C13AE5">
        <w:rPr>
          <w:rStyle w:val="Bodytext14Sylfaen"/>
          <w:rFonts w:asciiTheme="minorHAnsi" w:hAnsiTheme="minorHAnsi" w:cstheme="minorHAnsi"/>
          <w:sz w:val="24"/>
          <w:szCs w:val="24"/>
        </w:rPr>
        <w:t xml:space="preserve">A. </w:t>
      </w:r>
      <w:r w:rsidRPr="00C13AE5">
        <w:rPr>
          <w:rFonts w:asciiTheme="minorHAnsi" w:hAnsiTheme="minorHAnsi" w:cstheme="minorHAnsi"/>
          <w:sz w:val="24"/>
          <w:szCs w:val="24"/>
        </w:rPr>
        <w:t>doesn’t think much about his achievements.</w:t>
      </w:r>
      <w:r w:rsidR="007A1403" w:rsidRPr="00C13AE5">
        <w:rPr>
          <w:rFonts w:asciiTheme="minorHAnsi" w:hAnsiTheme="minorHAnsi" w:cstheme="minorHAnsi"/>
          <w:sz w:val="24"/>
          <w:szCs w:val="24"/>
        </w:rPr>
        <w:tab/>
      </w:r>
      <w:r w:rsidRPr="00C13AE5">
        <w:rPr>
          <w:rStyle w:val="Bodytext14Sylfaen"/>
          <w:rFonts w:asciiTheme="minorHAnsi" w:hAnsiTheme="minorHAnsi" w:cstheme="minorHAnsi"/>
          <w:sz w:val="24"/>
          <w:szCs w:val="24"/>
        </w:rPr>
        <w:t xml:space="preserve">B. is </w:t>
      </w:r>
      <w:r w:rsidRPr="00C13AE5">
        <w:rPr>
          <w:rFonts w:asciiTheme="minorHAnsi" w:hAnsiTheme="minorHAnsi" w:cstheme="minorHAnsi"/>
          <w:sz w:val="24"/>
          <w:szCs w:val="24"/>
        </w:rPr>
        <w:t>used to receiving so much praise.</w:t>
      </w:r>
    </w:p>
    <w:p w14:paraId="11D85C31" w14:textId="77777777" w:rsidR="002E7D47" w:rsidRPr="00C13AE5" w:rsidRDefault="002E7D47" w:rsidP="0077381A">
      <w:pPr>
        <w:pStyle w:val="Bodytext80"/>
        <w:shd w:val="clear" w:color="auto" w:fill="auto"/>
        <w:spacing w:line="240" w:lineRule="atLeast"/>
        <w:ind w:firstLine="360"/>
        <w:rPr>
          <w:rFonts w:asciiTheme="minorHAnsi" w:hAnsiTheme="minorHAnsi" w:cstheme="minorHAnsi"/>
          <w:sz w:val="24"/>
          <w:szCs w:val="24"/>
        </w:rPr>
      </w:pPr>
      <w:r w:rsidRPr="00C13AE5">
        <w:rPr>
          <w:rFonts w:asciiTheme="minorHAnsi" w:hAnsiTheme="minorHAnsi" w:cstheme="minorHAnsi"/>
          <w:sz w:val="24"/>
          <w:szCs w:val="24"/>
        </w:rPr>
        <w:t>C. is doubtful whether he will win an award.</w:t>
      </w:r>
      <w:r w:rsidR="0049030D">
        <w:rPr>
          <w:rFonts w:asciiTheme="minorHAnsi" w:hAnsiTheme="minorHAnsi" w:cstheme="minorHAnsi"/>
          <w:sz w:val="24"/>
          <w:szCs w:val="24"/>
        </w:rPr>
        <w:tab/>
      </w:r>
      <w:r w:rsidRPr="00C13AE5">
        <w:rPr>
          <w:rStyle w:val="Bodytext14Sylfaen"/>
          <w:rFonts w:asciiTheme="minorHAnsi" w:hAnsiTheme="minorHAnsi" w:cstheme="minorHAnsi"/>
          <w:sz w:val="24"/>
          <w:szCs w:val="24"/>
        </w:rPr>
        <w:t xml:space="preserve">D. </w:t>
      </w:r>
      <w:r w:rsidRPr="00C13AE5">
        <w:rPr>
          <w:rFonts w:asciiTheme="minorHAnsi" w:hAnsiTheme="minorHAnsi" w:cstheme="minorHAnsi"/>
          <w:sz w:val="24"/>
          <w:szCs w:val="24"/>
        </w:rPr>
        <w:t xml:space="preserve">would like to receive great attention. </w:t>
      </w:r>
    </w:p>
    <w:p w14:paraId="345576AE" w14:textId="77777777" w:rsidR="0089774C" w:rsidRPr="00C13AE5" w:rsidRDefault="0089774C" w:rsidP="0077381A">
      <w:pPr>
        <w:pStyle w:val="Bodytext80"/>
        <w:shd w:val="clear" w:color="auto" w:fill="auto"/>
        <w:spacing w:line="240" w:lineRule="atLeast"/>
        <w:ind w:firstLine="360"/>
        <w:rPr>
          <w:rFonts w:asciiTheme="minorHAnsi" w:hAnsiTheme="minorHAnsi" w:cstheme="minorHAnsi"/>
          <w:sz w:val="24"/>
          <w:szCs w:val="24"/>
        </w:rPr>
      </w:pPr>
    </w:p>
    <w:p w14:paraId="4DB6B180" w14:textId="77777777" w:rsidR="002E7D47" w:rsidRPr="00C13AE5" w:rsidRDefault="002E7D47" w:rsidP="0077381A">
      <w:pPr>
        <w:pStyle w:val="Bodytext80"/>
        <w:shd w:val="clear" w:color="auto" w:fill="auto"/>
        <w:tabs>
          <w:tab w:val="left" w:pos="354"/>
        </w:tabs>
        <w:spacing w:line="240" w:lineRule="atLeast"/>
        <w:ind w:firstLine="0"/>
        <w:jc w:val="both"/>
        <w:rPr>
          <w:rFonts w:asciiTheme="minorHAnsi" w:hAnsiTheme="minorHAnsi" w:cstheme="minorHAnsi"/>
          <w:sz w:val="24"/>
          <w:szCs w:val="24"/>
        </w:rPr>
      </w:pPr>
      <w:r w:rsidRPr="00C13AE5">
        <w:rPr>
          <w:rFonts w:asciiTheme="minorHAnsi" w:hAnsiTheme="minorHAnsi" w:cstheme="minorHAnsi"/>
          <w:sz w:val="24"/>
          <w:szCs w:val="24"/>
        </w:rPr>
        <w:t xml:space="preserve">16. What does Aaron say about his last film? </w:t>
      </w:r>
    </w:p>
    <w:p w14:paraId="74C44F7E" w14:textId="77777777" w:rsidR="004D1632" w:rsidRPr="00C13AE5" w:rsidRDefault="002E7D47" w:rsidP="0077381A">
      <w:pPr>
        <w:pStyle w:val="Bodytext80"/>
        <w:shd w:val="clear" w:color="auto" w:fill="auto"/>
        <w:tabs>
          <w:tab w:val="left" w:pos="354"/>
        </w:tabs>
        <w:spacing w:line="240" w:lineRule="atLeast"/>
        <w:ind w:firstLine="0"/>
        <w:jc w:val="both"/>
        <w:rPr>
          <w:rFonts w:asciiTheme="minorHAnsi" w:hAnsiTheme="minorHAnsi" w:cstheme="minorHAnsi"/>
          <w:sz w:val="24"/>
          <w:szCs w:val="24"/>
        </w:rPr>
      </w:pPr>
      <w:r w:rsidRPr="00C13AE5">
        <w:rPr>
          <w:rFonts w:asciiTheme="minorHAnsi" w:hAnsiTheme="minorHAnsi" w:cstheme="minorHAnsi"/>
          <w:sz w:val="24"/>
          <w:szCs w:val="24"/>
        </w:rPr>
        <w:tab/>
      </w:r>
      <w:r w:rsidRPr="00C13AE5">
        <w:rPr>
          <w:rStyle w:val="Bodytext14Sylfaen"/>
          <w:rFonts w:asciiTheme="minorHAnsi" w:hAnsiTheme="minorHAnsi" w:cstheme="minorHAnsi"/>
          <w:sz w:val="24"/>
          <w:szCs w:val="24"/>
        </w:rPr>
        <w:t xml:space="preserve">A. </w:t>
      </w:r>
      <w:r w:rsidRPr="00C13AE5">
        <w:rPr>
          <w:rFonts w:asciiTheme="minorHAnsi" w:hAnsiTheme="minorHAnsi" w:cstheme="minorHAnsi"/>
          <w:sz w:val="24"/>
          <w:szCs w:val="24"/>
        </w:rPr>
        <w:t>There are clear heroes in it.</w:t>
      </w:r>
      <w:r w:rsidR="007A1403" w:rsidRPr="00C13AE5">
        <w:rPr>
          <w:rFonts w:asciiTheme="minorHAnsi" w:hAnsiTheme="minorHAnsi" w:cstheme="minorHAnsi"/>
          <w:sz w:val="24"/>
          <w:szCs w:val="24"/>
        </w:rPr>
        <w:tab/>
      </w:r>
      <w:r w:rsidR="007A1403" w:rsidRPr="00C13AE5">
        <w:rPr>
          <w:rFonts w:asciiTheme="minorHAnsi" w:hAnsiTheme="minorHAnsi" w:cstheme="minorHAnsi"/>
          <w:sz w:val="24"/>
          <w:szCs w:val="24"/>
        </w:rPr>
        <w:tab/>
      </w:r>
      <w:r w:rsidR="007A1403" w:rsidRPr="00C13AE5">
        <w:rPr>
          <w:rFonts w:asciiTheme="minorHAnsi" w:hAnsiTheme="minorHAnsi" w:cstheme="minorHAnsi"/>
          <w:sz w:val="24"/>
          <w:szCs w:val="24"/>
        </w:rPr>
        <w:tab/>
      </w:r>
    </w:p>
    <w:p w14:paraId="2A2A865E" w14:textId="77777777" w:rsidR="002E7D47" w:rsidRPr="00C13AE5" w:rsidRDefault="004D1632" w:rsidP="0077381A">
      <w:pPr>
        <w:pStyle w:val="Bodytext80"/>
        <w:shd w:val="clear" w:color="auto" w:fill="auto"/>
        <w:tabs>
          <w:tab w:val="left" w:pos="354"/>
        </w:tabs>
        <w:spacing w:line="240" w:lineRule="atLeast"/>
        <w:ind w:firstLine="0"/>
        <w:jc w:val="both"/>
        <w:rPr>
          <w:rFonts w:asciiTheme="minorHAnsi" w:hAnsiTheme="minorHAnsi" w:cstheme="minorHAnsi"/>
          <w:sz w:val="24"/>
          <w:szCs w:val="24"/>
        </w:rPr>
      </w:pPr>
      <w:r w:rsidRPr="00C13AE5">
        <w:rPr>
          <w:rFonts w:asciiTheme="minorHAnsi" w:hAnsiTheme="minorHAnsi" w:cstheme="minorHAnsi"/>
          <w:sz w:val="24"/>
          <w:szCs w:val="24"/>
        </w:rPr>
        <w:tab/>
      </w:r>
      <w:r w:rsidR="002E7D47" w:rsidRPr="00C13AE5">
        <w:rPr>
          <w:rStyle w:val="Bodytext14Sylfaen"/>
          <w:rFonts w:asciiTheme="minorHAnsi" w:hAnsiTheme="minorHAnsi" w:cstheme="minorHAnsi"/>
          <w:sz w:val="24"/>
          <w:szCs w:val="24"/>
        </w:rPr>
        <w:t xml:space="preserve">B. </w:t>
      </w:r>
      <w:r w:rsidR="002E7D47" w:rsidRPr="00C13AE5">
        <w:rPr>
          <w:rFonts w:asciiTheme="minorHAnsi" w:hAnsiTheme="minorHAnsi" w:cstheme="minorHAnsi"/>
          <w:sz w:val="24"/>
          <w:szCs w:val="24"/>
        </w:rPr>
        <w:t>The plot is not as simple as it may appear.</w:t>
      </w:r>
    </w:p>
    <w:p w14:paraId="3C7185B6" w14:textId="77777777" w:rsidR="004D1632" w:rsidRPr="00C13AE5" w:rsidRDefault="002E7D47" w:rsidP="0077381A">
      <w:pPr>
        <w:pStyle w:val="Bodytext80"/>
        <w:shd w:val="clear" w:color="auto" w:fill="auto"/>
        <w:spacing w:line="240" w:lineRule="atLeast"/>
        <w:ind w:firstLine="360"/>
        <w:rPr>
          <w:rFonts w:asciiTheme="minorHAnsi" w:hAnsiTheme="minorHAnsi" w:cstheme="minorHAnsi"/>
          <w:sz w:val="24"/>
          <w:szCs w:val="24"/>
        </w:rPr>
      </w:pPr>
      <w:r w:rsidRPr="00C13AE5">
        <w:rPr>
          <w:rFonts w:asciiTheme="minorHAnsi" w:hAnsiTheme="minorHAnsi" w:cstheme="minorHAnsi"/>
          <w:sz w:val="24"/>
          <w:szCs w:val="24"/>
        </w:rPr>
        <w:t>C. He knows why people liked his character best.</w:t>
      </w:r>
      <w:r w:rsidR="007A1403" w:rsidRPr="00C13AE5">
        <w:rPr>
          <w:rFonts w:asciiTheme="minorHAnsi" w:hAnsiTheme="minorHAnsi" w:cstheme="minorHAnsi"/>
          <w:sz w:val="24"/>
          <w:szCs w:val="24"/>
        </w:rPr>
        <w:tab/>
      </w:r>
    </w:p>
    <w:p w14:paraId="6A236E7B" w14:textId="77777777" w:rsidR="002E7D47" w:rsidRPr="00C13AE5" w:rsidRDefault="002E7D47" w:rsidP="0077381A">
      <w:pPr>
        <w:pStyle w:val="Bodytext80"/>
        <w:shd w:val="clear" w:color="auto" w:fill="auto"/>
        <w:spacing w:line="240" w:lineRule="atLeast"/>
        <w:ind w:firstLine="360"/>
        <w:rPr>
          <w:rFonts w:asciiTheme="minorHAnsi" w:hAnsiTheme="minorHAnsi" w:cstheme="minorHAnsi"/>
          <w:sz w:val="24"/>
          <w:szCs w:val="24"/>
        </w:rPr>
      </w:pPr>
      <w:r w:rsidRPr="00C13AE5">
        <w:rPr>
          <w:rStyle w:val="Bodytext14Sylfaen"/>
          <w:rFonts w:asciiTheme="minorHAnsi" w:hAnsiTheme="minorHAnsi" w:cstheme="minorHAnsi"/>
          <w:sz w:val="24"/>
          <w:szCs w:val="24"/>
        </w:rPr>
        <w:t xml:space="preserve">D. </w:t>
      </w:r>
      <w:r w:rsidRPr="00C13AE5">
        <w:rPr>
          <w:rFonts w:asciiTheme="minorHAnsi" w:hAnsiTheme="minorHAnsi" w:cstheme="minorHAnsi"/>
          <w:sz w:val="24"/>
          <w:szCs w:val="24"/>
        </w:rPr>
        <w:t>There were often disagreements between the actors.</w:t>
      </w:r>
    </w:p>
    <w:p w14:paraId="6C525CF1" w14:textId="77777777" w:rsidR="0089774C" w:rsidRPr="00C13AE5" w:rsidRDefault="0089774C" w:rsidP="0077381A">
      <w:pPr>
        <w:pStyle w:val="Bodytext80"/>
        <w:shd w:val="clear" w:color="auto" w:fill="auto"/>
        <w:spacing w:line="240" w:lineRule="atLeast"/>
        <w:ind w:firstLine="360"/>
        <w:rPr>
          <w:rFonts w:asciiTheme="minorHAnsi" w:hAnsiTheme="minorHAnsi" w:cstheme="minorHAnsi"/>
          <w:sz w:val="24"/>
          <w:szCs w:val="24"/>
        </w:rPr>
      </w:pPr>
    </w:p>
    <w:p w14:paraId="2EC477D9" w14:textId="77777777" w:rsidR="002E7D47" w:rsidRPr="00C13AE5" w:rsidRDefault="002E7D47" w:rsidP="0077381A">
      <w:pPr>
        <w:pStyle w:val="Bodytext80"/>
        <w:shd w:val="clear" w:color="auto" w:fill="auto"/>
        <w:tabs>
          <w:tab w:val="left" w:pos="354"/>
        </w:tabs>
        <w:spacing w:line="240" w:lineRule="atLeast"/>
        <w:ind w:firstLine="0"/>
        <w:jc w:val="both"/>
        <w:rPr>
          <w:rFonts w:asciiTheme="minorHAnsi" w:hAnsiTheme="minorHAnsi" w:cstheme="minorHAnsi"/>
          <w:sz w:val="24"/>
          <w:szCs w:val="24"/>
        </w:rPr>
      </w:pPr>
      <w:r w:rsidRPr="00C13AE5">
        <w:rPr>
          <w:rFonts w:asciiTheme="minorHAnsi" w:hAnsiTheme="minorHAnsi" w:cstheme="minorHAnsi"/>
          <w:sz w:val="24"/>
          <w:szCs w:val="24"/>
        </w:rPr>
        <w:t>17. What makes the writer think that Aaron is a bit of a worrier?</w:t>
      </w:r>
    </w:p>
    <w:p w14:paraId="423681B2" w14:textId="77777777" w:rsidR="005A01D8" w:rsidRPr="00C13AE5" w:rsidRDefault="002E7D47" w:rsidP="0077381A">
      <w:pPr>
        <w:pStyle w:val="Bodytext80"/>
        <w:shd w:val="clear" w:color="auto" w:fill="auto"/>
        <w:tabs>
          <w:tab w:val="left" w:pos="354"/>
        </w:tabs>
        <w:spacing w:line="240" w:lineRule="atLeast"/>
        <w:ind w:firstLine="360"/>
        <w:jc w:val="both"/>
        <w:rPr>
          <w:rFonts w:asciiTheme="minorHAnsi" w:hAnsiTheme="minorHAnsi" w:cstheme="minorHAnsi"/>
          <w:sz w:val="24"/>
          <w:szCs w:val="24"/>
        </w:rPr>
      </w:pPr>
      <w:r w:rsidRPr="00C13AE5">
        <w:rPr>
          <w:rStyle w:val="Bodytext14Sylfaen"/>
          <w:rFonts w:asciiTheme="minorHAnsi" w:hAnsiTheme="minorHAnsi" w:cstheme="minorHAnsi"/>
          <w:sz w:val="24"/>
          <w:szCs w:val="24"/>
        </w:rPr>
        <w:t xml:space="preserve">A. </w:t>
      </w:r>
      <w:r w:rsidRPr="00C13AE5">
        <w:rPr>
          <w:rFonts w:asciiTheme="minorHAnsi" w:hAnsiTheme="minorHAnsi" w:cstheme="minorHAnsi"/>
          <w:sz w:val="24"/>
          <w:szCs w:val="24"/>
        </w:rPr>
        <w:t>He avoids watching his own films.</w:t>
      </w:r>
      <w:r w:rsidR="007A1403" w:rsidRPr="00C13AE5">
        <w:rPr>
          <w:rFonts w:asciiTheme="minorHAnsi" w:hAnsiTheme="minorHAnsi" w:cstheme="minorHAnsi"/>
          <w:sz w:val="24"/>
          <w:szCs w:val="24"/>
        </w:rPr>
        <w:tab/>
      </w:r>
      <w:r w:rsidR="007A1403" w:rsidRPr="00C13AE5">
        <w:rPr>
          <w:rFonts w:asciiTheme="minorHAnsi" w:hAnsiTheme="minorHAnsi" w:cstheme="minorHAnsi"/>
          <w:sz w:val="24"/>
          <w:szCs w:val="24"/>
        </w:rPr>
        <w:tab/>
      </w:r>
    </w:p>
    <w:p w14:paraId="401A568A" w14:textId="77777777" w:rsidR="002E7D47" w:rsidRPr="00C13AE5" w:rsidRDefault="002E7D47" w:rsidP="0077381A">
      <w:pPr>
        <w:pStyle w:val="Bodytext80"/>
        <w:shd w:val="clear" w:color="auto" w:fill="auto"/>
        <w:tabs>
          <w:tab w:val="left" w:pos="354"/>
        </w:tabs>
        <w:spacing w:line="240" w:lineRule="atLeast"/>
        <w:ind w:firstLine="360"/>
        <w:jc w:val="both"/>
        <w:rPr>
          <w:rFonts w:asciiTheme="minorHAnsi" w:hAnsiTheme="minorHAnsi" w:cstheme="minorHAnsi"/>
          <w:sz w:val="24"/>
          <w:szCs w:val="24"/>
        </w:rPr>
      </w:pPr>
      <w:r w:rsidRPr="00C13AE5">
        <w:rPr>
          <w:rStyle w:val="Bodytext14Sylfaen"/>
          <w:rFonts w:asciiTheme="minorHAnsi" w:hAnsiTheme="minorHAnsi" w:cstheme="minorHAnsi"/>
          <w:sz w:val="24"/>
          <w:szCs w:val="24"/>
        </w:rPr>
        <w:t xml:space="preserve">B. </w:t>
      </w:r>
      <w:r w:rsidRPr="00C13AE5">
        <w:rPr>
          <w:rFonts w:asciiTheme="minorHAnsi" w:hAnsiTheme="minorHAnsi" w:cstheme="minorHAnsi"/>
          <w:sz w:val="24"/>
          <w:szCs w:val="24"/>
        </w:rPr>
        <w:t>He doesn’t like giving interviews.</w:t>
      </w:r>
    </w:p>
    <w:p w14:paraId="4D76D3E8" w14:textId="77777777" w:rsidR="005A01D8" w:rsidRPr="00C13AE5" w:rsidRDefault="002E7D47" w:rsidP="0077381A">
      <w:pPr>
        <w:pStyle w:val="Bodytext80"/>
        <w:shd w:val="clear" w:color="auto" w:fill="auto"/>
        <w:spacing w:line="240" w:lineRule="atLeast"/>
        <w:ind w:firstLine="360"/>
        <w:rPr>
          <w:rFonts w:asciiTheme="minorHAnsi" w:hAnsiTheme="minorHAnsi" w:cstheme="minorHAnsi"/>
          <w:sz w:val="24"/>
          <w:szCs w:val="24"/>
        </w:rPr>
      </w:pPr>
      <w:r w:rsidRPr="00C13AE5">
        <w:rPr>
          <w:rFonts w:asciiTheme="minorHAnsi" w:hAnsiTheme="minorHAnsi" w:cstheme="minorHAnsi"/>
          <w:sz w:val="24"/>
          <w:szCs w:val="24"/>
        </w:rPr>
        <w:t>C. He feels responsible for the character he plays.</w:t>
      </w:r>
      <w:r w:rsidR="007A1403" w:rsidRPr="00C13AE5">
        <w:rPr>
          <w:rFonts w:asciiTheme="minorHAnsi" w:hAnsiTheme="minorHAnsi" w:cstheme="minorHAnsi"/>
          <w:sz w:val="24"/>
          <w:szCs w:val="24"/>
        </w:rPr>
        <w:tab/>
      </w:r>
    </w:p>
    <w:p w14:paraId="62AC5B13" w14:textId="77777777" w:rsidR="002E7D47" w:rsidRPr="00C13AE5" w:rsidRDefault="002E7D47" w:rsidP="0077381A">
      <w:pPr>
        <w:pStyle w:val="Bodytext80"/>
        <w:shd w:val="clear" w:color="auto" w:fill="auto"/>
        <w:spacing w:line="240" w:lineRule="atLeast"/>
        <w:ind w:firstLine="360"/>
        <w:rPr>
          <w:rFonts w:asciiTheme="minorHAnsi" w:hAnsiTheme="minorHAnsi" w:cstheme="minorHAnsi"/>
          <w:sz w:val="24"/>
          <w:szCs w:val="24"/>
        </w:rPr>
      </w:pPr>
      <w:r w:rsidRPr="00C13AE5">
        <w:rPr>
          <w:rStyle w:val="Bodytext14Sylfaen"/>
          <w:rFonts w:asciiTheme="minorHAnsi" w:hAnsiTheme="minorHAnsi" w:cstheme="minorHAnsi"/>
          <w:sz w:val="24"/>
          <w:szCs w:val="24"/>
        </w:rPr>
        <w:t xml:space="preserve">D. </w:t>
      </w:r>
      <w:r w:rsidRPr="00C13AE5">
        <w:rPr>
          <w:rFonts w:asciiTheme="minorHAnsi" w:hAnsiTheme="minorHAnsi" w:cstheme="minorHAnsi"/>
          <w:sz w:val="24"/>
          <w:szCs w:val="24"/>
        </w:rPr>
        <w:t>He thinks carefully before answering a question.</w:t>
      </w:r>
    </w:p>
    <w:p w14:paraId="092EC20B" w14:textId="77777777" w:rsidR="0089774C" w:rsidRPr="00C13AE5" w:rsidRDefault="0089774C" w:rsidP="0077381A">
      <w:pPr>
        <w:pStyle w:val="Bodytext80"/>
        <w:shd w:val="clear" w:color="auto" w:fill="auto"/>
        <w:spacing w:line="240" w:lineRule="atLeast"/>
        <w:ind w:firstLine="360"/>
        <w:rPr>
          <w:rFonts w:asciiTheme="minorHAnsi" w:hAnsiTheme="minorHAnsi" w:cstheme="minorHAnsi"/>
          <w:sz w:val="24"/>
          <w:szCs w:val="24"/>
        </w:rPr>
      </w:pPr>
    </w:p>
    <w:p w14:paraId="61D6E72D" w14:textId="77777777" w:rsidR="002E7D47" w:rsidRPr="00C13AE5" w:rsidRDefault="002E7D47" w:rsidP="0077381A">
      <w:pPr>
        <w:pStyle w:val="Bodytext80"/>
        <w:shd w:val="clear" w:color="auto" w:fill="auto"/>
        <w:tabs>
          <w:tab w:val="left" w:pos="354"/>
        </w:tabs>
        <w:spacing w:line="240" w:lineRule="atLeast"/>
        <w:ind w:firstLine="0"/>
        <w:jc w:val="both"/>
        <w:rPr>
          <w:rFonts w:asciiTheme="minorHAnsi" w:hAnsiTheme="minorHAnsi" w:cstheme="minorHAnsi"/>
          <w:sz w:val="24"/>
          <w:szCs w:val="24"/>
        </w:rPr>
      </w:pPr>
      <w:r w:rsidRPr="00C13AE5">
        <w:rPr>
          <w:rFonts w:asciiTheme="minorHAnsi" w:hAnsiTheme="minorHAnsi" w:cstheme="minorHAnsi"/>
          <w:sz w:val="24"/>
          <w:szCs w:val="24"/>
        </w:rPr>
        <w:t xml:space="preserve">18. How did Aaron feel when playing a real-life person in his last film? </w:t>
      </w:r>
    </w:p>
    <w:p w14:paraId="0C6F989F" w14:textId="77777777" w:rsidR="002E7D47" w:rsidRPr="00C13AE5" w:rsidRDefault="002E7D47" w:rsidP="0077381A">
      <w:pPr>
        <w:pStyle w:val="Bodytext80"/>
        <w:shd w:val="clear" w:color="auto" w:fill="auto"/>
        <w:tabs>
          <w:tab w:val="left" w:pos="354"/>
        </w:tabs>
        <w:spacing w:line="240" w:lineRule="atLeast"/>
        <w:ind w:firstLine="360"/>
        <w:jc w:val="both"/>
        <w:rPr>
          <w:rFonts w:asciiTheme="minorHAnsi" w:hAnsiTheme="minorHAnsi" w:cstheme="minorHAnsi"/>
          <w:sz w:val="24"/>
          <w:szCs w:val="24"/>
        </w:rPr>
      </w:pPr>
      <w:r w:rsidRPr="00C13AE5">
        <w:rPr>
          <w:rFonts w:asciiTheme="minorHAnsi" w:hAnsiTheme="minorHAnsi" w:cstheme="minorHAnsi"/>
          <w:sz w:val="24"/>
          <w:szCs w:val="24"/>
        </w:rPr>
        <w:t>A. curious</w:t>
      </w:r>
      <w:r w:rsidR="007A1403" w:rsidRPr="00C13AE5">
        <w:rPr>
          <w:rFonts w:asciiTheme="minorHAnsi" w:hAnsiTheme="minorHAnsi" w:cstheme="minorHAnsi"/>
          <w:sz w:val="24"/>
          <w:szCs w:val="24"/>
        </w:rPr>
        <w:tab/>
      </w:r>
      <w:r w:rsidR="007A1403" w:rsidRPr="00C13AE5">
        <w:rPr>
          <w:rFonts w:asciiTheme="minorHAnsi" w:hAnsiTheme="minorHAnsi" w:cstheme="minorHAnsi"/>
          <w:sz w:val="24"/>
          <w:szCs w:val="24"/>
        </w:rPr>
        <w:tab/>
      </w:r>
      <w:r w:rsidRPr="00C13AE5">
        <w:rPr>
          <w:rFonts w:asciiTheme="minorHAnsi" w:hAnsiTheme="minorHAnsi" w:cstheme="minorHAnsi"/>
          <w:sz w:val="24"/>
          <w:szCs w:val="24"/>
        </w:rPr>
        <w:t>B. fantastic</w:t>
      </w:r>
      <w:r w:rsidR="007A1403" w:rsidRPr="00C13AE5">
        <w:rPr>
          <w:rFonts w:asciiTheme="minorHAnsi" w:hAnsiTheme="minorHAnsi" w:cstheme="minorHAnsi"/>
          <w:sz w:val="24"/>
          <w:szCs w:val="24"/>
        </w:rPr>
        <w:tab/>
      </w:r>
      <w:r w:rsidRPr="00C13AE5">
        <w:rPr>
          <w:rFonts w:asciiTheme="minorHAnsi" w:hAnsiTheme="minorHAnsi" w:cstheme="minorHAnsi"/>
          <w:sz w:val="24"/>
          <w:szCs w:val="24"/>
        </w:rPr>
        <w:t>C. confused</w:t>
      </w:r>
      <w:r w:rsidR="007A1403" w:rsidRPr="00C13AE5">
        <w:rPr>
          <w:rFonts w:asciiTheme="minorHAnsi" w:hAnsiTheme="minorHAnsi" w:cstheme="minorHAnsi"/>
          <w:sz w:val="24"/>
          <w:szCs w:val="24"/>
        </w:rPr>
        <w:tab/>
      </w:r>
      <w:r w:rsidRPr="00C13AE5">
        <w:rPr>
          <w:rFonts w:asciiTheme="minorHAnsi" w:hAnsiTheme="minorHAnsi" w:cstheme="minorHAnsi"/>
          <w:sz w:val="24"/>
          <w:szCs w:val="24"/>
        </w:rPr>
        <w:t>D. highly responsible</w:t>
      </w:r>
    </w:p>
    <w:p w14:paraId="303EB520" w14:textId="77777777" w:rsidR="0089774C" w:rsidRPr="00C13AE5" w:rsidRDefault="0089774C" w:rsidP="0077381A">
      <w:pPr>
        <w:pStyle w:val="Bodytext80"/>
        <w:shd w:val="clear" w:color="auto" w:fill="auto"/>
        <w:tabs>
          <w:tab w:val="left" w:pos="354"/>
        </w:tabs>
        <w:spacing w:line="240" w:lineRule="atLeast"/>
        <w:ind w:firstLine="360"/>
        <w:jc w:val="both"/>
        <w:rPr>
          <w:rFonts w:asciiTheme="minorHAnsi" w:hAnsiTheme="minorHAnsi" w:cstheme="minorHAnsi"/>
          <w:sz w:val="24"/>
          <w:szCs w:val="24"/>
        </w:rPr>
      </w:pPr>
    </w:p>
    <w:p w14:paraId="70B74A4A" w14:textId="77777777" w:rsidR="002E7D47" w:rsidRPr="00C13AE5" w:rsidRDefault="002E7D47" w:rsidP="0077381A">
      <w:pPr>
        <w:pStyle w:val="Bodytext80"/>
        <w:shd w:val="clear" w:color="auto" w:fill="auto"/>
        <w:tabs>
          <w:tab w:val="left" w:pos="354"/>
        </w:tabs>
        <w:spacing w:line="240" w:lineRule="atLeast"/>
        <w:ind w:firstLine="0"/>
        <w:jc w:val="both"/>
        <w:rPr>
          <w:rFonts w:asciiTheme="minorHAnsi" w:hAnsiTheme="minorHAnsi" w:cstheme="minorHAnsi"/>
          <w:sz w:val="24"/>
          <w:szCs w:val="24"/>
        </w:rPr>
      </w:pPr>
      <w:r w:rsidRPr="00C13AE5">
        <w:rPr>
          <w:rFonts w:asciiTheme="minorHAnsi" w:hAnsiTheme="minorHAnsi" w:cstheme="minorHAnsi"/>
          <w:sz w:val="24"/>
          <w:szCs w:val="24"/>
        </w:rPr>
        <w:t xml:space="preserve">19. What does Aaron say about playing a real-life person on screen? </w:t>
      </w:r>
    </w:p>
    <w:p w14:paraId="42A9E587" w14:textId="77777777" w:rsidR="002E7D47" w:rsidRPr="00C13AE5" w:rsidRDefault="002E7D47" w:rsidP="0077381A">
      <w:pPr>
        <w:pStyle w:val="Bodytext80"/>
        <w:shd w:val="clear" w:color="auto" w:fill="auto"/>
        <w:tabs>
          <w:tab w:val="left" w:pos="354"/>
        </w:tabs>
        <w:spacing w:line="240" w:lineRule="atLeast"/>
        <w:ind w:firstLine="360"/>
        <w:jc w:val="both"/>
        <w:rPr>
          <w:rFonts w:asciiTheme="minorHAnsi" w:hAnsiTheme="minorHAnsi" w:cstheme="minorHAnsi"/>
          <w:sz w:val="24"/>
          <w:szCs w:val="24"/>
        </w:rPr>
      </w:pPr>
      <w:r w:rsidRPr="00C13AE5">
        <w:rPr>
          <w:rStyle w:val="Bodytext14Sylfaen"/>
          <w:rFonts w:asciiTheme="minorHAnsi" w:hAnsiTheme="minorHAnsi" w:cstheme="minorHAnsi"/>
          <w:sz w:val="24"/>
          <w:szCs w:val="24"/>
        </w:rPr>
        <w:t xml:space="preserve">A. </w:t>
      </w:r>
      <w:r w:rsidRPr="00C13AE5">
        <w:rPr>
          <w:rFonts w:asciiTheme="minorHAnsi" w:hAnsiTheme="minorHAnsi" w:cstheme="minorHAnsi"/>
          <w:sz w:val="24"/>
          <w:szCs w:val="24"/>
        </w:rPr>
        <w:t>He was disappointed that he never met that person.</w:t>
      </w:r>
    </w:p>
    <w:p w14:paraId="0AD75492" w14:textId="77777777" w:rsidR="002E7D47" w:rsidRPr="00C13AE5" w:rsidRDefault="002E7D47" w:rsidP="0077381A">
      <w:pPr>
        <w:pStyle w:val="Bodytext80"/>
        <w:shd w:val="clear" w:color="auto" w:fill="auto"/>
        <w:spacing w:line="240" w:lineRule="atLeast"/>
        <w:ind w:firstLine="360"/>
        <w:rPr>
          <w:rFonts w:asciiTheme="minorHAnsi" w:hAnsiTheme="minorHAnsi" w:cstheme="minorHAnsi"/>
          <w:sz w:val="24"/>
          <w:szCs w:val="24"/>
        </w:rPr>
      </w:pPr>
      <w:r w:rsidRPr="00C13AE5">
        <w:rPr>
          <w:rStyle w:val="Bodytext14Sylfaen"/>
          <w:rFonts w:asciiTheme="minorHAnsi" w:hAnsiTheme="minorHAnsi" w:cstheme="minorHAnsi"/>
          <w:sz w:val="24"/>
          <w:szCs w:val="24"/>
        </w:rPr>
        <w:t xml:space="preserve">B. </w:t>
      </w:r>
      <w:r w:rsidRPr="00C13AE5">
        <w:rPr>
          <w:rFonts w:asciiTheme="minorHAnsi" w:hAnsiTheme="minorHAnsi" w:cstheme="minorHAnsi"/>
          <w:sz w:val="24"/>
          <w:szCs w:val="24"/>
        </w:rPr>
        <w:t>He was sure that person wouldn’t want to see the film.</w:t>
      </w:r>
    </w:p>
    <w:p w14:paraId="01D4276E" w14:textId="77777777" w:rsidR="002E7D47" w:rsidRPr="00C13AE5" w:rsidRDefault="002E7D47" w:rsidP="0077381A">
      <w:pPr>
        <w:pStyle w:val="Bodytext80"/>
        <w:shd w:val="clear" w:color="auto" w:fill="auto"/>
        <w:spacing w:line="240" w:lineRule="atLeast"/>
        <w:ind w:firstLine="360"/>
        <w:rPr>
          <w:rFonts w:asciiTheme="minorHAnsi" w:hAnsiTheme="minorHAnsi" w:cstheme="minorHAnsi"/>
          <w:sz w:val="24"/>
          <w:szCs w:val="24"/>
        </w:rPr>
      </w:pPr>
      <w:r w:rsidRPr="00C13AE5">
        <w:rPr>
          <w:rFonts w:asciiTheme="minorHAnsi" w:hAnsiTheme="minorHAnsi" w:cstheme="minorHAnsi"/>
          <w:sz w:val="24"/>
          <w:szCs w:val="24"/>
        </w:rPr>
        <w:t>C. He was concerned that the person might feel angry.</w:t>
      </w:r>
    </w:p>
    <w:p w14:paraId="42F957E4" w14:textId="77777777" w:rsidR="002E7D47" w:rsidRPr="00C13AE5" w:rsidRDefault="002E7D47" w:rsidP="0077381A">
      <w:pPr>
        <w:pStyle w:val="Bodytext80"/>
        <w:shd w:val="clear" w:color="auto" w:fill="auto"/>
        <w:spacing w:line="240" w:lineRule="atLeast"/>
        <w:ind w:firstLine="360"/>
        <w:rPr>
          <w:rFonts w:asciiTheme="minorHAnsi" w:hAnsiTheme="minorHAnsi" w:cstheme="minorHAnsi"/>
          <w:sz w:val="24"/>
          <w:szCs w:val="24"/>
        </w:rPr>
      </w:pPr>
      <w:r w:rsidRPr="00C13AE5">
        <w:rPr>
          <w:rStyle w:val="Bodytext14Sylfaen"/>
          <w:rFonts w:asciiTheme="minorHAnsi" w:hAnsiTheme="minorHAnsi" w:cstheme="minorHAnsi"/>
          <w:sz w:val="24"/>
          <w:szCs w:val="24"/>
        </w:rPr>
        <w:t xml:space="preserve">D. </w:t>
      </w:r>
      <w:r w:rsidRPr="00C13AE5">
        <w:rPr>
          <w:rFonts w:asciiTheme="minorHAnsi" w:hAnsiTheme="minorHAnsi" w:cstheme="minorHAnsi"/>
          <w:sz w:val="24"/>
          <w:szCs w:val="24"/>
        </w:rPr>
        <w:t>He was pleased that the person approved of the fact he was playing it.</w:t>
      </w:r>
    </w:p>
    <w:p w14:paraId="72AD90C2" w14:textId="77777777" w:rsidR="0089774C" w:rsidRPr="00C13AE5" w:rsidRDefault="0089774C" w:rsidP="0077381A">
      <w:pPr>
        <w:pStyle w:val="Bodytext80"/>
        <w:shd w:val="clear" w:color="auto" w:fill="auto"/>
        <w:spacing w:line="240" w:lineRule="atLeast"/>
        <w:ind w:firstLine="360"/>
        <w:rPr>
          <w:rFonts w:asciiTheme="minorHAnsi" w:hAnsiTheme="minorHAnsi" w:cstheme="minorHAnsi"/>
          <w:sz w:val="24"/>
          <w:szCs w:val="24"/>
        </w:rPr>
      </w:pPr>
    </w:p>
    <w:p w14:paraId="07974589" w14:textId="77777777" w:rsidR="002E7D47" w:rsidRPr="00C13AE5" w:rsidRDefault="002E7D47" w:rsidP="0077381A">
      <w:pPr>
        <w:pStyle w:val="Bodytext80"/>
        <w:shd w:val="clear" w:color="auto" w:fill="auto"/>
        <w:tabs>
          <w:tab w:val="left" w:pos="354"/>
        </w:tabs>
        <w:spacing w:line="240" w:lineRule="atLeast"/>
        <w:ind w:firstLine="0"/>
        <w:jc w:val="both"/>
        <w:rPr>
          <w:rFonts w:asciiTheme="minorHAnsi" w:hAnsiTheme="minorHAnsi" w:cstheme="minorHAnsi"/>
          <w:sz w:val="24"/>
          <w:szCs w:val="24"/>
        </w:rPr>
      </w:pPr>
      <w:r w:rsidRPr="00C13AE5">
        <w:rPr>
          <w:rFonts w:asciiTheme="minorHAnsi" w:hAnsiTheme="minorHAnsi" w:cstheme="minorHAnsi"/>
          <w:sz w:val="24"/>
          <w:szCs w:val="24"/>
        </w:rPr>
        <w:t xml:space="preserve">20. According to the final paragraph, what do Aaron and the directors of his films have in common? </w:t>
      </w:r>
    </w:p>
    <w:p w14:paraId="51535157" w14:textId="77777777" w:rsidR="005A01D8" w:rsidRPr="00C13AE5" w:rsidRDefault="002E7D47" w:rsidP="0077381A">
      <w:pPr>
        <w:pStyle w:val="Bodytext80"/>
        <w:shd w:val="clear" w:color="auto" w:fill="auto"/>
        <w:tabs>
          <w:tab w:val="left" w:pos="354"/>
        </w:tabs>
        <w:spacing w:line="240" w:lineRule="atLeast"/>
        <w:ind w:firstLine="360"/>
        <w:jc w:val="both"/>
        <w:rPr>
          <w:rFonts w:asciiTheme="minorHAnsi" w:hAnsiTheme="minorHAnsi" w:cstheme="minorHAnsi"/>
          <w:sz w:val="24"/>
          <w:szCs w:val="24"/>
        </w:rPr>
      </w:pPr>
      <w:r w:rsidRPr="00C13AE5">
        <w:rPr>
          <w:rStyle w:val="Bodytext14Sylfaen"/>
          <w:rFonts w:asciiTheme="minorHAnsi" w:hAnsiTheme="minorHAnsi" w:cstheme="minorHAnsi"/>
          <w:sz w:val="24"/>
          <w:szCs w:val="24"/>
        </w:rPr>
        <w:t>A. the fame</w:t>
      </w:r>
      <w:r w:rsidR="007A1403" w:rsidRPr="00C13AE5">
        <w:rPr>
          <w:rFonts w:asciiTheme="minorHAnsi" w:hAnsiTheme="minorHAnsi" w:cstheme="minorHAnsi"/>
          <w:sz w:val="24"/>
          <w:szCs w:val="24"/>
        </w:rPr>
        <w:tab/>
      </w:r>
      <w:r w:rsidR="007A1403" w:rsidRPr="00C13AE5">
        <w:rPr>
          <w:rFonts w:asciiTheme="minorHAnsi" w:hAnsiTheme="minorHAnsi" w:cstheme="minorHAnsi"/>
          <w:sz w:val="24"/>
          <w:szCs w:val="24"/>
        </w:rPr>
        <w:tab/>
      </w:r>
      <w:r w:rsidR="005A01D8" w:rsidRPr="00C13AE5">
        <w:rPr>
          <w:rFonts w:asciiTheme="minorHAnsi" w:hAnsiTheme="minorHAnsi" w:cstheme="minorHAnsi"/>
          <w:sz w:val="24"/>
          <w:szCs w:val="24"/>
        </w:rPr>
        <w:tab/>
      </w:r>
      <w:r w:rsidRPr="00C13AE5">
        <w:rPr>
          <w:rStyle w:val="Bodytext14Sylfaen"/>
          <w:rFonts w:asciiTheme="minorHAnsi" w:hAnsiTheme="minorHAnsi" w:cstheme="minorHAnsi"/>
          <w:sz w:val="24"/>
          <w:szCs w:val="24"/>
        </w:rPr>
        <w:t xml:space="preserve">B. </w:t>
      </w:r>
      <w:r w:rsidRPr="00C13AE5">
        <w:rPr>
          <w:rFonts w:asciiTheme="minorHAnsi" w:hAnsiTheme="minorHAnsi" w:cstheme="minorHAnsi"/>
          <w:sz w:val="24"/>
          <w:szCs w:val="24"/>
        </w:rPr>
        <w:t>the professionalism</w:t>
      </w:r>
      <w:r w:rsidR="007A1403" w:rsidRPr="00C13AE5">
        <w:rPr>
          <w:rFonts w:asciiTheme="minorHAnsi" w:hAnsiTheme="minorHAnsi" w:cstheme="minorHAnsi"/>
          <w:sz w:val="24"/>
          <w:szCs w:val="24"/>
        </w:rPr>
        <w:tab/>
      </w:r>
    </w:p>
    <w:p w14:paraId="046455C5" w14:textId="77777777" w:rsidR="002E7D47" w:rsidRPr="00C13AE5" w:rsidRDefault="002E7D47" w:rsidP="0077381A">
      <w:pPr>
        <w:pStyle w:val="Bodytext80"/>
        <w:shd w:val="clear" w:color="auto" w:fill="auto"/>
        <w:tabs>
          <w:tab w:val="left" w:pos="354"/>
        </w:tabs>
        <w:spacing w:line="240" w:lineRule="atLeast"/>
        <w:ind w:firstLine="360"/>
        <w:jc w:val="both"/>
        <w:rPr>
          <w:rFonts w:asciiTheme="minorHAnsi" w:hAnsiTheme="minorHAnsi" w:cstheme="minorHAnsi"/>
          <w:sz w:val="24"/>
          <w:szCs w:val="24"/>
        </w:rPr>
      </w:pPr>
      <w:r w:rsidRPr="00C13AE5">
        <w:rPr>
          <w:rFonts w:asciiTheme="minorHAnsi" w:hAnsiTheme="minorHAnsi" w:cstheme="minorHAnsi"/>
          <w:sz w:val="24"/>
          <w:szCs w:val="24"/>
        </w:rPr>
        <w:t>C. the appearance</w:t>
      </w:r>
      <w:r w:rsidR="007A1403" w:rsidRPr="00C13AE5">
        <w:rPr>
          <w:rFonts w:asciiTheme="minorHAnsi" w:hAnsiTheme="minorHAnsi" w:cstheme="minorHAnsi"/>
          <w:sz w:val="24"/>
          <w:szCs w:val="24"/>
        </w:rPr>
        <w:tab/>
      </w:r>
      <w:r w:rsidR="005A01D8" w:rsidRPr="00C13AE5">
        <w:rPr>
          <w:rFonts w:asciiTheme="minorHAnsi" w:hAnsiTheme="minorHAnsi" w:cstheme="minorHAnsi"/>
          <w:sz w:val="24"/>
          <w:szCs w:val="24"/>
        </w:rPr>
        <w:tab/>
      </w:r>
      <w:r w:rsidR="0049030D">
        <w:rPr>
          <w:rFonts w:asciiTheme="minorHAnsi" w:hAnsiTheme="minorHAnsi" w:cstheme="minorHAnsi"/>
          <w:sz w:val="24"/>
          <w:szCs w:val="24"/>
        </w:rPr>
        <w:tab/>
      </w:r>
      <w:r w:rsidRPr="00C13AE5">
        <w:rPr>
          <w:rStyle w:val="Bodytext14Sylfaen"/>
          <w:rFonts w:asciiTheme="minorHAnsi" w:hAnsiTheme="minorHAnsi" w:cstheme="minorHAnsi"/>
          <w:sz w:val="24"/>
          <w:szCs w:val="24"/>
        </w:rPr>
        <w:t xml:space="preserve">D. </w:t>
      </w:r>
      <w:r w:rsidRPr="00C13AE5">
        <w:rPr>
          <w:rFonts w:asciiTheme="minorHAnsi" w:hAnsiTheme="minorHAnsi" w:cstheme="minorHAnsi"/>
          <w:sz w:val="24"/>
          <w:szCs w:val="24"/>
        </w:rPr>
        <w:t>the unwillingness to lose naivety</w:t>
      </w:r>
    </w:p>
    <w:p w14:paraId="183B0DE8" w14:textId="77777777" w:rsidR="002E7D47" w:rsidRPr="00C13AE5" w:rsidRDefault="002E7D47" w:rsidP="0077381A">
      <w:pPr>
        <w:spacing w:after="0" w:line="240" w:lineRule="atLeast"/>
        <w:jc w:val="both"/>
        <w:rPr>
          <w:rFonts w:cstheme="minorHAnsi"/>
          <w:b/>
          <w:sz w:val="24"/>
          <w:szCs w:val="24"/>
        </w:rPr>
      </w:pPr>
    </w:p>
    <w:p w14:paraId="2C913E9F" w14:textId="77777777" w:rsidR="0089774C" w:rsidRPr="00C13AE5" w:rsidRDefault="0089774C" w:rsidP="0077381A">
      <w:pPr>
        <w:spacing w:after="0" w:line="240" w:lineRule="atLeast"/>
        <w:jc w:val="both"/>
        <w:rPr>
          <w:rFonts w:cstheme="minorHAnsi"/>
          <w:b/>
          <w:sz w:val="24"/>
          <w:szCs w:val="24"/>
        </w:rPr>
      </w:pPr>
    </w:p>
    <w:p w14:paraId="5B1C1C39" w14:textId="77777777" w:rsidR="002E7D47" w:rsidRPr="00C13AE5" w:rsidRDefault="002E7D47" w:rsidP="00C13AE5">
      <w:pPr>
        <w:spacing w:line="240" w:lineRule="atLeast"/>
        <w:rPr>
          <w:rFonts w:cstheme="minorHAnsi"/>
          <w:b/>
          <w:sz w:val="24"/>
          <w:szCs w:val="24"/>
        </w:rPr>
      </w:pPr>
      <w:r w:rsidRPr="00C13AE5">
        <w:rPr>
          <w:rFonts w:cstheme="minorHAnsi"/>
          <w:b/>
          <w:sz w:val="24"/>
          <w:szCs w:val="24"/>
        </w:rPr>
        <w:lastRenderedPageBreak/>
        <w:t>PASSAGE 3 – Questions 21-30</w:t>
      </w:r>
    </w:p>
    <w:p w14:paraId="607394F7" w14:textId="77777777" w:rsidR="002E7D47" w:rsidRPr="00C13AE5" w:rsidRDefault="002E7D47" w:rsidP="0077381A">
      <w:pPr>
        <w:pStyle w:val="Bodytext660"/>
        <w:shd w:val="clear" w:color="auto" w:fill="auto"/>
        <w:spacing w:after="0" w:line="240" w:lineRule="atLeast"/>
        <w:ind w:left="340" w:right="20"/>
        <w:jc w:val="center"/>
        <w:rPr>
          <w:rFonts w:asciiTheme="minorHAnsi" w:hAnsiTheme="minorHAnsi" w:cstheme="minorHAnsi"/>
          <w:b/>
          <w:sz w:val="24"/>
          <w:szCs w:val="24"/>
        </w:rPr>
      </w:pPr>
    </w:p>
    <w:p w14:paraId="4D26B4E7" w14:textId="77777777" w:rsidR="002E7D47" w:rsidRPr="00C13AE5" w:rsidRDefault="002E7D47" w:rsidP="0077381A">
      <w:pPr>
        <w:pStyle w:val="Bodytext660"/>
        <w:shd w:val="clear" w:color="auto" w:fill="auto"/>
        <w:spacing w:after="0" w:line="240" w:lineRule="atLeast"/>
        <w:ind w:left="340" w:right="20"/>
        <w:jc w:val="center"/>
        <w:rPr>
          <w:rFonts w:asciiTheme="minorHAnsi" w:hAnsiTheme="minorHAnsi" w:cstheme="minorHAnsi"/>
          <w:b/>
          <w:sz w:val="24"/>
          <w:szCs w:val="24"/>
        </w:rPr>
      </w:pPr>
      <w:r w:rsidRPr="00C13AE5">
        <w:rPr>
          <w:rFonts w:asciiTheme="minorHAnsi" w:hAnsiTheme="minorHAnsi" w:cstheme="minorHAnsi"/>
          <w:b/>
          <w:sz w:val="24"/>
          <w:szCs w:val="24"/>
        </w:rPr>
        <w:t>ADVERTISING – ART OR POLLUTION?</w:t>
      </w:r>
    </w:p>
    <w:p w14:paraId="60F6CE58" w14:textId="77777777" w:rsidR="002E7D47" w:rsidRPr="00C13AE5" w:rsidRDefault="002E7D47" w:rsidP="0077381A">
      <w:pPr>
        <w:pStyle w:val="Bodytext660"/>
        <w:shd w:val="clear" w:color="auto" w:fill="auto"/>
        <w:spacing w:after="0" w:line="240" w:lineRule="atLeast"/>
        <w:ind w:right="20"/>
        <w:rPr>
          <w:rFonts w:asciiTheme="minorHAnsi" w:hAnsiTheme="minorHAnsi" w:cstheme="minorHAnsi"/>
          <w:sz w:val="24"/>
          <w:szCs w:val="24"/>
        </w:rPr>
      </w:pPr>
      <w:r w:rsidRPr="00C13AE5">
        <w:rPr>
          <w:rFonts w:asciiTheme="minorHAnsi" w:hAnsiTheme="minorHAnsi" w:cstheme="minorHAnsi"/>
          <w:sz w:val="24"/>
          <w:szCs w:val="24"/>
        </w:rPr>
        <w:t xml:space="preserve">How many adverts do you think you’ll see today? 10? 30? According to the market research firm </w:t>
      </w:r>
      <w:r w:rsidRPr="00C13AE5">
        <w:rPr>
          <w:rStyle w:val="Bodytext66Italic"/>
          <w:rFonts w:asciiTheme="minorHAnsi" w:hAnsiTheme="minorHAnsi" w:cstheme="minorHAnsi"/>
          <w:sz w:val="24"/>
          <w:szCs w:val="24"/>
        </w:rPr>
        <w:t>Yankelovich,</w:t>
      </w:r>
      <w:r w:rsidRPr="00C13AE5">
        <w:rPr>
          <w:rFonts w:asciiTheme="minorHAnsi" w:hAnsiTheme="minorHAnsi" w:cstheme="minorHAnsi"/>
          <w:sz w:val="24"/>
          <w:szCs w:val="24"/>
        </w:rPr>
        <w:t xml:space="preserve"> some of us see as many as 2,000-5,000 adverts a day! There are adverts all around us. Most of the time we’re not even consciously aware of them. But think about your town or city. How many billboards, shop signs and posters does it have? </w:t>
      </w:r>
    </w:p>
    <w:p w14:paraId="7756EA4B" w14:textId="77777777" w:rsidR="002E7D47" w:rsidRPr="00C13AE5" w:rsidRDefault="002E7D47" w:rsidP="0077381A">
      <w:pPr>
        <w:pStyle w:val="BodyText1"/>
        <w:shd w:val="clear" w:color="auto" w:fill="auto"/>
        <w:spacing w:line="240" w:lineRule="atLeast"/>
        <w:ind w:right="20"/>
        <w:rPr>
          <w:rFonts w:asciiTheme="minorHAnsi" w:hAnsiTheme="minorHAnsi" w:cstheme="minorHAnsi"/>
          <w:color w:val="auto"/>
          <w:sz w:val="24"/>
          <w:szCs w:val="24"/>
        </w:rPr>
      </w:pPr>
      <w:r w:rsidRPr="00C13AE5">
        <w:rPr>
          <w:rFonts w:asciiTheme="minorHAnsi" w:hAnsiTheme="minorHAnsi" w:cstheme="minorHAnsi"/>
          <w:color w:val="auto"/>
          <w:sz w:val="24"/>
          <w:szCs w:val="24"/>
        </w:rPr>
        <w:t>Tokyo, in Japan, takes urban advertising to the extreme. Although the city temples may still lay claim to being more impressive, the explosion of sound and colour in the commercial centre can take your breath away. Whether you find the overall effect stunning or nightmarish is a question of personal taste. However, it would be hard not to admire the advertisers’ ingenuity. Recent innovations include interactive games projected onto walls for people to play. ‘Smellvertising’ is also catching on - that’s the idea of using pleasant smells like chocolate to attract consumers’ attention!</w:t>
      </w:r>
    </w:p>
    <w:p w14:paraId="5C6747C4" w14:textId="77777777" w:rsidR="002E7D47" w:rsidRPr="00C13AE5" w:rsidRDefault="002E7D47" w:rsidP="0077381A">
      <w:pPr>
        <w:pStyle w:val="BodyText1"/>
        <w:shd w:val="clear" w:color="auto" w:fill="auto"/>
        <w:spacing w:line="240" w:lineRule="atLeast"/>
        <w:ind w:right="20"/>
        <w:rPr>
          <w:rFonts w:asciiTheme="minorHAnsi" w:hAnsiTheme="minorHAnsi" w:cstheme="minorHAnsi"/>
          <w:color w:val="auto"/>
          <w:sz w:val="24"/>
          <w:szCs w:val="24"/>
        </w:rPr>
      </w:pPr>
      <w:r w:rsidRPr="00C13AE5">
        <w:rPr>
          <w:rFonts w:asciiTheme="minorHAnsi" w:hAnsiTheme="minorHAnsi" w:cstheme="minorHAnsi"/>
          <w:color w:val="auto"/>
          <w:sz w:val="24"/>
          <w:szCs w:val="24"/>
        </w:rPr>
        <w:t>Innovations in Tokyo are of huge significance in the world of advertising because where Tokyo leads, other cities soon follow. Big cities from New York to London already have outdoor television screens. Although Tokyo is far from being universally admired, many urban authorities find its approach to advertising exciting and dynamic. So what’s the problem?</w:t>
      </w:r>
    </w:p>
    <w:p w14:paraId="0139023F" w14:textId="77777777" w:rsidR="002E7D47" w:rsidRPr="00C13AE5" w:rsidRDefault="002E7D47" w:rsidP="0077381A">
      <w:pPr>
        <w:pStyle w:val="BodyText1"/>
        <w:shd w:val="clear" w:color="auto" w:fill="auto"/>
        <w:spacing w:line="240" w:lineRule="atLeast"/>
        <w:ind w:right="20"/>
        <w:rPr>
          <w:rFonts w:asciiTheme="minorHAnsi" w:hAnsiTheme="minorHAnsi" w:cstheme="minorHAnsi"/>
          <w:color w:val="auto"/>
          <w:sz w:val="24"/>
          <w:szCs w:val="24"/>
        </w:rPr>
      </w:pPr>
      <w:r w:rsidRPr="00C13AE5">
        <w:rPr>
          <w:rFonts w:asciiTheme="minorHAnsi" w:hAnsiTheme="minorHAnsi" w:cstheme="minorHAnsi"/>
          <w:color w:val="auto"/>
          <w:sz w:val="24"/>
          <w:szCs w:val="24"/>
        </w:rPr>
        <w:t xml:space="preserve">If every city copied Tokyo, it would be absolutely terrible!’ exclaims Roberta Calvino of the advertising watchdog group, </w:t>
      </w:r>
      <w:r w:rsidRPr="00C13AE5">
        <w:rPr>
          <w:rStyle w:val="BodytextItalic"/>
          <w:rFonts w:asciiTheme="minorHAnsi" w:hAnsiTheme="minorHAnsi" w:cstheme="minorHAnsi"/>
          <w:color w:val="auto"/>
          <w:sz w:val="24"/>
          <w:szCs w:val="24"/>
        </w:rPr>
        <w:t>Ad Alert.</w:t>
      </w:r>
      <w:r w:rsidRPr="00C13AE5">
        <w:rPr>
          <w:rFonts w:asciiTheme="minorHAnsi" w:hAnsiTheme="minorHAnsi" w:cstheme="minorHAnsi"/>
          <w:color w:val="auto"/>
          <w:sz w:val="24"/>
          <w:szCs w:val="24"/>
        </w:rPr>
        <w:t xml:space="preserve"> ‘At the moment, Tokyo’s futuristic style </w:t>
      </w:r>
      <w:r w:rsidRPr="00C13AE5">
        <w:rPr>
          <w:rFonts w:asciiTheme="minorHAnsi" w:hAnsiTheme="minorHAnsi" w:cstheme="minorHAnsi"/>
          <w:b/>
          <w:color w:val="auto"/>
          <w:sz w:val="24"/>
          <w:szCs w:val="24"/>
        </w:rPr>
        <w:t>sets it apart</w:t>
      </w:r>
      <w:r w:rsidRPr="00C13AE5">
        <w:rPr>
          <w:rFonts w:asciiTheme="minorHAnsi" w:hAnsiTheme="minorHAnsi" w:cstheme="minorHAnsi"/>
          <w:color w:val="auto"/>
          <w:sz w:val="24"/>
          <w:szCs w:val="24"/>
        </w:rPr>
        <w:t>. It invites our attention because there’s simply nothing like it. But we don’t need 100 poor imitations. In many cities, advertising is as bad as litter or vandalism - it spoils our environment. Go beyond the city outskirts and you’ll find that advertising is taking over the countryside, too. The world’s biggest advert was actually in a field in Austria, below the flight path to Vienna airport. It was the size of 50 football pitches!’</w:t>
      </w:r>
    </w:p>
    <w:p w14:paraId="0317EEC7" w14:textId="77777777" w:rsidR="002E7D47" w:rsidRPr="00C13AE5" w:rsidRDefault="002E7D47" w:rsidP="0077381A">
      <w:pPr>
        <w:pStyle w:val="BodyText1"/>
        <w:shd w:val="clear" w:color="auto" w:fill="auto"/>
        <w:spacing w:line="240" w:lineRule="atLeast"/>
        <w:ind w:right="20"/>
        <w:rPr>
          <w:rFonts w:asciiTheme="minorHAnsi" w:hAnsiTheme="minorHAnsi" w:cstheme="minorHAnsi"/>
          <w:color w:val="auto"/>
          <w:sz w:val="24"/>
          <w:szCs w:val="24"/>
        </w:rPr>
      </w:pPr>
      <w:r w:rsidRPr="00C13AE5">
        <w:rPr>
          <w:rFonts w:asciiTheme="minorHAnsi" w:hAnsiTheme="minorHAnsi" w:cstheme="minorHAnsi"/>
          <w:color w:val="auto"/>
          <w:sz w:val="24"/>
          <w:szCs w:val="24"/>
        </w:rPr>
        <w:t>According to Roberta, advertising can also influence the way we think and feel. ‘Advertisers want to convince us that their products will make us happy or successful. Unfortunately, that’s all an illusion - you can’t simply “buy” a celebrity lifestyle at the shops! Nevertheless, advertisers work hard to get us to swallow this message. For instance, fashion brands prefer to advertise using images of glamorously made-up supermodels because they want “ordinary” girls to feel inadequate in comparison as the more dissatisfied we feel with our lives, the more we’ll spend to cheer ourselves up! Although outdoor advertising may seem to make less of an immediate impression than TV commercials, its message can have greater force.</w:t>
      </w:r>
    </w:p>
    <w:p w14:paraId="482FEB23" w14:textId="77777777" w:rsidR="002E7D47" w:rsidRPr="00C13AE5" w:rsidRDefault="002E7D47" w:rsidP="0077381A">
      <w:pPr>
        <w:spacing w:after="0" w:line="240" w:lineRule="atLeast"/>
        <w:ind w:right="-82"/>
        <w:jc w:val="both"/>
        <w:rPr>
          <w:rFonts w:cstheme="minorHAnsi"/>
          <w:b/>
          <w:sz w:val="24"/>
          <w:szCs w:val="24"/>
        </w:rPr>
      </w:pPr>
      <w:r w:rsidRPr="00C13AE5">
        <w:rPr>
          <w:rFonts w:cstheme="minorHAnsi"/>
          <w:sz w:val="24"/>
          <w:szCs w:val="24"/>
        </w:rPr>
        <w:t xml:space="preserve">In 2007, one Brazilian city made a radical protest. Gilberto Kassab, the mayor of São Paulo, ordered the removal of more than 15,000 adverts! In justification, he condemned urban advertising in very strong terms as ‘visual pollution’. Unsurprisingly, this made many local businesses unhappy. One marketing executive argued that adverts ‘are more like works of art, hiding grey office blocks and industrial estates,’ However, a more typical response can be summed up in this statement from Isuara dos Santos, 19. ‘If we’d known what a difference it would make, we’d have got rid of the adverts years ago. Now we can see the </w:t>
      </w:r>
      <w:r w:rsidRPr="00C13AE5">
        <w:rPr>
          <w:rStyle w:val="BodytextItalic"/>
          <w:rFonts w:asciiTheme="minorHAnsi" w:eastAsiaTheme="minorEastAsia" w:hAnsiTheme="minorHAnsi" w:cstheme="minorHAnsi"/>
          <w:color w:val="auto"/>
          <w:sz w:val="24"/>
          <w:szCs w:val="24"/>
        </w:rPr>
        <w:t>real</w:t>
      </w:r>
      <w:r w:rsidRPr="00C13AE5">
        <w:rPr>
          <w:rFonts w:cstheme="minorHAnsi"/>
          <w:sz w:val="24"/>
          <w:szCs w:val="24"/>
        </w:rPr>
        <w:t xml:space="preserve"> Sào Paulo, and it’s wonderful!’</w:t>
      </w:r>
    </w:p>
    <w:p w14:paraId="715C6E72" w14:textId="77777777" w:rsidR="002E7D47" w:rsidRPr="00C13AE5" w:rsidRDefault="002E7D47" w:rsidP="0077381A">
      <w:pPr>
        <w:spacing w:after="0" w:line="240" w:lineRule="atLeast"/>
        <w:ind w:right="8"/>
        <w:jc w:val="both"/>
        <w:rPr>
          <w:rFonts w:cstheme="minorHAnsi"/>
          <w:b/>
          <w:sz w:val="24"/>
          <w:szCs w:val="24"/>
        </w:rPr>
      </w:pPr>
    </w:p>
    <w:p w14:paraId="0205FD02" w14:textId="77777777" w:rsidR="002E7D47" w:rsidRPr="00C13AE5" w:rsidRDefault="002E7D47" w:rsidP="0077381A">
      <w:pPr>
        <w:pStyle w:val="Bodytext90"/>
        <w:shd w:val="clear" w:color="auto" w:fill="auto"/>
        <w:tabs>
          <w:tab w:val="left" w:pos="270"/>
        </w:tabs>
        <w:spacing w:before="0" w:line="240" w:lineRule="atLeast"/>
        <w:ind w:right="8" w:firstLine="0"/>
        <w:jc w:val="both"/>
        <w:rPr>
          <w:rFonts w:asciiTheme="minorHAnsi" w:hAnsiTheme="minorHAnsi" w:cstheme="minorHAnsi"/>
          <w:sz w:val="24"/>
          <w:szCs w:val="24"/>
        </w:rPr>
      </w:pPr>
      <w:r w:rsidRPr="00C13AE5">
        <w:rPr>
          <w:rFonts w:asciiTheme="minorHAnsi" w:hAnsiTheme="minorHAnsi" w:cstheme="minorHAnsi"/>
          <w:sz w:val="24"/>
          <w:szCs w:val="24"/>
        </w:rPr>
        <w:t xml:space="preserve">21. What is the main point of the first paragraph? </w:t>
      </w:r>
    </w:p>
    <w:p w14:paraId="3AC7F74A" w14:textId="77777777" w:rsidR="002E7D47" w:rsidRPr="00C13AE5" w:rsidRDefault="002E7D47" w:rsidP="0077381A">
      <w:pPr>
        <w:pStyle w:val="Bodytext90"/>
        <w:shd w:val="clear" w:color="auto" w:fill="auto"/>
        <w:tabs>
          <w:tab w:val="left" w:pos="270"/>
        </w:tabs>
        <w:spacing w:before="0" w:line="240" w:lineRule="atLeast"/>
        <w:ind w:right="8" w:firstLine="360"/>
        <w:jc w:val="both"/>
        <w:rPr>
          <w:rFonts w:asciiTheme="minorHAnsi" w:hAnsiTheme="minorHAnsi" w:cstheme="minorHAnsi"/>
          <w:sz w:val="24"/>
          <w:szCs w:val="24"/>
        </w:rPr>
      </w:pPr>
      <w:r w:rsidRPr="00C13AE5">
        <w:rPr>
          <w:rFonts w:asciiTheme="minorHAnsi" w:hAnsiTheme="minorHAnsi" w:cstheme="minorHAnsi"/>
          <w:sz w:val="24"/>
          <w:szCs w:val="24"/>
        </w:rPr>
        <w:t>A. We see more adverts than we realise.</w:t>
      </w:r>
    </w:p>
    <w:p w14:paraId="2466A941" w14:textId="77777777" w:rsidR="002E7D47" w:rsidRPr="00C13AE5" w:rsidRDefault="002E7D47" w:rsidP="0077381A">
      <w:pPr>
        <w:pStyle w:val="Bodytext90"/>
        <w:shd w:val="clear" w:color="auto" w:fill="auto"/>
        <w:tabs>
          <w:tab w:val="left" w:pos="270"/>
        </w:tabs>
        <w:spacing w:before="0" w:line="240" w:lineRule="atLeast"/>
        <w:ind w:right="8" w:firstLine="360"/>
        <w:jc w:val="both"/>
        <w:rPr>
          <w:rFonts w:asciiTheme="minorHAnsi" w:hAnsiTheme="minorHAnsi" w:cstheme="minorHAnsi"/>
          <w:sz w:val="24"/>
          <w:szCs w:val="24"/>
        </w:rPr>
      </w:pPr>
      <w:r w:rsidRPr="00C13AE5">
        <w:rPr>
          <w:rFonts w:asciiTheme="minorHAnsi" w:hAnsiTheme="minorHAnsi" w:cstheme="minorHAnsi"/>
          <w:sz w:val="24"/>
          <w:szCs w:val="24"/>
        </w:rPr>
        <w:lastRenderedPageBreak/>
        <w:t xml:space="preserve">B. Many people are annoyed by television advertising. </w:t>
      </w:r>
    </w:p>
    <w:p w14:paraId="1177E527" w14:textId="77777777" w:rsidR="002E7D47" w:rsidRPr="00C13AE5" w:rsidRDefault="002E7D47" w:rsidP="0077381A">
      <w:pPr>
        <w:pStyle w:val="Bodytext90"/>
        <w:shd w:val="clear" w:color="auto" w:fill="auto"/>
        <w:tabs>
          <w:tab w:val="left" w:pos="270"/>
        </w:tabs>
        <w:spacing w:before="0" w:line="240" w:lineRule="atLeast"/>
        <w:ind w:right="8" w:firstLine="360"/>
        <w:jc w:val="both"/>
        <w:rPr>
          <w:rFonts w:asciiTheme="minorHAnsi" w:hAnsiTheme="minorHAnsi" w:cstheme="minorHAnsi"/>
          <w:sz w:val="24"/>
          <w:szCs w:val="24"/>
        </w:rPr>
      </w:pPr>
      <w:r w:rsidRPr="00C13AE5">
        <w:rPr>
          <w:rFonts w:asciiTheme="minorHAnsi" w:hAnsiTheme="minorHAnsi" w:cstheme="minorHAnsi"/>
          <w:sz w:val="24"/>
          <w:szCs w:val="24"/>
        </w:rPr>
        <w:t>C. We do not pay enough attention to adverts.</w:t>
      </w:r>
    </w:p>
    <w:p w14:paraId="3F9EC808" w14:textId="77777777" w:rsidR="002E7D47" w:rsidRPr="00C13AE5" w:rsidRDefault="002E7D47" w:rsidP="0077381A">
      <w:pPr>
        <w:pStyle w:val="Bodytext90"/>
        <w:shd w:val="clear" w:color="auto" w:fill="auto"/>
        <w:tabs>
          <w:tab w:val="left" w:pos="270"/>
        </w:tabs>
        <w:spacing w:before="0" w:line="240" w:lineRule="atLeast"/>
        <w:ind w:right="8" w:firstLine="360"/>
        <w:jc w:val="both"/>
        <w:rPr>
          <w:rFonts w:asciiTheme="minorHAnsi" w:hAnsiTheme="minorHAnsi" w:cstheme="minorHAnsi"/>
          <w:sz w:val="24"/>
          <w:szCs w:val="24"/>
        </w:rPr>
      </w:pPr>
      <w:r w:rsidRPr="00C13AE5">
        <w:rPr>
          <w:rFonts w:asciiTheme="minorHAnsi" w:hAnsiTheme="minorHAnsi" w:cstheme="minorHAnsi"/>
          <w:sz w:val="24"/>
          <w:szCs w:val="24"/>
        </w:rPr>
        <w:t>D. Advertising has increased in towns and cities.</w:t>
      </w:r>
    </w:p>
    <w:p w14:paraId="496CC3F5" w14:textId="77777777" w:rsidR="0089774C" w:rsidRPr="00C13AE5" w:rsidRDefault="0089774C" w:rsidP="0077381A">
      <w:pPr>
        <w:pStyle w:val="Bodytext90"/>
        <w:shd w:val="clear" w:color="auto" w:fill="auto"/>
        <w:tabs>
          <w:tab w:val="left" w:pos="270"/>
        </w:tabs>
        <w:spacing w:before="0" w:line="240" w:lineRule="atLeast"/>
        <w:ind w:right="8" w:firstLine="360"/>
        <w:jc w:val="both"/>
        <w:rPr>
          <w:rFonts w:asciiTheme="minorHAnsi" w:hAnsiTheme="minorHAnsi" w:cstheme="minorHAnsi"/>
          <w:sz w:val="24"/>
          <w:szCs w:val="24"/>
        </w:rPr>
      </w:pPr>
    </w:p>
    <w:p w14:paraId="6CA65ACE" w14:textId="77777777" w:rsidR="002E7D47" w:rsidRPr="00C13AE5" w:rsidRDefault="002E7D47" w:rsidP="0077381A">
      <w:pPr>
        <w:pStyle w:val="Bodytext90"/>
        <w:shd w:val="clear" w:color="auto" w:fill="auto"/>
        <w:tabs>
          <w:tab w:val="left" w:pos="270"/>
        </w:tabs>
        <w:spacing w:before="0" w:line="240" w:lineRule="atLeast"/>
        <w:ind w:right="8" w:firstLine="0"/>
        <w:jc w:val="both"/>
        <w:rPr>
          <w:rStyle w:val="Bodytext66Italic"/>
          <w:rFonts w:asciiTheme="minorHAnsi" w:eastAsia="Arial Unicode MS" w:hAnsiTheme="minorHAnsi" w:cstheme="minorHAnsi"/>
          <w:sz w:val="24"/>
          <w:szCs w:val="24"/>
        </w:rPr>
      </w:pPr>
      <w:r w:rsidRPr="00C13AE5">
        <w:rPr>
          <w:rFonts w:asciiTheme="minorHAnsi" w:hAnsiTheme="minorHAnsi" w:cstheme="minorHAnsi"/>
          <w:sz w:val="24"/>
          <w:szCs w:val="24"/>
        </w:rPr>
        <w:t xml:space="preserve">22. </w:t>
      </w:r>
      <w:r w:rsidRPr="00C13AE5">
        <w:rPr>
          <w:rStyle w:val="Bodytext66Italic"/>
          <w:rFonts w:asciiTheme="minorHAnsi" w:eastAsia="Arial Unicode MS" w:hAnsiTheme="minorHAnsi" w:cstheme="minorHAnsi"/>
          <w:sz w:val="24"/>
          <w:szCs w:val="24"/>
        </w:rPr>
        <w:t xml:space="preserve">Yankelovich is </w:t>
      </w:r>
      <w:r w:rsidR="004D1632" w:rsidRPr="00C13AE5">
        <w:rPr>
          <w:rStyle w:val="Bodytext66Italic"/>
          <w:rFonts w:asciiTheme="minorHAnsi" w:eastAsia="Arial Unicode MS" w:hAnsiTheme="minorHAnsi" w:cstheme="minorHAnsi"/>
          <w:sz w:val="24"/>
          <w:szCs w:val="24"/>
        </w:rPr>
        <w:t>…………..</w:t>
      </w:r>
    </w:p>
    <w:p w14:paraId="44F671A5" w14:textId="77777777" w:rsidR="002E7D47" w:rsidRPr="00C13AE5" w:rsidRDefault="002E7D47" w:rsidP="0077381A">
      <w:pPr>
        <w:pStyle w:val="Bodytext90"/>
        <w:shd w:val="clear" w:color="auto" w:fill="auto"/>
        <w:tabs>
          <w:tab w:val="left" w:pos="270"/>
        </w:tabs>
        <w:spacing w:before="0" w:line="240" w:lineRule="atLeast"/>
        <w:ind w:right="8" w:firstLine="360"/>
        <w:jc w:val="both"/>
        <w:rPr>
          <w:rFonts w:asciiTheme="minorHAnsi" w:hAnsiTheme="minorHAnsi" w:cstheme="minorHAnsi"/>
          <w:sz w:val="24"/>
          <w:szCs w:val="24"/>
        </w:rPr>
      </w:pPr>
      <w:r w:rsidRPr="00C13AE5">
        <w:rPr>
          <w:rFonts w:asciiTheme="minorHAnsi" w:hAnsiTheme="minorHAnsi" w:cstheme="minorHAnsi"/>
          <w:sz w:val="24"/>
          <w:szCs w:val="24"/>
        </w:rPr>
        <w:t>A. A marketing company</w:t>
      </w:r>
      <w:r w:rsidR="0023246A" w:rsidRPr="00C13AE5">
        <w:rPr>
          <w:rFonts w:asciiTheme="minorHAnsi" w:hAnsiTheme="minorHAnsi" w:cstheme="minorHAnsi"/>
          <w:sz w:val="24"/>
          <w:szCs w:val="24"/>
        </w:rPr>
        <w:tab/>
      </w:r>
      <w:r w:rsidR="0023246A" w:rsidRPr="00C13AE5">
        <w:rPr>
          <w:rFonts w:asciiTheme="minorHAnsi" w:hAnsiTheme="minorHAnsi" w:cstheme="minorHAnsi"/>
          <w:sz w:val="24"/>
          <w:szCs w:val="24"/>
        </w:rPr>
        <w:tab/>
      </w:r>
      <w:r w:rsidRPr="00C13AE5">
        <w:rPr>
          <w:rFonts w:asciiTheme="minorHAnsi" w:hAnsiTheme="minorHAnsi" w:cstheme="minorHAnsi"/>
          <w:sz w:val="24"/>
          <w:szCs w:val="24"/>
        </w:rPr>
        <w:t>B. A manufacturing company</w:t>
      </w:r>
    </w:p>
    <w:p w14:paraId="3D72947E" w14:textId="77777777" w:rsidR="002E7D47" w:rsidRPr="00C13AE5" w:rsidRDefault="002E7D47" w:rsidP="0077381A">
      <w:pPr>
        <w:pStyle w:val="Bodytext90"/>
        <w:shd w:val="clear" w:color="auto" w:fill="auto"/>
        <w:tabs>
          <w:tab w:val="left" w:pos="270"/>
        </w:tabs>
        <w:spacing w:before="0" w:line="240" w:lineRule="atLeast"/>
        <w:ind w:right="8" w:firstLine="360"/>
        <w:jc w:val="both"/>
        <w:rPr>
          <w:rFonts w:asciiTheme="minorHAnsi" w:hAnsiTheme="minorHAnsi" w:cstheme="minorHAnsi"/>
          <w:sz w:val="24"/>
          <w:szCs w:val="24"/>
        </w:rPr>
      </w:pPr>
      <w:r w:rsidRPr="00C13AE5">
        <w:rPr>
          <w:rFonts w:asciiTheme="minorHAnsi" w:hAnsiTheme="minorHAnsi" w:cstheme="minorHAnsi"/>
          <w:sz w:val="24"/>
          <w:szCs w:val="24"/>
        </w:rPr>
        <w:t>C. A market research company</w:t>
      </w:r>
      <w:r w:rsidR="0023246A" w:rsidRPr="00C13AE5">
        <w:rPr>
          <w:rFonts w:asciiTheme="minorHAnsi" w:hAnsiTheme="minorHAnsi" w:cstheme="minorHAnsi"/>
          <w:sz w:val="24"/>
          <w:szCs w:val="24"/>
        </w:rPr>
        <w:tab/>
      </w:r>
      <w:r w:rsidRPr="00C13AE5">
        <w:rPr>
          <w:rFonts w:asciiTheme="minorHAnsi" w:hAnsiTheme="minorHAnsi" w:cstheme="minorHAnsi"/>
          <w:sz w:val="24"/>
          <w:szCs w:val="24"/>
        </w:rPr>
        <w:t>D.</w:t>
      </w:r>
      <w:r w:rsidR="00F93686" w:rsidRPr="00C13AE5">
        <w:rPr>
          <w:rFonts w:asciiTheme="minorHAnsi" w:hAnsiTheme="minorHAnsi" w:cstheme="minorHAnsi"/>
          <w:sz w:val="24"/>
          <w:szCs w:val="24"/>
        </w:rPr>
        <w:t xml:space="preserve"> </w:t>
      </w:r>
      <w:r w:rsidRPr="00C13AE5">
        <w:rPr>
          <w:rFonts w:asciiTheme="minorHAnsi" w:hAnsiTheme="minorHAnsi" w:cstheme="minorHAnsi"/>
          <w:sz w:val="24"/>
          <w:szCs w:val="24"/>
        </w:rPr>
        <w:t>A consulting firm</w:t>
      </w:r>
    </w:p>
    <w:p w14:paraId="6FB77F89" w14:textId="77777777" w:rsidR="0089774C" w:rsidRPr="00C13AE5" w:rsidRDefault="0089774C" w:rsidP="0077381A">
      <w:pPr>
        <w:pStyle w:val="Bodytext90"/>
        <w:shd w:val="clear" w:color="auto" w:fill="auto"/>
        <w:tabs>
          <w:tab w:val="left" w:pos="270"/>
        </w:tabs>
        <w:spacing w:before="0" w:line="240" w:lineRule="atLeast"/>
        <w:ind w:right="8" w:firstLine="360"/>
        <w:jc w:val="both"/>
        <w:rPr>
          <w:rFonts w:asciiTheme="minorHAnsi" w:hAnsiTheme="minorHAnsi" w:cstheme="minorHAnsi"/>
          <w:sz w:val="24"/>
          <w:szCs w:val="24"/>
        </w:rPr>
      </w:pPr>
    </w:p>
    <w:p w14:paraId="6DA49BD5" w14:textId="77777777" w:rsidR="002E7D47" w:rsidRPr="00C13AE5" w:rsidRDefault="002E7D47" w:rsidP="0077381A">
      <w:pPr>
        <w:pStyle w:val="Bodytext90"/>
        <w:shd w:val="clear" w:color="auto" w:fill="auto"/>
        <w:tabs>
          <w:tab w:val="left" w:pos="270"/>
        </w:tabs>
        <w:spacing w:before="0" w:line="240" w:lineRule="atLeast"/>
        <w:ind w:right="8" w:firstLine="0"/>
        <w:rPr>
          <w:rFonts w:asciiTheme="minorHAnsi" w:hAnsiTheme="minorHAnsi" w:cstheme="minorHAnsi"/>
          <w:sz w:val="24"/>
          <w:szCs w:val="24"/>
        </w:rPr>
      </w:pPr>
      <w:r w:rsidRPr="00C13AE5">
        <w:rPr>
          <w:rFonts w:asciiTheme="minorHAnsi" w:hAnsiTheme="minorHAnsi" w:cstheme="minorHAnsi"/>
          <w:sz w:val="24"/>
          <w:szCs w:val="24"/>
        </w:rPr>
        <w:t xml:space="preserve">23. What do we learn about the writer's opinion of advertising in Tokyo in the second paragraph? </w:t>
      </w:r>
    </w:p>
    <w:p w14:paraId="5EFB3E53" w14:textId="77777777" w:rsidR="002E7D47" w:rsidRPr="00C13AE5" w:rsidRDefault="002E7D47" w:rsidP="0077381A">
      <w:pPr>
        <w:pStyle w:val="Bodytext90"/>
        <w:shd w:val="clear" w:color="auto" w:fill="auto"/>
        <w:tabs>
          <w:tab w:val="left" w:pos="270"/>
        </w:tabs>
        <w:spacing w:before="0" w:line="240" w:lineRule="atLeast"/>
        <w:ind w:right="8" w:firstLine="360"/>
        <w:jc w:val="both"/>
        <w:rPr>
          <w:rFonts w:asciiTheme="minorHAnsi" w:hAnsiTheme="minorHAnsi" w:cstheme="minorHAnsi"/>
          <w:sz w:val="24"/>
          <w:szCs w:val="24"/>
        </w:rPr>
      </w:pPr>
      <w:r w:rsidRPr="00C13AE5">
        <w:rPr>
          <w:rFonts w:asciiTheme="minorHAnsi" w:hAnsiTheme="minorHAnsi" w:cstheme="minorHAnsi"/>
          <w:sz w:val="24"/>
          <w:szCs w:val="24"/>
        </w:rPr>
        <w:t>A.  It lacks a personal appeal for him.</w:t>
      </w:r>
      <w:r w:rsidR="0023246A" w:rsidRPr="00C13AE5">
        <w:rPr>
          <w:rFonts w:asciiTheme="minorHAnsi" w:hAnsiTheme="minorHAnsi" w:cstheme="minorHAnsi"/>
          <w:sz w:val="24"/>
          <w:szCs w:val="24"/>
        </w:rPr>
        <w:tab/>
      </w:r>
      <w:r w:rsidRPr="00C13AE5">
        <w:rPr>
          <w:rFonts w:asciiTheme="minorHAnsi" w:hAnsiTheme="minorHAnsi" w:cstheme="minorHAnsi"/>
          <w:sz w:val="24"/>
          <w:szCs w:val="24"/>
        </w:rPr>
        <w:t>B.  He thinks that it is very creative.</w:t>
      </w:r>
    </w:p>
    <w:p w14:paraId="6792F168" w14:textId="77777777" w:rsidR="002E7D47" w:rsidRPr="00C13AE5" w:rsidRDefault="002E7D47" w:rsidP="0077381A">
      <w:pPr>
        <w:pStyle w:val="Bodytext90"/>
        <w:shd w:val="clear" w:color="auto" w:fill="auto"/>
        <w:tabs>
          <w:tab w:val="left" w:pos="270"/>
        </w:tabs>
        <w:spacing w:before="0" w:line="240" w:lineRule="atLeast"/>
        <w:ind w:right="8" w:firstLine="360"/>
        <w:jc w:val="both"/>
        <w:rPr>
          <w:rFonts w:asciiTheme="minorHAnsi" w:hAnsiTheme="minorHAnsi" w:cstheme="minorHAnsi"/>
          <w:sz w:val="24"/>
          <w:szCs w:val="24"/>
        </w:rPr>
      </w:pPr>
      <w:r w:rsidRPr="00C13AE5">
        <w:rPr>
          <w:rFonts w:asciiTheme="minorHAnsi" w:hAnsiTheme="minorHAnsi" w:cstheme="minorHAnsi"/>
          <w:sz w:val="24"/>
          <w:szCs w:val="24"/>
        </w:rPr>
        <w:t>C.  It seems excessive to him.</w:t>
      </w:r>
      <w:r w:rsidR="0023246A" w:rsidRPr="00C13AE5">
        <w:rPr>
          <w:rFonts w:asciiTheme="minorHAnsi" w:hAnsiTheme="minorHAnsi" w:cstheme="minorHAnsi"/>
          <w:sz w:val="24"/>
          <w:szCs w:val="24"/>
        </w:rPr>
        <w:tab/>
      </w:r>
      <w:r w:rsidR="0023246A" w:rsidRPr="00C13AE5">
        <w:rPr>
          <w:rFonts w:asciiTheme="minorHAnsi" w:hAnsiTheme="minorHAnsi" w:cstheme="minorHAnsi"/>
          <w:sz w:val="24"/>
          <w:szCs w:val="24"/>
        </w:rPr>
        <w:tab/>
      </w:r>
      <w:r w:rsidRPr="00C13AE5">
        <w:rPr>
          <w:rFonts w:asciiTheme="minorHAnsi" w:hAnsiTheme="minorHAnsi" w:cstheme="minorHAnsi"/>
          <w:sz w:val="24"/>
          <w:szCs w:val="24"/>
        </w:rPr>
        <w:t>D.  He thinks it is Tokyo's main attraction.</w:t>
      </w:r>
    </w:p>
    <w:p w14:paraId="0B441B45" w14:textId="77777777" w:rsidR="0089774C" w:rsidRPr="00C13AE5" w:rsidRDefault="0089774C" w:rsidP="0077381A">
      <w:pPr>
        <w:pStyle w:val="Bodytext90"/>
        <w:shd w:val="clear" w:color="auto" w:fill="auto"/>
        <w:tabs>
          <w:tab w:val="left" w:pos="270"/>
        </w:tabs>
        <w:spacing w:before="0" w:line="240" w:lineRule="atLeast"/>
        <w:ind w:right="8" w:firstLine="360"/>
        <w:jc w:val="both"/>
        <w:rPr>
          <w:rFonts w:asciiTheme="minorHAnsi" w:hAnsiTheme="minorHAnsi" w:cstheme="minorHAnsi"/>
          <w:sz w:val="24"/>
          <w:szCs w:val="24"/>
        </w:rPr>
      </w:pPr>
    </w:p>
    <w:p w14:paraId="4ED6DC8A" w14:textId="77777777" w:rsidR="002E7D47" w:rsidRPr="00C13AE5" w:rsidRDefault="002E7D47" w:rsidP="0077381A">
      <w:pPr>
        <w:pStyle w:val="Bodytext90"/>
        <w:shd w:val="clear" w:color="auto" w:fill="auto"/>
        <w:tabs>
          <w:tab w:val="left" w:pos="270"/>
        </w:tabs>
        <w:spacing w:before="0" w:line="240" w:lineRule="atLeast"/>
        <w:ind w:right="8" w:firstLine="0"/>
        <w:jc w:val="both"/>
        <w:rPr>
          <w:rFonts w:asciiTheme="minorHAnsi" w:hAnsiTheme="minorHAnsi" w:cstheme="minorHAnsi"/>
          <w:sz w:val="24"/>
          <w:szCs w:val="24"/>
        </w:rPr>
      </w:pPr>
      <w:r w:rsidRPr="00C13AE5">
        <w:rPr>
          <w:rFonts w:asciiTheme="minorHAnsi" w:hAnsiTheme="minorHAnsi" w:cstheme="minorHAnsi"/>
          <w:sz w:val="24"/>
          <w:szCs w:val="24"/>
        </w:rPr>
        <w:t>24. Why do advertisers see Tokyo as important?</w:t>
      </w:r>
    </w:p>
    <w:p w14:paraId="23D775FF" w14:textId="77777777" w:rsidR="0049030D" w:rsidRDefault="002E7D47" w:rsidP="0077381A">
      <w:pPr>
        <w:pStyle w:val="Bodytext90"/>
        <w:shd w:val="clear" w:color="auto" w:fill="auto"/>
        <w:tabs>
          <w:tab w:val="left" w:pos="270"/>
        </w:tabs>
        <w:spacing w:before="0" w:line="240" w:lineRule="atLeast"/>
        <w:ind w:right="8" w:firstLine="360"/>
        <w:jc w:val="both"/>
        <w:rPr>
          <w:rFonts w:asciiTheme="minorHAnsi" w:hAnsiTheme="minorHAnsi" w:cstheme="minorHAnsi"/>
          <w:sz w:val="24"/>
          <w:szCs w:val="24"/>
        </w:rPr>
      </w:pPr>
      <w:r w:rsidRPr="00C13AE5">
        <w:rPr>
          <w:rFonts w:asciiTheme="minorHAnsi" w:hAnsiTheme="minorHAnsi" w:cstheme="minorHAnsi"/>
          <w:sz w:val="24"/>
          <w:szCs w:val="24"/>
        </w:rPr>
        <w:t>A.  It sets trends which are often copied.</w:t>
      </w:r>
      <w:r w:rsidR="0023246A" w:rsidRPr="00C13AE5">
        <w:rPr>
          <w:rFonts w:asciiTheme="minorHAnsi" w:hAnsiTheme="minorHAnsi" w:cstheme="minorHAnsi"/>
          <w:sz w:val="24"/>
          <w:szCs w:val="24"/>
        </w:rPr>
        <w:tab/>
      </w:r>
      <w:r w:rsidR="0023246A" w:rsidRPr="00C13AE5">
        <w:rPr>
          <w:rFonts w:asciiTheme="minorHAnsi" w:hAnsiTheme="minorHAnsi" w:cstheme="minorHAnsi"/>
          <w:sz w:val="24"/>
          <w:szCs w:val="24"/>
        </w:rPr>
        <w:tab/>
      </w:r>
    </w:p>
    <w:p w14:paraId="1BD685A4" w14:textId="77777777" w:rsidR="002E7D47" w:rsidRPr="00C13AE5" w:rsidRDefault="002E7D47" w:rsidP="0077381A">
      <w:pPr>
        <w:pStyle w:val="Bodytext90"/>
        <w:shd w:val="clear" w:color="auto" w:fill="auto"/>
        <w:tabs>
          <w:tab w:val="left" w:pos="270"/>
        </w:tabs>
        <w:spacing w:before="0" w:line="240" w:lineRule="atLeast"/>
        <w:ind w:right="8" w:firstLine="360"/>
        <w:jc w:val="both"/>
        <w:rPr>
          <w:rFonts w:asciiTheme="minorHAnsi" w:hAnsiTheme="minorHAnsi" w:cstheme="minorHAnsi"/>
          <w:sz w:val="24"/>
          <w:szCs w:val="24"/>
        </w:rPr>
      </w:pPr>
      <w:r w:rsidRPr="00C13AE5">
        <w:rPr>
          <w:rFonts w:asciiTheme="minorHAnsi" w:hAnsiTheme="minorHAnsi" w:cstheme="minorHAnsi"/>
          <w:sz w:val="24"/>
          <w:szCs w:val="24"/>
        </w:rPr>
        <w:t>B.  Its distinctive style is popular with everyone.</w:t>
      </w:r>
    </w:p>
    <w:p w14:paraId="0FD19B6E" w14:textId="77777777" w:rsidR="0049030D" w:rsidRDefault="002E7D47" w:rsidP="0077381A">
      <w:pPr>
        <w:pStyle w:val="Bodytext90"/>
        <w:shd w:val="clear" w:color="auto" w:fill="auto"/>
        <w:tabs>
          <w:tab w:val="left" w:pos="270"/>
        </w:tabs>
        <w:spacing w:before="0" w:line="240" w:lineRule="atLeast"/>
        <w:ind w:right="8" w:firstLine="360"/>
        <w:jc w:val="both"/>
        <w:rPr>
          <w:rFonts w:asciiTheme="minorHAnsi" w:hAnsiTheme="minorHAnsi" w:cstheme="minorHAnsi"/>
          <w:sz w:val="24"/>
          <w:szCs w:val="24"/>
        </w:rPr>
      </w:pPr>
      <w:r w:rsidRPr="00C13AE5">
        <w:rPr>
          <w:rFonts w:asciiTheme="minorHAnsi" w:hAnsiTheme="minorHAnsi" w:cstheme="minorHAnsi"/>
          <w:sz w:val="24"/>
          <w:szCs w:val="24"/>
        </w:rPr>
        <w:t>C.  It reflects trends that are popular elsewhere.</w:t>
      </w:r>
      <w:r w:rsidR="0023246A" w:rsidRPr="00C13AE5">
        <w:rPr>
          <w:rFonts w:asciiTheme="minorHAnsi" w:hAnsiTheme="minorHAnsi" w:cstheme="minorHAnsi"/>
          <w:sz w:val="24"/>
          <w:szCs w:val="24"/>
        </w:rPr>
        <w:tab/>
      </w:r>
    </w:p>
    <w:p w14:paraId="77447CEF" w14:textId="77777777" w:rsidR="002E7D47" w:rsidRPr="00C13AE5" w:rsidRDefault="002E7D47" w:rsidP="0077381A">
      <w:pPr>
        <w:pStyle w:val="Bodytext90"/>
        <w:shd w:val="clear" w:color="auto" w:fill="auto"/>
        <w:tabs>
          <w:tab w:val="left" w:pos="270"/>
        </w:tabs>
        <w:spacing w:before="0" w:line="240" w:lineRule="atLeast"/>
        <w:ind w:right="8" w:firstLine="360"/>
        <w:jc w:val="both"/>
        <w:rPr>
          <w:rFonts w:asciiTheme="minorHAnsi" w:hAnsiTheme="minorHAnsi" w:cstheme="minorHAnsi"/>
          <w:sz w:val="24"/>
          <w:szCs w:val="24"/>
        </w:rPr>
      </w:pPr>
      <w:r w:rsidRPr="00C13AE5">
        <w:rPr>
          <w:rFonts w:asciiTheme="minorHAnsi" w:hAnsiTheme="minorHAnsi" w:cstheme="minorHAnsi"/>
          <w:sz w:val="24"/>
          <w:szCs w:val="24"/>
        </w:rPr>
        <w:t>D.  Its style is imitated in every city.</w:t>
      </w:r>
    </w:p>
    <w:p w14:paraId="1979E2F3" w14:textId="77777777" w:rsidR="0089774C" w:rsidRPr="00C13AE5" w:rsidRDefault="0089774C" w:rsidP="0077381A">
      <w:pPr>
        <w:pStyle w:val="Bodytext90"/>
        <w:shd w:val="clear" w:color="auto" w:fill="auto"/>
        <w:tabs>
          <w:tab w:val="left" w:pos="270"/>
        </w:tabs>
        <w:spacing w:before="0" w:line="240" w:lineRule="atLeast"/>
        <w:ind w:right="8" w:firstLine="360"/>
        <w:jc w:val="both"/>
        <w:rPr>
          <w:rFonts w:asciiTheme="minorHAnsi" w:hAnsiTheme="minorHAnsi" w:cstheme="minorHAnsi"/>
          <w:sz w:val="24"/>
          <w:szCs w:val="24"/>
        </w:rPr>
      </w:pPr>
    </w:p>
    <w:p w14:paraId="74043D25" w14:textId="77777777" w:rsidR="002E7D47" w:rsidRPr="00C13AE5" w:rsidRDefault="002E7D47" w:rsidP="0077381A">
      <w:pPr>
        <w:pStyle w:val="Bodytext90"/>
        <w:shd w:val="clear" w:color="auto" w:fill="auto"/>
        <w:tabs>
          <w:tab w:val="left" w:pos="270"/>
        </w:tabs>
        <w:spacing w:before="0" w:line="240" w:lineRule="atLeast"/>
        <w:ind w:right="8" w:firstLine="0"/>
        <w:jc w:val="both"/>
        <w:rPr>
          <w:rFonts w:asciiTheme="minorHAnsi" w:hAnsiTheme="minorHAnsi" w:cstheme="minorHAnsi"/>
          <w:sz w:val="24"/>
          <w:szCs w:val="24"/>
        </w:rPr>
      </w:pPr>
      <w:r w:rsidRPr="00C13AE5">
        <w:rPr>
          <w:rFonts w:asciiTheme="minorHAnsi" w:hAnsiTheme="minorHAnsi" w:cstheme="minorHAnsi"/>
          <w:sz w:val="24"/>
          <w:szCs w:val="24"/>
        </w:rPr>
        <w:t xml:space="preserve">25.  What does the writer mean by </w:t>
      </w:r>
      <w:r w:rsidRPr="00C13AE5">
        <w:rPr>
          <w:rFonts w:asciiTheme="minorHAnsi" w:hAnsiTheme="minorHAnsi" w:cstheme="minorHAnsi"/>
          <w:b/>
          <w:sz w:val="24"/>
          <w:szCs w:val="24"/>
        </w:rPr>
        <w:t>'sets it apart'</w:t>
      </w:r>
      <w:r w:rsidRPr="00C13AE5">
        <w:rPr>
          <w:rFonts w:asciiTheme="minorHAnsi" w:hAnsiTheme="minorHAnsi" w:cstheme="minorHAnsi"/>
          <w:sz w:val="24"/>
          <w:szCs w:val="24"/>
        </w:rPr>
        <w:t xml:space="preserve"> in line 19? </w:t>
      </w:r>
    </w:p>
    <w:p w14:paraId="61AAAF79" w14:textId="77777777" w:rsidR="0049030D" w:rsidRDefault="002E7D47" w:rsidP="0077381A">
      <w:pPr>
        <w:pStyle w:val="Bodytext90"/>
        <w:shd w:val="clear" w:color="auto" w:fill="auto"/>
        <w:tabs>
          <w:tab w:val="left" w:pos="180"/>
          <w:tab w:val="left" w:pos="270"/>
        </w:tabs>
        <w:spacing w:before="0" w:line="240" w:lineRule="atLeast"/>
        <w:ind w:right="8" w:firstLine="360"/>
        <w:jc w:val="both"/>
        <w:rPr>
          <w:rFonts w:asciiTheme="minorHAnsi" w:hAnsiTheme="minorHAnsi" w:cstheme="minorHAnsi"/>
          <w:sz w:val="24"/>
          <w:szCs w:val="24"/>
        </w:rPr>
      </w:pPr>
      <w:r w:rsidRPr="00C13AE5">
        <w:rPr>
          <w:rFonts w:asciiTheme="minorHAnsi" w:hAnsiTheme="minorHAnsi" w:cstheme="minorHAnsi"/>
          <w:sz w:val="24"/>
          <w:szCs w:val="24"/>
        </w:rPr>
        <w:t>A. makes it seem individual and different</w:t>
      </w:r>
      <w:r w:rsidR="0023246A" w:rsidRPr="00C13AE5">
        <w:rPr>
          <w:rFonts w:asciiTheme="minorHAnsi" w:hAnsiTheme="minorHAnsi" w:cstheme="minorHAnsi"/>
          <w:sz w:val="24"/>
          <w:szCs w:val="24"/>
        </w:rPr>
        <w:tab/>
      </w:r>
      <w:r w:rsidR="0023246A" w:rsidRPr="00C13AE5">
        <w:rPr>
          <w:rFonts w:asciiTheme="minorHAnsi" w:hAnsiTheme="minorHAnsi" w:cstheme="minorHAnsi"/>
          <w:sz w:val="24"/>
          <w:szCs w:val="24"/>
        </w:rPr>
        <w:tab/>
      </w:r>
    </w:p>
    <w:p w14:paraId="6C1A98AF" w14:textId="77777777" w:rsidR="002E7D47" w:rsidRPr="00C13AE5" w:rsidRDefault="002E7D47" w:rsidP="0077381A">
      <w:pPr>
        <w:pStyle w:val="Bodytext90"/>
        <w:shd w:val="clear" w:color="auto" w:fill="auto"/>
        <w:tabs>
          <w:tab w:val="left" w:pos="180"/>
          <w:tab w:val="left" w:pos="270"/>
        </w:tabs>
        <w:spacing w:before="0" w:line="240" w:lineRule="atLeast"/>
        <w:ind w:right="8" w:firstLine="360"/>
        <w:jc w:val="both"/>
        <w:rPr>
          <w:rFonts w:asciiTheme="minorHAnsi" w:hAnsiTheme="minorHAnsi" w:cstheme="minorHAnsi"/>
          <w:sz w:val="24"/>
          <w:szCs w:val="24"/>
        </w:rPr>
      </w:pPr>
      <w:r w:rsidRPr="00C13AE5">
        <w:rPr>
          <w:rFonts w:asciiTheme="minorHAnsi" w:hAnsiTheme="minorHAnsi" w:cstheme="minorHAnsi"/>
          <w:sz w:val="24"/>
          <w:szCs w:val="24"/>
        </w:rPr>
        <w:t>B. is something which visitors find very inviting</w:t>
      </w:r>
    </w:p>
    <w:p w14:paraId="536068B6" w14:textId="77777777" w:rsidR="0049030D" w:rsidRDefault="002E7D47" w:rsidP="0077381A">
      <w:pPr>
        <w:pStyle w:val="Bodytext90"/>
        <w:shd w:val="clear" w:color="auto" w:fill="auto"/>
        <w:tabs>
          <w:tab w:val="left" w:pos="270"/>
        </w:tabs>
        <w:spacing w:before="0" w:line="240" w:lineRule="atLeast"/>
        <w:ind w:right="8" w:firstLine="360"/>
        <w:rPr>
          <w:rFonts w:asciiTheme="minorHAnsi" w:hAnsiTheme="minorHAnsi" w:cstheme="minorHAnsi"/>
          <w:sz w:val="24"/>
          <w:szCs w:val="24"/>
        </w:rPr>
      </w:pPr>
      <w:r w:rsidRPr="00C13AE5">
        <w:rPr>
          <w:rFonts w:asciiTheme="minorHAnsi" w:hAnsiTheme="minorHAnsi" w:cstheme="minorHAnsi"/>
          <w:sz w:val="24"/>
          <w:szCs w:val="24"/>
        </w:rPr>
        <w:t xml:space="preserve">C. gives it something in common with other cities </w:t>
      </w:r>
      <w:r w:rsidR="0023246A" w:rsidRPr="00C13AE5">
        <w:rPr>
          <w:rFonts w:asciiTheme="minorHAnsi" w:hAnsiTheme="minorHAnsi" w:cstheme="minorHAnsi"/>
          <w:sz w:val="24"/>
          <w:szCs w:val="24"/>
        </w:rPr>
        <w:tab/>
      </w:r>
    </w:p>
    <w:p w14:paraId="349DE0C4" w14:textId="77777777" w:rsidR="002E7D47" w:rsidRPr="00C13AE5" w:rsidRDefault="002E7D47" w:rsidP="0077381A">
      <w:pPr>
        <w:pStyle w:val="Bodytext90"/>
        <w:shd w:val="clear" w:color="auto" w:fill="auto"/>
        <w:tabs>
          <w:tab w:val="left" w:pos="270"/>
        </w:tabs>
        <w:spacing w:before="0" w:line="240" w:lineRule="atLeast"/>
        <w:ind w:right="8" w:firstLine="360"/>
        <w:rPr>
          <w:rFonts w:asciiTheme="minorHAnsi" w:hAnsiTheme="minorHAnsi" w:cstheme="minorHAnsi"/>
          <w:sz w:val="24"/>
          <w:szCs w:val="24"/>
        </w:rPr>
      </w:pPr>
      <w:r w:rsidRPr="00C13AE5">
        <w:rPr>
          <w:rFonts w:asciiTheme="minorHAnsi" w:hAnsiTheme="minorHAnsi" w:cstheme="minorHAnsi"/>
          <w:sz w:val="24"/>
          <w:szCs w:val="24"/>
        </w:rPr>
        <w:t>D. lends it a highly unattractive appearance</w:t>
      </w:r>
    </w:p>
    <w:p w14:paraId="27C48018" w14:textId="77777777" w:rsidR="0089774C" w:rsidRPr="00C13AE5" w:rsidRDefault="0089774C" w:rsidP="0077381A">
      <w:pPr>
        <w:pStyle w:val="Bodytext90"/>
        <w:shd w:val="clear" w:color="auto" w:fill="auto"/>
        <w:tabs>
          <w:tab w:val="left" w:pos="270"/>
        </w:tabs>
        <w:spacing w:before="0" w:line="240" w:lineRule="atLeast"/>
        <w:ind w:right="8" w:firstLine="360"/>
        <w:rPr>
          <w:rFonts w:asciiTheme="minorHAnsi" w:hAnsiTheme="minorHAnsi" w:cstheme="minorHAnsi"/>
          <w:sz w:val="24"/>
          <w:szCs w:val="24"/>
        </w:rPr>
      </w:pPr>
    </w:p>
    <w:p w14:paraId="3872D7BC" w14:textId="77777777" w:rsidR="002E7D47" w:rsidRPr="00C13AE5" w:rsidRDefault="002E7D47" w:rsidP="0077381A">
      <w:pPr>
        <w:pStyle w:val="Bodytext90"/>
        <w:shd w:val="clear" w:color="auto" w:fill="auto"/>
        <w:tabs>
          <w:tab w:val="left" w:pos="270"/>
        </w:tabs>
        <w:spacing w:before="0" w:line="240" w:lineRule="atLeast"/>
        <w:ind w:right="8" w:firstLine="0"/>
        <w:jc w:val="both"/>
        <w:rPr>
          <w:rFonts w:asciiTheme="minorHAnsi" w:hAnsiTheme="minorHAnsi" w:cstheme="minorHAnsi"/>
          <w:sz w:val="24"/>
          <w:szCs w:val="24"/>
        </w:rPr>
      </w:pPr>
      <w:r w:rsidRPr="00C13AE5">
        <w:rPr>
          <w:rFonts w:asciiTheme="minorHAnsi" w:hAnsiTheme="minorHAnsi" w:cstheme="minorHAnsi"/>
          <w:sz w:val="24"/>
          <w:szCs w:val="24"/>
        </w:rPr>
        <w:t xml:space="preserve">26. In the fourth paragraph, Roberta Calvino suggests that </w:t>
      </w:r>
      <w:r w:rsidR="004D1632" w:rsidRPr="00C13AE5">
        <w:rPr>
          <w:rFonts w:asciiTheme="minorHAnsi" w:hAnsiTheme="minorHAnsi" w:cstheme="minorHAnsi"/>
          <w:sz w:val="24"/>
          <w:szCs w:val="24"/>
        </w:rPr>
        <w:t>…………..</w:t>
      </w:r>
    </w:p>
    <w:p w14:paraId="28CB17EC" w14:textId="77777777" w:rsidR="002E7D47" w:rsidRPr="00C13AE5" w:rsidRDefault="002E7D47" w:rsidP="0077381A">
      <w:pPr>
        <w:pStyle w:val="Bodytext90"/>
        <w:shd w:val="clear" w:color="auto" w:fill="auto"/>
        <w:tabs>
          <w:tab w:val="left" w:pos="180"/>
          <w:tab w:val="left" w:pos="270"/>
        </w:tabs>
        <w:spacing w:before="0" w:line="240" w:lineRule="atLeast"/>
        <w:ind w:right="8" w:firstLine="360"/>
        <w:jc w:val="both"/>
        <w:rPr>
          <w:rFonts w:asciiTheme="minorHAnsi" w:hAnsiTheme="minorHAnsi" w:cstheme="minorHAnsi"/>
          <w:sz w:val="24"/>
          <w:szCs w:val="24"/>
        </w:rPr>
      </w:pPr>
      <w:r w:rsidRPr="00C13AE5">
        <w:rPr>
          <w:rFonts w:asciiTheme="minorHAnsi" w:hAnsiTheme="minorHAnsi" w:cstheme="minorHAnsi"/>
          <w:sz w:val="24"/>
          <w:szCs w:val="24"/>
        </w:rPr>
        <w:t>A. the largest adverts can usually be found in rural areas.</w:t>
      </w:r>
    </w:p>
    <w:p w14:paraId="12617D4C" w14:textId="77777777" w:rsidR="002E7D47" w:rsidRPr="00C13AE5" w:rsidRDefault="002E7D47" w:rsidP="0077381A">
      <w:pPr>
        <w:pStyle w:val="Bodytext90"/>
        <w:shd w:val="clear" w:color="auto" w:fill="auto"/>
        <w:tabs>
          <w:tab w:val="left" w:pos="270"/>
        </w:tabs>
        <w:spacing w:before="0" w:line="240" w:lineRule="atLeast"/>
        <w:ind w:right="8" w:firstLine="360"/>
        <w:jc w:val="both"/>
        <w:rPr>
          <w:rFonts w:asciiTheme="minorHAnsi" w:hAnsiTheme="minorHAnsi" w:cstheme="minorHAnsi"/>
          <w:sz w:val="24"/>
          <w:szCs w:val="24"/>
        </w:rPr>
      </w:pPr>
      <w:r w:rsidRPr="00C13AE5">
        <w:rPr>
          <w:rFonts w:asciiTheme="minorHAnsi" w:hAnsiTheme="minorHAnsi" w:cstheme="minorHAnsi"/>
          <w:sz w:val="24"/>
          <w:szCs w:val="24"/>
        </w:rPr>
        <w:t xml:space="preserve">B. advertising is a particularly bad problem in Austria. </w:t>
      </w:r>
    </w:p>
    <w:p w14:paraId="411087CE" w14:textId="77777777" w:rsidR="002E7D47" w:rsidRPr="00C13AE5" w:rsidRDefault="002E7D47" w:rsidP="0077381A">
      <w:pPr>
        <w:pStyle w:val="Bodytext90"/>
        <w:shd w:val="clear" w:color="auto" w:fill="auto"/>
        <w:tabs>
          <w:tab w:val="left" w:pos="270"/>
        </w:tabs>
        <w:spacing w:before="0" w:line="240" w:lineRule="atLeast"/>
        <w:ind w:right="8" w:firstLine="360"/>
        <w:jc w:val="both"/>
        <w:rPr>
          <w:rFonts w:asciiTheme="minorHAnsi" w:hAnsiTheme="minorHAnsi" w:cstheme="minorHAnsi"/>
          <w:sz w:val="24"/>
          <w:szCs w:val="24"/>
        </w:rPr>
      </w:pPr>
      <w:r w:rsidRPr="00C13AE5">
        <w:rPr>
          <w:rFonts w:asciiTheme="minorHAnsi" w:hAnsiTheme="minorHAnsi" w:cstheme="minorHAnsi"/>
          <w:sz w:val="24"/>
          <w:szCs w:val="24"/>
        </w:rPr>
        <w:t>C. outdoor advertising extends beyond urban areas.</w:t>
      </w:r>
    </w:p>
    <w:p w14:paraId="3236B058" w14:textId="77777777" w:rsidR="002E7D47" w:rsidRPr="00C13AE5" w:rsidRDefault="002E7D47" w:rsidP="0077381A">
      <w:pPr>
        <w:pStyle w:val="Bodytext90"/>
        <w:shd w:val="clear" w:color="auto" w:fill="auto"/>
        <w:tabs>
          <w:tab w:val="left" w:pos="270"/>
        </w:tabs>
        <w:spacing w:before="0" w:line="240" w:lineRule="atLeast"/>
        <w:ind w:right="8" w:firstLine="360"/>
        <w:jc w:val="both"/>
        <w:rPr>
          <w:rFonts w:asciiTheme="minorHAnsi" w:hAnsiTheme="minorHAnsi" w:cstheme="minorHAnsi"/>
          <w:sz w:val="24"/>
          <w:szCs w:val="24"/>
        </w:rPr>
      </w:pPr>
      <w:r w:rsidRPr="00C13AE5">
        <w:rPr>
          <w:rFonts w:asciiTheme="minorHAnsi" w:hAnsiTheme="minorHAnsi" w:cstheme="minorHAnsi"/>
          <w:sz w:val="24"/>
          <w:szCs w:val="24"/>
        </w:rPr>
        <w:t>D. modern adverts are continuing to grow in size.</w:t>
      </w:r>
    </w:p>
    <w:p w14:paraId="7717F6E2" w14:textId="77777777" w:rsidR="0089774C" w:rsidRPr="00C13AE5" w:rsidRDefault="0089774C" w:rsidP="0077381A">
      <w:pPr>
        <w:pStyle w:val="Bodytext90"/>
        <w:shd w:val="clear" w:color="auto" w:fill="auto"/>
        <w:tabs>
          <w:tab w:val="left" w:pos="270"/>
        </w:tabs>
        <w:spacing w:before="0" w:line="240" w:lineRule="atLeast"/>
        <w:ind w:right="8" w:firstLine="360"/>
        <w:jc w:val="both"/>
        <w:rPr>
          <w:rFonts w:asciiTheme="minorHAnsi" w:hAnsiTheme="minorHAnsi" w:cstheme="minorHAnsi"/>
          <w:sz w:val="24"/>
          <w:szCs w:val="24"/>
        </w:rPr>
      </w:pPr>
    </w:p>
    <w:p w14:paraId="6D6730EA" w14:textId="77777777" w:rsidR="002E7D47" w:rsidRPr="00C13AE5" w:rsidRDefault="002E7D47" w:rsidP="0077381A">
      <w:pPr>
        <w:pStyle w:val="Bodytext90"/>
        <w:shd w:val="clear" w:color="auto" w:fill="auto"/>
        <w:tabs>
          <w:tab w:val="left" w:pos="270"/>
        </w:tabs>
        <w:spacing w:before="0" w:line="240" w:lineRule="atLeast"/>
        <w:ind w:right="8" w:firstLine="0"/>
        <w:jc w:val="both"/>
        <w:rPr>
          <w:rFonts w:asciiTheme="minorHAnsi" w:hAnsiTheme="minorHAnsi" w:cstheme="minorHAnsi"/>
          <w:sz w:val="24"/>
          <w:szCs w:val="24"/>
        </w:rPr>
      </w:pPr>
      <w:r w:rsidRPr="00C13AE5">
        <w:rPr>
          <w:rFonts w:asciiTheme="minorHAnsi" w:hAnsiTheme="minorHAnsi" w:cstheme="minorHAnsi"/>
          <w:sz w:val="24"/>
          <w:szCs w:val="24"/>
        </w:rPr>
        <w:t>27. What does Roberta tell us about urban advertising in the fifth paragraph?</w:t>
      </w:r>
    </w:p>
    <w:p w14:paraId="2ACC61BE" w14:textId="77777777" w:rsidR="002E7D47" w:rsidRPr="00C13AE5" w:rsidRDefault="002E7D47" w:rsidP="0077381A">
      <w:pPr>
        <w:pStyle w:val="Bodytext90"/>
        <w:shd w:val="clear" w:color="auto" w:fill="auto"/>
        <w:tabs>
          <w:tab w:val="left" w:pos="270"/>
        </w:tabs>
        <w:spacing w:before="0" w:line="240" w:lineRule="atLeast"/>
        <w:ind w:right="8" w:firstLine="360"/>
        <w:jc w:val="both"/>
        <w:rPr>
          <w:rFonts w:asciiTheme="minorHAnsi" w:hAnsiTheme="minorHAnsi" w:cstheme="minorHAnsi"/>
          <w:sz w:val="24"/>
          <w:szCs w:val="24"/>
        </w:rPr>
      </w:pPr>
      <w:r w:rsidRPr="00C13AE5">
        <w:rPr>
          <w:rFonts w:asciiTheme="minorHAnsi" w:hAnsiTheme="minorHAnsi" w:cstheme="minorHAnsi"/>
          <w:sz w:val="24"/>
          <w:szCs w:val="24"/>
        </w:rPr>
        <w:t>A. It can be rather unconvincing.</w:t>
      </w:r>
      <w:r w:rsidR="0023246A" w:rsidRPr="00C13AE5">
        <w:rPr>
          <w:rFonts w:asciiTheme="minorHAnsi" w:hAnsiTheme="minorHAnsi" w:cstheme="minorHAnsi"/>
          <w:sz w:val="24"/>
          <w:szCs w:val="24"/>
        </w:rPr>
        <w:tab/>
      </w:r>
      <w:r w:rsidR="0023246A" w:rsidRPr="00C13AE5">
        <w:rPr>
          <w:rFonts w:asciiTheme="minorHAnsi" w:hAnsiTheme="minorHAnsi" w:cstheme="minorHAnsi"/>
          <w:sz w:val="24"/>
          <w:szCs w:val="24"/>
        </w:rPr>
        <w:tab/>
      </w:r>
      <w:r w:rsidRPr="00C13AE5">
        <w:rPr>
          <w:rFonts w:asciiTheme="minorHAnsi" w:hAnsiTheme="minorHAnsi" w:cstheme="minorHAnsi"/>
          <w:sz w:val="24"/>
          <w:szCs w:val="24"/>
        </w:rPr>
        <w:t>B. It helps us to fulfil our dreams.</w:t>
      </w:r>
    </w:p>
    <w:p w14:paraId="7DCE7CAD" w14:textId="77777777" w:rsidR="002E7D47" w:rsidRPr="00C13AE5" w:rsidRDefault="002E7D47" w:rsidP="0077381A">
      <w:pPr>
        <w:pStyle w:val="Bodytext90"/>
        <w:shd w:val="clear" w:color="auto" w:fill="auto"/>
        <w:tabs>
          <w:tab w:val="left" w:pos="270"/>
        </w:tabs>
        <w:spacing w:before="0" w:line="240" w:lineRule="atLeast"/>
        <w:ind w:right="8" w:firstLine="360"/>
        <w:jc w:val="both"/>
        <w:rPr>
          <w:rFonts w:asciiTheme="minorHAnsi" w:hAnsiTheme="minorHAnsi" w:cstheme="minorHAnsi"/>
          <w:sz w:val="24"/>
          <w:szCs w:val="24"/>
        </w:rPr>
      </w:pPr>
      <w:r w:rsidRPr="00C13AE5">
        <w:rPr>
          <w:rFonts w:asciiTheme="minorHAnsi" w:hAnsiTheme="minorHAnsi" w:cstheme="minorHAnsi"/>
          <w:sz w:val="24"/>
          <w:szCs w:val="24"/>
        </w:rPr>
        <w:t>C. It particularly affects women.</w:t>
      </w:r>
      <w:r w:rsidR="0023246A" w:rsidRPr="00C13AE5">
        <w:rPr>
          <w:rFonts w:asciiTheme="minorHAnsi" w:hAnsiTheme="minorHAnsi" w:cstheme="minorHAnsi"/>
          <w:sz w:val="24"/>
          <w:szCs w:val="24"/>
        </w:rPr>
        <w:tab/>
      </w:r>
      <w:r w:rsidR="0023246A" w:rsidRPr="00C13AE5">
        <w:rPr>
          <w:rFonts w:asciiTheme="minorHAnsi" w:hAnsiTheme="minorHAnsi" w:cstheme="minorHAnsi"/>
          <w:sz w:val="24"/>
          <w:szCs w:val="24"/>
        </w:rPr>
        <w:tab/>
      </w:r>
      <w:r w:rsidRPr="00C13AE5">
        <w:rPr>
          <w:rFonts w:asciiTheme="minorHAnsi" w:hAnsiTheme="minorHAnsi" w:cstheme="minorHAnsi"/>
          <w:sz w:val="24"/>
          <w:szCs w:val="24"/>
        </w:rPr>
        <w:t>D. It can lower our self-confidence.</w:t>
      </w:r>
    </w:p>
    <w:p w14:paraId="75920410" w14:textId="77777777" w:rsidR="0089774C" w:rsidRPr="00C13AE5" w:rsidRDefault="0089774C" w:rsidP="0077381A">
      <w:pPr>
        <w:pStyle w:val="Bodytext90"/>
        <w:shd w:val="clear" w:color="auto" w:fill="auto"/>
        <w:tabs>
          <w:tab w:val="left" w:pos="270"/>
        </w:tabs>
        <w:spacing w:before="0" w:line="240" w:lineRule="atLeast"/>
        <w:ind w:right="8" w:firstLine="360"/>
        <w:jc w:val="both"/>
        <w:rPr>
          <w:rFonts w:asciiTheme="minorHAnsi" w:hAnsiTheme="minorHAnsi" w:cstheme="minorHAnsi"/>
          <w:sz w:val="24"/>
          <w:szCs w:val="24"/>
        </w:rPr>
      </w:pPr>
    </w:p>
    <w:p w14:paraId="7DB2C688" w14:textId="77777777" w:rsidR="002E7D47" w:rsidRPr="00C13AE5" w:rsidRDefault="002E7D47" w:rsidP="0077381A">
      <w:pPr>
        <w:pStyle w:val="Bodytext90"/>
        <w:shd w:val="clear" w:color="auto" w:fill="auto"/>
        <w:tabs>
          <w:tab w:val="left" w:pos="270"/>
        </w:tabs>
        <w:spacing w:before="0" w:line="240" w:lineRule="atLeast"/>
        <w:ind w:right="8" w:firstLine="0"/>
        <w:jc w:val="both"/>
        <w:rPr>
          <w:rFonts w:asciiTheme="minorHAnsi" w:hAnsiTheme="minorHAnsi" w:cstheme="minorHAnsi"/>
          <w:sz w:val="24"/>
          <w:szCs w:val="24"/>
        </w:rPr>
      </w:pPr>
      <w:r w:rsidRPr="00C13AE5">
        <w:rPr>
          <w:rFonts w:asciiTheme="minorHAnsi" w:hAnsiTheme="minorHAnsi" w:cstheme="minorHAnsi"/>
          <w:sz w:val="24"/>
          <w:szCs w:val="24"/>
        </w:rPr>
        <w:t>28. What comparison does Roberta make between urban advertising and TV advertising?</w:t>
      </w:r>
    </w:p>
    <w:p w14:paraId="4E773ED3" w14:textId="77777777" w:rsidR="002E7D47" w:rsidRPr="00C13AE5" w:rsidRDefault="002E7D47" w:rsidP="0077381A">
      <w:pPr>
        <w:pStyle w:val="Bodytext90"/>
        <w:shd w:val="clear" w:color="auto" w:fill="auto"/>
        <w:tabs>
          <w:tab w:val="left" w:pos="270"/>
        </w:tabs>
        <w:spacing w:before="0" w:line="240" w:lineRule="atLeast"/>
        <w:ind w:right="8" w:firstLine="360"/>
        <w:jc w:val="both"/>
        <w:rPr>
          <w:rFonts w:asciiTheme="minorHAnsi" w:hAnsiTheme="minorHAnsi" w:cstheme="minorHAnsi"/>
          <w:sz w:val="24"/>
          <w:szCs w:val="24"/>
        </w:rPr>
      </w:pPr>
      <w:r w:rsidRPr="00C13AE5">
        <w:rPr>
          <w:rFonts w:asciiTheme="minorHAnsi" w:hAnsiTheme="minorHAnsi" w:cstheme="minorHAnsi"/>
          <w:sz w:val="24"/>
          <w:szCs w:val="24"/>
        </w:rPr>
        <w:t>A. TV advertising is more effective in the long term.</w:t>
      </w:r>
    </w:p>
    <w:p w14:paraId="4FB20263" w14:textId="77777777" w:rsidR="002E7D47" w:rsidRPr="00C13AE5" w:rsidRDefault="002E7D47" w:rsidP="0077381A">
      <w:pPr>
        <w:pStyle w:val="Bodytext90"/>
        <w:shd w:val="clear" w:color="auto" w:fill="auto"/>
        <w:tabs>
          <w:tab w:val="left" w:pos="270"/>
        </w:tabs>
        <w:spacing w:before="0" w:line="240" w:lineRule="atLeast"/>
        <w:ind w:right="8" w:firstLine="360"/>
        <w:jc w:val="both"/>
        <w:rPr>
          <w:rFonts w:asciiTheme="minorHAnsi" w:hAnsiTheme="minorHAnsi" w:cstheme="minorHAnsi"/>
          <w:sz w:val="24"/>
          <w:szCs w:val="24"/>
        </w:rPr>
      </w:pPr>
      <w:r w:rsidRPr="00C13AE5">
        <w:rPr>
          <w:rFonts w:asciiTheme="minorHAnsi" w:hAnsiTheme="minorHAnsi" w:cstheme="minorHAnsi"/>
          <w:sz w:val="24"/>
          <w:szCs w:val="24"/>
        </w:rPr>
        <w:t>B. It is easier to ignore urban advertising.</w:t>
      </w:r>
    </w:p>
    <w:p w14:paraId="7B1272B8" w14:textId="77777777" w:rsidR="002E7D47" w:rsidRPr="00C13AE5" w:rsidRDefault="002E7D47" w:rsidP="0077381A">
      <w:pPr>
        <w:pStyle w:val="Bodytext90"/>
        <w:shd w:val="clear" w:color="auto" w:fill="auto"/>
        <w:tabs>
          <w:tab w:val="left" w:pos="270"/>
        </w:tabs>
        <w:spacing w:before="0" w:line="240" w:lineRule="atLeast"/>
        <w:ind w:right="8" w:firstLine="360"/>
        <w:jc w:val="both"/>
        <w:rPr>
          <w:rFonts w:asciiTheme="minorHAnsi" w:hAnsiTheme="minorHAnsi" w:cstheme="minorHAnsi"/>
          <w:sz w:val="24"/>
          <w:szCs w:val="24"/>
        </w:rPr>
      </w:pPr>
      <w:r w:rsidRPr="00C13AE5">
        <w:rPr>
          <w:rFonts w:asciiTheme="minorHAnsi" w:hAnsiTheme="minorHAnsi" w:cstheme="minorHAnsi"/>
          <w:sz w:val="24"/>
          <w:szCs w:val="24"/>
        </w:rPr>
        <w:t>C. Urban advertising can have more impact.</w:t>
      </w:r>
    </w:p>
    <w:p w14:paraId="0DC7E61F" w14:textId="77777777" w:rsidR="002E7D47" w:rsidRPr="00C13AE5" w:rsidRDefault="002E7D47" w:rsidP="0077381A">
      <w:pPr>
        <w:pStyle w:val="Bodytext90"/>
        <w:shd w:val="clear" w:color="auto" w:fill="auto"/>
        <w:tabs>
          <w:tab w:val="left" w:pos="270"/>
        </w:tabs>
        <w:spacing w:before="0" w:line="240" w:lineRule="atLeast"/>
        <w:ind w:right="8" w:firstLine="360"/>
        <w:jc w:val="both"/>
        <w:rPr>
          <w:rFonts w:asciiTheme="minorHAnsi" w:hAnsiTheme="minorHAnsi" w:cstheme="minorHAnsi"/>
          <w:sz w:val="24"/>
          <w:szCs w:val="24"/>
        </w:rPr>
      </w:pPr>
      <w:r w:rsidRPr="00C13AE5">
        <w:rPr>
          <w:rFonts w:asciiTheme="minorHAnsi" w:hAnsiTheme="minorHAnsi" w:cstheme="minorHAnsi"/>
          <w:sz w:val="24"/>
          <w:szCs w:val="24"/>
        </w:rPr>
        <w:t>D. There is greater variety in urban advertising.</w:t>
      </w:r>
    </w:p>
    <w:p w14:paraId="48D3EEAE" w14:textId="77777777" w:rsidR="0089774C" w:rsidRPr="00C13AE5" w:rsidRDefault="0089774C" w:rsidP="0077381A">
      <w:pPr>
        <w:pStyle w:val="Bodytext90"/>
        <w:shd w:val="clear" w:color="auto" w:fill="auto"/>
        <w:tabs>
          <w:tab w:val="left" w:pos="270"/>
        </w:tabs>
        <w:spacing w:before="0" w:line="240" w:lineRule="atLeast"/>
        <w:ind w:right="8" w:firstLine="360"/>
        <w:jc w:val="both"/>
        <w:rPr>
          <w:rFonts w:asciiTheme="minorHAnsi" w:hAnsiTheme="minorHAnsi" w:cstheme="minorHAnsi"/>
          <w:sz w:val="24"/>
          <w:szCs w:val="24"/>
        </w:rPr>
      </w:pPr>
    </w:p>
    <w:p w14:paraId="057864A1" w14:textId="77777777" w:rsidR="002E7D47" w:rsidRPr="00C13AE5" w:rsidRDefault="002E7D47" w:rsidP="0077381A">
      <w:pPr>
        <w:pStyle w:val="Bodytext90"/>
        <w:shd w:val="clear" w:color="auto" w:fill="auto"/>
        <w:tabs>
          <w:tab w:val="left" w:pos="270"/>
        </w:tabs>
        <w:spacing w:before="0" w:line="240" w:lineRule="atLeast"/>
        <w:ind w:right="8" w:firstLine="0"/>
        <w:jc w:val="both"/>
        <w:rPr>
          <w:rFonts w:asciiTheme="minorHAnsi" w:hAnsiTheme="minorHAnsi" w:cstheme="minorHAnsi"/>
          <w:sz w:val="24"/>
          <w:szCs w:val="24"/>
        </w:rPr>
      </w:pPr>
      <w:r w:rsidRPr="00C13AE5">
        <w:rPr>
          <w:rFonts w:asciiTheme="minorHAnsi" w:hAnsiTheme="minorHAnsi" w:cstheme="minorHAnsi"/>
          <w:sz w:val="24"/>
          <w:szCs w:val="24"/>
        </w:rPr>
        <w:t>29. What did the mayor of São Paulo do in 2007?</w:t>
      </w:r>
    </w:p>
    <w:p w14:paraId="76B918AD" w14:textId="77777777" w:rsidR="002E7D47" w:rsidRPr="00C13AE5" w:rsidRDefault="002E7D47" w:rsidP="0077381A">
      <w:pPr>
        <w:pStyle w:val="Bodytext90"/>
        <w:shd w:val="clear" w:color="auto" w:fill="auto"/>
        <w:tabs>
          <w:tab w:val="left" w:pos="270"/>
        </w:tabs>
        <w:spacing w:before="0" w:line="240" w:lineRule="atLeast"/>
        <w:ind w:right="8" w:firstLine="360"/>
        <w:jc w:val="both"/>
        <w:rPr>
          <w:rFonts w:asciiTheme="minorHAnsi" w:hAnsiTheme="minorHAnsi" w:cstheme="minorHAnsi"/>
          <w:sz w:val="24"/>
          <w:szCs w:val="24"/>
        </w:rPr>
      </w:pPr>
      <w:r w:rsidRPr="00C13AE5">
        <w:rPr>
          <w:rFonts w:asciiTheme="minorHAnsi" w:hAnsiTheme="minorHAnsi" w:cstheme="minorHAnsi"/>
          <w:sz w:val="24"/>
          <w:szCs w:val="24"/>
        </w:rPr>
        <w:t>A. He ordered the removal of more than ten thousand adverts.</w:t>
      </w:r>
    </w:p>
    <w:p w14:paraId="35F49AC9" w14:textId="77777777" w:rsidR="002E7D47" w:rsidRPr="00C13AE5" w:rsidRDefault="002E7D47" w:rsidP="0077381A">
      <w:pPr>
        <w:pStyle w:val="Bodytext90"/>
        <w:shd w:val="clear" w:color="auto" w:fill="auto"/>
        <w:tabs>
          <w:tab w:val="left" w:pos="270"/>
        </w:tabs>
        <w:spacing w:before="0" w:line="240" w:lineRule="atLeast"/>
        <w:ind w:right="8" w:firstLine="360"/>
        <w:jc w:val="both"/>
        <w:rPr>
          <w:rFonts w:asciiTheme="minorHAnsi" w:hAnsiTheme="minorHAnsi" w:cstheme="minorHAnsi"/>
          <w:sz w:val="24"/>
          <w:szCs w:val="24"/>
        </w:rPr>
      </w:pPr>
      <w:r w:rsidRPr="00C13AE5">
        <w:rPr>
          <w:rFonts w:asciiTheme="minorHAnsi" w:hAnsiTheme="minorHAnsi" w:cstheme="minorHAnsi"/>
          <w:sz w:val="24"/>
          <w:szCs w:val="24"/>
        </w:rPr>
        <w:t>B. He encourages the establishment of advertising companies in the area.</w:t>
      </w:r>
    </w:p>
    <w:p w14:paraId="03E2E744" w14:textId="77777777" w:rsidR="002E7D47" w:rsidRPr="00C13AE5" w:rsidRDefault="002E7D47" w:rsidP="0077381A">
      <w:pPr>
        <w:pStyle w:val="Bodytext90"/>
        <w:shd w:val="clear" w:color="auto" w:fill="auto"/>
        <w:tabs>
          <w:tab w:val="left" w:pos="270"/>
        </w:tabs>
        <w:spacing w:before="0" w:line="240" w:lineRule="atLeast"/>
        <w:ind w:right="8" w:firstLine="360"/>
        <w:jc w:val="both"/>
        <w:rPr>
          <w:rFonts w:asciiTheme="minorHAnsi" w:hAnsiTheme="minorHAnsi" w:cstheme="minorHAnsi"/>
          <w:sz w:val="24"/>
          <w:szCs w:val="24"/>
        </w:rPr>
      </w:pPr>
      <w:r w:rsidRPr="00C13AE5">
        <w:rPr>
          <w:rFonts w:asciiTheme="minorHAnsi" w:hAnsiTheme="minorHAnsi" w:cstheme="minorHAnsi"/>
          <w:sz w:val="24"/>
          <w:szCs w:val="24"/>
        </w:rPr>
        <w:lastRenderedPageBreak/>
        <w:t>C. He wrote an article about urban advertising.</w:t>
      </w:r>
    </w:p>
    <w:p w14:paraId="32CED1CD" w14:textId="77777777" w:rsidR="002E7D47" w:rsidRPr="00C13AE5" w:rsidRDefault="002E7D47" w:rsidP="0077381A">
      <w:pPr>
        <w:pStyle w:val="Bodytext90"/>
        <w:shd w:val="clear" w:color="auto" w:fill="auto"/>
        <w:tabs>
          <w:tab w:val="left" w:pos="270"/>
        </w:tabs>
        <w:spacing w:before="0" w:line="240" w:lineRule="atLeast"/>
        <w:ind w:right="8" w:firstLine="360"/>
        <w:jc w:val="both"/>
        <w:rPr>
          <w:rFonts w:asciiTheme="minorHAnsi" w:hAnsiTheme="minorHAnsi" w:cstheme="minorHAnsi"/>
          <w:sz w:val="24"/>
          <w:szCs w:val="24"/>
        </w:rPr>
      </w:pPr>
      <w:r w:rsidRPr="00C13AE5">
        <w:rPr>
          <w:rFonts w:asciiTheme="minorHAnsi" w:hAnsiTheme="minorHAnsi" w:cstheme="minorHAnsi"/>
          <w:sz w:val="24"/>
          <w:szCs w:val="24"/>
        </w:rPr>
        <w:t>D. He was strongly impressed by the development of advertising firms in the area.</w:t>
      </w:r>
    </w:p>
    <w:p w14:paraId="435384DB" w14:textId="77777777" w:rsidR="0089774C" w:rsidRPr="00C13AE5" w:rsidRDefault="0089774C" w:rsidP="0077381A">
      <w:pPr>
        <w:pStyle w:val="Bodytext90"/>
        <w:shd w:val="clear" w:color="auto" w:fill="auto"/>
        <w:tabs>
          <w:tab w:val="left" w:pos="270"/>
        </w:tabs>
        <w:spacing w:before="0" w:line="240" w:lineRule="atLeast"/>
        <w:ind w:right="8" w:firstLine="360"/>
        <w:jc w:val="both"/>
        <w:rPr>
          <w:rFonts w:asciiTheme="minorHAnsi" w:hAnsiTheme="minorHAnsi" w:cstheme="minorHAnsi"/>
          <w:sz w:val="24"/>
          <w:szCs w:val="24"/>
        </w:rPr>
      </w:pPr>
    </w:p>
    <w:p w14:paraId="761CA829" w14:textId="77777777" w:rsidR="002E7D47" w:rsidRPr="00C13AE5" w:rsidRDefault="002E7D47" w:rsidP="0077381A">
      <w:pPr>
        <w:pStyle w:val="Bodytext90"/>
        <w:shd w:val="clear" w:color="auto" w:fill="auto"/>
        <w:tabs>
          <w:tab w:val="left" w:pos="270"/>
        </w:tabs>
        <w:spacing w:before="0" w:line="240" w:lineRule="atLeast"/>
        <w:ind w:right="8" w:firstLine="0"/>
        <w:jc w:val="both"/>
        <w:rPr>
          <w:rFonts w:asciiTheme="minorHAnsi" w:hAnsiTheme="minorHAnsi" w:cstheme="minorHAnsi"/>
          <w:sz w:val="24"/>
          <w:szCs w:val="24"/>
        </w:rPr>
      </w:pPr>
      <w:r w:rsidRPr="00C13AE5">
        <w:rPr>
          <w:rFonts w:asciiTheme="minorHAnsi" w:hAnsiTheme="minorHAnsi" w:cstheme="minorHAnsi"/>
          <w:sz w:val="24"/>
          <w:szCs w:val="24"/>
        </w:rPr>
        <w:t>30. What response did the mayor get when he removed advertising from Sao Paulo?</w:t>
      </w:r>
    </w:p>
    <w:p w14:paraId="446C2E98" w14:textId="77777777" w:rsidR="002E7D47" w:rsidRPr="00C13AE5" w:rsidRDefault="002E7D47" w:rsidP="0077381A">
      <w:pPr>
        <w:pStyle w:val="Bodytext90"/>
        <w:shd w:val="clear" w:color="auto" w:fill="auto"/>
        <w:tabs>
          <w:tab w:val="left" w:pos="270"/>
        </w:tabs>
        <w:spacing w:before="0" w:line="240" w:lineRule="atLeast"/>
        <w:ind w:right="8" w:firstLine="360"/>
        <w:rPr>
          <w:rFonts w:asciiTheme="minorHAnsi" w:hAnsiTheme="minorHAnsi" w:cstheme="minorHAnsi"/>
          <w:sz w:val="24"/>
          <w:szCs w:val="24"/>
        </w:rPr>
      </w:pPr>
      <w:r w:rsidRPr="00C13AE5">
        <w:rPr>
          <w:rFonts w:asciiTheme="minorHAnsi" w:hAnsiTheme="minorHAnsi" w:cstheme="minorHAnsi"/>
          <w:sz w:val="24"/>
          <w:szCs w:val="24"/>
        </w:rPr>
        <w:t>A. The majority of private individuals and commercial people supported him.</w:t>
      </w:r>
    </w:p>
    <w:p w14:paraId="0544673F" w14:textId="77777777" w:rsidR="002E7D47" w:rsidRPr="00C13AE5" w:rsidRDefault="002E7D47" w:rsidP="0077381A">
      <w:pPr>
        <w:pStyle w:val="Bodytext90"/>
        <w:shd w:val="clear" w:color="auto" w:fill="auto"/>
        <w:tabs>
          <w:tab w:val="left" w:pos="270"/>
        </w:tabs>
        <w:spacing w:before="0" w:line="240" w:lineRule="atLeast"/>
        <w:ind w:right="8" w:firstLine="360"/>
        <w:rPr>
          <w:rFonts w:asciiTheme="minorHAnsi" w:hAnsiTheme="minorHAnsi" w:cstheme="minorHAnsi"/>
          <w:sz w:val="24"/>
          <w:szCs w:val="24"/>
        </w:rPr>
      </w:pPr>
      <w:r w:rsidRPr="00C13AE5">
        <w:rPr>
          <w:rFonts w:asciiTheme="minorHAnsi" w:hAnsiTheme="minorHAnsi" w:cstheme="minorHAnsi"/>
          <w:sz w:val="24"/>
          <w:szCs w:val="24"/>
        </w:rPr>
        <w:t>B Advertisers were willing to display fewer advertisements in the city.</w:t>
      </w:r>
    </w:p>
    <w:p w14:paraId="2C399030" w14:textId="77777777" w:rsidR="002E7D47" w:rsidRPr="00C13AE5" w:rsidRDefault="002E7D47" w:rsidP="0077381A">
      <w:pPr>
        <w:pStyle w:val="Bodytext90"/>
        <w:shd w:val="clear" w:color="auto" w:fill="auto"/>
        <w:tabs>
          <w:tab w:val="left" w:pos="270"/>
        </w:tabs>
        <w:spacing w:before="0" w:line="240" w:lineRule="atLeast"/>
        <w:ind w:right="8" w:firstLine="360"/>
        <w:rPr>
          <w:rFonts w:asciiTheme="minorHAnsi" w:hAnsiTheme="minorHAnsi" w:cstheme="minorHAnsi"/>
          <w:sz w:val="24"/>
          <w:szCs w:val="24"/>
        </w:rPr>
      </w:pPr>
      <w:r w:rsidRPr="00C13AE5">
        <w:rPr>
          <w:rFonts w:asciiTheme="minorHAnsi" w:hAnsiTheme="minorHAnsi" w:cstheme="minorHAnsi"/>
          <w:sz w:val="24"/>
          <w:szCs w:val="24"/>
        </w:rPr>
        <w:t>C. Local artists were unsure how attractive the office blocks would look.</w:t>
      </w:r>
    </w:p>
    <w:p w14:paraId="375D5309" w14:textId="77777777" w:rsidR="002E7D47" w:rsidRPr="00C13AE5" w:rsidRDefault="002E7D47" w:rsidP="0077381A">
      <w:pPr>
        <w:tabs>
          <w:tab w:val="left" w:pos="270"/>
        </w:tabs>
        <w:spacing w:after="0" w:line="240" w:lineRule="atLeast"/>
        <w:ind w:right="8" w:firstLine="360"/>
        <w:jc w:val="both"/>
        <w:rPr>
          <w:rFonts w:cstheme="minorHAnsi"/>
          <w:sz w:val="24"/>
          <w:szCs w:val="24"/>
        </w:rPr>
      </w:pPr>
      <w:r w:rsidRPr="00C13AE5">
        <w:rPr>
          <w:rFonts w:cstheme="minorHAnsi"/>
          <w:sz w:val="24"/>
          <w:szCs w:val="24"/>
        </w:rPr>
        <w:t>D. Most of the people who lived in the city welcomed his decision.</w:t>
      </w:r>
    </w:p>
    <w:p w14:paraId="124752B2" w14:textId="77777777" w:rsidR="002E7D47" w:rsidRPr="00C13AE5" w:rsidRDefault="002E7D47" w:rsidP="0077381A">
      <w:pPr>
        <w:spacing w:after="0" w:line="240" w:lineRule="atLeast"/>
        <w:jc w:val="both"/>
        <w:rPr>
          <w:rFonts w:cstheme="minorHAnsi"/>
          <w:sz w:val="24"/>
          <w:szCs w:val="24"/>
        </w:rPr>
      </w:pPr>
    </w:p>
    <w:p w14:paraId="553C22A5" w14:textId="77777777" w:rsidR="002E7D47" w:rsidRPr="00C13AE5" w:rsidRDefault="002E7D47" w:rsidP="0077381A">
      <w:pPr>
        <w:spacing w:after="0" w:line="240" w:lineRule="atLeast"/>
        <w:jc w:val="both"/>
        <w:rPr>
          <w:rFonts w:cstheme="minorHAnsi"/>
          <w:b/>
          <w:sz w:val="24"/>
          <w:szCs w:val="24"/>
        </w:rPr>
      </w:pPr>
    </w:p>
    <w:p w14:paraId="7F0A05AE" w14:textId="77777777" w:rsidR="009339B2" w:rsidRPr="00C13AE5" w:rsidRDefault="009339B2" w:rsidP="0077381A">
      <w:pPr>
        <w:spacing w:line="240" w:lineRule="atLeast"/>
        <w:rPr>
          <w:rFonts w:cstheme="minorHAnsi"/>
          <w:b/>
          <w:sz w:val="24"/>
          <w:szCs w:val="24"/>
        </w:rPr>
      </w:pPr>
      <w:r w:rsidRPr="00C13AE5">
        <w:rPr>
          <w:rFonts w:cstheme="minorHAnsi"/>
          <w:b/>
          <w:sz w:val="24"/>
          <w:szCs w:val="24"/>
        </w:rPr>
        <w:br w:type="page"/>
      </w:r>
    </w:p>
    <w:p w14:paraId="3E88DA13" w14:textId="77777777" w:rsidR="002E7D47" w:rsidRPr="00C13AE5" w:rsidRDefault="002E7D47" w:rsidP="0077381A">
      <w:pPr>
        <w:spacing w:after="0" w:line="240" w:lineRule="atLeast"/>
        <w:jc w:val="both"/>
        <w:rPr>
          <w:rFonts w:cstheme="minorHAnsi"/>
          <w:b/>
          <w:sz w:val="24"/>
          <w:szCs w:val="24"/>
        </w:rPr>
      </w:pPr>
      <w:r w:rsidRPr="00C13AE5">
        <w:rPr>
          <w:rFonts w:cstheme="minorHAnsi"/>
          <w:b/>
          <w:sz w:val="24"/>
          <w:szCs w:val="24"/>
        </w:rPr>
        <w:lastRenderedPageBreak/>
        <w:t>PASSAGE 4 – Questions 31-40</w:t>
      </w:r>
    </w:p>
    <w:p w14:paraId="2322DA1B" w14:textId="77777777" w:rsidR="002E7D47" w:rsidRPr="00C13AE5" w:rsidRDefault="002E7D47" w:rsidP="0077381A">
      <w:pPr>
        <w:spacing w:after="0" w:line="240" w:lineRule="atLeast"/>
        <w:jc w:val="both"/>
        <w:rPr>
          <w:rFonts w:cstheme="minorHAnsi"/>
          <w:b/>
          <w:sz w:val="24"/>
          <w:szCs w:val="24"/>
        </w:rPr>
      </w:pPr>
    </w:p>
    <w:p w14:paraId="0B15F110" w14:textId="77777777" w:rsidR="002E7D47" w:rsidRPr="00C13AE5" w:rsidRDefault="002E7D47" w:rsidP="0077381A">
      <w:pPr>
        <w:pStyle w:val="BodyText1"/>
        <w:shd w:val="clear" w:color="auto" w:fill="auto"/>
        <w:spacing w:line="240" w:lineRule="atLeast"/>
        <w:ind w:left="20" w:right="-19" w:firstLine="700"/>
        <w:rPr>
          <w:rFonts w:asciiTheme="minorHAnsi" w:hAnsiTheme="minorHAnsi" w:cstheme="minorHAnsi"/>
          <w:color w:val="auto"/>
          <w:sz w:val="24"/>
          <w:szCs w:val="24"/>
        </w:rPr>
      </w:pPr>
      <w:r w:rsidRPr="00C13AE5">
        <w:rPr>
          <w:rFonts w:asciiTheme="minorHAnsi" w:hAnsiTheme="minorHAnsi" w:cstheme="minorHAnsi"/>
          <w:color w:val="auto"/>
          <w:sz w:val="24"/>
          <w:szCs w:val="24"/>
        </w:rPr>
        <w:t xml:space="preserve">Until fairly recently explaining the presence of human beings in Australia was not such a problem. At the beginning of the twentieth century, it was thought that Aborigines had been on the continent for no more than 400 years. As recently as the 1960s, the time-frame was estimated to be perhaps 8,000 years. Then in 1969 a geologist from the Australian National University in Canberra was poking around on the shores of a long-dried lake bed called Mungo in a dry and lonely comer of New South Wales when something caught his eye. It was the skeleton of a woman sticking out slightly from a sandbank. The bones were collected and sent off for carbon dating. When the report came back, it showed that the woman had died 23,000 years ago. Since then, other finds have pushed the date back further. Today the evidence points to an arrival date of at least 45,000 years ago but probably more like 60,000. </w:t>
      </w:r>
      <w:r w:rsidRPr="00C13AE5">
        <w:rPr>
          <w:rFonts w:asciiTheme="minorHAnsi" w:hAnsiTheme="minorHAnsi" w:cstheme="minorHAnsi"/>
          <w:color w:val="auto"/>
          <w:sz w:val="24"/>
          <w:szCs w:val="24"/>
          <w:shd w:val="clear" w:color="auto" w:fill="000000" w:themeFill="text1"/>
        </w:rPr>
        <w:t>(</w:t>
      </w:r>
      <w:r w:rsidRPr="00C13AE5">
        <w:rPr>
          <w:rFonts w:asciiTheme="minorHAnsi" w:hAnsiTheme="minorHAnsi" w:cstheme="minorHAnsi"/>
          <w:b/>
          <w:color w:val="auto"/>
          <w:sz w:val="24"/>
          <w:szCs w:val="24"/>
          <w:shd w:val="clear" w:color="auto" w:fill="000000" w:themeFill="text1"/>
        </w:rPr>
        <w:t>A)</w:t>
      </w:r>
    </w:p>
    <w:p w14:paraId="63CDAF94" w14:textId="77777777" w:rsidR="002E7D47" w:rsidRPr="00C13AE5" w:rsidRDefault="002E7D47" w:rsidP="0077381A">
      <w:pPr>
        <w:pStyle w:val="BodyText1"/>
        <w:shd w:val="clear" w:color="auto" w:fill="auto"/>
        <w:spacing w:line="240" w:lineRule="atLeast"/>
        <w:ind w:left="20" w:right="-19" w:firstLine="700"/>
        <w:rPr>
          <w:rFonts w:asciiTheme="minorHAnsi" w:hAnsiTheme="minorHAnsi" w:cstheme="minorHAnsi"/>
          <w:color w:val="auto"/>
          <w:sz w:val="24"/>
          <w:szCs w:val="24"/>
        </w:rPr>
      </w:pPr>
      <w:r w:rsidRPr="00C13AE5">
        <w:rPr>
          <w:rFonts w:asciiTheme="minorHAnsi" w:hAnsiTheme="minorHAnsi" w:cstheme="minorHAnsi"/>
          <w:color w:val="auto"/>
          <w:sz w:val="24"/>
          <w:szCs w:val="24"/>
        </w:rPr>
        <w:t xml:space="preserve">The first occupants of Australia could not have walked there because at no point in human times has Australia not been an island. They could not have arisen independently because Australia has no apelike creatures from which humans could have descended. The first arrivals could only have come by sea, presumably from Timor or the Indonesian archipelago, and here is where the problems arise. </w:t>
      </w:r>
      <w:r w:rsidRPr="00C13AE5">
        <w:rPr>
          <w:rFonts w:asciiTheme="minorHAnsi" w:hAnsiTheme="minorHAnsi" w:cstheme="minorHAnsi"/>
          <w:color w:val="auto"/>
          <w:sz w:val="24"/>
          <w:szCs w:val="24"/>
          <w:shd w:val="clear" w:color="auto" w:fill="000000" w:themeFill="text1"/>
        </w:rPr>
        <w:t>(</w:t>
      </w:r>
      <w:r w:rsidRPr="00C13AE5">
        <w:rPr>
          <w:rFonts w:asciiTheme="minorHAnsi" w:hAnsiTheme="minorHAnsi" w:cstheme="minorHAnsi"/>
          <w:b/>
          <w:color w:val="auto"/>
          <w:sz w:val="24"/>
          <w:szCs w:val="24"/>
          <w:shd w:val="clear" w:color="auto" w:fill="000000" w:themeFill="text1"/>
        </w:rPr>
        <w:t>B)</w:t>
      </w:r>
    </w:p>
    <w:p w14:paraId="64D5A684" w14:textId="77777777" w:rsidR="002E7D47" w:rsidRPr="00C13AE5" w:rsidRDefault="002E7D47" w:rsidP="0077381A">
      <w:pPr>
        <w:pStyle w:val="BodyText1"/>
        <w:shd w:val="clear" w:color="auto" w:fill="auto"/>
        <w:spacing w:line="240" w:lineRule="atLeast"/>
        <w:ind w:left="20" w:right="-19" w:firstLine="700"/>
        <w:rPr>
          <w:rFonts w:asciiTheme="minorHAnsi" w:hAnsiTheme="minorHAnsi" w:cstheme="minorHAnsi"/>
          <w:color w:val="auto"/>
          <w:sz w:val="24"/>
          <w:szCs w:val="24"/>
        </w:rPr>
      </w:pPr>
      <w:r w:rsidRPr="00C13AE5">
        <w:rPr>
          <w:rFonts w:asciiTheme="minorHAnsi" w:hAnsiTheme="minorHAnsi" w:cstheme="minorHAnsi"/>
          <w:color w:val="auto"/>
          <w:sz w:val="24"/>
          <w:szCs w:val="24"/>
        </w:rPr>
        <w:t>In order to put Homo sapiens in Australia you must accept that at a point in time so remote that it precedes the known rise of behaviourally modem humans, there lived in southern Asia a people so advanced that they were fishing inshore waters from boats of some sort. Never mind that the archaeological record shows no one else on earth doing this for another 30,000 years.</w:t>
      </w:r>
    </w:p>
    <w:p w14:paraId="7362096A" w14:textId="77777777" w:rsidR="002E7D47" w:rsidRPr="00C13AE5" w:rsidRDefault="002E7D47" w:rsidP="0077381A">
      <w:pPr>
        <w:pStyle w:val="BodyText1"/>
        <w:shd w:val="clear" w:color="auto" w:fill="auto"/>
        <w:spacing w:line="240" w:lineRule="atLeast"/>
        <w:ind w:left="20" w:right="-19" w:firstLine="700"/>
        <w:rPr>
          <w:rFonts w:asciiTheme="minorHAnsi" w:hAnsiTheme="minorHAnsi" w:cstheme="minorHAnsi"/>
          <w:b/>
          <w:color w:val="auto"/>
          <w:sz w:val="24"/>
          <w:szCs w:val="24"/>
        </w:rPr>
      </w:pPr>
      <w:r w:rsidRPr="00C13AE5">
        <w:rPr>
          <w:rFonts w:asciiTheme="minorHAnsi" w:hAnsiTheme="minorHAnsi" w:cstheme="minorHAnsi"/>
          <w:color w:val="auto"/>
          <w:sz w:val="24"/>
          <w:szCs w:val="24"/>
        </w:rPr>
        <w:t xml:space="preserve">Next we have to explain what led them to cross at least sixty miles of open sea to reach a land they could hardly have known was there. The scenario that is usually described is of a simple fishing craft - probably little more than a floating platform - </w:t>
      </w:r>
      <w:r w:rsidRPr="00C13AE5">
        <w:rPr>
          <w:rStyle w:val="Bodytext5"/>
          <w:rFonts w:asciiTheme="minorHAnsi" w:eastAsia="Arial" w:hAnsiTheme="minorHAnsi" w:cstheme="minorHAnsi"/>
          <w:b w:val="0"/>
          <w:color w:val="auto"/>
          <w:sz w:val="24"/>
          <w:szCs w:val="24"/>
        </w:rPr>
        <w:t xml:space="preserve">accidentally earned out to sea probably </w:t>
      </w:r>
      <w:r w:rsidRPr="00C13AE5">
        <w:rPr>
          <w:rStyle w:val="Bodytext5NotBold"/>
          <w:rFonts w:asciiTheme="minorHAnsi" w:eastAsia="Sylfaen" w:hAnsiTheme="minorHAnsi" w:cstheme="minorHAnsi"/>
          <w:color w:val="auto"/>
          <w:sz w:val="24"/>
          <w:szCs w:val="24"/>
        </w:rPr>
        <w:t>in one</w:t>
      </w:r>
      <w:r w:rsidRPr="00C13AE5">
        <w:rPr>
          <w:rStyle w:val="Bodytext5"/>
          <w:rFonts w:asciiTheme="minorHAnsi" w:eastAsia="Arial" w:hAnsiTheme="minorHAnsi" w:cstheme="minorHAnsi"/>
          <w:b w:val="0"/>
          <w:color w:val="auto"/>
          <w:sz w:val="24"/>
          <w:szCs w:val="24"/>
          <w:lang w:val="es-ES"/>
        </w:rPr>
        <w:t xml:space="preserve"> </w:t>
      </w:r>
      <w:r w:rsidRPr="00C13AE5">
        <w:rPr>
          <w:rStyle w:val="Bodytext5"/>
          <w:rFonts w:asciiTheme="minorHAnsi" w:eastAsia="Arial" w:hAnsiTheme="minorHAnsi" w:cstheme="minorHAnsi"/>
          <w:b w:val="0"/>
          <w:color w:val="auto"/>
          <w:sz w:val="24"/>
          <w:szCs w:val="24"/>
        </w:rPr>
        <w:t xml:space="preserve">of the sudden storms that are characteristic of </w:t>
      </w:r>
      <w:r w:rsidRPr="00C13AE5">
        <w:rPr>
          <w:rStyle w:val="Bodytext5"/>
          <w:rFonts w:asciiTheme="minorHAnsi" w:eastAsia="Arial" w:hAnsiTheme="minorHAnsi" w:cstheme="minorHAnsi"/>
          <w:b w:val="0"/>
          <w:color w:val="auto"/>
          <w:sz w:val="24"/>
          <w:szCs w:val="24"/>
          <w:lang w:val="es-ES"/>
        </w:rPr>
        <w:t xml:space="preserve">this </w:t>
      </w:r>
      <w:r w:rsidRPr="00C13AE5">
        <w:rPr>
          <w:rStyle w:val="Bodytext5"/>
          <w:rFonts w:asciiTheme="minorHAnsi" w:eastAsia="Arial" w:hAnsiTheme="minorHAnsi" w:cstheme="minorHAnsi"/>
          <w:b w:val="0"/>
          <w:color w:val="auto"/>
          <w:sz w:val="24"/>
          <w:szCs w:val="24"/>
        </w:rPr>
        <w:t xml:space="preserve">area. </w:t>
      </w:r>
      <w:r w:rsidRPr="00C13AE5">
        <w:rPr>
          <w:rFonts w:asciiTheme="minorHAnsi" w:hAnsiTheme="minorHAnsi" w:cstheme="minorHAnsi"/>
          <w:color w:val="auto"/>
          <w:sz w:val="24"/>
          <w:szCs w:val="24"/>
        </w:rPr>
        <w:t xml:space="preserve">This craft then drifted helplessly for some days before </w:t>
      </w:r>
      <w:r w:rsidRPr="00C13AE5">
        <w:rPr>
          <w:rFonts w:asciiTheme="minorHAnsi" w:hAnsiTheme="minorHAnsi" w:cstheme="minorHAnsi"/>
          <w:color w:val="auto"/>
          <w:sz w:val="24"/>
          <w:szCs w:val="24"/>
          <w:lang w:val="es-ES"/>
        </w:rPr>
        <w:t xml:space="preserve">washing </w:t>
      </w:r>
      <w:r w:rsidRPr="00C13AE5">
        <w:rPr>
          <w:rFonts w:asciiTheme="minorHAnsi" w:hAnsiTheme="minorHAnsi" w:cstheme="minorHAnsi"/>
          <w:color w:val="auto"/>
          <w:sz w:val="24"/>
          <w:szCs w:val="24"/>
        </w:rPr>
        <w:t xml:space="preserve">up on </w:t>
      </w:r>
      <w:r w:rsidRPr="00C13AE5">
        <w:rPr>
          <w:rStyle w:val="Bodytext5NotBold"/>
          <w:rFonts w:asciiTheme="minorHAnsi" w:eastAsia="Sylfaen" w:hAnsiTheme="minorHAnsi" w:cstheme="minorHAnsi"/>
          <w:color w:val="auto"/>
          <w:sz w:val="24"/>
          <w:szCs w:val="24"/>
        </w:rPr>
        <w:t xml:space="preserve">a </w:t>
      </w:r>
      <w:r w:rsidRPr="00C13AE5">
        <w:rPr>
          <w:rFonts w:asciiTheme="minorHAnsi" w:hAnsiTheme="minorHAnsi" w:cstheme="minorHAnsi"/>
          <w:color w:val="auto"/>
          <w:sz w:val="24"/>
          <w:szCs w:val="24"/>
        </w:rPr>
        <w:t xml:space="preserve">beach in northern Australia. So far, so good. </w:t>
      </w:r>
      <w:r w:rsidRPr="00C13AE5">
        <w:rPr>
          <w:rFonts w:asciiTheme="minorHAnsi" w:hAnsiTheme="minorHAnsi" w:cstheme="minorHAnsi"/>
          <w:color w:val="auto"/>
          <w:sz w:val="24"/>
          <w:szCs w:val="24"/>
          <w:shd w:val="clear" w:color="auto" w:fill="000000" w:themeFill="text1"/>
        </w:rPr>
        <w:t>(</w:t>
      </w:r>
      <w:r w:rsidRPr="00C13AE5">
        <w:rPr>
          <w:rFonts w:asciiTheme="minorHAnsi" w:hAnsiTheme="minorHAnsi" w:cstheme="minorHAnsi"/>
          <w:b/>
          <w:color w:val="auto"/>
          <w:sz w:val="24"/>
          <w:szCs w:val="24"/>
          <w:shd w:val="clear" w:color="auto" w:fill="000000" w:themeFill="text1"/>
        </w:rPr>
        <w:t>C)</w:t>
      </w:r>
    </w:p>
    <w:p w14:paraId="13102431" w14:textId="77777777" w:rsidR="002E7D47" w:rsidRPr="00C13AE5" w:rsidRDefault="002E7D47" w:rsidP="0077381A">
      <w:pPr>
        <w:pStyle w:val="Bodytext50"/>
        <w:shd w:val="clear" w:color="auto" w:fill="auto"/>
        <w:spacing w:line="240" w:lineRule="atLeast"/>
        <w:ind w:left="20" w:right="-19" w:firstLine="700"/>
        <w:rPr>
          <w:rFonts w:asciiTheme="minorHAnsi" w:hAnsiTheme="minorHAnsi" w:cstheme="minorHAnsi"/>
          <w:b w:val="0"/>
          <w:sz w:val="24"/>
          <w:szCs w:val="24"/>
        </w:rPr>
      </w:pPr>
      <w:r w:rsidRPr="00C13AE5">
        <w:rPr>
          <w:rFonts w:asciiTheme="minorHAnsi" w:hAnsiTheme="minorHAnsi" w:cstheme="minorHAnsi"/>
          <w:b w:val="0"/>
          <w:sz w:val="24"/>
          <w:szCs w:val="24"/>
        </w:rPr>
        <w:t xml:space="preserve">The </w:t>
      </w:r>
      <w:r w:rsidRPr="00C13AE5">
        <w:rPr>
          <w:rFonts w:asciiTheme="minorHAnsi" w:hAnsiTheme="minorHAnsi" w:cstheme="minorHAnsi"/>
          <w:b w:val="0"/>
          <w:sz w:val="24"/>
          <w:szCs w:val="24"/>
          <w:lang w:val="es-ES"/>
        </w:rPr>
        <w:t xml:space="preserve">question </w:t>
      </w:r>
      <w:r w:rsidRPr="00C13AE5">
        <w:rPr>
          <w:rFonts w:asciiTheme="minorHAnsi" w:hAnsiTheme="minorHAnsi" w:cstheme="minorHAnsi"/>
          <w:b w:val="0"/>
          <w:sz w:val="24"/>
          <w:szCs w:val="24"/>
        </w:rPr>
        <w:t xml:space="preserve">that naturally arises - but is seldom asked - is how you get a new population out of this. If it's a lone fisherman who is carried off to Australia, then </w:t>
      </w:r>
      <w:r w:rsidRPr="00C13AE5">
        <w:rPr>
          <w:rStyle w:val="Bodytext5NotBold"/>
          <w:rFonts w:asciiTheme="minorHAnsi" w:eastAsia="Sylfaen" w:hAnsiTheme="minorHAnsi" w:cstheme="minorHAnsi"/>
          <w:sz w:val="24"/>
          <w:szCs w:val="24"/>
        </w:rPr>
        <w:t xml:space="preserve">clearly he must find </w:t>
      </w:r>
      <w:r w:rsidRPr="00C13AE5">
        <w:rPr>
          <w:rFonts w:asciiTheme="minorHAnsi" w:hAnsiTheme="minorHAnsi" w:cstheme="minorHAnsi"/>
          <w:b w:val="0"/>
          <w:sz w:val="24"/>
          <w:szCs w:val="24"/>
        </w:rPr>
        <w:t xml:space="preserve">his way back </w:t>
      </w:r>
      <w:r w:rsidRPr="00C13AE5">
        <w:rPr>
          <w:rStyle w:val="Bodytext5Spacing1pt"/>
          <w:rFonts w:asciiTheme="minorHAnsi" w:hAnsiTheme="minorHAnsi" w:cstheme="minorHAnsi"/>
          <w:color w:val="auto"/>
          <w:sz w:val="24"/>
          <w:szCs w:val="24"/>
        </w:rPr>
        <w:t>to</w:t>
      </w:r>
      <w:r w:rsidRPr="00C13AE5">
        <w:rPr>
          <w:rFonts w:asciiTheme="minorHAnsi" w:hAnsiTheme="minorHAnsi" w:cstheme="minorHAnsi"/>
          <w:sz w:val="24"/>
          <w:szCs w:val="24"/>
        </w:rPr>
        <w:t xml:space="preserve"> </w:t>
      </w:r>
      <w:r w:rsidRPr="00C13AE5">
        <w:rPr>
          <w:rStyle w:val="Bodytext5NotBold"/>
          <w:rFonts w:asciiTheme="minorHAnsi" w:eastAsia="Sylfaen" w:hAnsiTheme="minorHAnsi" w:cstheme="minorHAnsi"/>
          <w:sz w:val="24"/>
          <w:szCs w:val="24"/>
        </w:rPr>
        <w:t xml:space="preserve">his homeland to report his </w:t>
      </w:r>
      <w:r w:rsidRPr="00C13AE5">
        <w:rPr>
          <w:rFonts w:asciiTheme="minorHAnsi" w:hAnsiTheme="minorHAnsi" w:cstheme="minorHAnsi"/>
          <w:b w:val="0"/>
          <w:sz w:val="24"/>
          <w:szCs w:val="24"/>
        </w:rPr>
        <w:t xml:space="preserve">discovery and persuade enough </w:t>
      </w:r>
      <w:r w:rsidRPr="00C13AE5">
        <w:rPr>
          <w:rStyle w:val="Bodytext5NotBold"/>
          <w:rFonts w:asciiTheme="minorHAnsi" w:eastAsia="Sylfaen" w:hAnsiTheme="minorHAnsi" w:cstheme="minorHAnsi"/>
          <w:sz w:val="24"/>
          <w:szCs w:val="24"/>
        </w:rPr>
        <w:t xml:space="preserve">people to come </w:t>
      </w:r>
      <w:r w:rsidRPr="00C13AE5">
        <w:rPr>
          <w:rFonts w:asciiTheme="minorHAnsi" w:hAnsiTheme="minorHAnsi" w:cstheme="minorHAnsi"/>
          <w:b w:val="0"/>
          <w:sz w:val="24"/>
          <w:szCs w:val="24"/>
        </w:rPr>
        <w:t xml:space="preserve">with him to start a colony. This </w:t>
      </w:r>
      <w:r w:rsidRPr="00C13AE5">
        <w:rPr>
          <w:rStyle w:val="Bodytext5NotBold"/>
          <w:rFonts w:asciiTheme="minorHAnsi" w:eastAsia="Sylfaen" w:hAnsiTheme="minorHAnsi" w:cstheme="minorHAnsi"/>
          <w:sz w:val="24"/>
          <w:szCs w:val="24"/>
        </w:rPr>
        <w:t xml:space="preserve">suggests, of course, </w:t>
      </w:r>
      <w:r w:rsidRPr="00C13AE5">
        <w:rPr>
          <w:rFonts w:asciiTheme="minorHAnsi" w:hAnsiTheme="minorHAnsi" w:cstheme="minorHAnsi"/>
          <w:b w:val="0"/>
          <w:sz w:val="24"/>
          <w:szCs w:val="24"/>
        </w:rPr>
        <w:t xml:space="preserve">the possession of considerable </w:t>
      </w:r>
      <w:r w:rsidRPr="00C13AE5">
        <w:rPr>
          <w:rStyle w:val="Bodytext5NotBold"/>
          <w:rFonts w:asciiTheme="minorHAnsi" w:eastAsia="Sylfaen" w:hAnsiTheme="minorHAnsi" w:cstheme="minorHAnsi"/>
          <w:sz w:val="24"/>
          <w:szCs w:val="24"/>
        </w:rPr>
        <w:t>sailing skills.</w:t>
      </w:r>
    </w:p>
    <w:p w14:paraId="6D4928DD" w14:textId="77777777" w:rsidR="002E7D47" w:rsidRPr="00C13AE5" w:rsidRDefault="002E7D47" w:rsidP="0077381A">
      <w:pPr>
        <w:autoSpaceDE w:val="0"/>
        <w:autoSpaceDN w:val="0"/>
        <w:adjustRightInd w:val="0"/>
        <w:spacing w:after="0" w:line="240" w:lineRule="atLeast"/>
        <w:ind w:right="-19" w:firstLine="720"/>
        <w:jc w:val="both"/>
        <w:rPr>
          <w:rFonts w:cstheme="minorHAnsi"/>
          <w:sz w:val="24"/>
          <w:szCs w:val="24"/>
        </w:rPr>
      </w:pPr>
      <w:r w:rsidRPr="00C13AE5">
        <w:rPr>
          <w:rStyle w:val="BodytextBold"/>
          <w:rFonts w:asciiTheme="minorHAnsi" w:eastAsia="Arial" w:hAnsiTheme="minorHAnsi" w:cstheme="minorHAnsi"/>
          <w:b w:val="0"/>
          <w:sz w:val="24"/>
          <w:szCs w:val="24"/>
        </w:rPr>
        <w:t xml:space="preserve">By </w:t>
      </w:r>
      <w:r w:rsidRPr="00C13AE5">
        <w:rPr>
          <w:rFonts w:cstheme="minorHAnsi"/>
          <w:b/>
          <w:sz w:val="24"/>
          <w:szCs w:val="24"/>
        </w:rPr>
        <w:t>a</w:t>
      </w:r>
      <w:r w:rsidRPr="00C13AE5">
        <w:rPr>
          <w:rFonts w:cstheme="minorHAnsi"/>
          <w:sz w:val="24"/>
          <w:szCs w:val="24"/>
        </w:rPr>
        <w:t xml:space="preserve">ny measure this is a </w:t>
      </w:r>
      <w:r w:rsidRPr="00C13AE5">
        <w:rPr>
          <w:rFonts w:cstheme="minorHAnsi"/>
          <w:b/>
          <w:sz w:val="24"/>
          <w:szCs w:val="24"/>
        </w:rPr>
        <w:t>staggeringly</w:t>
      </w:r>
      <w:r w:rsidRPr="00C13AE5">
        <w:rPr>
          <w:rStyle w:val="BodytextBold"/>
          <w:rFonts w:asciiTheme="minorHAnsi" w:eastAsia="Arial" w:hAnsiTheme="minorHAnsi" w:cstheme="minorHAnsi"/>
          <w:sz w:val="24"/>
          <w:szCs w:val="24"/>
        </w:rPr>
        <w:t xml:space="preserve"> </w:t>
      </w:r>
      <w:r w:rsidRPr="00C13AE5">
        <w:rPr>
          <w:rStyle w:val="BodytextBold"/>
          <w:rFonts w:asciiTheme="minorHAnsi" w:eastAsia="Arial" w:hAnsiTheme="minorHAnsi" w:cstheme="minorHAnsi"/>
          <w:b w:val="0"/>
          <w:sz w:val="24"/>
          <w:szCs w:val="24"/>
        </w:rPr>
        <w:t>momentous achievement</w:t>
      </w:r>
      <w:r w:rsidRPr="00C13AE5">
        <w:rPr>
          <w:rStyle w:val="BodytextBold"/>
          <w:rFonts w:asciiTheme="minorHAnsi" w:eastAsia="Arial" w:hAnsiTheme="minorHAnsi" w:cstheme="minorHAnsi"/>
          <w:sz w:val="24"/>
          <w:szCs w:val="24"/>
        </w:rPr>
        <w:t xml:space="preserve">. </w:t>
      </w:r>
      <w:r w:rsidRPr="00C13AE5">
        <w:rPr>
          <w:rFonts w:cstheme="minorHAnsi"/>
          <w:sz w:val="24"/>
          <w:szCs w:val="24"/>
        </w:rPr>
        <w:t xml:space="preserve">And how much notice is paid </w:t>
      </w:r>
      <w:r w:rsidRPr="00C13AE5">
        <w:rPr>
          <w:rStyle w:val="BodytextBold"/>
          <w:rFonts w:asciiTheme="minorHAnsi" w:eastAsia="Arial" w:hAnsiTheme="minorHAnsi" w:cstheme="minorHAnsi"/>
          <w:sz w:val="24"/>
          <w:szCs w:val="24"/>
        </w:rPr>
        <w:t xml:space="preserve">to it? </w:t>
      </w:r>
      <w:r w:rsidRPr="00C13AE5">
        <w:rPr>
          <w:rStyle w:val="BodytextBold"/>
          <w:rFonts w:asciiTheme="minorHAnsi" w:eastAsia="Arial" w:hAnsiTheme="minorHAnsi" w:cstheme="minorHAnsi"/>
          <w:b w:val="0"/>
          <w:sz w:val="24"/>
          <w:szCs w:val="24"/>
        </w:rPr>
        <w:t>Well, ask</w:t>
      </w:r>
      <w:r w:rsidRPr="00C13AE5">
        <w:rPr>
          <w:rStyle w:val="BodytextBold"/>
          <w:rFonts w:asciiTheme="minorHAnsi" w:eastAsia="Arial" w:hAnsiTheme="minorHAnsi" w:cstheme="minorHAnsi"/>
          <w:sz w:val="24"/>
          <w:szCs w:val="24"/>
        </w:rPr>
        <w:t xml:space="preserve"> </w:t>
      </w:r>
      <w:r w:rsidRPr="00C13AE5">
        <w:rPr>
          <w:rFonts w:cstheme="minorHAnsi"/>
          <w:sz w:val="24"/>
          <w:szCs w:val="24"/>
        </w:rPr>
        <w:t xml:space="preserve">yourself when was the last time </w:t>
      </w:r>
      <w:r w:rsidRPr="00C13AE5">
        <w:rPr>
          <w:rStyle w:val="BodytextBold"/>
          <w:rFonts w:asciiTheme="minorHAnsi" w:eastAsia="Arial" w:hAnsiTheme="minorHAnsi" w:cstheme="minorHAnsi"/>
          <w:b w:val="0"/>
          <w:sz w:val="24"/>
          <w:szCs w:val="24"/>
        </w:rPr>
        <w:t>you read anything</w:t>
      </w:r>
      <w:r w:rsidRPr="00C13AE5">
        <w:rPr>
          <w:rStyle w:val="BodytextBold"/>
          <w:rFonts w:asciiTheme="minorHAnsi" w:eastAsia="Arial" w:hAnsiTheme="minorHAnsi" w:cstheme="minorHAnsi"/>
          <w:sz w:val="24"/>
          <w:szCs w:val="24"/>
        </w:rPr>
        <w:t xml:space="preserve"> </w:t>
      </w:r>
      <w:r w:rsidRPr="00C13AE5">
        <w:rPr>
          <w:rFonts w:cstheme="minorHAnsi"/>
          <w:sz w:val="24"/>
          <w:szCs w:val="24"/>
        </w:rPr>
        <w:t xml:space="preserve">about it. When was the last time in any context concerning human </w:t>
      </w:r>
      <w:r w:rsidRPr="00C13AE5">
        <w:rPr>
          <w:rStyle w:val="BodytextBold"/>
          <w:rFonts w:asciiTheme="minorHAnsi" w:eastAsia="Arial" w:hAnsiTheme="minorHAnsi" w:cstheme="minorHAnsi"/>
          <w:b w:val="0"/>
          <w:sz w:val="24"/>
          <w:szCs w:val="24"/>
        </w:rPr>
        <w:t>movements and the rise of</w:t>
      </w:r>
      <w:r w:rsidRPr="00C13AE5">
        <w:rPr>
          <w:rStyle w:val="BodytextBold"/>
          <w:rFonts w:asciiTheme="minorHAnsi" w:eastAsia="Arial" w:hAnsiTheme="minorHAnsi" w:cstheme="minorHAnsi"/>
          <w:sz w:val="24"/>
          <w:szCs w:val="24"/>
        </w:rPr>
        <w:t xml:space="preserve"> </w:t>
      </w:r>
      <w:r w:rsidRPr="00C13AE5">
        <w:rPr>
          <w:rFonts w:cstheme="minorHAnsi"/>
          <w:sz w:val="24"/>
          <w:szCs w:val="24"/>
        </w:rPr>
        <w:t xml:space="preserve">civilizations </w:t>
      </w:r>
      <w:r w:rsidRPr="00C13AE5">
        <w:rPr>
          <w:rStyle w:val="BodytextBold"/>
          <w:rFonts w:asciiTheme="minorHAnsi" w:eastAsia="Arial" w:hAnsiTheme="minorHAnsi" w:cstheme="minorHAnsi"/>
          <w:b w:val="0"/>
          <w:sz w:val="24"/>
          <w:szCs w:val="24"/>
        </w:rPr>
        <w:t>that</w:t>
      </w:r>
      <w:r w:rsidRPr="00C13AE5">
        <w:rPr>
          <w:rStyle w:val="BodytextBold"/>
          <w:rFonts w:asciiTheme="minorHAnsi" w:eastAsia="Arial" w:hAnsiTheme="minorHAnsi" w:cstheme="minorHAnsi"/>
          <w:sz w:val="24"/>
          <w:szCs w:val="24"/>
        </w:rPr>
        <w:t xml:space="preserve"> </w:t>
      </w:r>
      <w:r w:rsidRPr="00C13AE5">
        <w:rPr>
          <w:rFonts w:cstheme="minorHAnsi"/>
          <w:sz w:val="24"/>
          <w:szCs w:val="24"/>
        </w:rPr>
        <w:t xml:space="preserve">you saw even a passing mention of the role of Aborigines? </w:t>
      </w:r>
      <w:r w:rsidRPr="00C13AE5">
        <w:rPr>
          <w:rStyle w:val="BodytextBold"/>
          <w:rFonts w:asciiTheme="minorHAnsi" w:eastAsia="Arial" w:hAnsiTheme="minorHAnsi" w:cstheme="minorHAnsi"/>
          <w:b w:val="0"/>
          <w:sz w:val="24"/>
          <w:szCs w:val="24"/>
        </w:rPr>
        <w:t>They</w:t>
      </w:r>
      <w:r w:rsidRPr="00C13AE5">
        <w:rPr>
          <w:rStyle w:val="BodytextBold"/>
          <w:rFonts w:asciiTheme="minorHAnsi" w:eastAsia="Arial" w:hAnsiTheme="minorHAnsi" w:cstheme="minorHAnsi"/>
          <w:sz w:val="24"/>
          <w:szCs w:val="24"/>
        </w:rPr>
        <w:t xml:space="preserve"> </w:t>
      </w:r>
      <w:r w:rsidRPr="00C13AE5">
        <w:rPr>
          <w:rFonts w:cstheme="minorHAnsi"/>
          <w:sz w:val="24"/>
          <w:szCs w:val="24"/>
        </w:rPr>
        <w:t xml:space="preserve">are </w:t>
      </w:r>
      <w:r w:rsidRPr="00C13AE5">
        <w:rPr>
          <w:rStyle w:val="BodytextBold"/>
          <w:rFonts w:asciiTheme="minorHAnsi" w:eastAsia="Arial" w:hAnsiTheme="minorHAnsi" w:cstheme="minorHAnsi"/>
          <w:b w:val="0"/>
          <w:sz w:val="24"/>
          <w:szCs w:val="24"/>
        </w:rPr>
        <w:t>the</w:t>
      </w:r>
      <w:r w:rsidRPr="00C13AE5">
        <w:rPr>
          <w:rStyle w:val="BodytextBold"/>
          <w:rFonts w:asciiTheme="minorHAnsi" w:eastAsia="Arial" w:hAnsiTheme="minorHAnsi" w:cstheme="minorHAnsi"/>
          <w:sz w:val="24"/>
          <w:szCs w:val="24"/>
        </w:rPr>
        <w:t xml:space="preserve"> </w:t>
      </w:r>
      <w:r w:rsidRPr="00C13AE5">
        <w:rPr>
          <w:rFonts w:cstheme="minorHAnsi"/>
          <w:sz w:val="24"/>
          <w:szCs w:val="24"/>
        </w:rPr>
        <w:t xml:space="preserve">planet's invisible people. A big part of the problem is that for most of us it is nearly </w:t>
      </w:r>
      <w:r w:rsidRPr="00C13AE5">
        <w:rPr>
          <w:rFonts w:cstheme="minorHAnsi"/>
          <w:sz w:val="24"/>
          <w:szCs w:val="24"/>
          <w:lang w:val="es-ES"/>
        </w:rPr>
        <w:t xml:space="preserve">imposible </w:t>
      </w:r>
      <w:r w:rsidRPr="00C13AE5">
        <w:rPr>
          <w:rFonts w:cstheme="minorHAnsi"/>
          <w:sz w:val="24"/>
          <w:szCs w:val="24"/>
        </w:rPr>
        <w:t xml:space="preserve">to grasp what an extraordinary span of time we are considering here. Assume for the sake of argument that the Aborigines </w:t>
      </w:r>
      <w:r w:rsidRPr="00C13AE5">
        <w:rPr>
          <w:rStyle w:val="BodytextBold"/>
          <w:rFonts w:asciiTheme="minorHAnsi" w:eastAsia="Arial" w:hAnsiTheme="minorHAnsi" w:cstheme="minorHAnsi"/>
          <w:sz w:val="24"/>
          <w:szCs w:val="24"/>
        </w:rPr>
        <w:t xml:space="preserve">arrived 60.000 </w:t>
      </w:r>
      <w:r w:rsidRPr="00C13AE5">
        <w:rPr>
          <w:rFonts w:cstheme="minorHAnsi"/>
          <w:sz w:val="24"/>
          <w:szCs w:val="24"/>
        </w:rPr>
        <w:t>years ago (that is the figure used by Roger Lewin of</w:t>
      </w:r>
      <w:r w:rsidRPr="00C13AE5">
        <w:rPr>
          <w:rStyle w:val="BodytextBold"/>
          <w:rFonts w:asciiTheme="minorHAnsi" w:eastAsia="Arial" w:hAnsiTheme="minorHAnsi" w:cstheme="minorHAnsi"/>
          <w:sz w:val="24"/>
          <w:szCs w:val="24"/>
        </w:rPr>
        <w:t xml:space="preserve"> </w:t>
      </w:r>
      <w:r w:rsidRPr="00C13AE5">
        <w:rPr>
          <w:rFonts w:cstheme="minorHAnsi"/>
          <w:sz w:val="24"/>
          <w:szCs w:val="24"/>
        </w:rPr>
        <w:t xml:space="preserve">Harvard in Principles </w:t>
      </w:r>
      <w:r w:rsidRPr="00C13AE5">
        <w:rPr>
          <w:rStyle w:val="BodytextBold"/>
          <w:rFonts w:asciiTheme="minorHAnsi" w:eastAsia="Arial" w:hAnsiTheme="minorHAnsi" w:cstheme="minorHAnsi"/>
          <w:b w:val="0"/>
          <w:sz w:val="24"/>
          <w:szCs w:val="24"/>
        </w:rPr>
        <w:t>of Evolution</w:t>
      </w:r>
      <w:r w:rsidRPr="00C13AE5">
        <w:rPr>
          <w:rStyle w:val="BodytextBold"/>
          <w:rFonts w:asciiTheme="minorHAnsi" w:eastAsia="Arial" w:hAnsiTheme="minorHAnsi" w:cstheme="minorHAnsi"/>
          <w:sz w:val="24"/>
          <w:szCs w:val="24"/>
        </w:rPr>
        <w:t xml:space="preserve">, </w:t>
      </w:r>
      <w:r w:rsidRPr="00C13AE5">
        <w:rPr>
          <w:rFonts w:cstheme="minorHAnsi"/>
          <w:sz w:val="24"/>
          <w:szCs w:val="24"/>
        </w:rPr>
        <w:t xml:space="preserve">a standard text). On that scale, the </w:t>
      </w:r>
      <w:r w:rsidRPr="00C13AE5">
        <w:rPr>
          <w:rStyle w:val="BodytextBold"/>
          <w:rFonts w:asciiTheme="minorHAnsi" w:eastAsia="Arial" w:hAnsiTheme="minorHAnsi" w:cstheme="minorHAnsi"/>
          <w:b w:val="0"/>
          <w:sz w:val="24"/>
          <w:szCs w:val="24"/>
          <w:lang w:val="es-ES"/>
        </w:rPr>
        <w:t xml:space="preserve">total </w:t>
      </w:r>
      <w:r w:rsidRPr="00C13AE5">
        <w:rPr>
          <w:rStyle w:val="BodytextBold"/>
          <w:rFonts w:asciiTheme="minorHAnsi" w:eastAsia="Arial" w:hAnsiTheme="minorHAnsi" w:cstheme="minorHAnsi"/>
          <w:b w:val="0"/>
          <w:sz w:val="24"/>
          <w:szCs w:val="24"/>
        </w:rPr>
        <w:t>period</w:t>
      </w:r>
      <w:r w:rsidRPr="00C13AE5">
        <w:rPr>
          <w:rStyle w:val="BodytextBold"/>
          <w:rFonts w:asciiTheme="minorHAnsi" w:eastAsia="Arial" w:hAnsiTheme="minorHAnsi" w:cstheme="minorHAnsi"/>
          <w:sz w:val="24"/>
          <w:szCs w:val="24"/>
        </w:rPr>
        <w:t xml:space="preserve"> </w:t>
      </w:r>
      <w:r w:rsidRPr="00C13AE5">
        <w:rPr>
          <w:rFonts w:cstheme="minorHAnsi"/>
          <w:sz w:val="24"/>
          <w:szCs w:val="24"/>
        </w:rPr>
        <w:t xml:space="preserve">of European occupation of Australia </w:t>
      </w:r>
      <w:r w:rsidRPr="00C13AE5">
        <w:rPr>
          <w:rStyle w:val="BodytextBold"/>
          <w:rFonts w:asciiTheme="minorHAnsi" w:eastAsia="Arial" w:hAnsiTheme="minorHAnsi" w:cstheme="minorHAnsi"/>
          <w:b w:val="0"/>
          <w:sz w:val="24"/>
          <w:szCs w:val="24"/>
        </w:rPr>
        <w:t xml:space="preserve">represents </w:t>
      </w:r>
      <w:r w:rsidRPr="00C13AE5">
        <w:rPr>
          <w:rFonts w:cstheme="minorHAnsi"/>
          <w:sz w:val="24"/>
          <w:szCs w:val="24"/>
        </w:rPr>
        <w:t xml:space="preserve">about 0.3 per cent of the total. </w:t>
      </w:r>
      <w:r w:rsidRPr="00C13AE5">
        <w:rPr>
          <w:rFonts w:cstheme="minorHAnsi"/>
          <w:sz w:val="24"/>
          <w:szCs w:val="24"/>
          <w:shd w:val="clear" w:color="auto" w:fill="000000" w:themeFill="text1"/>
        </w:rPr>
        <w:t>(D)</w:t>
      </w:r>
    </w:p>
    <w:p w14:paraId="2AB1A7EA" w14:textId="77777777" w:rsidR="002E7D47" w:rsidRPr="00C13AE5" w:rsidRDefault="002E7D47" w:rsidP="0077381A">
      <w:pPr>
        <w:autoSpaceDE w:val="0"/>
        <w:autoSpaceDN w:val="0"/>
        <w:adjustRightInd w:val="0"/>
        <w:spacing w:after="0" w:line="240" w:lineRule="atLeast"/>
        <w:jc w:val="both"/>
        <w:rPr>
          <w:rFonts w:cstheme="minorHAnsi"/>
          <w:b/>
          <w:sz w:val="24"/>
          <w:szCs w:val="24"/>
        </w:rPr>
      </w:pPr>
    </w:p>
    <w:p w14:paraId="7C8378C5" w14:textId="77777777" w:rsidR="0089774C" w:rsidRPr="00C13AE5" w:rsidRDefault="0089774C" w:rsidP="0077381A">
      <w:pPr>
        <w:pStyle w:val="Bodytext20"/>
        <w:shd w:val="clear" w:color="auto" w:fill="auto"/>
        <w:tabs>
          <w:tab w:val="left" w:pos="456"/>
        </w:tabs>
        <w:spacing w:before="0" w:line="240" w:lineRule="atLeast"/>
        <w:rPr>
          <w:rFonts w:cstheme="minorHAnsi"/>
          <w:sz w:val="24"/>
          <w:szCs w:val="24"/>
        </w:rPr>
      </w:pPr>
    </w:p>
    <w:p w14:paraId="5ABD29AE" w14:textId="77777777" w:rsidR="002E7D47" w:rsidRPr="00C13AE5" w:rsidRDefault="002E7D47" w:rsidP="0077381A">
      <w:pPr>
        <w:pStyle w:val="Bodytext20"/>
        <w:shd w:val="clear" w:color="auto" w:fill="auto"/>
        <w:tabs>
          <w:tab w:val="left" w:pos="456"/>
        </w:tabs>
        <w:spacing w:before="0" w:line="240" w:lineRule="atLeast"/>
        <w:rPr>
          <w:rFonts w:cstheme="minorHAnsi"/>
          <w:sz w:val="24"/>
          <w:szCs w:val="24"/>
        </w:rPr>
      </w:pPr>
      <w:r w:rsidRPr="00C13AE5">
        <w:rPr>
          <w:rFonts w:cstheme="minorHAnsi"/>
          <w:sz w:val="24"/>
          <w:szCs w:val="24"/>
        </w:rPr>
        <w:t xml:space="preserve">31. According to the text, Aborigines arrived in Australia </w:t>
      </w:r>
    </w:p>
    <w:p w14:paraId="25F4EBD4" w14:textId="77777777" w:rsidR="0049030D" w:rsidRDefault="002E7D47" w:rsidP="0077381A">
      <w:pPr>
        <w:pStyle w:val="Bodytext20"/>
        <w:shd w:val="clear" w:color="auto" w:fill="auto"/>
        <w:tabs>
          <w:tab w:val="left" w:pos="456"/>
        </w:tabs>
        <w:spacing w:before="0" w:line="240" w:lineRule="atLeast"/>
        <w:ind w:firstLine="360"/>
        <w:rPr>
          <w:rFonts w:cstheme="minorHAnsi"/>
          <w:sz w:val="24"/>
          <w:szCs w:val="24"/>
        </w:rPr>
      </w:pPr>
      <w:r w:rsidRPr="00C13AE5">
        <w:rPr>
          <w:rFonts w:cstheme="minorHAnsi"/>
          <w:sz w:val="24"/>
          <w:szCs w:val="24"/>
        </w:rPr>
        <w:t>A. 400 years ago</w:t>
      </w:r>
      <w:r w:rsidR="0023246A" w:rsidRPr="00C13AE5">
        <w:rPr>
          <w:rFonts w:cstheme="minorHAnsi"/>
          <w:sz w:val="24"/>
          <w:szCs w:val="24"/>
        </w:rPr>
        <w:tab/>
      </w:r>
      <w:r w:rsidR="0049030D">
        <w:rPr>
          <w:rFonts w:cstheme="minorHAnsi"/>
          <w:sz w:val="24"/>
          <w:szCs w:val="24"/>
        </w:rPr>
        <w:tab/>
      </w:r>
      <w:r w:rsidRPr="00C13AE5">
        <w:rPr>
          <w:rFonts w:cstheme="minorHAnsi"/>
          <w:sz w:val="24"/>
          <w:szCs w:val="24"/>
        </w:rPr>
        <w:t>B. 8,0000 years ago</w:t>
      </w:r>
      <w:r w:rsidR="0023246A" w:rsidRPr="00C13AE5">
        <w:rPr>
          <w:rFonts w:cstheme="minorHAnsi"/>
          <w:sz w:val="24"/>
          <w:szCs w:val="24"/>
        </w:rPr>
        <w:tab/>
      </w:r>
      <w:r w:rsidR="0049030D">
        <w:rPr>
          <w:rFonts w:cstheme="minorHAnsi"/>
          <w:sz w:val="24"/>
          <w:szCs w:val="24"/>
        </w:rPr>
        <w:tab/>
      </w:r>
      <w:r w:rsidRPr="00C13AE5">
        <w:rPr>
          <w:rFonts w:cstheme="minorHAnsi"/>
          <w:sz w:val="24"/>
          <w:szCs w:val="24"/>
        </w:rPr>
        <w:t xml:space="preserve">C. 23,000 years ago </w:t>
      </w:r>
      <w:r w:rsidR="0023246A" w:rsidRPr="00C13AE5">
        <w:rPr>
          <w:rFonts w:cstheme="minorHAnsi"/>
          <w:sz w:val="24"/>
          <w:szCs w:val="24"/>
        </w:rPr>
        <w:tab/>
      </w:r>
    </w:p>
    <w:p w14:paraId="4007E1E8" w14:textId="77777777" w:rsidR="002E7D47" w:rsidRPr="00C13AE5" w:rsidRDefault="002E7D47" w:rsidP="0077381A">
      <w:pPr>
        <w:pStyle w:val="Bodytext20"/>
        <w:shd w:val="clear" w:color="auto" w:fill="auto"/>
        <w:tabs>
          <w:tab w:val="left" w:pos="456"/>
        </w:tabs>
        <w:spacing w:before="0" w:line="240" w:lineRule="atLeast"/>
        <w:ind w:firstLine="360"/>
        <w:rPr>
          <w:rFonts w:cstheme="minorHAnsi"/>
          <w:sz w:val="24"/>
          <w:szCs w:val="24"/>
        </w:rPr>
      </w:pPr>
      <w:r w:rsidRPr="00C13AE5">
        <w:rPr>
          <w:rFonts w:cstheme="minorHAnsi"/>
          <w:sz w:val="24"/>
          <w:szCs w:val="24"/>
        </w:rPr>
        <w:t>D. more than 45,000 years a go</w:t>
      </w:r>
    </w:p>
    <w:p w14:paraId="09725C79" w14:textId="77777777" w:rsidR="0089774C" w:rsidRPr="00C13AE5" w:rsidRDefault="0089774C" w:rsidP="0077381A">
      <w:pPr>
        <w:pStyle w:val="Bodytext20"/>
        <w:shd w:val="clear" w:color="auto" w:fill="auto"/>
        <w:tabs>
          <w:tab w:val="left" w:pos="456"/>
        </w:tabs>
        <w:spacing w:before="0" w:line="240" w:lineRule="atLeast"/>
        <w:ind w:firstLine="360"/>
        <w:rPr>
          <w:rFonts w:cstheme="minorHAnsi"/>
          <w:sz w:val="24"/>
          <w:szCs w:val="24"/>
        </w:rPr>
      </w:pPr>
    </w:p>
    <w:p w14:paraId="0352439C" w14:textId="77777777" w:rsidR="002E7D47" w:rsidRPr="00C13AE5" w:rsidRDefault="002E7D47" w:rsidP="0077381A">
      <w:pPr>
        <w:pStyle w:val="Bodytext20"/>
        <w:shd w:val="clear" w:color="auto" w:fill="auto"/>
        <w:tabs>
          <w:tab w:val="left" w:pos="456"/>
        </w:tabs>
        <w:spacing w:before="0" w:line="240" w:lineRule="atLeast"/>
        <w:rPr>
          <w:rFonts w:cstheme="minorHAnsi"/>
          <w:sz w:val="24"/>
          <w:szCs w:val="24"/>
        </w:rPr>
      </w:pPr>
      <w:r w:rsidRPr="00C13AE5">
        <w:rPr>
          <w:rFonts w:cstheme="minorHAnsi"/>
          <w:sz w:val="24"/>
          <w:szCs w:val="24"/>
        </w:rPr>
        <w:t>32. What did the discovery of the skeleton show?</w:t>
      </w:r>
    </w:p>
    <w:p w14:paraId="05F86D40" w14:textId="77777777" w:rsidR="002E7D47" w:rsidRPr="00C13AE5" w:rsidRDefault="002E7D47" w:rsidP="0077381A">
      <w:pPr>
        <w:pStyle w:val="Bodytext20"/>
        <w:shd w:val="clear" w:color="auto" w:fill="auto"/>
        <w:spacing w:before="0" w:line="240" w:lineRule="atLeast"/>
        <w:ind w:firstLine="360"/>
        <w:jc w:val="left"/>
        <w:rPr>
          <w:rFonts w:cstheme="minorHAnsi"/>
          <w:sz w:val="24"/>
          <w:szCs w:val="24"/>
        </w:rPr>
      </w:pPr>
      <w:r w:rsidRPr="00C13AE5">
        <w:rPr>
          <w:rStyle w:val="Bodytext2Bold"/>
          <w:rFonts w:asciiTheme="minorHAnsi" w:eastAsiaTheme="minorHAnsi" w:hAnsiTheme="minorHAnsi" w:cstheme="minorHAnsi"/>
          <w:b w:val="0"/>
          <w:sz w:val="24"/>
          <w:szCs w:val="24"/>
        </w:rPr>
        <w:t xml:space="preserve">A. </w:t>
      </w:r>
      <w:r w:rsidRPr="00C13AE5">
        <w:rPr>
          <w:rFonts w:cstheme="minorHAnsi"/>
          <w:sz w:val="24"/>
          <w:szCs w:val="24"/>
        </w:rPr>
        <w:t>Aborigines used to live in very remote parts of Australia.</w:t>
      </w:r>
    </w:p>
    <w:p w14:paraId="2683DEDC" w14:textId="77777777" w:rsidR="002E7D47" w:rsidRPr="00C13AE5" w:rsidRDefault="002E7D47" w:rsidP="0077381A">
      <w:pPr>
        <w:pStyle w:val="Bodytext20"/>
        <w:shd w:val="clear" w:color="auto" w:fill="auto"/>
        <w:spacing w:before="0" w:line="240" w:lineRule="atLeast"/>
        <w:ind w:firstLine="360"/>
        <w:jc w:val="left"/>
        <w:rPr>
          <w:rFonts w:cstheme="minorHAnsi"/>
          <w:sz w:val="24"/>
          <w:szCs w:val="24"/>
        </w:rPr>
      </w:pPr>
      <w:r w:rsidRPr="00C13AE5">
        <w:rPr>
          <w:rStyle w:val="Bodytext2Bold"/>
          <w:rFonts w:asciiTheme="minorHAnsi" w:eastAsiaTheme="minorHAnsi" w:hAnsiTheme="minorHAnsi" w:cstheme="minorHAnsi"/>
          <w:b w:val="0"/>
          <w:sz w:val="24"/>
          <w:szCs w:val="24"/>
        </w:rPr>
        <w:t xml:space="preserve">B. </w:t>
      </w:r>
      <w:r w:rsidRPr="00C13AE5">
        <w:rPr>
          <w:rFonts w:cstheme="minorHAnsi"/>
          <w:sz w:val="24"/>
          <w:szCs w:val="24"/>
        </w:rPr>
        <w:t>The area called Mungo, now dry, was once a lake.</w:t>
      </w:r>
    </w:p>
    <w:p w14:paraId="2C0967A5" w14:textId="77777777" w:rsidR="002E7D47" w:rsidRPr="00C13AE5" w:rsidRDefault="002E7D47" w:rsidP="0077381A">
      <w:pPr>
        <w:pStyle w:val="Bodytext20"/>
        <w:shd w:val="clear" w:color="auto" w:fill="auto"/>
        <w:spacing w:before="0" w:line="240" w:lineRule="atLeast"/>
        <w:ind w:firstLine="360"/>
        <w:jc w:val="left"/>
        <w:rPr>
          <w:rFonts w:cstheme="minorHAnsi"/>
          <w:sz w:val="24"/>
          <w:szCs w:val="24"/>
        </w:rPr>
      </w:pPr>
      <w:r w:rsidRPr="00C13AE5">
        <w:rPr>
          <w:rFonts w:cstheme="minorHAnsi"/>
          <w:sz w:val="24"/>
          <w:szCs w:val="24"/>
        </w:rPr>
        <w:t>C. Aborigines have been in Australia far longer than previously thought.</w:t>
      </w:r>
    </w:p>
    <w:p w14:paraId="7FD9E557" w14:textId="77777777" w:rsidR="002E7D47" w:rsidRPr="00C13AE5" w:rsidRDefault="002E7D47" w:rsidP="0077381A">
      <w:pPr>
        <w:pStyle w:val="Bodytext20"/>
        <w:shd w:val="clear" w:color="auto" w:fill="auto"/>
        <w:spacing w:before="0" w:line="240" w:lineRule="atLeast"/>
        <w:ind w:firstLine="360"/>
        <w:jc w:val="left"/>
        <w:rPr>
          <w:rFonts w:cstheme="minorHAnsi"/>
          <w:sz w:val="24"/>
          <w:szCs w:val="24"/>
        </w:rPr>
      </w:pPr>
      <w:r w:rsidRPr="00C13AE5">
        <w:rPr>
          <w:rFonts w:cstheme="minorHAnsi"/>
          <w:sz w:val="24"/>
          <w:szCs w:val="24"/>
        </w:rPr>
        <w:t>D. The Aborigine population was larger than originally thought.</w:t>
      </w:r>
    </w:p>
    <w:p w14:paraId="65402C3B" w14:textId="77777777" w:rsidR="0089774C" w:rsidRPr="00C13AE5" w:rsidRDefault="0089774C" w:rsidP="0077381A">
      <w:pPr>
        <w:pStyle w:val="Bodytext20"/>
        <w:shd w:val="clear" w:color="auto" w:fill="auto"/>
        <w:spacing w:before="0" w:line="240" w:lineRule="atLeast"/>
        <w:ind w:firstLine="360"/>
        <w:jc w:val="left"/>
        <w:rPr>
          <w:rFonts w:cstheme="minorHAnsi"/>
          <w:sz w:val="24"/>
          <w:szCs w:val="24"/>
        </w:rPr>
      </w:pPr>
    </w:p>
    <w:p w14:paraId="69EDD223" w14:textId="77777777" w:rsidR="002E7D47" w:rsidRPr="00C13AE5" w:rsidRDefault="002E7D47" w:rsidP="0077381A">
      <w:pPr>
        <w:pStyle w:val="Bodytext20"/>
        <w:shd w:val="clear" w:color="auto" w:fill="auto"/>
        <w:tabs>
          <w:tab w:val="left" w:pos="456"/>
        </w:tabs>
        <w:spacing w:before="0" w:line="240" w:lineRule="atLeast"/>
        <w:rPr>
          <w:rFonts w:cstheme="minorHAnsi"/>
          <w:sz w:val="24"/>
          <w:szCs w:val="24"/>
        </w:rPr>
      </w:pPr>
      <w:r w:rsidRPr="00C13AE5">
        <w:rPr>
          <w:rFonts w:cstheme="minorHAnsi"/>
          <w:sz w:val="24"/>
          <w:szCs w:val="24"/>
          <w:lang w:eastAsia="zh-CN"/>
        </w:rPr>
        <w:t xml:space="preserve">33. </w:t>
      </w:r>
      <w:r w:rsidRPr="00C13AE5">
        <w:rPr>
          <w:rFonts w:cstheme="minorHAnsi"/>
          <w:sz w:val="24"/>
          <w:szCs w:val="24"/>
        </w:rPr>
        <w:t>Which of the following statements is NOT true, according to the text?</w:t>
      </w:r>
    </w:p>
    <w:p w14:paraId="63A36879" w14:textId="77777777" w:rsidR="002E7D47" w:rsidRPr="00C13AE5" w:rsidRDefault="002E7D47" w:rsidP="0077381A">
      <w:pPr>
        <w:pStyle w:val="Bodytext20"/>
        <w:shd w:val="clear" w:color="auto" w:fill="auto"/>
        <w:spacing w:before="0" w:line="240" w:lineRule="atLeast"/>
        <w:ind w:firstLine="360"/>
        <w:jc w:val="left"/>
        <w:rPr>
          <w:rFonts w:cstheme="minorHAnsi"/>
          <w:sz w:val="24"/>
          <w:szCs w:val="24"/>
        </w:rPr>
      </w:pPr>
      <w:r w:rsidRPr="00C13AE5">
        <w:rPr>
          <w:rStyle w:val="Bodytext2Bold"/>
          <w:rFonts w:asciiTheme="minorHAnsi" w:eastAsiaTheme="minorHAnsi" w:hAnsiTheme="minorHAnsi" w:cstheme="minorHAnsi"/>
          <w:b w:val="0"/>
          <w:sz w:val="24"/>
          <w:szCs w:val="24"/>
        </w:rPr>
        <w:t xml:space="preserve">A. </w:t>
      </w:r>
      <w:r w:rsidRPr="00C13AE5">
        <w:rPr>
          <w:rFonts w:cstheme="minorHAnsi"/>
          <w:sz w:val="24"/>
          <w:szCs w:val="24"/>
        </w:rPr>
        <w:t>Australia has always been an island since people existed.</w:t>
      </w:r>
    </w:p>
    <w:p w14:paraId="0EEBC90B" w14:textId="77777777" w:rsidR="002E7D47" w:rsidRPr="00C13AE5" w:rsidRDefault="002E7D47" w:rsidP="0077381A">
      <w:pPr>
        <w:pStyle w:val="Bodytext20"/>
        <w:shd w:val="clear" w:color="auto" w:fill="auto"/>
        <w:spacing w:before="0" w:line="240" w:lineRule="atLeast"/>
        <w:ind w:firstLine="360"/>
        <w:jc w:val="left"/>
        <w:rPr>
          <w:rFonts w:cstheme="minorHAnsi"/>
          <w:sz w:val="24"/>
          <w:szCs w:val="24"/>
        </w:rPr>
      </w:pPr>
      <w:r w:rsidRPr="00C13AE5">
        <w:rPr>
          <w:rStyle w:val="Bodytext2Bold"/>
          <w:rFonts w:asciiTheme="minorHAnsi" w:eastAsiaTheme="minorHAnsi" w:hAnsiTheme="minorHAnsi" w:cstheme="minorHAnsi"/>
          <w:b w:val="0"/>
          <w:sz w:val="24"/>
          <w:szCs w:val="24"/>
        </w:rPr>
        <w:t xml:space="preserve">B. </w:t>
      </w:r>
      <w:r w:rsidRPr="00C13AE5">
        <w:rPr>
          <w:rFonts w:cstheme="minorHAnsi"/>
          <w:sz w:val="24"/>
          <w:szCs w:val="24"/>
        </w:rPr>
        <w:t>Australian apes became extinct before human times.</w:t>
      </w:r>
    </w:p>
    <w:p w14:paraId="068C71BB" w14:textId="77777777" w:rsidR="002E7D47" w:rsidRPr="00C13AE5" w:rsidRDefault="002E7D47" w:rsidP="0077381A">
      <w:pPr>
        <w:pStyle w:val="Bodytext20"/>
        <w:shd w:val="clear" w:color="auto" w:fill="auto"/>
        <w:spacing w:before="0" w:line="240" w:lineRule="atLeast"/>
        <w:ind w:firstLine="360"/>
        <w:jc w:val="left"/>
        <w:rPr>
          <w:rFonts w:cstheme="minorHAnsi"/>
          <w:sz w:val="24"/>
          <w:szCs w:val="24"/>
        </w:rPr>
      </w:pPr>
      <w:r w:rsidRPr="00C13AE5">
        <w:rPr>
          <w:rFonts w:cstheme="minorHAnsi"/>
          <w:sz w:val="24"/>
          <w:szCs w:val="24"/>
        </w:rPr>
        <w:t>C. Aborigines probably originated in Timor or Indonesia.</w:t>
      </w:r>
    </w:p>
    <w:p w14:paraId="54F3D864" w14:textId="77777777" w:rsidR="002E7D47" w:rsidRPr="00C13AE5" w:rsidRDefault="002E7D47" w:rsidP="0077381A">
      <w:pPr>
        <w:pStyle w:val="Bodytext20"/>
        <w:shd w:val="clear" w:color="auto" w:fill="auto"/>
        <w:spacing w:before="0" w:line="240" w:lineRule="atLeast"/>
        <w:ind w:firstLine="360"/>
        <w:jc w:val="left"/>
        <w:rPr>
          <w:rFonts w:cstheme="minorHAnsi"/>
          <w:sz w:val="24"/>
          <w:szCs w:val="24"/>
        </w:rPr>
      </w:pPr>
      <w:r w:rsidRPr="00C13AE5">
        <w:rPr>
          <w:rFonts w:cstheme="minorHAnsi"/>
          <w:sz w:val="24"/>
          <w:szCs w:val="24"/>
        </w:rPr>
        <w:t>D. Aborigines must have arrived in Australia by sea.</w:t>
      </w:r>
    </w:p>
    <w:p w14:paraId="29C15CC8" w14:textId="77777777" w:rsidR="0089774C" w:rsidRPr="00C13AE5" w:rsidRDefault="0089774C" w:rsidP="0077381A">
      <w:pPr>
        <w:pStyle w:val="Bodytext20"/>
        <w:shd w:val="clear" w:color="auto" w:fill="auto"/>
        <w:spacing w:before="0" w:line="240" w:lineRule="atLeast"/>
        <w:ind w:firstLine="360"/>
        <w:jc w:val="left"/>
        <w:rPr>
          <w:rFonts w:cstheme="minorHAnsi"/>
          <w:sz w:val="24"/>
          <w:szCs w:val="24"/>
        </w:rPr>
      </w:pPr>
    </w:p>
    <w:p w14:paraId="7A112012" w14:textId="77777777" w:rsidR="002E7D47" w:rsidRPr="00C13AE5" w:rsidRDefault="002E7D47" w:rsidP="0077381A">
      <w:pPr>
        <w:pStyle w:val="Bodytext20"/>
        <w:shd w:val="clear" w:color="auto" w:fill="auto"/>
        <w:tabs>
          <w:tab w:val="left" w:pos="456"/>
        </w:tabs>
        <w:spacing w:before="0" w:line="240" w:lineRule="atLeast"/>
        <w:rPr>
          <w:rFonts w:cstheme="minorHAnsi"/>
          <w:sz w:val="24"/>
          <w:szCs w:val="24"/>
        </w:rPr>
      </w:pPr>
      <w:r w:rsidRPr="00C13AE5">
        <w:rPr>
          <w:rFonts w:cstheme="minorHAnsi"/>
          <w:sz w:val="24"/>
          <w:szCs w:val="24"/>
          <w:lang w:eastAsia="zh-CN"/>
        </w:rPr>
        <w:t xml:space="preserve">34. </w:t>
      </w:r>
      <w:r w:rsidRPr="00C13AE5">
        <w:rPr>
          <w:rFonts w:cstheme="minorHAnsi"/>
          <w:sz w:val="24"/>
          <w:szCs w:val="24"/>
        </w:rPr>
        <w:t>Why is it so surprising that Homo sapiens got to Australia?</w:t>
      </w:r>
    </w:p>
    <w:p w14:paraId="7E085450" w14:textId="77777777" w:rsidR="002E7D47" w:rsidRPr="00C13AE5" w:rsidRDefault="002E7D47" w:rsidP="0077381A">
      <w:pPr>
        <w:pStyle w:val="Bodytext20"/>
        <w:shd w:val="clear" w:color="auto" w:fill="auto"/>
        <w:spacing w:before="0" w:line="240" w:lineRule="atLeast"/>
        <w:ind w:firstLine="360"/>
        <w:jc w:val="left"/>
        <w:rPr>
          <w:rFonts w:cstheme="minorHAnsi"/>
          <w:sz w:val="24"/>
          <w:szCs w:val="24"/>
        </w:rPr>
      </w:pPr>
      <w:r w:rsidRPr="00C13AE5">
        <w:rPr>
          <w:rStyle w:val="Bodytext2Bold"/>
          <w:rFonts w:asciiTheme="minorHAnsi" w:eastAsiaTheme="minorHAnsi" w:hAnsiTheme="minorHAnsi" w:cstheme="minorHAnsi"/>
          <w:b w:val="0"/>
          <w:sz w:val="24"/>
          <w:szCs w:val="24"/>
        </w:rPr>
        <w:t xml:space="preserve">A. </w:t>
      </w:r>
      <w:r w:rsidRPr="00C13AE5">
        <w:rPr>
          <w:rFonts w:cstheme="minorHAnsi"/>
          <w:sz w:val="24"/>
          <w:szCs w:val="24"/>
        </w:rPr>
        <w:t>It required skills that people generally developed very much later.</w:t>
      </w:r>
    </w:p>
    <w:p w14:paraId="209771FB" w14:textId="77777777" w:rsidR="002E7D47" w:rsidRPr="00C13AE5" w:rsidRDefault="002E7D47" w:rsidP="0077381A">
      <w:pPr>
        <w:pStyle w:val="Bodytext20"/>
        <w:shd w:val="clear" w:color="auto" w:fill="auto"/>
        <w:spacing w:before="0" w:line="240" w:lineRule="atLeast"/>
        <w:ind w:firstLine="360"/>
        <w:jc w:val="left"/>
        <w:rPr>
          <w:rFonts w:cstheme="minorHAnsi"/>
          <w:sz w:val="24"/>
          <w:szCs w:val="24"/>
        </w:rPr>
      </w:pPr>
      <w:r w:rsidRPr="00C13AE5">
        <w:rPr>
          <w:rStyle w:val="Bodytext2Bold"/>
          <w:rFonts w:asciiTheme="minorHAnsi" w:eastAsiaTheme="minorHAnsi" w:hAnsiTheme="minorHAnsi" w:cstheme="minorHAnsi"/>
          <w:b w:val="0"/>
          <w:sz w:val="24"/>
          <w:szCs w:val="24"/>
        </w:rPr>
        <w:t xml:space="preserve">B. </w:t>
      </w:r>
      <w:r w:rsidRPr="00C13AE5">
        <w:rPr>
          <w:rFonts w:cstheme="minorHAnsi"/>
          <w:sz w:val="24"/>
          <w:szCs w:val="24"/>
        </w:rPr>
        <w:t>People in that area were less advanced than other peoples at this time.</w:t>
      </w:r>
    </w:p>
    <w:p w14:paraId="6CFC79D4" w14:textId="77777777" w:rsidR="002E7D47" w:rsidRPr="00C13AE5" w:rsidRDefault="002E7D47" w:rsidP="0077381A">
      <w:pPr>
        <w:pStyle w:val="Bodytext20"/>
        <w:shd w:val="clear" w:color="auto" w:fill="auto"/>
        <w:spacing w:before="0" w:line="240" w:lineRule="atLeast"/>
        <w:ind w:firstLine="360"/>
        <w:jc w:val="left"/>
        <w:rPr>
          <w:rFonts w:cstheme="minorHAnsi"/>
          <w:sz w:val="24"/>
          <w:szCs w:val="24"/>
        </w:rPr>
      </w:pPr>
      <w:r w:rsidRPr="00C13AE5">
        <w:rPr>
          <w:rFonts w:cstheme="minorHAnsi"/>
          <w:sz w:val="24"/>
          <w:szCs w:val="24"/>
        </w:rPr>
        <w:t>C. Only much smaller boats have been found elsewhere from this period.</w:t>
      </w:r>
    </w:p>
    <w:p w14:paraId="2CDABD71" w14:textId="77777777" w:rsidR="002E7D47" w:rsidRPr="00C13AE5" w:rsidRDefault="002E7D47" w:rsidP="0077381A">
      <w:pPr>
        <w:pStyle w:val="Bodytext20"/>
        <w:shd w:val="clear" w:color="auto" w:fill="auto"/>
        <w:spacing w:before="0" w:line="240" w:lineRule="atLeast"/>
        <w:ind w:firstLine="360"/>
        <w:jc w:val="left"/>
        <w:rPr>
          <w:rFonts w:cstheme="minorHAnsi"/>
          <w:sz w:val="24"/>
          <w:szCs w:val="24"/>
        </w:rPr>
      </w:pPr>
      <w:r w:rsidRPr="00C13AE5">
        <w:rPr>
          <w:rStyle w:val="Bodytext2Bold"/>
          <w:rFonts w:asciiTheme="minorHAnsi" w:eastAsiaTheme="minorHAnsi" w:hAnsiTheme="minorHAnsi" w:cstheme="minorHAnsi"/>
          <w:b w:val="0"/>
          <w:sz w:val="24"/>
          <w:szCs w:val="24"/>
        </w:rPr>
        <w:t xml:space="preserve">D. </w:t>
      </w:r>
      <w:r w:rsidRPr="00C13AE5">
        <w:rPr>
          <w:rFonts w:cstheme="minorHAnsi"/>
          <w:sz w:val="24"/>
          <w:szCs w:val="24"/>
        </w:rPr>
        <w:t>Aborigines are not particularly known for their sailing skills.</w:t>
      </w:r>
    </w:p>
    <w:p w14:paraId="5EA2629A" w14:textId="77777777" w:rsidR="0089774C" w:rsidRPr="00C13AE5" w:rsidRDefault="0089774C" w:rsidP="0077381A">
      <w:pPr>
        <w:pStyle w:val="Bodytext20"/>
        <w:shd w:val="clear" w:color="auto" w:fill="auto"/>
        <w:spacing w:before="0" w:line="240" w:lineRule="atLeast"/>
        <w:ind w:firstLine="360"/>
        <w:jc w:val="left"/>
        <w:rPr>
          <w:rFonts w:cstheme="minorHAnsi"/>
          <w:sz w:val="24"/>
          <w:szCs w:val="24"/>
        </w:rPr>
      </w:pPr>
    </w:p>
    <w:p w14:paraId="16ADA3E3" w14:textId="77777777" w:rsidR="002E7D47" w:rsidRPr="00C13AE5" w:rsidRDefault="002E7D47" w:rsidP="0077381A">
      <w:pPr>
        <w:pStyle w:val="Bodytext20"/>
        <w:shd w:val="clear" w:color="auto" w:fill="auto"/>
        <w:tabs>
          <w:tab w:val="left" w:pos="456"/>
        </w:tabs>
        <w:spacing w:before="0" w:line="240" w:lineRule="atLeast"/>
        <w:rPr>
          <w:rFonts w:cstheme="minorHAnsi"/>
          <w:sz w:val="24"/>
          <w:szCs w:val="24"/>
        </w:rPr>
      </w:pPr>
      <w:r w:rsidRPr="00C13AE5">
        <w:rPr>
          <w:rFonts w:cstheme="minorHAnsi"/>
          <w:sz w:val="24"/>
          <w:szCs w:val="24"/>
          <w:lang w:eastAsia="zh-CN"/>
        </w:rPr>
        <w:t xml:space="preserve">35. </w:t>
      </w:r>
      <w:r w:rsidRPr="00C13AE5">
        <w:rPr>
          <w:rFonts w:cstheme="minorHAnsi"/>
          <w:sz w:val="24"/>
          <w:szCs w:val="24"/>
        </w:rPr>
        <w:t>What usually provides the explanation for the Aborigines' arrival in Australia?</w:t>
      </w:r>
    </w:p>
    <w:p w14:paraId="1E74EB32" w14:textId="77777777" w:rsidR="00F93686" w:rsidRPr="00C13AE5" w:rsidRDefault="002E7D47" w:rsidP="0077381A">
      <w:pPr>
        <w:pStyle w:val="Bodytext20"/>
        <w:shd w:val="clear" w:color="auto" w:fill="auto"/>
        <w:spacing w:before="0" w:line="240" w:lineRule="atLeast"/>
        <w:ind w:firstLine="360"/>
        <w:jc w:val="left"/>
        <w:rPr>
          <w:rFonts w:cstheme="minorHAnsi"/>
          <w:sz w:val="24"/>
          <w:szCs w:val="24"/>
        </w:rPr>
      </w:pPr>
      <w:r w:rsidRPr="00C13AE5">
        <w:rPr>
          <w:rStyle w:val="Bodytext2Bold"/>
          <w:rFonts w:asciiTheme="minorHAnsi" w:eastAsiaTheme="minorHAnsi" w:hAnsiTheme="minorHAnsi" w:cstheme="minorHAnsi"/>
          <w:b w:val="0"/>
          <w:sz w:val="24"/>
          <w:szCs w:val="24"/>
        </w:rPr>
        <w:t xml:space="preserve">A. </w:t>
      </w:r>
      <w:r w:rsidR="00907D99" w:rsidRPr="00C13AE5">
        <w:rPr>
          <w:rFonts w:cstheme="minorHAnsi"/>
          <w:sz w:val="24"/>
          <w:szCs w:val="24"/>
        </w:rPr>
        <w:t>their curiosity</w:t>
      </w:r>
      <w:r w:rsidR="00907D99" w:rsidRPr="00C13AE5">
        <w:rPr>
          <w:rFonts w:cstheme="minorHAnsi"/>
          <w:sz w:val="24"/>
          <w:szCs w:val="24"/>
        </w:rPr>
        <w:tab/>
      </w:r>
      <w:r w:rsidR="00F93686" w:rsidRPr="00C13AE5">
        <w:rPr>
          <w:rFonts w:cstheme="minorHAnsi"/>
          <w:sz w:val="24"/>
          <w:szCs w:val="24"/>
        </w:rPr>
        <w:tab/>
      </w:r>
      <w:r w:rsidR="00F93686" w:rsidRPr="00C13AE5">
        <w:rPr>
          <w:rFonts w:cstheme="minorHAnsi"/>
          <w:sz w:val="24"/>
          <w:szCs w:val="24"/>
        </w:rPr>
        <w:tab/>
      </w:r>
      <w:r w:rsidRPr="00C13AE5">
        <w:rPr>
          <w:rStyle w:val="Bodytext2Bold"/>
          <w:rFonts w:asciiTheme="minorHAnsi" w:eastAsiaTheme="minorHAnsi" w:hAnsiTheme="minorHAnsi" w:cstheme="minorHAnsi"/>
          <w:b w:val="0"/>
          <w:sz w:val="24"/>
          <w:szCs w:val="24"/>
        </w:rPr>
        <w:t xml:space="preserve">B. </w:t>
      </w:r>
      <w:r w:rsidRPr="00C13AE5">
        <w:rPr>
          <w:rFonts w:cstheme="minorHAnsi"/>
          <w:sz w:val="24"/>
          <w:szCs w:val="24"/>
        </w:rPr>
        <w:t xml:space="preserve">bad weather </w:t>
      </w:r>
      <w:r w:rsidR="00907D99" w:rsidRPr="00C13AE5">
        <w:rPr>
          <w:rFonts w:cstheme="minorHAnsi"/>
          <w:sz w:val="24"/>
          <w:szCs w:val="24"/>
        </w:rPr>
        <w:tab/>
      </w:r>
      <w:r w:rsidR="00907D99" w:rsidRPr="00C13AE5">
        <w:rPr>
          <w:rFonts w:cstheme="minorHAnsi"/>
          <w:sz w:val="24"/>
          <w:szCs w:val="24"/>
        </w:rPr>
        <w:tab/>
      </w:r>
    </w:p>
    <w:p w14:paraId="066FABB1" w14:textId="77777777" w:rsidR="002E7D47" w:rsidRPr="00C13AE5" w:rsidRDefault="002E7D47" w:rsidP="0077381A">
      <w:pPr>
        <w:pStyle w:val="Bodytext20"/>
        <w:shd w:val="clear" w:color="auto" w:fill="auto"/>
        <w:spacing w:before="0" w:line="240" w:lineRule="atLeast"/>
        <w:ind w:firstLine="360"/>
        <w:jc w:val="left"/>
        <w:rPr>
          <w:rFonts w:cstheme="minorHAnsi"/>
          <w:sz w:val="24"/>
          <w:szCs w:val="24"/>
        </w:rPr>
      </w:pPr>
      <w:r w:rsidRPr="00C13AE5">
        <w:rPr>
          <w:rStyle w:val="Bodytext2Bold"/>
          <w:rFonts w:asciiTheme="minorHAnsi" w:eastAsiaTheme="minorHAnsi" w:hAnsiTheme="minorHAnsi" w:cstheme="minorHAnsi"/>
          <w:b w:val="0"/>
          <w:sz w:val="24"/>
          <w:szCs w:val="24"/>
        </w:rPr>
        <w:t xml:space="preserve">C. </w:t>
      </w:r>
      <w:r w:rsidR="0023246A" w:rsidRPr="00C13AE5">
        <w:rPr>
          <w:rFonts w:cstheme="minorHAnsi"/>
          <w:sz w:val="24"/>
          <w:szCs w:val="24"/>
        </w:rPr>
        <w:t xml:space="preserve">a desire for better fishing </w:t>
      </w:r>
      <w:r w:rsidR="0023246A" w:rsidRPr="00C13AE5">
        <w:rPr>
          <w:rFonts w:cstheme="minorHAnsi"/>
          <w:sz w:val="24"/>
          <w:szCs w:val="24"/>
        </w:rPr>
        <w:tab/>
      </w:r>
      <w:r w:rsidRPr="00C13AE5">
        <w:rPr>
          <w:rFonts w:cstheme="minorHAnsi"/>
          <w:sz w:val="24"/>
          <w:szCs w:val="24"/>
        </w:rPr>
        <w:t>D. hunger for land</w:t>
      </w:r>
    </w:p>
    <w:p w14:paraId="051A6691" w14:textId="77777777" w:rsidR="00E7587F" w:rsidRPr="00C13AE5" w:rsidRDefault="00E7587F" w:rsidP="0077381A">
      <w:pPr>
        <w:pStyle w:val="Bodytext20"/>
        <w:shd w:val="clear" w:color="auto" w:fill="auto"/>
        <w:tabs>
          <w:tab w:val="left" w:pos="456"/>
        </w:tabs>
        <w:spacing w:before="0" w:line="240" w:lineRule="atLeast"/>
        <w:rPr>
          <w:rFonts w:cstheme="minorHAnsi"/>
          <w:sz w:val="24"/>
          <w:szCs w:val="24"/>
          <w:lang w:eastAsia="zh-CN"/>
        </w:rPr>
      </w:pPr>
    </w:p>
    <w:p w14:paraId="60DD842B" w14:textId="77777777" w:rsidR="002E7D47" w:rsidRPr="00C13AE5" w:rsidRDefault="002E7D47" w:rsidP="0077381A">
      <w:pPr>
        <w:pStyle w:val="Bodytext20"/>
        <w:shd w:val="clear" w:color="auto" w:fill="auto"/>
        <w:tabs>
          <w:tab w:val="left" w:pos="456"/>
        </w:tabs>
        <w:spacing w:before="0" w:line="240" w:lineRule="atLeast"/>
        <w:rPr>
          <w:rFonts w:cstheme="minorHAnsi"/>
          <w:sz w:val="24"/>
          <w:szCs w:val="24"/>
        </w:rPr>
      </w:pPr>
      <w:r w:rsidRPr="00C13AE5">
        <w:rPr>
          <w:rFonts w:cstheme="minorHAnsi"/>
          <w:sz w:val="24"/>
          <w:szCs w:val="24"/>
          <w:lang w:eastAsia="zh-CN"/>
        </w:rPr>
        <w:t xml:space="preserve">36. </w:t>
      </w:r>
      <w:r w:rsidRPr="00C13AE5">
        <w:rPr>
          <w:rFonts w:cstheme="minorHAnsi"/>
          <w:sz w:val="24"/>
          <w:szCs w:val="24"/>
        </w:rPr>
        <w:t>This author is puzzled by how…</w:t>
      </w:r>
    </w:p>
    <w:p w14:paraId="2D244801" w14:textId="77777777" w:rsidR="002E7D47" w:rsidRPr="00C13AE5" w:rsidRDefault="002E7D47" w:rsidP="0077381A">
      <w:pPr>
        <w:pStyle w:val="Bodytext20"/>
        <w:shd w:val="clear" w:color="auto" w:fill="auto"/>
        <w:spacing w:before="0" w:line="240" w:lineRule="atLeast"/>
        <w:ind w:firstLine="360"/>
        <w:jc w:val="left"/>
        <w:rPr>
          <w:rFonts w:cstheme="minorHAnsi"/>
          <w:sz w:val="24"/>
          <w:szCs w:val="24"/>
        </w:rPr>
      </w:pPr>
      <w:r w:rsidRPr="00C13AE5">
        <w:rPr>
          <w:rStyle w:val="Bodytext2Bold"/>
          <w:rFonts w:asciiTheme="minorHAnsi" w:eastAsiaTheme="minorHAnsi" w:hAnsiTheme="minorHAnsi" w:cstheme="minorHAnsi"/>
          <w:b w:val="0"/>
          <w:sz w:val="24"/>
          <w:szCs w:val="24"/>
        </w:rPr>
        <w:t xml:space="preserve">A. </w:t>
      </w:r>
      <w:r w:rsidRPr="00C13AE5">
        <w:rPr>
          <w:rFonts w:cstheme="minorHAnsi"/>
          <w:sz w:val="24"/>
          <w:szCs w:val="24"/>
        </w:rPr>
        <w:t>the boat managed to travel across such dangerous seas</w:t>
      </w:r>
    </w:p>
    <w:p w14:paraId="63EB14CB" w14:textId="77777777" w:rsidR="002E7D47" w:rsidRPr="00C13AE5" w:rsidRDefault="002E7D47" w:rsidP="0077381A">
      <w:pPr>
        <w:pStyle w:val="Bodytext20"/>
        <w:shd w:val="clear" w:color="auto" w:fill="auto"/>
        <w:spacing w:before="0" w:line="240" w:lineRule="atLeast"/>
        <w:ind w:firstLine="360"/>
        <w:jc w:val="left"/>
        <w:rPr>
          <w:rFonts w:cstheme="minorHAnsi"/>
          <w:sz w:val="24"/>
          <w:szCs w:val="24"/>
        </w:rPr>
      </w:pPr>
      <w:r w:rsidRPr="00C13AE5">
        <w:rPr>
          <w:rStyle w:val="Bodytext2Bold"/>
          <w:rFonts w:asciiTheme="minorHAnsi" w:eastAsiaTheme="minorHAnsi" w:hAnsiTheme="minorHAnsi" w:cstheme="minorHAnsi"/>
          <w:b w:val="0"/>
          <w:sz w:val="24"/>
          <w:szCs w:val="24"/>
        </w:rPr>
        <w:t xml:space="preserve">B. </w:t>
      </w:r>
      <w:r w:rsidRPr="00C13AE5">
        <w:rPr>
          <w:rFonts w:cstheme="minorHAnsi"/>
          <w:sz w:val="24"/>
          <w:szCs w:val="24"/>
        </w:rPr>
        <w:t>the aborigines got enough food and water to survive the crossing</w:t>
      </w:r>
    </w:p>
    <w:p w14:paraId="4C89A60F" w14:textId="77777777" w:rsidR="002E7D47" w:rsidRPr="00C13AE5" w:rsidRDefault="002E7D47" w:rsidP="0077381A">
      <w:pPr>
        <w:pStyle w:val="Bodytext20"/>
        <w:shd w:val="clear" w:color="auto" w:fill="auto"/>
        <w:spacing w:before="0" w:line="240" w:lineRule="atLeast"/>
        <w:ind w:firstLine="360"/>
        <w:jc w:val="left"/>
        <w:rPr>
          <w:rFonts w:cstheme="minorHAnsi"/>
          <w:sz w:val="24"/>
          <w:szCs w:val="24"/>
        </w:rPr>
      </w:pPr>
      <w:r w:rsidRPr="00C13AE5">
        <w:rPr>
          <w:rFonts w:cstheme="minorHAnsi"/>
          <w:sz w:val="24"/>
          <w:szCs w:val="24"/>
        </w:rPr>
        <w:t>C. enough people got there to found a settlement</w:t>
      </w:r>
    </w:p>
    <w:p w14:paraId="57B46005" w14:textId="77777777" w:rsidR="002E7D47" w:rsidRPr="00C13AE5" w:rsidRDefault="002E7D47" w:rsidP="0077381A">
      <w:pPr>
        <w:pStyle w:val="Bodytext20"/>
        <w:shd w:val="clear" w:color="auto" w:fill="auto"/>
        <w:spacing w:before="0" w:line="240" w:lineRule="atLeast"/>
        <w:ind w:firstLine="360"/>
        <w:jc w:val="left"/>
        <w:rPr>
          <w:rFonts w:cstheme="minorHAnsi"/>
          <w:sz w:val="24"/>
          <w:szCs w:val="24"/>
        </w:rPr>
      </w:pPr>
      <w:r w:rsidRPr="00C13AE5">
        <w:rPr>
          <w:rFonts w:cstheme="minorHAnsi"/>
          <w:sz w:val="24"/>
          <w:szCs w:val="24"/>
        </w:rPr>
        <w:t>D. the Aborigines chose not to return to their homeland</w:t>
      </w:r>
    </w:p>
    <w:p w14:paraId="3DD4801A" w14:textId="77777777" w:rsidR="0089774C" w:rsidRPr="00C13AE5" w:rsidRDefault="0089774C" w:rsidP="0077381A">
      <w:pPr>
        <w:pStyle w:val="Bodytext20"/>
        <w:shd w:val="clear" w:color="auto" w:fill="auto"/>
        <w:spacing w:before="0" w:line="240" w:lineRule="atLeast"/>
        <w:ind w:firstLine="360"/>
        <w:jc w:val="left"/>
        <w:rPr>
          <w:rFonts w:cstheme="minorHAnsi"/>
          <w:sz w:val="24"/>
          <w:szCs w:val="24"/>
        </w:rPr>
      </w:pPr>
    </w:p>
    <w:p w14:paraId="1C432895" w14:textId="77777777" w:rsidR="002E7D47" w:rsidRPr="00C13AE5" w:rsidRDefault="002E7D47" w:rsidP="0077381A">
      <w:pPr>
        <w:pStyle w:val="Bodytext20"/>
        <w:shd w:val="clear" w:color="auto" w:fill="auto"/>
        <w:tabs>
          <w:tab w:val="left" w:pos="456"/>
        </w:tabs>
        <w:spacing w:before="0" w:line="240" w:lineRule="atLeast"/>
        <w:rPr>
          <w:rFonts w:cstheme="minorHAnsi"/>
          <w:sz w:val="24"/>
          <w:szCs w:val="24"/>
        </w:rPr>
      </w:pPr>
      <w:r w:rsidRPr="00C13AE5">
        <w:rPr>
          <w:rFonts w:cstheme="minorHAnsi"/>
          <w:sz w:val="24"/>
          <w:szCs w:val="24"/>
          <w:lang w:eastAsia="zh-CN"/>
        </w:rPr>
        <w:t xml:space="preserve">37. </w:t>
      </w:r>
      <w:r w:rsidRPr="00C13AE5">
        <w:rPr>
          <w:rFonts w:cstheme="minorHAnsi"/>
          <w:sz w:val="24"/>
          <w:szCs w:val="24"/>
        </w:rPr>
        <w:t xml:space="preserve">Which word could replace </w:t>
      </w:r>
      <w:r w:rsidRPr="00C13AE5">
        <w:rPr>
          <w:rFonts w:cstheme="minorHAnsi"/>
          <w:b/>
          <w:i/>
          <w:sz w:val="24"/>
          <w:szCs w:val="24"/>
        </w:rPr>
        <w:t>'staggeringly</w:t>
      </w:r>
      <w:r w:rsidRPr="00C13AE5">
        <w:rPr>
          <w:rFonts w:cstheme="minorHAnsi"/>
          <w:i/>
          <w:sz w:val="24"/>
          <w:szCs w:val="24"/>
        </w:rPr>
        <w:t>'</w:t>
      </w:r>
      <w:r w:rsidRPr="00C13AE5">
        <w:rPr>
          <w:rFonts w:cstheme="minorHAnsi"/>
          <w:sz w:val="24"/>
          <w:szCs w:val="24"/>
        </w:rPr>
        <w:t xml:space="preserve"> in line 33 without changing the meaning?</w:t>
      </w:r>
    </w:p>
    <w:p w14:paraId="5778AC60" w14:textId="77777777" w:rsidR="002E7D47" w:rsidRPr="00C13AE5" w:rsidRDefault="002E7D47" w:rsidP="0077381A">
      <w:pPr>
        <w:pStyle w:val="Bodytext20"/>
        <w:shd w:val="clear" w:color="auto" w:fill="auto"/>
        <w:spacing w:before="0" w:line="240" w:lineRule="atLeast"/>
        <w:ind w:firstLine="360"/>
        <w:jc w:val="left"/>
        <w:rPr>
          <w:rFonts w:cstheme="minorHAnsi"/>
          <w:sz w:val="24"/>
          <w:szCs w:val="24"/>
        </w:rPr>
      </w:pPr>
      <w:r w:rsidRPr="00C13AE5">
        <w:rPr>
          <w:rStyle w:val="Bodytext2Bold"/>
          <w:rFonts w:asciiTheme="minorHAnsi" w:eastAsiaTheme="minorHAnsi" w:hAnsiTheme="minorHAnsi" w:cstheme="minorHAnsi"/>
          <w:b w:val="0"/>
          <w:sz w:val="24"/>
          <w:szCs w:val="24"/>
        </w:rPr>
        <w:t xml:space="preserve">A. </w:t>
      </w:r>
      <w:r w:rsidRPr="00C13AE5">
        <w:rPr>
          <w:rFonts w:cstheme="minorHAnsi"/>
          <w:sz w:val="24"/>
          <w:szCs w:val="24"/>
        </w:rPr>
        <w:t>ex</w:t>
      </w:r>
      <w:r w:rsidR="0023246A" w:rsidRPr="00C13AE5">
        <w:rPr>
          <w:rFonts w:cstheme="minorHAnsi"/>
          <w:sz w:val="24"/>
          <w:szCs w:val="24"/>
        </w:rPr>
        <w:t>traordinarily</w:t>
      </w:r>
      <w:r w:rsidR="0023246A" w:rsidRPr="00C13AE5">
        <w:rPr>
          <w:rFonts w:cstheme="minorHAnsi"/>
          <w:sz w:val="24"/>
          <w:szCs w:val="24"/>
        </w:rPr>
        <w:tab/>
      </w:r>
      <w:r w:rsidR="0023246A" w:rsidRPr="00C13AE5">
        <w:rPr>
          <w:rFonts w:cstheme="minorHAnsi"/>
          <w:sz w:val="24"/>
          <w:szCs w:val="24"/>
        </w:rPr>
        <w:tab/>
      </w:r>
      <w:r w:rsidRPr="00C13AE5">
        <w:rPr>
          <w:rStyle w:val="Bodytext2Bold"/>
          <w:rFonts w:asciiTheme="minorHAnsi" w:eastAsiaTheme="minorHAnsi" w:hAnsiTheme="minorHAnsi" w:cstheme="minorHAnsi"/>
          <w:b w:val="0"/>
          <w:sz w:val="24"/>
          <w:szCs w:val="24"/>
        </w:rPr>
        <w:t xml:space="preserve">B. </w:t>
      </w:r>
      <w:r w:rsidRPr="00C13AE5">
        <w:rPr>
          <w:rFonts w:cstheme="minorHAnsi"/>
          <w:sz w:val="24"/>
          <w:szCs w:val="24"/>
        </w:rPr>
        <w:t xml:space="preserve">shockingly </w:t>
      </w:r>
      <w:r w:rsidR="0049030D">
        <w:rPr>
          <w:rFonts w:cstheme="minorHAnsi"/>
          <w:sz w:val="24"/>
          <w:szCs w:val="24"/>
        </w:rPr>
        <w:tab/>
      </w:r>
      <w:r w:rsidR="0049030D">
        <w:rPr>
          <w:rFonts w:cstheme="minorHAnsi"/>
          <w:sz w:val="24"/>
          <w:szCs w:val="24"/>
        </w:rPr>
        <w:tab/>
        <w:t xml:space="preserve">C. wonderfully </w:t>
      </w:r>
      <w:r w:rsidR="0049030D">
        <w:rPr>
          <w:rFonts w:cstheme="minorHAnsi"/>
          <w:sz w:val="24"/>
          <w:szCs w:val="24"/>
        </w:rPr>
        <w:tab/>
      </w:r>
      <w:r w:rsidRPr="00C13AE5">
        <w:rPr>
          <w:rFonts w:cstheme="minorHAnsi"/>
          <w:sz w:val="24"/>
          <w:szCs w:val="24"/>
        </w:rPr>
        <w:t>D. desperately</w:t>
      </w:r>
    </w:p>
    <w:p w14:paraId="4B79CD52" w14:textId="77777777" w:rsidR="0089774C" w:rsidRPr="00C13AE5" w:rsidRDefault="0089774C" w:rsidP="0077381A">
      <w:pPr>
        <w:pStyle w:val="Bodytext20"/>
        <w:shd w:val="clear" w:color="auto" w:fill="auto"/>
        <w:spacing w:before="0" w:line="240" w:lineRule="atLeast"/>
        <w:ind w:firstLine="360"/>
        <w:jc w:val="left"/>
        <w:rPr>
          <w:rFonts w:cstheme="minorHAnsi"/>
          <w:sz w:val="24"/>
          <w:szCs w:val="24"/>
        </w:rPr>
      </w:pPr>
    </w:p>
    <w:p w14:paraId="1AC69297" w14:textId="77777777" w:rsidR="002E7D47" w:rsidRPr="00C13AE5" w:rsidRDefault="002E7D47" w:rsidP="0077381A">
      <w:pPr>
        <w:pStyle w:val="Bodytext20"/>
        <w:shd w:val="clear" w:color="auto" w:fill="auto"/>
        <w:tabs>
          <w:tab w:val="left" w:pos="456"/>
        </w:tabs>
        <w:spacing w:before="0" w:line="240" w:lineRule="atLeast"/>
        <w:rPr>
          <w:rFonts w:cstheme="minorHAnsi"/>
          <w:sz w:val="24"/>
          <w:szCs w:val="24"/>
        </w:rPr>
      </w:pPr>
      <w:r w:rsidRPr="00C13AE5">
        <w:rPr>
          <w:rFonts w:cstheme="minorHAnsi"/>
          <w:sz w:val="24"/>
          <w:szCs w:val="24"/>
          <w:lang w:eastAsia="zh-CN"/>
        </w:rPr>
        <w:t xml:space="preserve">38. </w:t>
      </w:r>
      <w:r w:rsidRPr="00C13AE5">
        <w:rPr>
          <w:rFonts w:cstheme="minorHAnsi"/>
          <w:sz w:val="24"/>
          <w:szCs w:val="24"/>
        </w:rPr>
        <w:t>What does the writer seem most surprised by at the end of this extract?</w:t>
      </w:r>
    </w:p>
    <w:p w14:paraId="4EF26F7D" w14:textId="77777777" w:rsidR="002E7D47" w:rsidRPr="00C13AE5" w:rsidRDefault="002E7D47" w:rsidP="0077381A">
      <w:pPr>
        <w:pStyle w:val="Bodytext20"/>
        <w:shd w:val="clear" w:color="auto" w:fill="auto"/>
        <w:spacing w:before="0" w:line="240" w:lineRule="atLeast"/>
        <w:ind w:right="920" w:firstLine="360"/>
        <w:jc w:val="left"/>
        <w:rPr>
          <w:rFonts w:cstheme="minorHAnsi"/>
          <w:sz w:val="24"/>
          <w:szCs w:val="24"/>
        </w:rPr>
      </w:pPr>
      <w:r w:rsidRPr="00C13AE5">
        <w:rPr>
          <w:rStyle w:val="Bodytext2Bold"/>
          <w:rFonts w:asciiTheme="minorHAnsi" w:eastAsiaTheme="minorHAnsi" w:hAnsiTheme="minorHAnsi" w:cstheme="minorHAnsi"/>
          <w:b w:val="0"/>
          <w:sz w:val="24"/>
          <w:szCs w:val="24"/>
        </w:rPr>
        <w:t xml:space="preserve">A. </w:t>
      </w:r>
      <w:r w:rsidRPr="00C13AE5">
        <w:rPr>
          <w:rFonts w:cstheme="minorHAnsi"/>
          <w:sz w:val="24"/>
          <w:szCs w:val="24"/>
        </w:rPr>
        <w:t xml:space="preserve">the way that Aborigines managed to establish themselves in Australia </w:t>
      </w:r>
    </w:p>
    <w:p w14:paraId="45ABF6EF" w14:textId="77777777" w:rsidR="002E7D47" w:rsidRPr="00C13AE5" w:rsidRDefault="002E7D47" w:rsidP="0077381A">
      <w:pPr>
        <w:pStyle w:val="Bodytext20"/>
        <w:shd w:val="clear" w:color="auto" w:fill="auto"/>
        <w:spacing w:before="0" w:line="240" w:lineRule="atLeast"/>
        <w:ind w:right="920" w:firstLine="360"/>
        <w:jc w:val="left"/>
        <w:rPr>
          <w:rFonts w:cstheme="minorHAnsi"/>
          <w:sz w:val="24"/>
          <w:szCs w:val="24"/>
        </w:rPr>
      </w:pPr>
      <w:r w:rsidRPr="00C13AE5">
        <w:rPr>
          <w:rStyle w:val="Bodytext2Bold"/>
          <w:rFonts w:asciiTheme="minorHAnsi" w:eastAsiaTheme="minorHAnsi" w:hAnsiTheme="minorHAnsi" w:cstheme="minorHAnsi"/>
          <w:b w:val="0"/>
          <w:sz w:val="24"/>
          <w:szCs w:val="24"/>
        </w:rPr>
        <w:t xml:space="preserve">B. </w:t>
      </w:r>
      <w:r w:rsidRPr="00C13AE5">
        <w:rPr>
          <w:rFonts w:cstheme="minorHAnsi"/>
          <w:sz w:val="24"/>
          <w:szCs w:val="24"/>
        </w:rPr>
        <w:t>how badly European settlers treated Australian Aborigines</w:t>
      </w:r>
    </w:p>
    <w:p w14:paraId="712D1792" w14:textId="77777777" w:rsidR="002E7D47" w:rsidRPr="00C13AE5" w:rsidRDefault="002E7D47" w:rsidP="0077381A">
      <w:pPr>
        <w:pStyle w:val="Bodytext20"/>
        <w:shd w:val="clear" w:color="auto" w:fill="auto"/>
        <w:spacing w:before="0" w:line="240" w:lineRule="atLeast"/>
        <w:ind w:right="920" w:firstLine="360"/>
        <w:jc w:val="left"/>
        <w:rPr>
          <w:rFonts w:cstheme="minorHAnsi"/>
          <w:sz w:val="24"/>
          <w:szCs w:val="24"/>
        </w:rPr>
      </w:pPr>
      <w:r w:rsidRPr="00C13AE5">
        <w:rPr>
          <w:rFonts w:cstheme="minorHAnsi"/>
          <w:sz w:val="24"/>
          <w:szCs w:val="24"/>
        </w:rPr>
        <w:t xml:space="preserve">C. how long Australian Aborigines have lived on the continent </w:t>
      </w:r>
    </w:p>
    <w:p w14:paraId="69EE39B1" w14:textId="77777777" w:rsidR="002E7D47" w:rsidRPr="00C13AE5" w:rsidRDefault="002E7D47" w:rsidP="0077381A">
      <w:pPr>
        <w:pStyle w:val="Bodytext20"/>
        <w:shd w:val="clear" w:color="auto" w:fill="auto"/>
        <w:spacing w:before="0" w:line="240" w:lineRule="atLeast"/>
        <w:ind w:right="920" w:firstLine="360"/>
        <w:jc w:val="left"/>
        <w:rPr>
          <w:rFonts w:cstheme="minorHAnsi"/>
          <w:sz w:val="24"/>
          <w:szCs w:val="24"/>
        </w:rPr>
      </w:pPr>
      <w:r w:rsidRPr="00C13AE5">
        <w:rPr>
          <w:rFonts w:cstheme="minorHAnsi"/>
          <w:sz w:val="24"/>
          <w:szCs w:val="24"/>
        </w:rPr>
        <w:t>D. the fact that so little attention is paid to this aspect of human history</w:t>
      </w:r>
    </w:p>
    <w:p w14:paraId="73282CAA" w14:textId="77777777" w:rsidR="0089774C" w:rsidRPr="00C13AE5" w:rsidRDefault="0089774C" w:rsidP="0077381A">
      <w:pPr>
        <w:pStyle w:val="Bodytext20"/>
        <w:shd w:val="clear" w:color="auto" w:fill="auto"/>
        <w:spacing w:before="0" w:line="240" w:lineRule="atLeast"/>
        <w:ind w:right="920" w:firstLine="360"/>
        <w:jc w:val="left"/>
        <w:rPr>
          <w:rFonts w:cstheme="minorHAnsi"/>
          <w:sz w:val="24"/>
          <w:szCs w:val="24"/>
        </w:rPr>
      </w:pPr>
    </w:p>
    <w:p w14:paraId="67466F24" w14:textId="77777777" w:rsidR="002E7D47" w:rsidRPr="00C13AE5" w:rsidRDefault="002E7D47" w:rsidP="0077381A">
      <w:pPr>
        <w:pStyle w:val="Bodytext20"/>
        <w:shd w:val="clear" w:color="auto" w:fill="auto"/>
        <w:tabs>
          <w:tab w:val="left" w:pos="456"/>
        </w:tabs>
        <w:spacing w:before="0" w:line="240" w:lineRule="atLeast"/>
        <w:rPr>
          <w:rFonts w:cstheme="minorHAnsi"/>
          <w:sz w:val="24"/>
          <w:szCs w:val="24"/>
          <w:lang w:eastAsia="zh-CN"/>
        </w:rPr>
      </w:pPr>
      <w:r w:rsidRPr="00C13AE5">
        <w:rPr>
          <w:rFonts w:cstheme="minorHAnsi"/>
          <w:sz w:val="24"/>
          <w:szCs w:val="24"/>
          <w:lang w:eastAsia="zh-CN"/>
        </w:rPr>
        <w:t xml:space="preserve">39. </w:t>
      </w:r>
      <w:r w:rsidRPr="00C13AE5">
        <w:rPr>
          <w:rFonts w:cstheme="minorHAnsi"/>
          <w:sz w:val="24"/>
          <w:szCs w:val="24"/>
        </w:rPr>
        <w:t xml:space="preserve">In which space (marked </w:t>
      </w:r>
      <w:r w:rsidRPr="00C13AE5">
        <w:rPr>
          <w:rFonts w:cstheme="minorHAnsi"/>
          <w:sz w:val="24"/>
          <w:szCs w:val="24"/>
          <w:shd w:val="clear" w:color="auto" w:fill="000000" w:themeFill="text1"/>
        </w:rPr>
        <w:t>(A)</w:t>
      </w:r>
      <w:r w:rsidRPr="00C13AE5">
        <w:rPr>
          <w:rFonts w:cstheme="minorHAnsi"/>
          <w:sz w:val="24"/>
          <w:szCs w:val="24"/>
        </w:rPr>
        <w:t xml:space="preserve">, </w:t>
      </w:r>
      <w:r w:rsidRPr="00C13AE5">
        <w:rPr>
          <w:rFonts w:cstheme="minorHAnsi"/>
          <w:sz w:val="24"/>
          <w:szCs w:val="24"/>
          <w:shd w:val="clear" w:color="auto" w:fill="000000" w:themeFill="text1"/>
        </w:rPr>
        <w:t>(B)</w:t>
      </w:r>
      <w:r w:rsidRPr="00C13AE5">
        <w:rPr>
          <w:rFonts w:cstheme="minorHAnsi"/>
          <w:sz w:val="24"/>
          <w:szCs w:val="24"/>
        </w:rPr>
        <w:t xml:space="preserve">, </w:t>
      </w:r>
      <w:r w:rsidRPr="00C13AE5">
        <w:rPr>
          <w:rFonts w:cstheme="minorHAnsi"/>
          <w:sz w:val="24"/>
          <w:szCs w:val="24"/>
          <w:shd w:val="clear" w:color="auto" w:fill="000000" w:themeFill="text1"/>
        </w:rPr>
        <w:t>(C)</w:t>
      </w:r>
      <w:r w:rsidRPr="00C13AE5">
        <w:rPr>
          <w:rFonts w:cstheme="minorHAnsi"/>
          <w:sz w:val="24"/>
          <w:szCs w:val="24"/>
        </w:rPr>
        <w:t xml:space="preserve"> and </w:t>
      </w:r>
      <w:r w:rsidRPr="00C13AE5">
        <w:rPr>
          <w:rFonts w:cstheme="minorHAnsi"/>
          <w:sz w:val="24"/>
          <w:szCs w:val="24"/>
          <w:shd w:val="clear" w:color="auto" w:fill="000000" w:themeFill="text1"/>
        </w:rPr>
        <w:t>(D)</w:t>
      </w:r>
      <w:r w:rsidRPr="00C13AE5">
        <w:rPr>
          <w:rFonts w:cstheme="minorHAnsi"/>
          <w:sz w:val="24"/>
          <w:szCs w:val="24"/>
        </w:rPr>
        <w:t xml:space="preserve"> in the passage) will the following sentence fit?</w:t>
      </w:r>
    </w:p>
    <w:p w14:paraId="14229BD0" w14:textId="77777777" w:rsidR="002E7D47" w:rsidRPr="00C13AE5" w:rsidRDefault="002E7D47" w:rsidP="0077381A">
      <w:pPr>
        <w:autoSpaceDE w:val="0"/>
        <w:autoSpaceDN w:val="0"/>
        <w:adjustRightInd w:val="0"/>
        <w:spacing w:after="0" w:line="240" w:lineRule="atLeast"/>
        <w:ind w:right="-19"/>
        <w:jc w:val="both"/>
        <w:rPr>
          <w:rFonts w:cstheme="minorHAnsi"/>
          <w:i/>
          <w:sz w:val="24"/>
          <w:szCs w:val="24"/>
        </w:rPr>
      </w:pPr>
    </w:p>
    <w:p w14:paraId="0EC024FA" w14:textId="77777777" w:rsidR="002E7D47" w:rsidRPr="00C13AE5" w:rsidRDefault="002E7D47" w:rsidP="0077381A">
      <w:pPr>
        <w:autoSpaceDE w:val="0"/>
        <w:autoSpaceDN w:val="0"/>
        <w:adjustRightInd w:val="0"/>
        <w:spacing w:after="0" w:line="240" w:lineRule="atLeast"/>
        <w:ind w:right="-19"/>
        <w:jc w:val="both"/>
        <w:rPr>
          <w:rStyle w:val="BodytextBold"/>
          <w:rFonts w:asciiTheme="minorHAnsi" w:eastAsia="Arial" w:hAnsiTheme="minorHAnsi" w:cstheme="minorHAnsi"/>
          <w:b w:val="0"/>
          <w:i/>
          <w:sz w:val="24"/>
          <w:szCs w:val="24"/>
        </w:rPr>
      </w:pPr>
      <w:r w:rsidRPr="00C13AE5">
        <w:rPr>
          <w:rFonts w:cstheme="minorHAnsi"/>
          <w:i/>
          <w:sz w:val="24"/>
          <w:szCs w:val="24"/>
        </w:rPr>
        <w:t xml:space="preserve">In </w:t>
      </w:r>
      <w:r w:rsidRPr="00C13AE5">
        <w:rPr>
          <w:rStyle w:val="BodytextBold"/>
          <w:rFonts w:asciiTheme="minorHAnsi" w:eastAsia="Arial" w:hAnsiTheme="minorHAnsi" w:cstheme="minorHAnsi"/>
          <w:b w:val="0"/>
          <w:i/>
          <w:sz w:val="24"/>
          <w:szCs w:val="24"/>
        </w:rPr>
        <w:t xml:space="preserve">other </w:t>
      </w:r>
      <w:r w:rsidRPr="00C13AE5">
        <w:rPr>
          <w:rFonts w:cstheme="minorHAnsi"/>
          <w:i/>
          <w:sz w:val="24"/>
          <w:szCs w:val="24"/>
        </w:rPr>
        <w:t xml:space="preserve">words, for the first 99.7 per cent of its inhabited </w:t>
      </w:r>
      <w:r w:rsidRPr="00C13AE5">
        <w:rPr>
          <w:rStyle w:val="BodytextBold"/>
          <w:rFonts w:asciiTheme="minorHAnsi" w:eastAsia="Arial" w:hAnsiTheme="minorHAnsi" w:cstheme="minorHAnsi"/>
          <w:b w:val="0"/>
          <w:i/>
          <w:sz w:val="24"/>
          <w:szCs w:val="24"/>
        </w:rPr>
        <w:t xml:space="preserve">history, the </w:t>
      </w:r>
      <w:r w:rsidRPr="00C13AE5">
        <w:rPr>
          <w:rFonts w:cstheme="minorHAnsi"/>
          <w:i/>
          <w:sz w:val="24"/>
          <w:szCs w:val="24"/>
        </w:rPr>
        <w:t xml:space="preserve">Aborigines had Australia to themselves. They have been there an unimaginably </w:t>
      </w:r>
      <w:r w:rsidRPr="00C13AE5">
        <w:rPr>
          <w:rStyle w:val="BodytextBold"/>
          <w:rFonts w:asciiTheme="minorHAnsi" w:eastAsia="Arial" w:hAnsiTheme="minorHAnsi" w:cstheme="minorHAnsi"/>
          <w:b w:val="0"/>
          <w:i/>
          <w:sz w:val="24"/>
          <w:szCs w:val="24"/>
        </w:rPr>
        <w:t>long time.</w:t>
      </w:r>
    </w:p>
    <w:p w14:paraId="7C5736F3" w14:textId="77777777" w:rsidR="002E7D47" w:rsidRPr="00C13AE5" w:rsidRDefault="002E7D47" w:rsidP="0077381A">
      <w:pPr>
        <w:autoSpaceDE w:val="0"/>
        <w:autoSpaceDN w:val="0"/>
        <w:adjustRightInd w:val="0"/>
        <w:spacing w:after="0" w:line="240" w:lineRule="atLeast"/>
        <w:ind w:right="-19"/>
        <w:jc w:val="both"/>
        <w:rPr>
          <w:rStyle w:val="BodytextBold"/>
          <w:rFonts w:asciiTheme="minorHAnsi" w:eastAsia="Arial" w:hAnsiTheme="minorHAnsi" w:cstheme="minorHAnsi"/>
          <w:b w:val="0"/>
          <w:sz w:val="24"/>
          <w:szCs w:val="24"/>
        </w:rPr>
      </w:pPr>
    </w:p>
    <w:p w14:paraId="38E407F5" w14:textId="77777777" w:rsidR="002E7D47" w:rsidRPr="00C13AE5" w:rsidRDefault="002E7D47" w:rsidP="0077381A">
      <w:pPr>
        <w:pStyle w:val="Bodytext20"/>
        <w:shd w:val="clear" w:color="auto" w:fill="auto"/>
        <w:tabs>
          <w:tab w:val="left" w:pos="456"/>
        </w:tabs>
        <w:spacing w:before="0" w:line="240" w:lineRule="atLeast"/>
        <w:ind w:firstLine="360"/>
        <w:rPr>
          <w:rFonts w:cstheme="minorHAnsi"/>
          <w:sz w:val="24"/>
          <w:szCs w:val="24"/>
          <w:highlight w:val="lightGray"/>
          <w:lang w:eastAsia="zh-CN"/>
        </w:rPr>
      </w:pPr>
      <w:r w:rsidRPr="00C13AE5">
        <w:rPr>
          <w:rFonts w:cstheme="minorHAnsi"/>
          <w:sz w:val="24"/>
          <w:szCs w:val="24"/>
          <w:lang w:eastAsia="zh-CN"/>
        </w:rPr>
        <w:t xml:space="preserve">A. </w:t>
      </w:r>
      <w:r w:rsidRPr="00C13AE5">
        <w:rPr>
          <w:rFonts w:cstheme="minorHAnsi"/>
          <w:sz w:val="24"/>
          <w:szCs w:val="24"/>
          <w:highlight w:val="lightGray"/>
          <w:lang w:eastAsia="zh-CN"/>
        </w:rPr>
        <w:t>(A)</w:t>
      </w:r>
      <w:r w:rsidR="005918DA" w:rsidRPr="00C13AE5">
        <w:rPr>
          <w:rFonts w:cstheme="minorHAnsi"/>
          <w:sz w:val="24"/>
          <w:szCs w:val="24"/>
          <w:lang w:eastAsia="zh-CN"/>
        </w:rPr>
        <w:tab/>
      </w:r>
      <w:r w:rsidR="00F31EAB" w:rsidRPr="00C13AE5">
        <w:rPr>
          <w:rFonts w:cstheme="minorHAnsi"/>
          <w:sz w:val="24"/>
          <w:szCs w:val="24"/>
          <w:lang w:eastAsia="zh-CN"/>
        </w:rPr>
        <w:tab/>
      </w:r>
      <w:r w:rsidRPr="00C13AE5">
        <w:rPr>
          <w:rFonts w:cstheme="minorHAnsi"/>
          <w:sz w:val="24"/>
          <w:szCs w:val="24"/>
          <w:lang w:eastAsia="zh-CN"/>
        </w:rPr>
        <w:t xml:space="preserve">B. </w:t>
      </w:r>
      <w:r w:rsidRPr="00C13AE5">
        <w:rPr>
          <w:rFonts w:cstheme="minorHAnsi"/>
          <w:sz w:val="24"/>
          <w:szCs w:val="24"/>
          <w:highlight w:val="lightGray"/>
          <w:lang w:eastAsia="zh-CN"/>
        </w:rPr>
        <w:t>(B)</w:t>
      </w:r>
      <w:r w:rsidR="005918DA" w:rsidRPr="00C13AE5">
        <w:rPr>
          <w:rFonts w:cstheme="minorHAnsi"/>
          <w:sz w:val="24"/>
          <w:szCs w:val="24"/>
          <w:lang w:eastAsia="zh-CN"/>
        </w:rPr>
        <w:tab/>
      </w:r>
      <w:r w:rsidR="005918DA" w:rsidRPr="00C13AE5">
        <w:rPr>
          <w:rFonts w:cstheme="minorHAnsi"/>
          <w:sz w:val="24"/>
          <w:szCs w:val="24"/>
          <w:lang w:eastAsia="zh-CN"/>
        </w:rPr>
        <w:tab/>
      </w:r>
      <w:r w:rsidRPr="00C13AE5">
        <w:rPr>
          <w:rFonts w:cstheme="minorHAnsi"/>
          <w:sz w:val="24"/>
          <w:szCs w:val="24"/>
          <w:lang w:eastAsia="zh-CN"/>
        </w:rPr>
        <w:t xml:space="preserve">C. </w:t>
      </w:r>
      <w:r w:rsidRPr="00C13AE5">
        <w:rPr>
          <w:rFonts w:cstheme="minorHAnsi"/>
          <w:sz w:val="24"/>
          <w:szCs w:val="24"/>
          <w:highlight w:val="lightGray"/>
          <w:lang w:eastAsia="zh-CN"/>
        </w:rPr>
        <w:t>(C)</w:t>
      </w:r>
      <w:r w:rsidR="005918DA" w:rsidRPr="00C13AE5">
        <w:rPr>
          <w:rFonts w:cstheme="minorHAnsi"/>
          <w:sz w:val="24"/>
          <w:szCs w:val="24"/>
          <w:lang w:eastAsia="zh-CN"/>
        </w:rPr>
        <w:tab/>
      </w:r>
      <w:r w:rsidR="005918DA" w:rsidRPr="00C13AE5">
        <w:rPr>
          <w:rFonts w:cstheme="minorHAnsi"/>
          <w:sz w:val="24"/>
          <w:szCs w:val="24"/>
          <w:lang w:eastAsia="zh-CN"/>
        </w:rPr>
        <w:tab/>
      </w:r>
      <w:r w:rsidRPr="00C13AE5">
        <w:rPr>
          <w:rFonts w:cstheme="minorHAnsi"/>
          <w:sz w:val="24"/>
          <w:szCs w:val="24"/>
          <w:lang w:eastAsia="zh-CN"/>
        </w:rPr>
        <w:t xml:space="preserve">D. </w:t>
      </w:r>
      <w:r w:rsidRPr="00C13AE5">
        <w:rPr>
          <w:rFonts w:cstheme="minorHAnsi"/>
          <w:sz w:val="24"/>
          <w:szCs w:val="24"/>
          <w:highlight w:val="lightGray"/>
          <w:lang w:eastAsia="zh-CN"/>
        </w:rPr>
        <w:t>(D)</w:t>
      </w:r>
    </w:p>
    <w:p w14:paraId="1F120943" w14:textId="77777777" w:rsidR="004D1632" w:rsidRPr="00C13AE5" w:rsidRDefault="004D1632" w:rsidP="0077381A">
      <w:pPr>
        <w:pStyle w:val="Bodytext20"/>
        <w:shd w:val="clear" w:color="auto" w:fill="auto"/>
        <w:tabs>
          <w:tab w:val="left" w:pos="456"/>
        </w:tabs>
        <w:spacing w:before="0" w:line="240" w:lineRule="atLeast"/>
        <w:ind w:firstLine="360"/>
        <w:rPr>
          <w:rFonts w:cstheme="minorHAnsi"/>
          <w:sz w:val="24"/>
          <w:szCs w:val="24"/>
          <w:highlight w:val="lightGray"/>
          <w:lang w:eastAsia="zh-CN"/>
        </w:rPr>
      </w:pPr>
    </w:p>
    <w:p w14:paraId="11FA1F37" w14:textId="77777777" w:rsidR="002E7D47" w:rsidRPr="00C13AE5" w:rsidRDefault="002E7D47" w:rsidP="0077381A">
      <w:pPr>
        <w:pStyle w:val="Bodytext20"/>
        <w:shd w:val="clear" w:color="auto" w:fill="auto"/>
        <w:tabs>
          <w:tab w:val="left" w:pos="456"/>
        </w:tabs>
        <w:spacing w:before="0" w:line="240" w:lineRule="atLeast"/>
        <w:rPr>
          <w:rFonts w:cstheme="minorHAnsi"/>
          <w:sz w:val="24"/>
          <w:szCs w:val="24"/>
        </w:rPr>
      </w:pPr>
      <w:r w:rsidRPr="00C13AE5">
        <w:rPr>
          <w:rFonts w:cstheme="minorHAnsi"/>
          <w:sz w:val="24"/>
          <w:szCs w:val="24"/>
          <w:lang w:eastAsia="zh-CN"/>
        </w:rPr>
        <w:t xml:space="preserve">40. </w:t>
      </w:r>
      <w:r w:rsidRPr="00C13AE5">
        <w:rPr>
          <w:rFonts w:cstheme="minorHAnsi"/>
          <w:sz w:val="24"/>
          <w:szCs w:val="24"/>
        </w:rPr>
        <w:t>What is the main point the writer is making in the last paragraph?</w:t>
      </w:r>
    </w:p>
    <w:p w14:paraId="438C4C95" w14:textId="77777777" w:rsidR="002E7D47" w:rsidRPr="00C13AE5" w:rsidRDefault="002E7D47" w:rsidP="0077381A">
      <w:pPr>
        <w:pStyle w:val="Bodytext20"/>
        <w:shd w:val="clear" w:color="auto" w:fill="auto"/>
        <w:spacing w:before="0" w:line="240" w:lineRule="atLeast"/>
        <w:ind w:firstLine="360"/>
        <w:jc w:val="left"/>
        <w:rPr>
          <w:rFonts w:cstheme="minorHAnsi"/>
          <w:sz w:val="24"/>
          <w:szCs w:val="24"/>
        </w:rPr>
      </w:pPr>
      <w:r w:rsidRPr="00C13AE5">
        <w:rPr>
          <w:rStyle w:val="Bodytext2Bold"/>
          <w:rFonts w:asciiTheme="minorHAnsi" w:eastAsiaTheme="minorHAnsi" w:hAnsiTheme="minorHAnsi" w:cstheme="minorHAnsi"/>
          <w:b w:val="0"/>
          <w:sz w:val="24"/>
          <w:szCs w:val="24"/>
        </w:rPr>
        <w:t xml:space="preserve">A. </w:t>
      </w:r>
      <w:r w:rsidRPr="00C13AE5">
        <w:rPr>
          <w:rFonts w:cstheme="minorHAnsi"/>
          <w:sz w:val="24"/>
          <w:szCs w:val="24"/>
        </w:rPr>
        <w:t>The Europeans had no right to take over Aborigine land in Australia.</w:t>
      </w:r>
    </w:p>
    <w:p w14:paraId="7862D488" w14:textId="77777777" w:rsidR="002E7D47" w:rsidRPr="00C13AE5" w:rsidRDefault="002E7D47" w:rsidP="0077381A">
      <w:pPr>
        <w:pStyle w:val="Bodytext20"/>
        <w:shd w:val="clear" w:color="auto" w:fill="auto"/>
        <w:spacing w:before="0" w:line="240" w:lineRule="atLeast"/>
        <w:ind w:firstLine="360"/>
        <w:jc w:val="left"/>
        <w:rPr>
          <w:rFonts w:cstheme="minorHAnsi"/>
          <w:sz w:val="24"/>
          <w:szCs w:val="24"/>
        </w:rPr>
      </w:pPr>
      <w:r w:rsidRPr="00C13AE5">
        <w:rPr>
          <w:rStyle w:val="Bodytext2Bold"/>
          <w:rFonts w:asciiTheme="minorHAnsi" w:eastAsiaTheme="minorHAnsi" w:hAnsiTheme="minorHAnsi" w:cstheme="minorHAnsi"/>
          <w:b w:val="0"/>
          <w:sz w:val="24"/>
          <w:szCs w:val="24"/>
        </w:rPr>
        <w:t xml:space="preserve">B. </w:t>
      </w:r>
      <w:r w:rsidRPr="00C13AE5">
        <w:rPr>
          <w:rFonts w:cstheme="minorHAnsi"/>
          <w:sz w:val="24"/>
          <w:szCs w:val="24"/>
        </w:rPr>
        <w:t>No one can be exactly certain as to when the Aborigines first arrived in Australia.</w:t>
      </w:r>
    </w:p>
    <w:p w14:paraId="02804E89" w14:textId="77777777" w:rsidR="002E7D47" w:rsidRPr="00C13AE5" w:rsidRDefault="002E7D47" w:rsidP="0077381A">
      <w:pPr>
        <w:pStyle w:val="Bodytext20"/>
        <w:shd w:val="clear" w:color="auto" w:fill="auto"/>
        <w:spacing w:before="0" w:line="240" w:lineRule="atLeast"/>
        <w:ind w:right="-469" w:firstLine="360"/>
        <w:jc w:val="left"/>
        <w:rPr>
          <w:rFonts w:cstheme="minorHAnsi"/>
          <w:sz w:val="24"/>
          <w:szCs w:val="24"/>
        </w:rPr>
      </w:pPr>
      <w:r w:rsidRPr="00C13AE5">
        <w:rPr>
          <w:rFonts w:cstheme="minorHAnsi"/>
          <w:sz w:val="24"/>
          <w:szCs w:val="24"/>
        </w:rPr>
        <w:t xml:space="preserve">C. The Aborigines have inhabited Australia for much longer than the Europeans have Europe. </w:t>
      </w:r>
    </w:p>
    <w:p w14:paraId="0F518B41" w14:textId="77777777" w:rsidR="002E7D47" w:rsidRPr="00C13AE5" w:rsidRDefault="002E7D47" w:rsidP="0077381A">
      <w:pPr>
        <w:pStyle w:val="Bodytext20"/>
        <w:shd w:val="clear" w:color="auto" w:fill="auto"/>
        <w:spacing w:before="0" w:line="240" w:lineRule="atLeast"/>
        <w:ind w:right="-559" w:firstLine="360"/>
        <w:jc w:val="left"/>
        <w:rPr>
          <w:rFonts w:cstheme="minorHAnsi"/>
          <w:sz w:val="24"/>
          <w:szCs w:val="24"/>
        </w:rPr>
      </w:pPr>
      <w:r w:rsidRPr="00C13AE5">
        <w:rPr>
          <w:rFonts w:cstheme="minorHAnsi"/>
          <w:sz w:val="24"/>
          <w:szCs w:val="24"/>
        </w:rPr>
        <w:t>D. The Aborigines were the only people in Australia for most of the time since it was settled.</w:t>
      </w:r>
    </w:p>
    <w:p w14:paraId="4657F9E8" w14:textId="77777777" w:rsidR="002E7D47" w:rsidRPr="00C13AE5" w:rsidRDefault="002E7D47" w:rsidP="0077381A">
      <w:pPr>
        <w:spacing w:line="240" w:lineRule="atLeast"/>
        <w:rPr>
          <w:rFonts w:cstheme="minorHAnsi"/>
          <w:color w:val="000000"/>
          <w:sz w:val="24"/>
          <w:szCs w:val="24"/>
        </w:rPr>
      </w:pPr>
    </w:p>
    <w:p w14:paraId="381B1A17" w14:textId="77777777" w:rsidR="005918DA" w:rsidRPr="00C13AE5" w:rsidRDefault="005918DA" w:rsidP="0077381A">
      <w:pPr>
        <w:spacing w:line="240" w:lineRule="atLeast"/>
        <w:rPr>
          <w:rFonts w:cstheme="minorHAnsi"/>
          <w:color w:val="000000"/>
          <w:sz w:val="24"/>
          <w:szCs w:val="24"/>
        </w:rPr>
      </w:pPr>
      <w:r w:rsidRPr="00C13AE5">
        <w:rPr>
          <w:rFonts w:cstheme="minorHAnsi"/>
          <w:color w:val="000000"/>
          <w:sz w:val="24"/>
          <w:szCs w:val="24"/>
        </w:rPr>
        <w:br w:type="page"/>
      </w:r>
    </w:p>
    <w:p w14:paraId="02C4B1E9" w14:textId="77777777" w:rsidR="002E7D47" w:rsidRPr="00C13AE5" w:rsidRDefault="002E7D47" w:rsidP="0077381A">
      <w:pPr>
        <w:spacing w:line="240" w:lineRule="atLeast"/>
        <w:rPr>
          <w:rFonts w:cstheme="minorHAnsi"/>
          <w:b/>
          <w:color w:val="000000"/>
          <w:sz w:val="24"/>
          <w:szCs w:val="24"/>
        </w:rPr>
      </w:pPr>
      <w:r w:rsidRPr="00C13AE5">
        <w:rPr>
          <w:rFonts w:cstheme="minorHAnsi"/>
          <w:b/>
          <w:color w:val="000000"/>
          <w:sz w:val="24"/>
          <w:szCs w:val="24"/>
        </w:rPr>
        <w:lastRenderedPageBreak/>
        <w:t>C: WRITING</w:t>
      </w:r>
    </w:p>
    <w:p w14:paraId="4EE9EB0B" w14:textId="77777777" w:rsidR="002E7D47" w:rsidRPr="00C13AE5" w:rsidRDefault="002E7D47" w:rsidP="0077381A">
      <w:pPr>
        <w:spacing w:line="240" w:lineRule="atLeast"/>
        <w:rPr>
          <w:rFonts w:cstheme="minorHAnsi"/>
          <w:color w:val="000000"/>
          <w:sz w:val="24"/>
          <w:szCs w:val="24"/>
        </w:rPr>
      </w:pPr>
    </w:p>
    <w:p w14:paraId="7EEAF610" w14:textId="77777777" w:rsidR="00CD0349" w:rsidRPr="00C13AE5" w:rsidRDefault="009E528F" w:rsidP="0077381A">
      <w:pPr>
        <w:spacing w:after="0" w:line="240" w:lineRule="atLeast"/>
        <w:jc w:val="center"/>
        <w:rPr>
          <w:rFonts w:eastAsia="Times New Roman" w:cstheme="minorHAnsi"/>
          <w:b/>
          <w:bCs/>
          <w:color w:val="000000"/>
          <w:sz w:val="24"/>
          <w:szCs w:val="24"/>
        </w:rPr>
      </w:pPr>
      <w:r w:rsidRPr="00C13AE5">
        <w:rPr>
          <w:rFonts w:eastAsia="Times New Roman" w:cstheme="minorHAnsi"/>
          <w:b/>
          <w:bCs/>
          <w:color w:val="000000"/>
          <w:sz w:val="24"/>
          <w:szCs w:val="24"/>
        </w:rPr>
        <w:t>Time allow</w:t>
      </w:r>
      <w:r w:rsidR="00CD0349" w:rsidRPr="00C13AE5">
        <w:rPr>
          <w:rFonts w:eastAsia="Times New Roman" w:cstheme="minorHAnsi"/>
          <w:b/>
          <w:bCs/>
          <w:color w:val="000000"/>
          <w:sz w:val="24"/>
          <w:szCs w:val="24"/>
        </w:rPr>
        <w:t>ed: 60 minutes</w:t>
      </w:r>
    </w:p>
    <w:p w14:paraId="16EEB854" w14:textId="77777777" w:rsidR="00CD0349" w:rsidRPr="00C13AE5" w:rsidRDefault="00CD0349" w:rsidP="0077381A">
      <w:pPr>
        <w:spacing w:after="0" w:line="240" w:lineRule="atLeast"/>
        <w:jc w:val="center"/>
        <w:rPr>
          <w:rFonts w:eastAsia="Times New Roman" w:cstheme="minorHAnsi"/>
          <w:b/>
          <w:bCs/>
          <w:color w:val="000000"/>
          <w:sz w:val="24"/>
          <w:szCs w:val="24"/>
        </w:rPr>
      </w:pPr>
      <w:r w:rsidRPr="00C13AE5">
        <w:rPr>
          <w:rFonts w:eastAsia="Times New Roman" w:cstheme="minorHAnsi"/>
          <w:b/>
          <w:bCs/>
          <w:color w:val="000000"/>
          <w:sz w:val="24"/>
          <w:szCs w:val="24"/>
        </w:rPr>
        <w:t>Number of tasks: 2</w:t>
      </w:r>
    </w:p>
    <w:p w14:paraId="5F223360" w14:textId="77777777" w:rsidR="005918DA" w:rsidRPr="00C13AE5" w:rsidRDefault="0089774C" w:rsidP="0077381A">
      <w:pPr>
        <w:spacing w:after="0" w:line="240" w:lineRule="atLeast"/>
        <w:jc w:val="both"/>
        <w:rPr>
          <w:rFonts w:eastAsia="Times New Roman" w:cstheme="minorHAnsi"/>
          <w:b/>
          <w:color w:val="000000"/>
          <w:sz w:val="24"/>
          <w:szCs w:val="24"/>
        </w:rPr>
      </w:pPr>
      <w:r w:rsidRPr="00C13AE5">
        <w:rPr>
          <w:rFonts w:eastAsia="Times New Roman" w:cstheme="minorHAnsi"/>
          <w:b/>
          <w:color w:val="000000"/>
          <w:sz w:val="24"/>
          <w:szCs w:val="24"/>
        </w:rPr>
        <w:t>TASK 1</w:t>
      </w:r>
    </w:p>
    <w:p w14:paraId="3E19C0F1" w14:textId="77777777" w:rsidR="00CD0349" w:rsidRPr="00C13AE5" w:rsidRDefault="00CD0349" w:rsidP="0077381A">
      <w:pPr>
        <w:spacing w:after="0" w:line="240" w:lineRule="atLeast"/>
        <w:jc w:val="both"/>
        <w:rPr>
          <w:rFonts w:eastAsia="Times New Roman" w:cstheme="minorHAnsi"/>
          <w:color w:val="000000"/>
          <w:sz w:val="24"/>
          <w:szCs w:val="24"/>
        </w:rPr>
      </w:pPr>
      <w:r w:rsidRPr="00C13AE5">
        <w:rPr>
          <w:rFonts w:eastAsia="Times New Roman" w:cstheme="minorHAnsi"/>
          <w:color w:val="000000"/>
          <w:sz w:val="24"/>
          <w:szCs w:val="24"/>
        </w:rPr>
        <w:t>You should spend about 20 minutes on this task.</w:t>
      </w:r>
    </w:p>
    <w:p w14:paraId="7D0BB9EF" w14:textId="77777777" w:rsidR="00CD0349" w:rsidRPr="00C13AE5" w:rsidRDefault="00CD0349" w:rsidP="0077381A">
      <w:pPr>
        <w:spacing w:after="0" w:line="240" w:lineRule="atLeast"/>
        <w:jc w:val="both"/>
        <w:rPr>
          <w:rFonts w:eastAsia="Times New Roman" w:cstheme="minorHAnsi"/>
          <w:color w:val="000000"/>
          <w:sz w:val="24"/>
          <w:szCs w:val="24"/>
        </w:rPr>
      </w:pPr>
    </w:p>
    <w:p w14:paraId="45E9049A" w14:textId="77777777" w:rsidR="00CD0349" w:rsidRPr="00C13AE5" w:rsidRDefault="009A125F" w:rsidP="0077381A">
      <w:pPr>
        <w:spacing w:after="0" w:line="240" w:lineRule="atLeast"/>
        <w:rPr>
          <w:rFonts w:cstheme="minorHAnsi"/>
          <w:b/>
          <w:sz w:val="24"/>
          <w:szCs w:val="24"/>
        </w:rPr>
      </w:pPr>
      <w:r w:rsidRPr="00C13AE5">
        <w:rPr>
          <w:rFonts w:cstheme="minorHAnsi"/>
          <w:b/>
          <w:sz w:val="24"/>
          <w:szCs w:val="24"/>
        </w:rPr>
        <w:t xml:space="preserve">Write a letter to your manager asking for a training course, which </w:t>
      </w:r>
      <w:r w:rsidR="009E7E2E" w:rsidRPr="00C13AE5">
        <w:rPr>
          <w:rFonts w:cstheme="minorHAnsi"/>
          <w:b/>
          <w:sz w:val="24"/>
          <w:szCs w:val="24"/>
        </w:rPr>
        <w:t xml:space="preserve">you </w:t>
      </w:r>
      <w:r w:rsidRPr="00C13AE5">
        <w:rPr>
          <w:rFonts w:cstheme="minorHAnsi"/>
          <w:b/>
          <w:sz w:val="24"/>
          <w:szCs w:val="24"/>
        </w:rPr>
        <w:t>would like to attend. In your lett</w:t>
      </w:r>
      <w:r w:rsidR="009E7E2E" w:rsidRPr="00C13AE5">
        <w:rPr>
          <w:rFonts w:cstheme="minorHAnsi"/>
          <w:b/>
          <w:sz w:val="24"/>
          <w:szCs w:val="24"/>
        </w:rPr>
        <w:t>er explain</w:t>
      </w:r>
      <w:r w:rsidR="009E7E2E" w:rsidRPr="00C13AE5">
        <w:rPr>
          <w:rFonts w:cstheme="minorHAnsi"/>
          <w:b/>
          <w:sz w:val="24"/>
          <w:szCs w:val="24"/>
        </w:rPr>
        <w:br/>
        <w:t>• What the course is</w:t>
      </w:r>
      <w:r w:rsidRPr="00C13AE5">
        <w:rPr>
          <w:rFonts w:cstheme="minorHAnsi"/>
          <w:b/>
          <w:sz w:val="24"/>
          <w:szCs w:val="24"/>
        </w:rPr>
        <w:br/>
        <w:t xml:space="preserve">• </w:t>
      </w:r>
      <w:r w:rsidR="009E7E2E" w:rsidRPr="00C13AE5">
        <w:rPr>
          <w:rFonts w:cstheme="minorHAnsi"/>
          <w:b/>
          <w:sz w:val="24"/>
          <w:szCs w:val="24"/>
        </w:rPr>
        <w:t>Why it is required for your job</w:t>
      </w:r>
      <w:r w:rsidRPr="00C13AE5">
        <w:rPr>
          <w:rFonts w:cstheme="minorHAnsi"/>
          <w:b/>
          <w:sz w:val="24"/>
          <w:szCs w:val="24"/>
        </w:rPr>
        <w:br/>
        <w:t>• How you will manage work while the course</w:t>
      </w:r>
    </w:p>
    <w:p w14:paraId="17626EAD" w14:textId="77777777" w:rsidR="009A125F" w:rsidRPr="00C13AE5" w:rsidRDefault="009A125F" w:rsidP="0077381A">
      <w:pPr>
        <w:spacing w:after="0" w:line="240" w:lineRule="atLeast"/>
        <w:rPr>
          <w:rFonts w:eastAsia="Times New Roman" w:cstheme="minorHAnsi"/>
          <w:sz w:val="24"/>
          <w:szCs w:val="24"/>
        </w:rPr>
      </w:pPr>
    </w:p>
    <w:p w14:paraId="363C9773" w14:textId="77777777" w:rsidR="00CD0349" w:rsidRPr="00C13AE5" w:rsidRDefault="00CD0349" w:rsidP="0077381A">
      <w:pPr>
        <w:spacing w:after="0" w:line="240" w:lineRule="atLeast"/>
        <w:jc w:val="both"/>
        <w:rPr>
          <w:rFonts w:eastAsia="Times New Roman" w:cstheme="minorHAnsi"/>
          <w:color w:val="000000"/>
          <w:sz w:val="24"/>
          <w:szCs w:val="24"/>
        </w:rPr>
      </w:pPr>
      <w:r w:rsidRPr="00C13AE5">
        <w:rPr>
          <w:rFonts w:eastAsia="Times New Roman" w:cstheme="minorHAnsi"/>
          <w:color w:val="000000"/>
          <w:sz w:val="24"/>
          <w:szCs w:val="24"/>
        </w:rPr>
        <w:t xml:space="preserve">You should write at least 120 words. </w:t>
      </w:r>
      <w:r w:rsidR="00841363" w:rsidRPr="00C13AE5">
        <w:rPr>
          <w:rFonts w:cstheme="minorHAnsi"/>
          <w:sz w:val="24"/>
          <w:szCs w:val="24"/>
        </w:rPr>
        <w:t>Your response will be evaluated in terms of Task fulfillment, Organization, Vocabulary and Grammar.</w:t>
      </w:r>
    </w:p>
    <w:p w14:paraId="4D8ADDE2" w14:textId="77777777" w:rsidR="0089774C" w:rsidRPr="00C13AE5" w:rsidRDefault="0089774C" w:rsidP="0077381A">
      <w:pPr>
        <w:autoSpaceDE w:val="0"/>
        <w:autoSpaceDN w:val="0"/>
        <w:adjustRightInd w:val="0"/>
        <w:spacing w:after="0" w:line="240" w:lineRule="atLeast"/>
        <w:jc w:val="both"/>
        <w:rPr>
          <w:rFonts w:eastAsia="Times New Roman" w:cstheme="minorHAnsi"/>
          <w:b/>
          <w:color w:val="000000"/>
          <w:sz w:val="24"/>
          <w:szCs w:val="24"/>
        </w:rPr>
      </w:pPr>
    </w:p>
    <w:p w14:paraId="636F0F66" w14:textId="77777777" w:rsidR="004D1632" w:rsidRPr="00C13AE5" w:rsidRDefault="004D1632" w:rsidP="0077381A">
      <w:pPr>
        <w:autoSpaceDE w:val="0"/>
        <w:autoSpaceDN w:val="0"/>
        <w:adjustRightInd w:val="0"/>
        <w:spacing w:after="0" w:line="240" w:lineRule="atLeast"/>
        <w:jc w:val="both"/>
        <w:rPr>
          <w:rFonts w:eastAsia="Times New Roman" w:cstheme="minorHAnsi"/>
          <w:b/>
          <w:color w:val="000000"/>
          <w:sz w:val="24"/>
          <w:szCs w:val="24"/>
        </w:rPr>
      </w:pPr>
    </w:p>
    <w:p w14:paraId="36AEB643" w14:textId="77777777" w:rsidR="005918DA" w:rsidRPr="00C13AE5" w:rsidRDefault="009E7E2E" w:rsidP="0077381A">
      <w:pPr>
        <w:autoSpaceDE w:val="0"/>
        <w:autoSpaceDN w:val="0"/>
        <w:adjustRightInd w:val="0"/>
        <w:spacing w:after="0" w:line="240" w:lineRule="atLeast"/>
        <w:jc w:val="both"/>
        <w:rPr>
          <w:rFonts w:eastAsia="Times New Roman" w:cstheme="minorHAnsi"/>
          <w:b/>
          <w:color w:val="000000"/>
          <w:sz w:val="24"/>
          <w:szCs w:val="24"/>
        </w:rPr>
      </w:pPr>
      <w:r w:rsidRPr="00C13AE5">
        <w:rPr>
          <w:rFonts w:eastAsia="Times New Roman" w:cstheme="minorHAnsi"/>
          <w:b/>
          <w:color w:val="000000"/>
          <w:sz w:val="24"/>
          <w:szCs w:val="24"/>
        </w:rPr>
        <w:t>TASK 2</w:t>
      </w:r>
    </w:p>
    <w:p w14:paraId="67930BFE" w14:textId="77777777" w:rsidR="009D34EA" w:rsidRPr="00C13AE5" w:rsidRDefault="009D34EA" w:rsidP="0077381A">
      <w:pPr>
        <w:spacing w:line="240" w:lineRule="atLeast"/>
        <w:rPr>
          <w:rFonts w:cstheme="minorHAnsi"/>
          <w:sz w:val="24"/>
          <w:szCs w:val="24"/>
        </w:rPr>
      </w:pPr>
      <w:r w:rsidRPr="00C13AE5">
        <w:rPr>
          <w:rFonts w:cstheme="minorHAnsi"/>
          <w:sz w:val="24"/>
          <w:szCs w:val="24"/>
        </w:rPr>
        <w:t>You should spend about 40 minutes on this task</w:t>
      </w:r>
    </w:p>
    <w:p w14:paraId="0F3FFF72" w14:textId="77777777" w:rsidR="009D34EA" w:rsidRPr="00C13AE5" w:rsidRDefault="009D34EA" w:rsidP="0077381A">
      <w:pPr>
        <w:spacing w:line="240" w:lineRule="atLeast"/>
        <w:rPr>
          <w:rFonts w:cstheme="minorHAnsi"/>
          <w:sz w:val="24"/>
          <w:szCs w:val="24"/>
        </w:rPr>
      </w:pPr>
    </w:p>
    <w:p w14:paraId="253768AB" w14:textId="77777777" w:rsidR="009D34EA" w:rsidRPr="00C13AE5" w:rsidRDefault="009D34EA" w:rsidP="0077381A">
      <w:pPr>
        <w:spacing w:line="240" w:lineRule="atLeast"/>
        <w:rPr>
          <w:rFonts w:cstheme="minorHAnsi"/>
          <w:sz w:val="24"/>
          <w:szCs w:val="24"/>
        </w:rPr>
      </w:pPr>
      <w:r w:rsidRPr="00C13AE5">
        <w:rPr>
          <w:rFonts w:cstheme="minorHAnsi"/>
          <w:sz w:val="24"/>
          <w:szCs w:val="24"/>
        </w:rPr>
        <w:t>Write about the following topic:</w:t>
      </w:r>
    </w:p>
    <w:p w14:paraId="59B7410F" w14:textId="77777777" w:rsidR="009D34EA" w:rsidRPr="00C13AE5" w:rsidRDefault="009D34EA" w:rsidP="0077381A">
      <w:pPr>
        <w:spacing w:line="240" w:lineRule="atLeast"/>
        <w:rPr>
          <w:rFonts w:cstheme="minorHAnsi"/>
          <w:sz w:val="24"/>
          <w:szCs w:val="24"/>
        </w:rPr>
      </w:pPr>
    </w:p>
    <w:p w14:paraId="6647CD97" w14:textId="77777777" w:rsidR="009D34EA" w:rsidRPr="00C13AE5" w:rsidRDefault="009D34EA" w:rsidP="0077381A">
      <w:pPr>
        <w:spacing w:line="240" w:lineRule="atLeast"/>
        <w:ind w:left="720"/>
        <w:rPr>
          <w:rFonts w:cstheme="minorHAnsi"/>
          <w:b/>
          <w:sz w:val="24"/>
          <w:szCs w:val="24"/>
        </w:rPr>
      </w:pPr>
      <w:r w:rsidRPr="00C13AE5">
        <w:rPr>
          <w:rFonts w:cstheme="minorHAnsi"/>
          <w:b/>
          <w:sz w:val="24"/>
          <w:szCs w:val="24"/>
        </w:rPr>
        <w:t>Nowadays many people have access to computers on a wide basis and a large number of children play computer games.</w:t>
      </w:r>
    </w:p>
    <w:p w14:paraId="6BA6FE55" w14:textId="77777777" w:rsidR="009D34EA" w:rsidRPr="00C13AE5" w:rsidRDefault="009D34EA" w:rsidP="0077381A">
      <w:pPr>
        <w:spacing w:line="240" w:lineRule="atLeast"/>
        <w:ind w:left="720"/>
        <w:rPr>
          <w:rFonts w:cstheme="minorHAnsi"/>
          <w:b/>
          <w:sz w:val="24"/>
          <w:szCs w:val="24"/>
        </w:rPr>
      </w:pPr>
    </w:p>
    <w:p w14:paraId="0077F2FA" w14:textId="77777777" w:rsidR="009D34EA" w:rsidRPr="00C13AE5" w:rsidRDefault="009D34EA" w:rsidP="0077381A">
      <w:pPr>
        <w:spacing w:line="240" w:lineRule="atLeast"/>
        <w:rPr>
          <w:rFonts w:cstheme="minorHAnsi"/>
          <w:sz w:val="24"/>
          <w:szCs w:val="24"/>
        </w:rPr>
      </w:pPr>
      <w:r w:rsidRPr="00C13AE5">
        <w:rPr>
          <w:rFonts w:cstheme="minorHAnsi"/>
          <w:sz w:val="24"/>
          <w:szCs w:val="24"/>
        </w:rPr>
        <w:t>What are the positive and negative impacts of playing computer games and what can be done to minimize the bad effects?</w:t>
      </w:r>
    </w:p>
    <w:p w14:paraId="14B10A1C" w14:textId="77777777" w:rsidR="009E7E2E" w:rsidRPr="00C13AE5" w:rsidRDefault="009E7E2E" w:rsidP="0077381A">
      <w:pPr>
        <w:spacing w:line="240" w:lineRule="atLeast"/>
        <w:rPr>
          <w:rFonts w:cstheme="minorHAnsi"/>
          <w:sz w:val="24"/>
          <w:szCs w:val="24"/>
        </w:rPr>
      </w:pPr>
    </w:p>
    <w:p w14:paraId="66DD8ADE" w14:textId="77777777" w:rsidR="009D34EA" w:rsidRPr="00C13AE5" w:rsidRDefault="009D34EA" w:rsidP="0077381A">
      <w:pPr>
        <w:spacing w:line="240" w:lineRule="atLeast"/>
        <w:rPr>
          <w:rFonts w:cstheme="minorHAnsi"/>
          <w:sz w:val="24"/>
          <w:szCs w:val="24"/>
        </w:rPr>
      </w:pPr>
      <w:r w:rsidRPr="00C13AE5">
        <w:rPr>
          <w:rFonts w:cstheme="minorHAnsi"/>
          <w:sz w:val="24"/>
          <w:szCs w:val="24"/>
        </w:rPr>
        <w:t>Give reasons for your answer and include any relevant examples from your own experience or knowledge</w:t>
      </w:r>
      <w:r w:rsidR="00841363" w:rsidRPr="00C13AE5">
        <w:rPr>
          <w:rFonts w:cstheme="minorHAnsi"/>
          <w:sz w:val="24"/>
          <w:szCs w:val="24"/>
        </w:rPr>
        <w:t>. Your response will be evaluated in terms of Task fulfillment, Organization, Vocabulary and Grammar.</w:t>
      </w:r>
    </w:p>
    <w:p w14:paraId="5C2562EA" w14:textId="77777777" w:rsidR="00911B58" w:rsidRPr="00C13AE5" w:rsidRDefault="00911B58" w:rsidP="0077381A">
      <w:pPr>
        <w:spacing w:line="240" w:lineRule="atLeast"/>
        <w:rPr>
          <w:rFonts w:cstheme="minorHAnsi"/>
          <w:color w:val="000000"/>
          <w:sz w:val="24"/>
          <w:szCs w:val="24"/>
        </w:rPr>
      </w:pPr>
      <w:r w:rsidRPr="00C13AE5">
        <w:rPr>
          <w:rFonts w:cstheme="minorHAnsi"/>
          <w:color w:val="000000"/>
          <w:sz w:val="24"/>
          <w:szCs w:val="24"/>
        </w:rPr>
        <w:br w:type="page"/>
      </w:r>
    </w:p>
    <w:p w14:paraId="2150A1B2" w14:textId="77777777" w:rsidR="00911B58" w:rsidRPr="00C13AE5" w:rsidRDefault="00911B58" w:rsidP="0077381A">
      <w:pPr>
        <w:spacing w:line="240" w:lineRule="atLeast"/>
        <w:rPr>
          <w:rFonts w:cstheme="minorHAnsi"/>
          <w:b/>
          <w:color w:val="000000"/>
          <w:sz w:val="24"/>
          <w:szCs w:val="24"/>
        </w:rPr>
      </w:pPr>
      <w:r w:rsidRPr="00C13AE5">
        <w:rPr>
          <w:rFonts w:cstheme="minorHAnsi"/>
          <w:b/>
          <w:color w:val="000000"/>
          <w:sz w:val="24"/>
          <w:szCs w:val="24"/>
        </w:rPr>
        <w:lastRenderedPageBreak/>
        <w:t>D: PEAKING</w:t>
      </w:r>
    </w:p>
    <w:p w14:paraId="2D57F8B7" w14:textId="77777777" w:rsidR="007D403F" w:rsidRPr="00C13AE5" w:rsidRDefault="007D403F" w:rsidP="0077381A">
      <w:pPr>
        <w:spacing w:line="240" w:lineRule="atLeast"/>
        <w:rPr>
          <w:rFonts w:cstheme="minorHAnsi"/>
          <w:b/>
          <w:color w:val="000000"/>
          <w:sz w:val="24"/>
          <w:szCs w:val="24"/>
        </w:rPr>
      </w:pPr>
    </w:p>
    <w:p w14:paraId="22ED5029" w14:textId="77777777" w:rsidR="00911B58" w:rsidRPr="00C13AE5" w:rsidRDefault="00911B58" w:rsidP="0077381A">
      <w:pPr>
        <w:spacing w:line="240" w:lineRule="atLeast"/>
        <w:rPr>
          <w:rFonts w:cstheme="minorHAnsi"/>
          <w:b/>
          <w:color w:val="000000"/>
          <w:sz w:val="24"/>
          <w:szCs w:val="24"/>
        </w:rPr>
      </w:pPr>
      <w:r w:rsidRPr="00C13AE5">
        <w:rPr>
          <w:rFonts w:cstheme="minorHAnsi"/>
          <w:b/>
          <w:color w:val="000000"/>
          <w:sz w:val="24"/>
          <w:szCs w:val="24"/>
        </w:rPr>
        <w:t>PART 1: SOCIAL INTERACTION</w:t>
      </w:r>
    </w:p>
    <w:p w14:paraId="0528F9E8" w14:textId="77777777" w:rsidR="007D403F" w:rsidRPr="00C13AE5" w:rsidRDefault="007D403F" w:rsidP="0077381A">
      <w:pPr>
        <w:pStyle w:val="ListParagraph"/>
        <w:numPr>
          <w:ilvl w:val="0"/>
          <w:numId w:val="17"/>
        </w:numPr>
        <w:spacing w:line="240" w:lineRule="atLeast"/>
        <w:contextualSpacing w:val="0"/>
        <w:rPr>
          <w:rFonts w:cstheme="minorHAnsi"/>
          <w:color w:val="000000"/>
          <w:sz w:val="24"/>
          <w:szCs w:val="24"/>
        </w:rPr>
      </w:pPr>
      <w:r w:rsidRPr="00C13AE5">
        <w:rPr>
          <w:rFonts w:cstheme="minorHAnsi"/>
          <w:color w:val="000000"/>
          <w:sz w:val="24"/>
          <w:szCs w:val="24"/>
        </w:rPr>
        <w:t>Where are you from?</w:t>
      </w:r>
    </w:p>
    <w:p w14:paraId="1007F7ED" w14:textId="77777777" w:rsidR="007D403F" w:rsidRPr="00C13AE5" w:rsidRDefault="007D403F" w:rsidP="0077381A">
      <w:pPr>
        <w:pStyle w:val="ListParagraph"/>
        <w:numPr>
          <w:ilvl w:val="0"/>
          <w:numId w:val="17"/>
        </w:numPr>
        <w:spacing w:line="240" w:lineRule="atLeast"/>
        <w:contextualSpacing w:val="0"/>
        <w:rPr>
          <w:rFonts w:cstheme="minorHAnsi"/>
          <w:color w:val="000000"/>
          <w:sz w:val="24"/>
          <w:szCs w:val="24"/>
        </w:rPr>
      </w:pPr>
      <w:r w:rsidRPr="00C13AE5">
        <w:rPr>
          <w:rFonts w:cstheme="minorHAnsi"/>
          <w:color w:val="000000"/>
          <w:sz w:val="24"/>
          <w:szCs w:val="24"/>
        </w:rPr>
        <w:t>How far is it from your hometown?</w:t>
      </w:r>
    </w:p>
    <w:p w14:paraId="1CBEECE2" w14:textId="77777777" w:rsidR="007D403F" w:rsidRPr="00C13AE5" w:rsidRDefault="007D403F" w:rsidP="0077381A">
      <w:pPr>
        <w:pStyle w:val="ListParagraph"/>
        <w:numPr>
          <w:ilvl w:val="0"/>
          <w:numId w:val="17"/>
        </w:numPr>
        <w:spacing w:line="240" w:lineRule="atLeast"/>
        <w:contextualSpacing w:val="0"/>
        <w:rPr>
          <w:rFonts w:cstheme="minorHAnsi"/>
          <w:color w:val="000000"/>
          <w:sz w:val="24"/>
          <w:szCs w:val="24"/>
        </w:rPr>
      </w:pPr>
      <w:r w:rsidRPr="00C13AE5">
        <w:rPr>
          <w:rFonts w:cstheme="minorHAnsi"/>
          <w:color w:val="000000"/>
          <w:sz w:val="24"/>
          <w:szCs w:val="24"/>
        </w:rPr>
        <w:t>What do you like about your hometown?</w:t>
      </w:r>
    </w:p>
    <w:p w14:paraId="63924CE7" w14:textId="77777777" w:rsidR="007D403F" w:rsidRPr="00C13AE5" w:rsidRDefault="007D403F" w:rsidP="0077381A">
      <w:pPr>
        <w:pStyle w:val="ListParagraph"/>
        <w:spacing w:line="240" w:lineRule="atLeast"/>
        <w:contextualSpacing w:val="0"/>
        <w:rPr>
          <w:rFonts w:cstheme="minorHAnsi"/>
          <w:color w:val="000000"/>
          <w:sz w:val="24"/>
          <w:szCs w:val="24"/>
        </w:rPr>
      </w:pPr>
    </w:p>
    <w:p w14:paraId="7E9D1999" w14:textId="77777777" w:rsidR="007D403F" w:rsidRPr="00C13AE5" w:rsidRDefault="007D403F" w:rsidP="0077381A">
      <w:pPr>
        <w:spacing w:line="240" w:lineRule="atLeast"/>
        <w:rPr>
          <w:rFonts w:cstheme="minorHAnsi"/>
          <w:b/>
          <w:color w:val="000000"/>
          <w:sz w:val="24"/>
          <w:szCs w:val="24"/>
        </w:rPr>
      </w:pPr>
      <w:r w:rsidRPr="00C13AE5">
        <w:rPr>
          <w:rFonts w:cstheme="minorHAnsi"/>
          <w:b/>
          <w:color w:val="000000"/>
          <w:sz w:val="24"/>
          <w:szCs w:val="24"/>
        </w:rPr>
        <w:t>PART 2: SOLUTION</w:t>
      </w:r>
    </w:p>
    <w:p w14:paraId="6BEC010F" w14:textId="77777777" w:rsidR="007D403F" w:rsidRPr="00C13AE5" w:rsidRDefault="007D403F" w:rsidP="0077381A">
      <w:pPr>
        <w:spacing w:line="240" w:lineRule="atLeast"/>
        <w:rPr>
          <w:rFonts w:cstheme="minorHAnsi"/>
          <w:color w:val="000000"/>
          <w:sz w:val="24"/>
          <w:szCs w:val="24"/>
        </w:rPr>
      </w:pPr>
      <w:r w:rsidRPr="00C13AE5">
        <w:rPr>
          <w:rFonts w:cstheme="minorHAnsi"/>
          <w:color w:val="000000"/>
          <w:sz w:val="24"/>
          <w:szCs w:val="24"/>
        </w:rPr>
        <w:t xml:space="preserve">You and your friends are planning to have a party. Where and when should you have the party? </w:t>
      </w:r>
    </w:p>
    <w:p w14:paraId="57F18DAA" w14:textId="77777777" w:rsidR="007D403F" w:rsidRPr="00C13AE5" w:rsidRDefault="007D403F" w:rsidP="0077381A">
      <w:pPr>
        <w:spacing w:line="240" w:lineRule="atLeast"/>
        <w:rPr>
          <w:rFonts w:cstheme="minorHAnsi"/>
          <w:color w:val="000000"/>
          <w:sz w:val="24"/>
          <w:szCs w:val="24"/>
        </w:rPr>
      </w:pPr>
    </w:p>
    <w:p w14:paraId="68D49E47" w14:textId="77777777" w:rsidR="00E7587F" w:rsidRPr="00C13AE5" w:rsidRDefault="007D403F" w:rsidP="0077381A">
      <w:pPr>
        <w:spacing w:line="240" w:lineRule="atLeast"/>
        <w:rPr>
          <w:rFonts w:cstheme="minorHAnsi"/>
          <w:b/>
          <w:color w:val="000000"/>
          <w:sz w:val="24"/>
          <w:szCs w:val="24"/>
        </w:rPr>
      </w:pPr>
      <w:r w:rsidRPr="00C13AE5">
        <w:rPr>
          <w:rFonts w:cstheme="minorHAnsi"/>
          <w:b/>
          <w:color w:val="000000"/>
          <w:sz w:val="24"/>
          <w:szCs w:val="24"/>
        </w:rPr>
        <w:t xml:space="preserve">PART 3: </w:t>
      </w:r>
      <w:r w:rsidR="00E7587F" w:rsidRPr="00C13AE5">
        <w:rPr>
          <w:rFonts w:cstheme="minorHAnsi"/>
          <w:b/>
          <w:color w:val="000000"/>
          <w:sz w:val="24"/>
          <w:szCs w:val="24"/>
        </w:rPr>
        <w:t>TOPIC</w:t>
      </w:r>
    </w:p>
    <w:p w14:paraId="3FC8FCBC" w14:textId="77777777" w:rsidR="007D403F" w:rsidRPr="00C13AE5" w:rsidRDefault="007D403F" w:rsidP="0077381A">
      <w:pPr>
        <w:spacing w:line="240" w:lineRule="atLeast"/>
        <w:rPr>
          <w:rFonts w:cstheme="minorHAnsi"/>
          <w:b/>
          <w:color w:val="000000"/>
          <w:sz w:val="24"/>
          <w:szCs w:val="24"/>
        </w:rPr>
      </w:pPr>
      <w:r w:rsidRPr="00C13AE5">
        <w:rPr>
          <w:rFonts w:cstheme="minorHAnsi"/>
          <w:b/>
          <w:color w:val="000000"/>
          <w:sz w:val="24"/>
          <w:szCs w:val="24"/>
        </w:rPr>
        <w:t>Describe a means of public transport</w:t>
      </w:r>
    </w:p>
    <w:p w14:paraId="1C948434" w14:textId="77777777" w:rsidR="007D403F" w:rsidRPr="00C13AE5" w:rsidRDefault="007D403F" w:rsidP="0077381A">
      <w:pPr>
        <w:spacing w:line="240" w:lineRule="atLeast"/>
        <w:rPr>
          <w:rFonts w:cstheme="minorHAnsi"/>
          <w:color w:val="000000"/>
          <w:sz w:val="24"/>
          <w:szCs w:val="24"/>
        </w:rPr>
      </w:pPr>
      <w:r w:rsidRPr="00C13AE5">
        <w:rPr>
          <w:rFonts w:cstheme="minorHAnsi"/>
          <w:color w:val="000000"/>
          <w:sz w:val="24"/>
          <w:szCs w:val="24"/>
        </w:rPr>
        <w:t>You should say</w:t>
      </w:r>
    </w:p>
    <w:p w14:paraId="08A07272" w14:textId="77777777" w:rsidR="007D403F" w:rsidRPr="00C13AE5" w:rsidRDefault="007D403F" w:rsidP="0077381A">
      <w:pPr>
        <w:pStyle w:val="ListParagraph"/>
        <w:numPr>
          <w:ilvl w:val="0"/>
          <w:numId w:val="18"/>
        </w:numPr>
        <w:spacing w:line="240" w:lineRule="atLeast"/>
        <w:contextualSpacing w:val="0"/>
        <w:rPr>
          <w:rFonts w:cstheme="minorHAnsi"/>
          <w:color w:val="000000"/>
          <w:sz w:val="24"/>
          <w:szCs w:val="24"/>
        </w:rPr>
      </w:pPr>
      <w:r w:rsidRPr="00C13AE5">
        <w:rPr>
          <w:rFonts w:cstheme="minorHAnsi"/>
          <w:color w:val="000000"/>
          <w:sz w:val="24"/>
          <w:szCs w:val="24"/>
        </w:rPr>
        <w:t>What means of public transport it is</w:t>
      </w:r>
    </w:p>
    <w:p w14:paraId="0E5331B2" w14:textId="77777777" w:rsidR="007D403F" w:rsidRPr="00C13AE5" w:rsidRDefault="007D403F" w:rsidP="0077381A">
      <w:pPr>
        <w:pStyle w:val="ListParagraph"/>
        <w:numPr>
          <w:ilvl w:val="0"/>
          <w:numId w:val="18"/>
        </w:numPr>
        <w:spacing w:line="240" w:lineRule="atLeast"/>
        <w:contextualSpacing w:val="0"/>
        <w:rPr>
          <w:rFonts w:cstheme="minorHAnsi"/>
          <w:color w:val="000000"/>
          <w:sz w:val="24"/>
          <w:szCs w:val="24"/>
        </w:rPr>
      </w:pPr>
      <w:r w:rsidRPr="00C13AE5">
        <w:rPr>
          <w:rFonts w:cstheme="minorHAnsi"/>
          <w:color w:val="000000"/>
          <w:sz w:val="24"/>
          <w:szCs w:val="24"/>
        </w:rPr>
        <w:t>Where is it popular?</w:t>
      </w:r>
    </w:p>
    <w:p w14:paraId="28A62892" w14:textId="77777777" w:rsidR="007D403F" w:rsidRPr="00C13AE5" w:rsidRDefault="007D403F" w:rsidP="0077381A">
      <w:pPr>
        <w:pStyle w:val="ListParagraph"/>
        <w:numPr>
          <w:ilvl w:val="0"/>
          <w:numId w:val="18"/>
        </w:numPr>
        <w:spacing w:line="240" w:lineRule="atLeast"/>
        <w:contextualSpacing w:val="0"/>
        <w:rPr>
          <w:rFonts w:cstheme="minorHAnsi"/>
          <w:color w:val="000000"/>
          <w:sz w:val="24"/>
          <w:szCs w:val="24"/>
        </w:rPr>
      </w:pPr>
      <w:r w:rsidRPr="00C13AE5">
        <w:rPr>
          <w:rFonts w:cstheme="minorHAnsi"/>
          <w:color w:val="000000"/>
          <w:sz w:val="24"/>
          <w:szCs w:val="24"/>
        </w:rPr>
        <w:t>What do you like and dislike about it?</w:t>
      </w:r>
    </w:p>
    <w:p w14:paraId="096F37A4" w14:textId="77777777" w:rsidR="0089774C" w:rsidRPr="00C13AE5" w:rsidRDefault="0089774C" w:rsidP="0077381A">
      <w:pPr>
        <w:pStyle w:val="ListParagraph"/>
        <w:numPr>
          <w:ilvl w:val="0"/>
          <w:numId w:val="18"/>
        </w:numPr>
        <w:spacing w:line="240" w:lineRule="atLeast"/>
        <w:contextualSpacing w:val="0"/>
        <w:rPr>
          <w:rFonts w:cstheme="minorHAnsi"/>
          <w:color w:val="000000"/>
          <w:sz w:val="24"/>
          <w:szCs w:val="24"/>
        </w:rPr>
      </w:pPr>
      <w:r w:rsidRPr="00C13AE5">
        <w:rPr>
          <w:rFonts w:cstheme="minorHAnsi"/>
          <w:color w:val="000000"/>
          <w:sz w:val="24"/>
          <w:szCs w:val="24"/>
        </w:rPr>
        <w:br w:type="page"/>
      </w:r>
    </w:p>
    <w:p w14:paraId="0AB656D0" w14:textId="77777777" w:rsidR="002E7D47" w:rsidRPr="0049030D" w:rsidRDefault="002E6F0A" w:rsidP="0077381A">
      <w:pPr>
        <w:spacing w:line="240" w:lineRule="atLeast"/>
        <w:jc w:val="center"/>
        <w:rPr>
          <w:rFonts w:cstheme="minorHAnsi"/>
          <w:b/>
          <w:color w:val="000000"/>
          <w:sz w:val="36"/>
          <w:szCs w:val="36"/>
        </w:rPr>
      </w:pPr>
      <w:r w:rsidRPr="0049030D">
        <w:rPr>
          <w:rFonts w:cstheme="minorHAnsi"/>
          <w:b/>
          <w:color w:val="000000"/>
          <w:sz w:val="36"/>
          <w:szCs w:val="36"/>
        </w:rPr>
        <w:lastRenderedPageBreak/>
        <w:t>TEST 7</w:t>
      </w:r>
    </w:p>
    <w:p w14:paraId="102D20F0" w14:textId="77777777" w:rsidR="00667C63" w:rsidRPr="00C13AE5" w:rsidRDefault="00667C63" w:rsidP="0077381A">
      <w:pPr>
        <w:spacing w:after="0" w:line="240" w:lineRule="atLeast"/>
        <w:jc w:val="both"/>
        <w:rPr>
          <w:rFonts w:cstheme="minorHAnsi"/>
          <w:b/>
          <w:color w:val="000000"/>
          <w:sz w:val="24"/>
          <w:szCs w:val="24"/>
        </w:rPr>
      </w:pPr>
      <w:r w:rsidRPr="00C13AE5">
        <w:rPr>
          <w:rFonts w:cstheme="minorHAnsi"/>
          <w:b/>
          <w:color w:val="000000"/>
          <w:sz w:val="24"/>
          <w:szCs w:val="24"/>
        </w:rPr>
        <w:t>A: LISTENING</w:t>
      </w:r>
    </w:p>
    <w:p w14:paraId="2E555395" w14:textId="77777777" w:rsidR="00CD0349" w:rsidRPr="00C13AE5" w:rsidRDefault="00CD0349" w:rsidP="0077381A">
      <w:pPr>
        <w:spacing w:after="0" w:line="240" w:lineRule="atLeast"/>
        <w:jc w:val="both"/>
        <w:rPr>
          <w:rFonts w:cstheme="minorHAnsi"/>
          <w:color w:val="000000"/>
          <w:sz w:val="24"/>
          <w:szCs w:val="24"/>
        </w:rPr>
      </w:pPr>
      <w:r w:rsidRPr="00C13AE5">
        <w:rPr>
          <w:rFonts w:cstheme="minorHAnsi"/>
          <w:b/>
          <w:color w:val="000000"/>
          <w:sz w:val="24"/>
          <w:szCs w:val="24"/>
        </w:rPr>
        <w:t>Directions:</w:t>
      </w:r>
      <w:r w:rsidRPr="00C13AE5">
        <w:rPr>
          <w:rFonts w:cstheme="minorHAnsi"/>
          <w:color w:val="000000"/>
          <w:sz w:val="24"/>
          <w:szCs w:val="24"/>
        </w:rPr>
        <w:t xml:space="preserve"> This is the listening test for levels from 3 to 5 of the Vietnam’s 6-level Language Proficiency Test. There are three parts to the test. You will hear each part once. For each part of the test there will be time for you to look through the questions and time for you to check your answers. Write your answers on the question paper. You will have 5 minutes at the end of the test to transfer your answers onto the answer sheet.</w:t>
      </w:r>
    </w:p>
    <w:p w14:paraId="1A743E0B" w14:textId="77777777" w:rsidR="00CD0349" w:rsidRPr="00C13AE5" w:rsidRDefault="00CD0349" w:rsidP="0077381A">
      <w:pPr>
        <w:spacing w:after="0" w:line="240" w:lineRule="atLeast"/>
        <w:jc w:val="center"/>
        <w:rPr>
          <w:rFonts w:cstheme="minorHAnsi"/>
          <w:b/>
          <w:color w:val="000000"/>
          <w:sz w:val="24"/>
          <w:szCs w:val="24"/>
        </w:rPr>
      </w:pPr>
    </w:p>
    <w:p w14:paraId="787CE756" w14:textId="77777777" w:rsidR="00CD0349" w:rsidRPr="00C13AE5" w:rsidRDefault="00CD0349" w:rsidP="0077381A">
      <w:pPr>
        <w:spacing w:after="0" w:line="240" w:lineRule="atLeast"/>
        <w:rPr>
          <w:rFonts w:cstheme="minorHAnsi"/>
          <w:b/>
          <w:color w:val="000000"/>
          <w:sz w:val="24"/>
          <w:szCs w:val="24"/>
        </w:rPr>
      </w:pPr>
      <w:r w:rsidRPr="00C13AE5">
        <w:rPr>
          <w:rFonts w:cstheme="minorHAnsi"/>
          <w:b/>
          <w:color w:val="000000"/>
          <w:sz w:val="24"/>
          <w:szCs w:val="24"/>
        </w:rPr>
        <w:t>PART 1</w:t>
      </w:r>
    </w:p>
    <w:p w14:paraId="6AC3C90C" w14:textId="77777777" w:rsidR="00CD0349" w:rsidRPr="00C13AE5" w:rsidRDefault="00CD0349" w:rsidP="0077381A">
      <w:pPr>
        <w:spacing w:after="0" w:line="240" w:lineRule="atLeast"/>
        <w:jc w:val="both"/>
        <w:rPr>
          <w:rFonts w:cstheme="minorHAnsi"/>
          <w:color w:val="000000"/>
          <w:sz w:val="24"/>
          <w:szCs w:val="24"/>
        </w:rPr>
      </w:pPr>
      <w:r w:rsidRPr="00C13AE5">
        <w:rPr>
          <w:rFonts w:cstheme="minorHAnsi"/>
          <w:color w:val="000000"/>
          <w:sz w:val="24"/>
          <w:szCs w:val="24"/>
        </w:rPr>
        <w:t xml:space="preserve">There are eight questions in this part. For each question there are four options and a short recording. For each question, choose the correct answer </w:t>
      </w:r>
      <w:r w:rsidRPr="00C13AE5">
        <w:rPr>
          <w:rFonts w:cstheme="minorHAnsi"/>
          <w:b/>
          <w:color w:val="000000"/>
          <w:sz w:val="24"/>
          <w:szCs w:val="24"/>
        </w:rPr>
        <w:t>A</w:t>
      </w:r>
      <w:r w:rsidRPr="00C13AE5">
        <w:rPr>
          <w:rFonts w:cstheme="minorHAnsi"/>
          <w:color w:val="000000"/>
          <w:sz w:val="24"/>
          <w:szCs w:val="24"/>
        </w:rPr>
        <w:t xml:space="preserve">, </w:t>
      </w:r>
      <w:r w:rsidRPr="00C13AE5">
        <w:rPr>
          <w:rFonts w:cstheme="minorHAnsi"/>
          <w:b/>
          <w:color w:val="000000"/>
          <w:sz w:val="24"/>
          <w:szCs w:val="24"/>
        </w:rPr>
        <w:t>B, C</w:t>
      </w:r>
      <w:r w:rsidRPr="00C13AE5">
        <w:rPr>
          <w:rFonts w:cstheme="minorHAnsi"/>
          <w:color w:val="000000"/>
          <w:sz w:val="24"/>
          <w:szCs w:val="24"/>
        </w:rPr>
        <w:t xml:space="preserve"> or </w:t>
      </w:r>
      <w:r w:rsidRPr="00C13AE5">
        <w:rPr>
          <w:rFonts w:cstheme="minorHAnsi"/>
          <w:b/>
          <w:color w:val="000000"/>
          <w:sz w:val="24"/>
          <w:szCs w:val="24"/>
        </w:rPr>
        <w:t>D</w:t>
      </w:r>
      <w:r w:rsidRPr="00C13AE5">
        <w:rPr>
          <w:rFonts w:cstheme="minorHAnsi"/>
          <w:color w:val="000000"/>
          <w:sz w:val="24"/>
          <w:szCs w:val="24"/>
        </w:rPr>
        <w:t>. You now have 48 seconds to look through the questions and the options in each question.</w:t>
      </w:r>
    </w:p>
    <w:p w14:paraId="7404C678" w14:textId="77777777" w:rsidR="006F7441" w:rsidRPr="00C13AE5" w:rsidRDefault="006F7441" w:rsidP="0077381A">
      <w:pPr>
        <w:spacing w:after="0" w:line="240" w:lineRule="atLeast"/>
        <w:jc w:val="both"/>
        <w:rPr>
          <w:rFonts w:cstheme="minorHAnsi"/>
          <w:color w:val="000000"/>
          <w:sz w:val="24"/>
          <w:szCs w:val="24"/>
        </w:rPr>
      </w:pPr>
    </w:p>
    <w:p w14:paraId="763EE61F" w14:textId="77777777" w:rsidR="00CD0349" w:rsidRPr="00C13AE5" w:rsidRDefault="00CD0349" w:rsidP="0077381A">
      <w:pPr>
        <w:pStyle w:val="ListParagraph"/>
        <w:spacing w:after="0" w:line="240" w:lineRule="atLeast"/>
        <w:ind w:left="0"/>
        <w:contextualSpacing w:val="0"/>
        <w:jc w:val="both"/>
        <w:rPr>
          <w:rFonts w:cstheme="minorHAnsi"/>
          <w:b/>
          <w:color w:val="000000"/>
          <w:sz w:val="24"/>
          <w:szCs w:val="24"/>
        </w:rPr>
      </w:pPr>
      <w:r w:rsidRPr="00C13AE5">
        <w:rPr>
          <w:rFonts w:cstheme="minorHAnsi"/>
          <w:b/>
          <w:color w:val="000000"/>
          <w:sz w:val="24"/>
          <w:szCs w:val="24"/>
        </w:rPr>
        <w:t>1. Which box of chocolates do they buy?</w:t>
      </w:r>
    </w:p>
    <w:p w14:paraId="660F2F44" w14:textId="77777777" w:rsidR="00CD0349" w:rsidRPr="00C13AE5" w:rsidRDefault="00CD0349" w:rsidP="0077381A">
      <w:pPr>
        <w:pStyle w:val="ListParagraph"/>
        <w:spacing w:after="0" w:line="240" w:lineRule="atLeast"/>
        <w:ind w:left="0" w:firstLine="720"/>
        <w:contextualSpacing w:val="0"/>
        <w:jc w:val="both"/>
        <w:rPr>
          <w:rFonts w:cstheme="minorHAnsi"/>
          <w:color w:val="000000"/>
          <w:sz w:val="24"/>
          <w:szCs w:val="24"/>
        </w:rPr>
      </w:pPr>
      <w:r w:rsidRPr="00C13AE5">
        <w:rPr>
          <w:rFonts w:cstheme="minorHAnsi"/>
          <w:color w:val="000000"/>
          <w:sz w:val="24"/>
          <w:szCs w:val="24"/>
        </w:rPr>
        <w:t xml:space="preserve">A. </w:t>
      </w:r>
      <w:r w:rsidRPr="00C13AE5">
        <w:rPr>
          <w:rFonts w:cstheme="minorHAnsi"/>
          <w:color w:val="000000"/>
          <w:sz w:val="24"/>
          <w:szCs w:val="24"/>
          <w:lang w:val="vi-VN"/>
        </w:rPr>
        <w:t>t</w:t>
      </w:r>
      <w:r w:rsidRPr="00C13AE5">
        <w:rPr>
          <w:rFonts w:cstheme="minorHAnsi"/>
          <w:color w:val="000000"/>
          <w:sz w:val="24"/>
          <w:szCs w:val="24"/>
        </w:rPr>
        <w:t>he small round one</w:t>
      </w:r>
      <w:r w:rsidR="006F7441" w:rsidRPr="00C13AE5">
        <w:rPr>
          <w:rFonts w:cstheme="minorHAnsi"/>
          <w:color w:val="000000"/>
          <w:sz w:val="24"/>
          <w:szCs w:val="24"/>
          <w:lang w:val="vi-VN"/>
        </w:rPr>
        <w:tab/>
      </w:r>
      <w:r w:rsidRPr="00C13AE5">
        <w:rPr>
          <w:rFonts w:cstheme="minorHAnsi"/>
          <w:color w:val="000000"/>
          <w:sz w:val="24"/>
          <w:szCs w:val="24"/>
        </w:rPr>
        <w:t xml:space="preserve">B. </w:t>
      </w:r>
      <w:r w:rsidRPr="00C13AE5">
        <w:rPr>
          <w:rFonts w:cstheme="minorHAnsi"/>
          <w:color w:val="000000"/>
          <w:sz w:val="24"/>
          <w:szCs w:val="24"/>
          <w:lang w:val="vi-VN"/>
        </w:rPr>
        <w:t>t</w:t>
      </w:r>
      <w:r w:rsidRPr="00C13AE5">
        <w:rPr>
          <w:rFonts w:cstheme="minorHAnsi"/>
          <w:color w:val="000000"/>
          <w:sz w:val="24"/>
          <w:szCs w:val="24"/>
        </w:rPr>
        <w:t>he big round one</w:t>
      </w:r>
      <w:r w:rsidR="006F7441" w:rsidRPr="00C13AE5">
        <w:rPr>
          <w:rFonts w:cstheme="minorHAnsi"/>
          <w:color w:val="000000"/>
          <w:sz w:val="24"/>
          <w:szCs w:val="24"/>
          <w:lang w:val="vi-VN"/>
        </w:rPr>
        <w:tab/>
      </w:r>
      <w:r w:rsidRPr="00C13AE5">
        <w:rPr>
          <w:rFonts w:cstheme="minorHAnsi"/>
          <w:color w:val="000000"/>
          <w:sz w:val="24"/>
          <w:szCs w:val="24"/>
        </w:rPr>
        <w:t>C.</w:t>
      </w:r>
      <w:r w:rsidRPr="00C13AE5">
        <w:rPr>
          <w:rFonts w:cstheme="minorHAnsi"/>
          <w:color w:val="000000"/>
          <w:sz w:val="24"/>
          <w:szCs w:val="24"/>
          <w:lang w:val="vi-VN"/>
        </w:rPr>
        <w:t xml:space="preserve"> t</w:t>
      </w:r>
      <w:r w:rsidRPr="00C13AE5">
        <w:rPr>
          <w:rFonts w:cstheme="minorHAnsi"/>
          <w:color w:val="000000"/>
          <w:sz w:val="24"/>
          <w:szCs w:val="24"/>
        </w:rPr>
        <w:t>he square one</w:t>
      </w:r>
      <w:r w:rsidR="006F7441" w:rsidRPr="00C13AE5">
        <w:rPr>
          <w:rFonts w:cstheme="minorHAnsi"/>
          <w:color w:val="000000"/>
          <w:sz w:val="24"/>
          <w:szCs w:val="24"/>
          <w:lang w:val="vi-VN"/>
        </w:rPr>
        <w:tab/>
      </w:r>
      <w:r w:rsidRPr="00C13AE5">
        <w:rPr>
          <w:rFonts w:cstheme="minorHAnsi"/>
          <w:color w:val="000000"/>
          <w:sz w:val="24"/>
          <w:szCs w:val="24"/>
        </w:rPr>
        <w:t>D. the oval one</w:t>
      </w:r>
    </w:p>
    <w:p w14:paraId="6F953538" w14:textId="77777777" w:rsidR="0089774C" w:rsidRPr="00C13AE5" w:rsidRDefault="0089774C" w:rsidP="0077381A">
      <w:pPr>
        <w:pStyle w:val="ListParagraph"/>
        <w:spacing w:after="0" w:line="240" w:lineRule="atLeast"/>
        <w:ind w:left="0" w:firstLine="720"/>
        <w:contextualSpacing w:val="0"/>
        <w:jc w:val="both"/>
        <w:rPr>
          <w:rFonts w:cstheme="minorHAnsi"/>
          <w:color w:val="000000"/>
          <w:sz w:val="24"/>
          <w:szCs w:val="24"/>
          <w:lang w:val="vi-VN"/>
        </w:rPr>
      </w:pPr>
    </w:p>
    <w:p w14:paraId="4A27864D" w14:textId="77777777" w:rsidR="00CD0349" w:rsidRPr="00C13AE5" w:rsidRDefault="00CD0349" w:rsidP="0077381A">
      <w:pPr>
        <w:pStyle w:val="ListParagraph"/>
        <w:spacing w:after="0" w:line="240" w:lineRule="atLeast"/>
        <w:ind w:left="0"/>
        <w:contextualSpacing w:val="0"/>
        <w:jc w:val="both"/>
        <w:rPr>
          <w:rFonts w:cstheme="minorHAnsi"/>
          <w:b/>
          <w:color w:val="000000"/>
          <w:sz w:val="24"/>
          <w:szCs w:val="24"/>
        </w:rPr>
      </w:pPr>
      <w:r w:rsidRPr="00C13AE5">
        <w:rPr>
          <w:rFonts w:cstheme="minorHAnsi"/>
          <w:b/>
          <w:color w:val="000000"/>
          <w:sz w:val="24"/>
          <w:szCs w:val="24"/>
        </w:rPr>
        <w:t>2. When’s Wendy’s birthday?</w:t>
      </w:r>
    </w:p>
    <w:p w14:paraId="6958139C" w14:textId="77777777" w:rsidR="00CD0349" w:rsidRPr="00C13AE5" w:rsidRDefault="00CD0349" w:rsidP="0077381A">
      <w:pPr>
        <w:pStyle w:val="ListParagraph"/>
        <w:spacing w:after="0" w:line="240" w:lineRule="atLeast"/>
        <w:ind w:left="0" w:firstLine="720"/>
        <w:contextualSpacing w:val="0"/>
        <w:jc w:val="both"/>
        <w:rPr>
          <w:rFonts w:cstheme="minorHAnsi"/>
          <w:color w:val="000000"/>
          <w:sz w:val="24"/>
          <w:szCs w:val="24"/>
        </w:rPr>
      </w:pPr>
      <w:r w:rsidRPr="00C13AE5">
        <w:rPr>
          <w:rFonts w:cstheme="minorHAnsi"/>
          <w:color w:val="000000"/>
          <w:sz w:val="24"/>
          <w:szCs w:val="24"/>
        </w:rPr>
        <w:t>A. 16</w:t>
      </w:r>
      <w:r w:rsidRPr="00C13AE5">
        <w:rPr>
          <w:rFonts w:cstheme="minorHAnsi"/>
          <w:color w:val="000000"/>
          <w:sz w:val="24"/>
          <w:szCs w:val="24"/>
          <w:vertAlign w:val="superscript"/>
        </w:rPr>
        <w:t>th</w:t>
      </w:r>
      <w:r w:rsidRPr="00C13AE5">
        <w:rPr>
          <w:rFonts w:cstheme="minorHAnsi"/>
          <w:color w:val="000000"/>
          <w:sz w:val="24"/>
          <w:szCs w:val="24"/>
        </w:rPr>
        <w:t xml:space="preserve"> May</w:t>
      </w:r>
      <w:r w:rsidR="006F7441" w:rsidRPr="00C13AE5">
        <w:rPr>
          <w:rFonts w:cstheme="minorHAnsi"/>
          <w:color w:val="000000"/>
          <w:sz w:val="24"/>
          <w:szCs w:val="24"/>
        </w:rPr>
        <w:tab/>
      </w:r>
      <w:r w:rsidR="006F7441" w:rsidRPr="00C13AE5">
        <w:rPr>
          <w:rFonts w:cstheme="minorHAnsi"/>
          <w:color w:val="000000"/>
          <w:sz w:val="24"/>
          <w:szCs w:val="24"/>
        </w:rPr>
        <w:tab/>
      </w:r>
      <w:r w:rsidRPr="00C13AE5">
        <w:rPr>
          <w:rFonts w:cstheme="minorHAnsi"/>
          <w:color w:val="000000"/>
          <w:sz w:val="24"/>
          <w:szCs w:val="24"/>
        </w:rPr>
        <w:t>B. 18</w:t>
      </w:r>
      <w:r w:rsidRPr="00C13AE5">
        <w:rPr>
          <w:rFonts w:cstheme="minorHAnsi"/>
          <w:color w:val="000000"/>
          <w:sz w:val="24"/>
          <w:szCs w:val="24"/>
          <w:vertAlign w:val="superscript"/>
        </w:rPr>
        <w:t>th</w:t>
      </w:r>
      <w:r w:rsidRPr="00C13AE5">
        <w:rPr>
          <w:rFonts w:cstheme="minorHAnsi"/>
          <w:color w:val="000000"/>
          <w:sz w:val="24"/>
          <w:szCs w:val="24"/>
        </w:rPr>
        <w:t xml:space="preserve"> May</w:t>
      </w:r>
      <w:r w:rsidR="006F7441" w:rsidRPr="00C13AE5">
        <w:rPr>
          <w:rFonts w:cstheme="minorHAnsi"/>
          <w:color w:val="000000"/>
          <w:sz w:val="24"/>
          <w:szCs w:val="24"/>
        </w:rPr>
        <w:tab/>
      </w:r>
      <w:r w:rsidR="006F7441" w:rsidRPr="00C13AE5">
        <w:rPr>
          <w:rFonts w:cstheme="minorHAnsi"/>
          <w:color w:val="000000"/>
          <w:sz w:val="24"/>
          <w:szCs w:val="24"/>
        </w:rPr>
        <w:tab/>
      </w:r>
      <w:r w:rsidRPr="00C13AE5">
        <w:rPr>
          <w:rFonts w:cstheme="minorHAnsi"/>
          <w:color w:val="000000"/>
          <w:sz w:val="24"/>
          <w:szCs w:val="24"/>
        </w:rPr>
        <w:t>C. 21</w:t>
      </w:r>
      <w:r w:rsidRPr="00C13AE5">
        <w:rPr>
          <w:rFonts w:cstheme="minorHAnsi"/>
          <w:color w:val="000000"/>
          <w:sz w:val="24"/>
          <w:szCs w:val="24"/>
          <w:vertAlign w:val="superscript"/>
        </w:rPr>
        <w:t>st</w:t>
      </w:r>
      <w:r w:rsidRPr="00C13AE5">
        <w:rPr>
          <w:rFonts w:cstheme="minorHAnsi"/>
          <w:color w:val="000000"/>
          <w:sz w:val="24"/>
          <w:szCs w:val="24"/>
        </w:rPr>
        <w:t xml:space="preserve"> May</w:t>
      </w:r>
      <w:r w:rsidR="006F7441" w:rsidRPr="00C13AE5">
        <w:rPr>
          <w:rFonts w:cstheme="minorHAnsi"/>
          <w:color w:val="000000"/>
          <w:sz w:val="24"/>
          <w:szCs w:val="24"/>
        </w:rPr>
        <w:tab/>
      </w:r>
      <w:r w:rsidR="006F7441" w:rsidRPr="00C13AE5">
        <w:rPr>
          <w:rFonts w:cstheme="minorHAnsi"/>
          <w:color w:val="000000"/>
          <w:sz w:val="24"/>
          <w:szCs w:val="24"/>
        </w:rPr>
        <w:tab/>
      </w:r>
      <w:r w:rsidRPr="00C13AE5">
        <w:rPr>
          <w:rFonts w:cstheme="minorHAnsi"/>
          <w:color w:val="000000"/>
          <w:sz w:val="24"/>
          <w:szCs w:val="24"/>
        </w:rPr>
        <w:t>D. 26</w:t>
      </w:r>
      <w:r w:rsidRPr="00C13AE5">
        <w:rPr>
          <w:rFonts w:cstheme="minorHAnsi"/>
          <w:color w:val="000000"/>
          <w:sz w:val="24"/>
          <w:szCs w:val="24"/>
          <w:vertAlign w:val="superscript"/>
        </w:rPr>
        <w:t>th</w:t>
      </w:r>
      <w:r w:rsidRPr="00C13AE5">
        <w:rPr>
          <w:rFonts w:cstheme="minorHAnsi"/>
          <w:color w:val="000000"/>
          <w:sz w:val="24"/>
          <w:szCs w:val="24"/>
        </w:rPr>
        <w:t xml:space="preserve"> May</w:t>
      </w:r>
    </w:p>
    <w:p w14:paraId="72F52721" w14:textId="77777777" w:rsidR="0089774C" w:rsidRPr="00C13AE5" w:rsidRDefault="0089774C" w:rsidP="0077381A">
      <w:pPr>
        <w:pStyle w:val="ListParagraph"/>
        <w:spacing w:after="0" w:line="240" w:lineRule="atLeast"/>
        <w:ind w:left="0" w:firstLine="720"/>
        <w:contextualSpacing w:val="0"/>
        <w:jc w:val="both"/>
        <w:rPr>
          <w:rFonts w:cstheme="minorHAnsi"/>
          <w:color w:val="000000"/>
          <w:sz w:val="24"/>
          <w:szCs w:val="24"/>
        </w:rPr>
      </w:pPr>
    </w:p>
    <w:p w14:paraId="41EB0690" w14:textId="77777777" w:rsidR="00CD0349" w:rsidRPr="00C13AE5" w:rsidRDefault="00CD0349" w:rsidP="0077381A">
      <w:pPr>
        <w:tabs>
          <w:tab w:val="left" w:pos="270"/>
        </w:tabs>
        <w:spacing w:after="0" w:line="240" w:lineRule="atLeast"/>
        <w:jc w:val="both"/>
        <w:rPr>
          <w:rFonts w:cstheme="minorHAnsi"/>
          <w:b/>
          <w:color w:val="000000"/>
          <w:sz w:val="24"/>
          <w:szCs w:val="24"/>
        </w:rPr>
      </w:pPr>
      <w:r w:rsidRPr="00C13AE5">
        <w:rPr>
          <w:rFonts w:cstheme="minorHAnsi"/>
          <w:b/>
          <w:color w:val="000000"/>
          <w:sz w:val="24"/>
          <w:szCs w:val="24"/>
        </w:rPr>
        <w:t>3. How much petrol does the woman want?</w:t>
      </w:r>
    </w:p>
    <w:p w14:paraId="7067999A" w14:textId="77777777" w:rsidR="00CD0349" w:rsidRPr="00C13AE5" w:rsidRDefault="00CD0349" w:rsidP="0077381A">
      <w:pPr>
        <w:pStyle w:val="ListParagraph"/>
        <w:spacing w:after="0" w:line="240" w:lineRule="atLeast"/>
        <w:ind w:left="0" w:firstLine="720"/>
        <w:contextualSpacing w:val="0"/>
        <w:jc w:val="both"/>
        <w:rPr>
          <w:rFonts w:cstheme="minorHAnsi"/>
          <w:color w:val="000000"/>
          <w:sz w:val="24"/>
          <w:szCs w:val="24"/>
        </w:rPr>
      </w:pPr>
      <w:r w:rsidRPr="00C13AE5">
        <w:rPr>
          <w:rFonts w:cstheme="minorHAnsi"/>
          <w:color w:val="000000"/>
          <w:sz w:val="24"/>
          <w:szCs w:val="24"/>
          <w:lang w:val="fr-FR"/>
        </w:rPr>
        <w:t>A. 13 litres</w:t>
      </w:r>
      <w:r w:rsidR="006F7441" w:rsidRPr="00C13AE5">
        <w:rPr>
          <w:rFonts w:cstheme="minorHAnsi"/>
          <w:color w:val="000000"/>
          <w:sz w:val="24"/>
          <w:szCs w:val="24"/>
          <w:lang w:val="fr-FR"/>
        </w:rPr>
        <w:tab/>
      </w:r>
      <w:r w:rsidR="00EC26A9" w:rsidRPr="00C13AE5">
        <w:rPr>
          <w:rFonts w:cstheme="minorHAnsi"/>
          <w:color w:val="000000"/>
          <w:sz w:val="24"/>
          <w:szCs w:val="24"/>
          <w:lang w:val="fr-FR"/>
        </w:rPr>
        <w:tab/>
      </w:r>
      <w:r w:rsidRPr="00C13AE5">
        <w:rPr>
          <w:rFonts w:cstheme="minorHAnsi"/>
          <w:color w:val="000000"/>
          <w:sz w:val="24"/>
          <w:szCs w:val="24"/>
          <w:lang w:val="fr-FR"/>
        </w:rPr>
        <w:t>B. 30 litres</w:t>
      </w:r>
      <w:r w:rsidR="006F7441" w:rsidRPr="00C13AE5">
        <w:rPr>
          <w:rFonts w:cstheme="minorHAnsi"/>
          <w:color w:val="000000"/>
          <w:sz w:val="24"/>
          <w:szCs w:val="24"/>
          <w:lang w:val="fr-FR"/>
        </w:rPr>
        <w:tab/>
      </w:r>
      <w:r w:rsidR="00EC26A9" w:rsidRPr="00C13AE5">
        <w:rPr>
          <w:rFonts w:cstheme="minorHAnsi"/>
          <w:color w:val="000000"/>
          <w:sz w:val="24"/>
          <w:szCs w:val="24"/>
          <w:lang w:val="fr-FR"/>
        </w:rPr>
        <w:tab/>
      </w:r>
      <w:r w:rsidRPr="00C13AE5">
        <w:rPr>
          <w:rFonts w:cstheme="minorHAnsi"/>
          <w:color w:val="000000"/>
          <w:sz w:val="24"/>
          <w:szCs w:val="24"/>
          <w:lang w:val="fr-FR"/>
        </w:rPr>
        <w:t>C. 33 litres</w:t>
      </w:r>
      <w:r w:rsidR="006F7441" w:rsidRPr="00C13AE5">
        <w:rPr>
          <w:rFonts w:cstheme="minorHAnsi"/>
          <w:color w:val="000000"/>
          <w:sz w:val="24"/>
          <w:szCs w:val="24"/>
          <w:lang w:val="fr-FR"/>
        </w:rPr>
        <w:tab/>
      </w:r>
      <w:r w:rsidR="00EC26A9" w:rsidRPr="00C13AE5">
        <w:rPr>
          <w:rFonts w:cstheme="minorHAnsi"/>
          <w:color w:val="000000"/>
          <w:sz w:val="24"/>
          <w:szCs w:val="24"/>
          <w:lang w:val="fr-FR"/>
        </w:rPr>
        <w:tab/>
      </w:r>
      <w:r w:rsidRPr="00C13AE5">
        <w:rPr>
          <w:rFonts w:cstheme="minorHAnsi"/>
          <w:color w:val="000000"/>
          <w:sz w:val="24"/>
          <w:szCs w:val="24"/>
        </w:rPr>
        <w:t>D. 43 litres</w:t>
      </w:r>
    </w:p>
    <w:p w14:paraId="517C9A3C" w14:textId="77777777" w:rsidR="0089774C" w:rsidRPr="00C13AE5" w:rsidRDefault="0089774C" w:rsidP="0077381A">
      <w:pPr>
        <w:pStyle w:val="ListParagraph"/>
        <w:spacing w:after="0" w:line="240" w:lineRule="atLeast"/>
        <w:ind w:left="0" w:firstLine="720"/>
        <w:contextualSpacing w:val="0"/>
        <w:jc w:val="both"/>
        <w:rPr>
          <w:rFonts w:cstheme="minorHAnsi"/>
          <w:color w:val="000000"/>
          <w:sz w:val="24"/>
          <w:szCs w:val="24"/>
          <w:lang w:val="fr-FR"/>
        </w:rPr>
      </w:pPr>
    </w:p>
    <w:p w14:paraId="3435E237" w14:textId="77777777" w:rsidR="00CD0349" w:rsidRPr="00C13AE5" w:rsidRDefault="00CD0349" w:rsidP="0077381A">
      <w:pPr>
        <w:spacing w:after="0" w:line="240" w:lineRule="atLeast"/>
        <w:jc w:val="both"/>
        <w:rPr>
          <w:rFonts w:cstheme="minorHAnsi"/>
          <w:b/>
          <w:color w:val="000000"/>
          <w:sz w:val="24"/>
          <w:szCs w:val="24"/>
        </w:rPr>
      </w:pPr>
      <w:r w:rsidRPr="00C13AE5">
        <w:rPr>
          <w:rFonts w:cstheme="minorHAnsi"/>
          <w:b/>
          <w:color w:val="000000"/>
          <w:sz w:val="24"/>
          <w:szCs w:val="24"/>
          <w:lang w:val="vi-VN"/>
        </w:rPr>
        <w:t xml:space="preserve">4. </w:t>
      </w:r>
      <w:r w:rsidRPr="00C13AE5">
        <w:rPr>
          <w:rFonts w:cstheme="minorHAnsi"/>
          <w:b/>
          <w:color w:val="000000"/>
          <w:sz w:val="24"/>
          <w:szCs w:val="24"/>
        </w:rPr>
        <w:t>What time is the woman’s hair appointment?</w:t>
      </w:r>
    </w:p>
    <w:p w14:paraId="12341979" w14:textId="77777777" w:rsidR="00F93686" w:rsidRPr="00C13AE5" w:rsidRDefault="00CD0349" w:rsidP="0077381A">
      <w:pPr>
        <w:spacing w:after="0" w:line="240" w:lineRule="atLeast"/>
        <w:ind w:firstLine="720"/>
        <w:jc w:val="both"/>
        <w:rPr>
          <w:rFonts w:cstheme="minorHAnsi"/>
          <w:color w:val="000000"/>
          <w:sz w:val="24"/>
          <w:szCs w:val="24"/>
          <w:lang w:val="vi-VN"/>
        </w:rPr>
      </w:pPr>
      <w:r w:rsidRPr="00C13AE5">
        <w:rPr>
          <w:rFonts w:cstheme="minorHAnsi"/>
          <w:color w:val="000000"/>
          <w:sz w:val="24"/>
          <w:szCs w:val="24"/>
        </w:rPr>
        <w:t xml:space="preserve">A. </w:t>
      </w:r>
      <w:r w:rsidRPr="00C13AE5">
        <w:rPr>
          <w:rFonts w:cstheme="minorHAnsi"/>
          <w:color w:val="000000"/>
          <w:sz w:val="24"/>
          <w:szCs w:val="24"/>
          <w:lang w:val="vi-VN"/>
        </w:rPr>
        <w:t>Saturday at 9.30 am</w:t>
      </w:r>
      <w:r w:rsidR="006F7441" w:rsidRPr="00C13AE5">
        <w:rPr>
          <w:rFonts w:cstheme="minorHAnsi"/>
          <w:color w:val="000000"/>
          <w:sz w:val="24"/>
          <w:szCs w:val="24"/>
          <w:lang w:val="vi-VN"/>
        </w:rPr>
        <w:tab/>
      </w:r>
      <w:r w:rsidR="006F7441" w:rsidRPr="00C13AE5">
        <w:rPr>
          <w:rFonts w:cstheme="minorHAnsi"/>
          <w:color w:val="000000"/>
          <w:sz w:val="24"/>
          <w:szCs w:val="24"/>
          <w:lang w:val="vi-VN"/>
        </w:rPr>
        <w:tab/>
      </w:r>
      <w:r w:rsidRPr="00C13AE5">
        <w:rPr>
          <w:rFonts w:cstheme="minorHAnsi"/>
          <w:color w:val="000000"/>
          <w:sz w:val="24"/>
          <w:szCs w:val="24"/>
        </w:rPr>
        <w:t xml:space="preserve">B. </w:t>
      </w:r>
      <w:r w:rsidRPr="00C13AE5">
        <w:rPr>
          <w:rFonts w:cstheme="minorHAnsi"/>
          <w:color w:val="000000"/>
          <w:sz w:val="24"/>
          <w:szCs w:val="24"/>
          <w:lang w:val="vi-VN"/>
        </w:rPr>
        <w:t>Saturday at 12.00</w:t>
      </w:r>
      <w:r w:rsidR="006F7441" w:rsidRPr="00C13AE5">
        <w:rPr>
          <w:rFonts w:cstheme="minorHAnsi"/>
          <w:color w:val="000000"/>
          <w:sz w:val="24"/>
          <w:szCs w:val="24"/>
          <w:lang w:val="vi-VN"/>
        </w:rPr>
        <w:tab/>
      </w:r>
    </w:p>
    <w:p w14:paraId="73C1E0FD" w14:textId="77777777" w:rsidR="00CD0349" w:rsidRPr="00C13AE5" w:rsidRDefault="00CD0349" w:rsidP="0077381A">
      <w:pPr>
        <w:spacing w:after="0" w:line="240" w:lineRule="atLeast"/>
        <w:ind w:firstLine="720"/>
        <w:jc w:val="both"/>
        <w:rPr>
          <w:rFonts w:cstheme="minorHAnsi"/>
          <w:color w:val="000000"/>
          <w:sz w:val="24"/>
          <w:szCs w:val="24"/>
          <w:lang w:val="vi-VN"/>
        </w:rPr>
      </w:pPr>
      <w:r w:rsidRPr="00C13AE5">
        <w:rPr>
          <w:rFonts w:cstheme="minorHAnsi"/>
          <w:color w:val="000000"/>
          <w:sz w:val="24"/>
          <w:szCs w:val="24"/>
        </w:rPr>
        <w:t xml:space="preserve">C. </w:t>
      </w:r>
      <w:r w:rsidRPr="00C13AE5">
        <w:rPr>
          <w:rFonts w:cstheme="minorHAnsi"/>
          <w:color w:val="000000"/>
          <w:sz w:val="24"/>
          <w:szCs w:val="24"/>
          <w:lang w:val="vi-VN"/>
        </w:rPr>
        <w:t>Friday at 10.00</w:t>
      </w:r>
      <w:r w:rsidR="006F7441" w:rsidRPr="00C13AE5">
        <w:rPr>
          <w:rFonts w:cstheme="minorHAnsi"/>
          <w:color w:val="000000"/>
          <w:sz w:val="24"/>
          <w:szCs w:val="24"/>
          <w:lang w:val="vi-VN"/>
        </w:rPr>
        <w:tab/>
      </w:r>
      <w:r w:rsidR="00F93686" w:rsidRPr="00C13AE5">
        <w:rPr>
          <w:rFonts w:cstheme="minorHAnsi"/>
          <w:color w:val="000000"/>
          <w:sz w:val="24"/>
          <w:szCs w:val="24"/>
          <w:lang w:val="vi-VN"/>
        </w:rPr>
        <w:tab/>
      </w:r>
      <w:r w:rsidRPr="00C13AE5">
        <w:rPr>
          <w:rFonts w:cstheme="minorHAnsi"/>
          <w:color w:val="000000"/>
          <w:sz w:val="24"/>
          <w:szCs w:val="24"/>
        </w:rPr>
        <w:t>D.</w:t>
      </w:r>
      <w:r w:rsidRPr="00C13AE5">
        <w:rPr>
          <w:rFonts w:cstheme="minorHAnsi"/>
          <w:color w:val="000000"/>
          <w:sz w:val="24"/>
          <w:szCs w:val="24"/>
          <w:lang w:val="vi-VN"/>
        </w:rPr>
        <w:t xml:space="preserve"> Friday at 11.30</w:t>
      </w:r>
    </w:p>
    <w:p w14:paraId="6FE1464A" w14:textId="77777777" w:rsidR="0089774C" w:rsidRPr="00C13AE5" w:rsidRDefault="0089774C" w:rsidP="0077381A">
      <w:pPr>
        <w:spacing w:after="0" w:line="240" w:lineRule="atLeast"/>
        <w:ind w:firstLine="720"/>
        <w:jc w:val="both"/>
        <w:rPr>
          <w:rFonts w:cstheme="minorHAnsi"/>
          <w:color w:val="000000"/>
          <w:sz w:val="24"/>
          <w:szCs w:val="24"/>
          <w:lang w:val="vi-VN"/>
        </w:rPr>
      </w:pPr>
    </w:p>
    <w:p w14:paraId="305272CE" w14:textId="77777777" w:rsidR="00CD0349" w:rsidRPr="00C13AE5" w:rsidRDefault="00CD0349" w:rsidP="0077381A">
      <w:pPr>
        <w:spacing w:after="0" w:line="240" w:lineRule="atLeast"/>
        <w:jc w:val="both"/>
        <w:rPr>
          <w:rFonts w:cstheme="minorHAnsi"/>
          <w:b/>
          <w:color w:val="000000"/>
          <w:sz w:val="24"/>
          <w:szCs w:val="24"/>
        </w:rPr>
      </w:pPr>
      <w:r w:rsidRPr="00C13AE5">
        <w:rPr>
          <w:rFonts w:cstheme="minorHAnsi"/>
          <w:b/>
          <w:color w:val="000000"/>
          <w:sz w:val="24"/>
          <w:szCs w:val="24"/>
          <w:lang w:val="vi-VN"/>
        </w:rPr>
        <w:t xml:space="preserve">5. </w:t>
      </w:r>
      <w:r w:rsidRPr="00C13AE5">
        <w:rPr>
          <w:rFonts w:cstheme="minorHAnsi"/>
          <w:b/>
          <w:color w:val="000000"/>
          <w:sz w:val="24"/>
          <w:szCs w:val="24"/>
        </w:rPr>
        <w:t>Where’s the TV guide?</w:t>
      </w:r>
    </w:p>
    <w:p w14:paraId="660B0E4B" w14:textId="77777777" w:rsidR="00F93686" w:rsidRPr="00C13AE5" w:rsidRDefault="00CD0349" w:rsidP="0077381A">
      <w:pPr>
        <w:spacing w:after="0" w:line="240" w:lineRule="atLeast"/>
        <w:ind w:firstLine="720"/>
        <w:jc w:val="both"/>
        <w:rPr>
          <w:rFonts w:cstheme="minorHAnsi"/>
          <w:color w:val="000000"/>
          <w:sz w:val="24"/>
          <w:szCs w:val="24"/>
        </w:rPr>
      </w:pPr>
      <w:r w:rsidRPr="00C13AE5">
        <w:rPr>
          <w:rFonts w:cstheme="minorHAnsi"/>
          <w:color w:val="000000"/>
          <w:sz w:val="24"/>
          <w:szCs w:val="24"/>
        </w:rPr>
        <w:t xml:space="preserve">A. </w:t>
      </w:r>
      <w:r w:rsidRPr="00C13AE5">
        <w:rPr>
          <w:rFonts w:cstheme="minorHAnsi"/>
          <w:color w:val="000000"/>
          <w:sz w:val="24"/>
          <w:szCs w:val="24"/>
          <w:lang w:val="vi-VN"/>
        </w:rPr>
        <w:t>top of the TV</w:t>
      </w:r>
      <w:r w:rsidR="006F7441" w:rsidRPr="00C13AE5">
        <w:rPr>
          <w:rFonts w:cstheme="minorHAnsi"/>
          <w:color w:val="000000"/>
          <w:sz w:val="24"/>
          <w:szCs w:val="24"/>
        </w:rPr>
        <w:tab/>
      </w:r>
      <w:r w:rsidR="006F7441" w:rsidRPr="00C13AE5">
        <w:rPr>
          <w:rFonts w:cstheme="minorHAnsi"/>
          <w:color w:val="000000"/>
          <w:sz w:val="24"/>
          <w:szCs w:val="24"/>
        </w:rPr>
        <w:tab/>
      </w:r>
      <w:r w:rsidR="00F93686" w:rsidRPr="00C13AE5">
        <w:rPr>
          <w:rFonts w:cstheme="minorHAnsi"/>
          <w:color w:val="000000"/>
          <w:sz w:val="24"/>
          <w:szCs w:val="24"/>
        </w:rPr>
        <w:tab/>
      </w:r>
      <w:r w:rsidRPr="00C13AE5">
        <w:rPr>
          <w:rFonts w:cstheme="minorHAnsi"/>
          <w:color w:val="000000"/>
          <w:sz w:val="24"/>
          <w:szCs w:val="24"/>
        </w:rPr>
        <w:t xml:space="preserve">B. </w:t>
      </w:r>
      <w:r w:rsidRPr="00C13AE5">
        <w:rPr>
          <w:rFonts w:cstheme="minorHAnsi"/>
          <w:color w:val="000000"/>
          <w:sz w:val="24"/>
          <w:szCs w:val="24"/>
          <w:lang w:val="vi-VN"/>
        </w:rPr>
        <w:t>by the chair</w:t>
      </w:r>
      <w:r w:rsidR="006F7441" w:rsidRPr="00C13AE5">
        <w:rPr>
          <w:rFonts w:cstheme="minorHAnsi"/>
          <w:color w:val="000000"/>
          <w:sz w:val="24"/>
          <w:szCs w:val="24"/>
        </w:rPr>
        <w:tab/>
      </w:r>
      <w:r w:rsidR="006F7441" w:rsidRPr="00C13AE5">
        <w:rPr>
          <w:rFonts w:cstheme="minorHAnsi"/>
          <w:color w:val="000000"/>
          <w:sz w:val="24"/>
          <w:szCs w:val="24"/>
        </w:rPr>
        <w:tab/>
      </w:r>
    </w:p>
    <w:p w14:paraId="51303BB2" w14:textId="77777777" w:rsidR="00CD0349" w:rsidRPr="00C13AE5" w:rsidRDefault="00CD0349" w:rsidP="0077381A">
      <w:pPr>
        <w:spacing w:after="0" w:line="240" w:lineRule="atLeast"/>
        <w:ind w:firstLine="720"/>
        <w:jc w:val="both"/>
        <w:rPr>
          <w:rFonts w:cstheme="minorHAnsi"/>
          <w:color w:val="000000"/>
          <w:sz w:val="24"/>
          <w:szCs w:val="24"/>
          <w:lang w:val="vi-VN"/>
        </w:rPr>
      </w:pPr>
      <w:r w:rsidRPr="00C13AE5">
        <w:rPr>
          <w:rFonts w:cstheme="minorHAnsi"/>
          <w:color w:val="000000"/>
          <w:sz w:val="24"/>
          <w:szCs w:val="24"/>
        </w:rPr>
        <w:t xml:space="preserve">C. </w:t>
      </w:r>
      <w:r w:rsidRPr="00C13AE5">
        <w:rPr>
          <w:rFonts w:cstheme="minorHAnsi"/>
          <w:color w:val="000000"/>
          <w:sz w:val="24"/>
          <w:szCs w:val="24"/>
          <w:lang w:val="vi-VN"/>
        </w:rPr>
        <w:t>under the cushion</w:t>
      </w:r>
      <w:r w:rsidR="006F7441" w:rsidRPr="00C13AE5">
        <w:rPr>
          <w:rFonts w:cstheme="minorHAnsi"/>
          <w:color w:val="000000"/>
          <w:sz w:val="24"/>
          <w:szCs w:val="24"/>
        </w:rPr>
        <w:tab/>
      </w:r>
      <w:r w:rsidR="00F93686" w:rsidRPr="00C13AE5">
        <w:rPr>
          <w:rFonts w:cstheme="minorHAnsi"/>
          <w:color w:val="000000"/>
          <w:sz w:val="24"/>
          <w:szCs w:val="24"/>
        </w:rPr>
        <w:tab/>
      </w:r>
      <w:r w:rsidRPr="00C13AE5">
        <w:rPr>
          <w:rFonts w:cstheme="minorHAnsi"/>
          <w:color w:val="000000"/>
          <w:sz w:val="24"/>
          <w:szCs w:val="24"/>
        </w:rPr>
        <w:t>D.</w:t>
      </w:r>
      <w:r w:rsidRPr="00C13AE5">
        <w:rPr>
          <w:rFonts w:cstheme="minorHAnsi"/>
          <w:color w:val="000000"/>
          <w:sz w:val="24"/>
          <w:szCs w:val="24"/>
          <w:lang w:val="vi-VN"/>
        </w:rPr>
        <w:t xml:space="preserve"> by the telephone</w:t>
      </w:r>
    </w:p>
    <w:p w14:paraId="426EFD72" w14:textId="77777777" w:rsidR="0089774C" w:rsidRPr="00C13AE5" w:rsidRDefault="0089774C" w:rsidP="0077381A">
      <w:pPr>
        <w:spacing w:after="0" w:line="240" w:lineRule="atLeast"/>
        <w:ind w:firstLine="720"/>
        <w:jc w:val="both"/>
        <w:rPr>
          <w:rFonts w:cstheme="minorHAnsi"/>
          <w:color w:val="000000"/>
          <w:sz w:val="24"/>
          <w:szCs w:val="24"/>
        </w:rPr>
      </w:pPr>
    </w:p>
    <w:p w14:paraId="36FDD9D4" w14:textId="77777777" w:rsidR="00CD0349" w:rsidRPr="00C13AE5" w:rsidRDefault="00CD0349" w:rsidP="0077381A">
      <w:pPr>
        <w:spacing w:after="0" w:line="240" w:lineRule="atLeast"/>
        <w:jc w:val="both"/>
        <w:rPr>
          <w:rFonts w:cstheme="minorHAnsi"/>
          <w:b/>
          <w:color w:val="000000"/>
          <w:sz w:val="24"/>
          <w:szCs w:val="24"/>
        </w:rPr>
      </w:pPr>
      <w:r w:rsidRPr="00C13AE5">
        <w:rPr>
          <w:rFonts w:cstheme="minorHAnsi"/>
          <w:b/>
          <w:color w:val="000000"/>
          <w:sz w:val="24"/>
          <w:szCs w:val="24"/>
          <w:lang w:val="vi-VN"/>
        </w:rPr>
        <w:t xml:space="preserve">6. </w:t>
      </w:r>
      <w:r w:rsidRPr="00C13AE5">
        <w:rPr>
          <w:rFonts w:cstheme="minorHAnsi"/>
          <w:b/>
          <w:color w:val="000000"/>
          <w:sz w:val="24"/>
          <w:szCs w:val="24"/>
        </w:rPr>
        <w:t>What does the man decide to take Tracy?</w:t>
      </w:r>
    </w:p>
    <w:p w14:paraId="439A6492" w14:textId="77777777" w:rsidR="00CD0349" w:rsidRPr="00C13AE5" w:rsidRDefault="00CD0349" w:rsidP="0077381A">
      <w:pPr>
        <w:spacing w:after="0" w:line="240" w:lineRule="atLeast"/>
        <w:ind w:firstLine="720"/>
        <w:jc w:val="both"/>
        <w:rPr>
          <w:rFonts w:cstheme="minorHAnsi"/>
          <w:color w:val="000000"/>
          <w:sz w:val="24"/>
          <w:szCs w:val="24"/>
          <w:lang w:val="vi-VN"/>
        </w:rPr>
      </w:pPr>
      <w:r w:rsidRPr="00C13AE5">
        <w:rPr>
          <w:rFonts w:cstheme="minorHAnsi"/>
          <w:color w:val="000000"/>
          <w:sz w:val="24"/>
          <w:szCs w:val="24"/>
        </w:rPr>
        <w:t xml:space="preserve">A. </w:t>
      </w:r>
      <w:r w:rsidRPr="00C13AE5">
        <w:rPr>
          <w:rFonts w:cstheme="minorHAnsi"/>
          <w:color w:val="000000"/>
          <w:sz w:val="24"/>
          <w:szCs w:val="24"/>
          <w:lang w:val="vi-VN"/>
        </w:rPr>
        <w:t>flowers</w:t>
      </w:r>
      <w:r w:rsidR="006F7441" w:rsidRPr="00C13AE5">
        <w:rPr>
          <w:rFonts w:cstheme="minorHAnsi"/>
          <w:color w:val="000000"/>
          <w:sz w:val="24"/>
          <w:szCs w:val="24"/>
          <w:lang w:val="vi-VN"/>
        </w:rPr>
        <w:tab/>
      </w:r>
      <w:r w:rsidR="00EC26A9" w:rsidRPr="00C13AE5">
        <w:rPr>
          <w:rFonts w:cstheme="minorHAnsi"/>
          <w:color w:val="000000"/>
          <w:sz w:val="24"/>
          <w:szCs w:val="24"/>
          <w:lang w:val="vi-VN"/>
        </w:rPr>
        <w:tab/>
      </w:r>
      <w:r w:rsidRPr="00C13AE5">
        <w:rPr>
          <w:rFonts w:cstheme="minorHAnsi"/>
          <w:color w:val="000000"/>
          <w:sz w:val="24"/>
          <w:szCs w:val="24"/>
        </w:rPr>
        <w:t xml:space="preserve">B. </w:t>
      </w:r>
      <w:r w:rsidRPr="00C13AE5">
        <w:rPr>
          <w:rFonts w:cstheme="minorHAnsi"/>
          <w:color w:val="000000"/>
          <w:sz w:val="24"/>
          <w:szCs w:val="24"/>
          <w:lang w:val="vi-VN"/>
        </w:rPr>
        <w:t>a CD</w:t>
      </w:r>
      <w:r w:rsidR="006F7441" w:rsidRPr="00C13AE5">
        <w:rPr>
          <w:rFonts w:cstheme="minorHAnsi"/>
          <w:color w:val="000000"/>
          <w:sz w:val="24"/>
          <w:szCs w:val="24"/>
          <w:lang w:val="vi-VN"/>
        </w:rPr>
        <w:tab/>
      </w:r>
      <w:r w:rsidR="006F7441" w:rsidRPr="00C13AE5">
        <w:rPr>
          <w:rFonts w:cstheme="minorHAnsi"/>
          <w:color w:val="000000"/>
          <w:sz w:val="24"/>
          <w:szCs w:val="24"/>
          <w:lang w:val="vi-VN"/>
        </w:rPr>
        <w:tab/>
      </w:r>
      <w:r w:rsidR="00EC26A9" w:rsidRPr="00C13AE5">
        <w:rPr>
          <w:rFonts w:cstheme="minorHAnsi"/>
          <w:color w:val="000000"/>
          <w:sz w:val="24"/>
          <w:szCs w:val="24"/>
          <w:lang w:val="vi-VN"/>
        </w:rPr>
        <w:tab/>
      </w:r>
      <w:r w:rsidRPr="00C13AE5">
        <w:rPr>
          <w:rFonts w:cstheme="minorHAnsi"/>
          <w:color w:val="000000"/>
          <w:sz w:val="24"/>
          <w:szCs w:val="24"/>
        </w:rPr>
        <w:t xml:space="preserve">C. </w:t>
      </w:r>
      <w:r w:rsidR="006F7441" w:rsidRPr="00C13AE5">
        <w:rPr>
          <w:rFonts w:cstheme="minorHAnsi"/>
          <w:color w:val="000000"/>
          <w:sz w:val="24"/>
          <w:szCs w:val="24"/>
          <w:lang w:val="vi-VN"/>
        </w:rPr>
        <w:t>sweets</w:t>
      </w:r>
      <w:r w:rsidR="006F7441" w:rsidRPr="00C13AE5">
        <w:rPr>
          <w:rFonts w:cstheme="minorHAnsi"/>
          <w:color w:val="000000"/>
          <w:sz w:val="24"/>
          <w:szCs w:val="24"/>
          <w:lang w:val="vi-VN"/>
        </w:rPr>
        <w:tab/>
      </w:r>
      <w:r w:rsidR="006F7441" w:rsidRPr="00C13AE5">
        <w:rPr>
          <w:rFonts w:cstheme="minorHAnsi"/>
          <w:color w:val="000000"/>
          <w:sz w:val="24"/>
          <w:szCs w:val="24"/>
          <w:lang w:val="vi-VN"/>
        </w:rPr>
        <w:tab/>
      </w:r>
      <w:r w:rsidRPr="00C13AE5">
        <w:rPr>
          <w:rFonts w:cstheme="minorHAnsi"/>
          <w:color w:val="000000"/>
          <w:sz w:val="24"/>
          <w:szCs w:val="24"/>
        </w:rPr>
        <w:t>D.</w:t>
      </w:r>
      <w:r w:rsidRPr="00C13AE5">
        <w:rPr>
          <w:rFonts w:cstheme="minorHAnsi"/>
          <w:color w:val="000000"/>
          <w:sz w:val="24"/>
          <w:szCs w:val="24"/>
          <w:lang w:val="vi-VN"/>
        </w:rPr>
        <w:t xml:space="preserve"> fruit</w:t>
      </w:r>
    </w:p>
    <w:p w14:paraId="1511049E" w14:textId="77777777" w:rsidR="0089774C" w:rsidRPr="00C13AE5" w:rsidRDefault="0089774C" w:rsidP="0077381A">
      <w:pPr>
        <w:spacing w:after="0" w:line="240" w:lineRule="atLeast"/>
        <w:ind w:firstLine="720"/>
        <w:jc w:val="both"/>
        <w:rPr>
          <w:rFonts w:cstheme="minorHAnsi"/>
          <w:color w:val="000000"/>
          <w:sz w:val="24"/>
          <w:szCs w:val="24"/>
          <w:lang w:val="vi-VN"/>
        </w:rPr>
      </w:pPr>
    </w:p>
    <w:p w14:paraId="48EAD121" w14:textId="77777777" w:rsidR="00CD0349" w:rsidRPr="00C13AE5" w:rsidRDefault="00CD0349" w:rsidP="0077381A">
      <w:pPr>
        <w:spacing w:after="0" w:line="240" w:lineRule="atLeast"/>
        <w:jc w:val="both"/>
        <w:rPr>
          <w:rFonts w:cstheme="minorHAnsi"/>
          <w:b/>
          <w:color w:val="000000"/>
          <w:sz w:val="24"/>
          <w:szCs w:val="24"/>
        </w:rPr>
      </w:pPr>
      <w:r w:rsidRPr="00C13AE5">
        <w:rPr>
          <w:rFonts w:cstheme="minorHAnsi"/>
          <w:b/>
          <w:color w:val="000000"/>
          <w:sz w:val="24"/>
          <w:szCs w:val="24"/>
          <w:lang w:val="vi-VN"/>
        </w:rPr>
        <w:t xml:space="preserve">7. </w:t>
      </w:r>
      <w:r w:rsidRPr="00C13AE5">
        <w:rPr>
          <w:rFonts w:cstheme="minorHAnsi"/>
          <w:b/>
          <w:color w:val="000000"/>
          <w:sz w:val="24"/>
          <w:szCs w:val="24"/>
        </w:rPr>
        <w:t>Which sport has the man just started?</w:t>
      </w:r>
    </w:p>
    <w:p w14:paraId="7365AD83" w14:textId="77777777" w:rsidR="00CD0349" w:rsidRPr="00C13AE5" w:rsidRDefault="00CD0349" w:rsidP="0077381A">
      <w:pPr>
        <w:spacing w:after="0" w:line="240" w:lineRule="atLeast"/>
        <w:ind w:firstLine="720"/>
        <w:jc w:val="both"/>
        <w:rPr>
          <w:rFonts w:cstheme="minorHAnsi"/>
          <w:color w:val="000000"/>
          <w:sz w:val="24"/>
          <w:szCs w:val="24"/>
          <w:lang w:val="vi-VN"/>
        </w:rPr>
      </w:pPr>
      <w:r w:rsidRPr="00C13AE5">
        <w:rPr>
          <w:rFonts w:cstheme="minorHAnsi"/>
          <w:color w:val="000000"/>
          <w:sz w:val="24"/>
          <w:szCs w:val="24"/>
        </w:rPr>
        <w:t xml:space="preserve">A. </w:t>
      </w:r>
      <w:r w:rsidRPr="00C13AE5">
        <w:rPr>
          <w:rFonts w:cstheme="minorHAnsi"/>
          <w:color w:val="000000"/>
          <w:sz w:val="24"/>
          <w:szCs w:val="24"/>
          <w:lang w:val="vi-VN"/>
        </w:rPr>
        <w:t>windsurfing</w:t>
      </w:r>
      <w:r w:rsidR="006F7441" w:rsidRPr="00C13AE5">
        <w:rPr>
          <w:rFonts w:cstheme="minorHAnsi"/>
          <w:color w:val="000000"/>
          <w:sz w:val="24"/>
          <w:szCs w:val="24"/>
          <w:lang w:val="vi-VN"/>
        </w:rPr>
        <w:tab/>
      </w:r>
      <w:r w:rsidR="00EC26A9" w:rsidRPr="00C13AE5">
        <w:rPr>
          <w:rFonts w:cstheme="minorHAnsi"/>
          <w:color w:val="000000"/>
          <w:sz w:val="24"/>
          <w:szCs w:val="24"/>
          <w:lang w:val="vi-VN"/>
        </w:rPr>
        <w:tab/>
      </w:r>
      <w:r w:rsidRPr="00C13AE5">
        <w:rPr>
          <w:rFonts w:cstheme="minorHAnsi"/>
          <w:color w:val="000000"/>
          <w:sz w:val="24"/>
          <w:szCs w:val="24"/>
        </w:rPr>
        <w:t xml:space="preserve">B. </w:t>
      </w:r>
      <w:r w:rsidRPr="00C13AE5">
        <w:rPr>
          <w:rFonts w:cstheme="minorHAnsi"/>
          <w:color w:val="000000"/>
          <w:sz w:val="24"/>
          <w:szCs w:val="24"/>
          <w:lang w:val="vi-VN"/>
        </w:rPr>
        <w:t>sailing</w:t>
      </w:r>
      <w:r w:rsidR="006F7441" w:rsidRPr="00C13AE5">
        <w:rPr>
          <w:rFonts w:cstheme="minorHAnsi"/>
          <w:color w:val="000000"/>
          <w:sz w:val="24"/>
          <w:szCs w:val="24"/>
          <w:lang w:val="vi-VN"/>
        </w:rPr>
        <w:tab/>
      </w:r>
      <w:r w:rsidR="00EC26A9" w:rsidRPr="00C13AE5">
        <w:rPr>
          <w:rFonts w:cstheme="minorHAnsi"/>
          <w:color w:val="000000"/>
          <w:sz w:val="24"/>
          <w:szCs w:val="24"/>
          <w:lang w:val="vi-VN"/>
        </w:rPr>
        <w:tab/>
      </w:r>
      <w:r w:rsidRPr="00C13AE5">
        <w:rPr>
          <w:rFonts w:cstheme="minorHAnsi"/>
          <w:color w:val="000000"/>
          <w:sz w:val="24"/>
          <w:szCs w:val="24"/>
        </w:rPr>
        <w:t xml:space="preserve">C. </w:t>
      </w:r>
      <w:r w:rsidRPr="00C13AE5">
        <w:rPr>
          <w:rFonts w:cstheme="minorHAnsi"/>
          <w:color w:val="000000"/>
          <w:sz w:val="24"/>
          <w:szCs w:val="24"/>
          <w:lang w:val="vi-VN"/>
        </w:rPr>
        <w:t>horse-riding</w:t>
      </w:r>
      <w:r w:rsidR="006F7441" w:rsidRPr="00C13AE5">
        <w:rPr>
          <w:rFonts w:cstheme="minorHAnsi"/>
          <w:color w:val="000000"/>
          <w:sz w:val="24"/>
          <w:szCs w:val="24"/>
          <w:lang w:val="vi-VN"/>
        </w:rPr>
        <w:tab/>
      </w:r>
      <w:r w:rsidR="006F7441" w:rsidRPr="00C13AE5">
        <w:rPr>
          <w:rFonts w:cstheme="minorHAnsi"/>
          <w:color w:val="000000"/>
          <w:sz w:val="24"/>
          <w:szCs w:val="24"/>
          <w:lang w:val="vi-VN"/>
        </w:rPr>
        <w:tab/>
      </w:r>
      <w:r w:rsidRPr="00C13AE5">
        <w:rPr>
          <w:rFonts w:cstheme="minorHAnsi"/>
          <w:color w:val="000000"/>
          <w:sz w:val="24"/>
          <w:szCs w:val="24"/>
        </w:rPr>
        <w:t>D.</w:t>
      </w:r>
      <w:r w:rsidRPr="00C13AE5">
        <w:rPr>
          <w:rFonts w:cstheme="minorHAnsi"/>
          <w:color w:val="000000"/>
          <w:sz w:val="24"/>
          <w:szCs w:val="24"/>
          <w:lang w:val="vi-VN"/>
        </w:rPr>
        <w:t xml:space="preserve"> swimming</w:t>
      </w:r>
    </w:p>
    <w:p w14:paraId="1EBE6238" w14:textId="77777777" w:rsidR="0089774C" w:rsidRPr="00C13AE5" w:rsidRDefault="0089774C" w:rsidP="0077381A">
      <w:pPr>
        <w:spacing w:after="0" w:line="240" w:lineRule="atLeast"/>
        <w:ind w:firstLine="720"/>
        <w:jc w:val="both"/>
        <w:rPr>
          <w:rFonts w:cstheme="minorHAnsi"/>
          <w:color w:val="000000"/>
          <w:sz w:val="24"/>
          <w:szCs w:val="24"/>
          <w:lang w:val="vi-VN"/>
        </w:rPr>
      </w:pPr>
    </w:p>
    <w:p w14:paraId="08CAB9EA" w14:textId="77777777" w:rsidR="00CD0349" w:rsidRPr="00C13AE5" w:rsidRDefault="00CD0349" w:rsidP="0077381A">
      <w:pPr>
        <w:spacing w:after="0" w:line="240" w:lineRule="atLeast"/>
        <w:jc w:val="both"/>
        <w:rPr>
          <w:rFonts w:cstheme="minorHAnsi"/>
          <w:b/>
          <w:color w:val="000000"/>
          <w:sz w:val="24"/>
          <w:szCs w:val="24"/>
          <w:lang w:val="vi-VN"/>
        </w:rPr>
      </w:pPr>
      <w:r w:rsidRPr="00C13AE5">
        <w:rPr>
          <w:rFonts w:cstheme="minorHAnsi"/>
          <w:b/>
          <w:color w:val="000000"/>
          <w:sz w:val="24"/>
          <w:szCs w:val="24"/>
          <w:lang w:val="vi-VN"/>
        </w:rPr>
        <w:t>8. What was damaged in the storm?</w:t>
      </w:r>
    </w:p>
    <w:p w14:paraId="644B08FE" w14:textId="77777777" w:rsidR="006F7441" w:rsidRPr="00C13AE5" w:rsidRDefault="00CD0349" w:rsidP="0077381A">
      <w:pPr>
        <w:spacing w:after="0" w:line="240" w:lineRule="atLeast"/>
        <w:ind w:firstLine="720"/>
        <w:jc w:val="both"/>
        <w:rPr>
          <w:rFonts w:cstheme="minorHAnsi"/>
          <w:color w:val="000000"/>
          <w:sz w:val="24"/>
          <w:szCs w:val="24"/>
        </w:rPr>
      </w:pPr>
      <w:r w:rsidRPr="00C13AE5">
        <w:rPr>
          <w:rFonts w:cstheme="minorHAnsi"/>
          <w:color w:val="000000"/>
          <w:sz w:val="24"/>
          <w:szCs w:val="24"/>
        </w:rPr>
        <w:t xml:space="preserve">A. </w:t>
      </w:r>
      <w:r w:rsidRPr="00C13AE5">
        <w:rPr>
          <w:rFonts w:cstheme="minorHAnsi"/>
          <w:color w:val="000000"/>
          <w:sz w:val="24"/>
          <w:szCs w:val="24"/>
          <w:lang w:val="vi-VN"/>
        </w:rPr>
        <w:t>the house roof</w:t>
      </w:r>
      <w:r w:rsidR="006F7441" w:rsidRPr="00C13AE5">
        <w:rPr>
          <w:rFonts w:cstheme="minorHAnsi"/>
          <w:color w:val="000000"/>
          <w:sz w:val="24"/>
          <w:szCs w:val="24"/>
          <w:lang w:val="vi-VN"/>
        </w:rPr>
        <w:tab/>
      </w:r>
      <w:r w:rsidRPr="00C13AE5">
        <w:rPr>
          <w:rFonts w:cstheme="minorHAnsi"/>
          <w:color w:val="000000"/>
          <w:sz w:val="24"/>
          <w:szCs w:val="24"/>
        </w:rPr>
        <w:t xml:space="preserve">B. </w:t>
      </w:r>
      <w:r w:rsidRPr="00C13AE5">
        <w:rPr>
          <w:rFonts w:cstheme="minorHAnsi"/>
          <w:color w:val="000000"/>
          <w:sz w:val="24"/>
          <w:szCs w:val="24"/>
          <w:lang w:val="vi-VN"/>
        </w:rPr>
        <w:t>window glass</w:t>
      </w:r>
      <w:r w:rsidR="006F7441" w:rsidRPr="00C13AE5">
        <w:rPr>
          <w:rFonts w:cstheme="minorHAnsi"/>
          <w:color w:val="000000"/>
          <w:sz w:val="24"/>
          <w:szCs w:val="24"/>
          <w:lang w:val="vi-VN"/>
        </w:rPr>
        <w:tab/>
      </w:r>
      <w:r w:rsidRPr="00C13AE5">
        <w:rPr>
          <w:rFonts w:cstheme="minorHAnsi"/>
          <w:color w:val="000000"/>
          <w:sz w:val="24"/>
          <w:szCs w:val="24"/>
        </w:rPr>
        <w:t xml:space="preserve">C. </w:t>
      </w:r>
      <w:r w:rsidRPr="00C13AE5">
        <w:rPr>
          <w:rFonts w:cstheme="minorHAnsi"/>
          <w:color w:val="000000"/>
          <w:sz w:val="24"/>
          <w:szCs w:val="24"/>
          <w:lang w:val="vi-VN"/>
        </w:rPr>
        <w:t>a car</w:t>
      </w:r>
      <w:r w:rsidR="006F7441" w:rsidRPr="00C13AE5">
        <w:rPr>
          <w:rFonts w:cstheme="minorHAnsi"/>
          <w:color w:val="000000"/>
          <w:sz w:val="24"/>
          <w:szCs w:val="24"/>
          <w:lang w:val="vi-VN"/>
        </w:rPr>
        <w:tab/>
      </w:r>
      <w:r w:rsidR="006F7441" w:rsidRPr="00C13AE5">
        <w:rPr>
          <w:rFonts w:cstheme="minorHAnsi"/>
          <w:color w:val="000000"/>
          <w:sz w:val="24"/>
          <w:szCs w:val="24"/>
          <w:lang w:val="vi-VN"/>
        </w:rPr>
        <w:tab/>
      </w:r>
      <w:r w:rsidR="00EC26A9" w:rsidRPr="00C13AE5">
        <w:rPr>
          <w:rFonts w:cstheme="minorHAnsi"/>
          <w:color w:val="000000"/>
          <w:sz w:val="24"/>
          <w:szCs w:val="24"/>
          <w:lang w:val="vi-VN"/>
        </w:rPr>
        <w:tab/>
      </w:r>
      <w:r w:rsidRPr="00C13AE5">
        <w:rPr>
          <w:rFonts w:cstheme="minorHAnsi"/>
          <w:color w:val="000000"/>
          <w:sz w:val="24"/>
          <w:szCs w:val="24"/>
        </w:rPr>
        <w:t>D.</w:t>
      </w:r>
      <w:r w:rsidRPr="00C13AE5">
        <w:rPr>
          <w:rFonts w:cstheme="minorHAnsi"/>
          <w:color w:val="000000"/>
          <w:sz w:val="24"/>
          <w:szCs w:val="24"/>
          <w:lang w:val="vi-VN"/>
        </w:rPr>
        <w:t xml:space="preserve"> a tree</w:t>
      </w:r>
    </w:p>
    <w:p w14:paraId="2DA4E0F3" w14:textId="77777777" w:rsidR="006F7441" w:rsidRPr="00C13AE5" w:rsidRDefault="006F7441" w:rsidP="0077381A">
      <w:pPr>
        <w:spacing w:after="0" w:line="240" w:lineRule="atLeast"/>
        <w:jc w:val="both"/>
        <w:rPr>
          <w:rFonts w:cstheme="minorHAnsi"/>
          <w:color w:val="000000"/>
          <w:sz w:val="24"/>
          <w:szCs w:val="24"/>
        </w:rPr>
      </w:pPr>
    </w:p>
    <w:p w14:paraId="29569A9A" w14:textId="77777777" w:rsidR="0049030D" w:rsidRDefault="0049030D" w:rsidP="00C13AE5">
      <w:pPr>
        <w:spacing w:line="240" w:lineRule="atLeast"/>
        <w:rPr>
          <w:rFonts w:cstheme="minorHAnsi"/>
          <w:b/>
          <w:color w:val="000000"/>
          <w:sz w:val="24"/>
          <w:szCs w:val="24"/>
        </w:rPr>
      </w:pPr>
    </w:p>
    <w:p w14:paraId="7A75D4FE" w14:textId="77777777" w:rsidR="00017F76" w:rsidRPr="00C13AE5" w:rsidRDefault="00F93686" w:rsidP="00C13AE5">
      <w:pPr>
        <w:spacing w:line="240" w:lineRule="atLeast"/>
        <w:rPr>
          <w:rFonts w:cstheme="minorHAnsi"/>
          <w:b/>
          <w:color w:val="000000"/>
          <w:sz w:val="24"/>
          <w:szCs w:val="24"/>
        </w:rPr>
      </w:pPr>
      <w:r w:rsidRPr="00C13AE5">
        <w:rPr>
          <w:rFonts w:cstheme="minorHAnsi"/>
          <w:b/>
          <w:color w:val="000000"/>
          <w:sz w:val="24"/>
          <w:szCs w:val="24"/>
        </w:rPr>
        <w:t>PART 2</w:t>
      </w:r>
    </w:p>
    <w:p w14:paraId="15790651" w14:textId="77777777" w:rsidR="002E6F0A" w:rsidRPr="00C13AE5" w:rsidRDefault="00017F76" w:rsidP="0077381A">
      <w:pPr>
        <w:spacing w:after="0" w:line="240" w:lineRule="atLeast"/>
        <w:jc w:val="both"/>
        <w:rPr>
          <w:rFonts w:cstheme="minorHAnsi"/>
          <w:sz w:val="24"/>
          <w:szCs w:val="24"/>
          <w:shd w:val="clear" w:color="auto" w:fill="FFFFFF"/>
        </w:rPr>
      </w:pPr>
      <w:r w:rsidRPr="00C13AE5">
        <w:rPr>
          <w:rFonts w:cstheme="minorHAnsi"/>
          <w:b/>
          <w:bCs/>
          <w:sz w:val="24"/>
          <w:szCs w:val="24"/>
        </w:rPr>
        <w:lastRenderedPageBreak/>
        <w:t>D</w:t>
      </w:r>
      <w:r w:rsidR="002E6F0A" w:rsidRPr="00C13AE5">
        <w:rPr>
          <w:rFonts w:cstheme="minorHAnsi"/>
          <w:b/>
          <w:bCs/>
          <w:sz w:val="24"/>
          <w:szCs w:val="24"/>
        </w:rPr>
        <w:t>irections</w:t>
      </w:r>
      <w:r w:rsidR="002E6F0A" w:rsidRPr="00C13AE5">
        <w:rPr>
          <w:rFonts w:cstheme="minorHAnsi"/>
          <w:sz w:val="24"/>
          <w:szCs w:val="24"/>
        </w:rPr>
        <w:t>: Y</w:t>
      </w:r>
      <w:r w:rsidR="002E6F0A" w:rsidRPr="00C13AE5">
        <w:rPr>
          <w:rFonts w:cstheme="minorHAnsi"/>
          <w:sz w:val="24"/>
          <w:szCs w:val="24"/>
          <w:shd w:val="clear" w:color="auto" w:fill="FFFFFF"/>
        </w:rPr>
        <w:t>ou will hear three different conversations. In each conversation there are four questions. For each question, choose the correct answer</w:t>
      </w:r>
      <w:r w:rsidR="002E6F0A" w:rsidRPr="00C13AE5">
        <w:rPr>
          <w:rStyle w:val="apple-converted-space"/>
          <w:rFonts w:cstheme="minorHAnsi"/>
          <w:sz w:val="24"/>
          <w:szCs w:val="24"/>
          <w:shd w:val="clear" w:color="auto" w:fill="FFFFFF"/>
        </w:rPr>
        <w:t> </w:t>
      </w:r>
      <w:r w:rsidR="002E6F0A" w:rsidRPr="00C13AE5">
        <w:rPr>
          <w:rFonts w:cstheme="minorHAnsi"/>
          <w:b/>
          <w:bCs/>
          <w:sz w:val="24"/>
          <w:szCs w:val="24"/>
          <w:shd w:val="clear" w:color="auto" w:fill="FFFFFF"/>
        </w:rPr>
        <w:t>A</w:t>
      </w:r>
      <w:r w:rsidR="002E6F0A" w:rsidRPr="00C13AE5">
        <w:rPr>
          <w:rFonts w:cstheme="minorHAnsi"/>
          <w:sz w:val="24"/>
          <w:szCs w:val="24"/>
          <w:shd w:val="clear" w:color="auto" w:fill="FFFFFF"/>
        </w:rPr>
        <w:t>,</w:t>
      </w:r>
      <w:r w:rsidR="002E6F0A" w:rsidRPr="00C13AE5">
        <w:rPr>
          <w:rStyle w:val="apple-converted-space"/>
          <w:rFonts w:cstheme="minorHAnsi"/>
          <w:sz w:val="24"/>
          <w:szCs w:val="24"/>
          <w:shd w:val="clear" w:color="auto" w:fill="FFFFFF"/>
        </w:rPr>
        <w:t> </w:t>
      </w:r>
      <w:r w:rsidR="002E6F0A" w:rsidRPr="00C13AE5">
        <w:rPr>
          <w:rFonts w:cstheme="minorHAnsi"/>
          <w:b/>
          <w:bCs/>
          <w:sz w:val="24"/>
          <w:szCs w:val="24"/>
          <w:shd w:val="clear" w:color="auto" w:fill="FFFFFF"/>
        </w:rPr>
        <w:t>B</w:t>
      </w:r>
      <w:r w:rsidR="002E6F0A" w:rsidRPr="00C13AE5">
        <w:rPr>
          <w:rFonts w:cstheme="minorHAnsi"/>
          <w:sz w:val="24"/>
          <w:szCs w:val="24"/>
          <w:shd w:val="clear" w:color="auto" w:fill="FFFFFF"/>
        </w:rPr>
        <w:t>,</w:t>
      </w:r>
      <w:r w:rsidR="002E6F0A" w:rsidRPr="00C13AE5">
        <w:rPr>
          <w:rStyle w:val="apple-converted-space"/>
          <w:rFonts w:cstheme="minorHAnsi"/>
          <w:sz w:val="24"/>
          <w:szCs w:val="24"/>
          <w:shd w:val="clear" w:color="auto" w:fill="FFFFFF"/>
        </w:rPr>
        <w:t> </w:t>
      </w:r>
      <w:r w:rsidR="002E6F0A" w:rsidRPr="00C13AE5">
        <w:rPr>
          <w:rFonts w:cstheme="minorHAnsi"/>
          <w:b/>
          <w:bCs/>
          <w:sz w:val="24"/>
          <w:szCs w:val="24"/>
          <w:shd w:val="clear" w:color="auto" w:fill="FFFFFF"/>
        </w:rPr>
        <w:t>C</w:t>
      </w:r>
      <w:r w:rsidR="002E6F0A" w:rsidRPr="00C13AE5">
        <w:rPr>
          <w:rStyle w:val="apple-converted-space"/>
          <w:rFonts w:cstheme="minorHAnsi"/>
          <w:sz w:val="24"/>
          <w:szCs w:val="24"/>
          <w:shd w:val="clear" w:color="auto" w:fill="FFFFFF"/>
        </w:rPr>
        <w:t> </w:t>
      </w:r>
      <w:r w:rsidR="002E6F0A" w:rsidRPr="00C13AE5">
        <w:rPr>
          <w:rFonts w:cstheme="minorHAnsi"/>
          <w:sz w:val="24"/>
          <w:szCs w:val="24"/>
          <w:shd w:val="clear" w:color="auto" w:fill="FFFFFF"/>
        </w:rPr>
        <w:t>or</w:t>
      </w:r>
      <w:r w:rsidR="002E6F0A" w:rsidRPr="00C13AE5">
        <w:rPr>
          <w:rStyle w:val="apple-converted-space"/>
          <w:rFonts w:cstheme="minorHAnsi"/>
          <w:sz w:val="24"/>
          <w:szCs w:val="24"/>
          <w:shd w:val="clear" w:color="auto" w:fill="FFFFFF"/>
        </w:rPr>
        <w:t> </w:t>
      </w:r>
      <w:r w:rsidR="002E6F0A" w:rsidRPr="00C13AE5">
        <w:rPr>
          <w:rFonts w:cstheme="minorHAnsi"/>
          <w:b/>
          <w:bCs/>
          <w:sz w:val="24"/>
          <w:szCs w:val="24"/>
          <w:shd w:val="clear" w:color="auto" w:fill="FFFFFF"/>
        </w:rPr>
        <w:t>D</w:t>
      </w:r>
      <w:r w:rsidR="002E6F0A" w:rsidRPr="00C13AE5">
        <w:rPr>
          <w:rFonts w:cstheme="minorHAnsi"/>
          <w:sz w:val="24"/>
          <w:szCs w:val="24"/>
          <w:shd w:val="clear" w:color="auto" w:fill="FFFFFF"/>
        </w:rPr>
        <w:t>. You will hear the conversations only once.</w:t>
      </w:r>
    </w:p>
    <w:p w14:paraId="5EF41695" w14:textId="77777777" w:rsidR="00CD0349" w:rsidRPr="00C13AE5" w:rsidRDefault="00CD0349" w:rsidP="0077381A">
      <w:pPr>
        <w:spacing w:after="0" w:line="240" w:lineRule="atLeast"/>
        <w:jc w:val="both"/>
        <w:rPr>
          <w:rFonts w:cstheme="minorHAnsi"/>
          <w:b/>
          <w:color w:val="000000"/>
          <w:sz w:val="24"/>
          <w:szCs w:val="24"/>
        </w:rPr>
      </w:pPr>
    </w:p>
    <w:p w14:paraId="55134511" w14:textId="77777777" w:rsidR="006F7441" w:rsidRPr="00C13AE5" w:rsidRDefault="006F7441" w:rsidP="0077381A">
      <w:pPr>
        <w:spacing w:after="0" w:line="240" w:lineRule="atLeast"/>
        <w:jc w:val="both"/>
        <w:rPr>
          <w:rFonts w:cstheme="minorHAnsi"/>
          <w:color w:val="000000"/>
          <w:sz w:val="24"/>
          <w:szCs w:val="24"/>
        </w:rPr>
      </w:pPr>
      <w:r w:rsidRPr="00C13AE5">
        <w:rPr>
          <w:rFonts w:cstheme="minorHAnsi"/>
          <w:b/>
          <w:color w:val="000000"/>
          <w:sz w:val="24"/>
          <w:szCs w:val="24"/>
        </w:rPr>
        <w:t>Conversation 1. You will listen to a conversation between a boy John and a girl Louise</w:t>
      </w:r>
    </w:p>
    <w:p w14:paraId="5F4D8F71" w14:textId="77777777" w:rsidR="006F7441" w:rsidRPr="00C13AE5" w:rsidRDefault="006C4B23" w:rsidP="0077381A">
      <w:pPr>
        <w:spacing w:line="240" w:lineRule="atLeast"/>
        <w:jc w:val="both"/>
        <w:rPr>
          <w:rFonts w:cstheme="minorHAnsi"/>
          <w:b/>
          <w:color w:val="000000"/>
          <w:sz w:val="24"/>
          <w:szCs w:val="24"/>
        </w:rPr>
      </w:pPr>
      <w:r w:rsidRPr="00C13AE5">
        <w:rPr>
          <w:rFonts w:cstheme="minorHAnsi"/>
          <w:b/>
          <w:color w:val="000000"/>
          <w:sz w:val="24"/>
          <w:szCs w:val="24"/>
        </w:rPr>
        <w:t xml:space="preserve">9. </w:t>
      </w:r>
      <w:r w:rsidR="006F7441" w:rsidRPr="00C13AE5">
        <w:rPr>
          <w:rFonts w:cstheme="minorHAnsi"/>
          <w:b/>
          <w:color w:val="000000"/>
          <w:sz w:val="24"/>
          <w:szCs w:val="24"/>
        </w:rPr>
        <w:t>What are they both doing here?</w:t>
      </w:r>
    </w:p>
    <w:p w14:paraId="3D84BBF7" w14:textId="77777777" w:rsidR="006F7441" w:rsidRPr="00C13AE5" w:rsidRDefault="006F7441" w:rsidP="0077381A">
      <w:pPr>
        <w:spacing w:line="240" w:lineRule="atLeast"/>
        <w:ind w:firstLine="720"/>
        <w:jc w:val="both"/>
        <w:rPr>
          <w:rFonts w:cstheme="minorHAnsi"/>
          <w:color w:val="000000"/>
          <w:sz w:val="24"/>
          <w:szCs w:val="24"/>
        </w:rPr>
      </w:pPr>
      <w:r w:rsidRPr="00C13AE5">
        <w:rPr>
          <w:rFonts w:cstheme="minorHAnsi"/>
          <w:color w:val="000000"/>
          <w:sz w:val="24"/>
          <w:szCs w:val="24"/>
        </w:rPr>
        <w:t>A. to meet Mrs Thompson</w:t>
      </w:r>
      <w:r w:rsidR="006C4B23" w:rsidRPr="00C13AE5">
        <w:rPr>
          <w:rFonts w:cstheme="minorHAnsi"/>
          <w:color w:val="000000"/>
          <w:sz w:val="24"/>
          <w:szCs w:val="24"/>
        </w:rPr>
        <w:tab/>
      </w:r>
      <w:r w:rsidR="00EC26A9" w:rsidRPr="00C13AE5">
        <w:rPr>
          <w:rFonts w:cstheme="minorHAnsi"/>
          <w:color w:val="000000"/>
          <w:sz w:val="24"/>
          <w:szCs w:val="24"/>
        </w:rPr>
        <w:tab/>
      </w:r>
      <w:r w:rsidRPr="00C13AE5">
        <w:rPr>
          <w:rFonts w:cstheme="minorHAnsi"/>
          <w:color w:val="000000"/>
          <w:sz w:val="24"/>
          <w:szCs w:val="24"/>
        </w:rPr>
        <w:t>B. to listen to John singing</w:t>
      </w:r>
    </w:p>
    <w:p w14:paraId="282BCB5F" w14:textId="77777777" w:rsidR="0089774C" w:rsidRPr="00C13AE5" w:rsidRDefault="009E528F" w:rsidP="0049030D">
      <w:pPr>
        <w:spacing w:line="240" w:lineRule="atLeast"/>
        <w:ind w:firstLine="720"/>
        <w:jc w:val="both"/>
        <w:rPr>
          <w:rFonts w:cstheme="minorHAnsi"/>
          <w:color w:val="000000"/>
          <w:sz w:val="24"/>
          <w:szCs w:val="24"/>
        </w:rPr>
      </w:pPr>
      <w:r w:rsidRPr="00C13AE5">
        <w:rPr>
          <w:rFonts w:cstheme="minorHAnsi"/>
          <w:color w:val="000000"/>
          <w:sz w:val="24"/>
          <w:szCs w:val="24"/>
        </w:rPr>
        <w:t>C.</w:t>
      </w:r>
      <w:r w:rsidR="006F7441" w:rsidRPr="00C13AE5">
        <w:rPr>
          <w:rFonts w:cstheme="minorHAnsi"/>
          <w:color w:val="000000"/>
          <w:sz w:val="24"/>
          <w:szCs w:val="24"/>
        </w:rPr>
        <w:t xml:space="preserve"> to attend singing class</w:t>
      </w:r>
      <w:r w:rsidR="006C4B23" w:rsidRPr="00C13AE5">
        <w:rPr>
          <w:rFonts w:cstheme="minorHAnsi"/>
          <w:color w:val="000000"/>
          <w:sz w:val="24"/>
          <w:szCs w:val="24"/>
        </w:rPr>
        <w:tab/>
      </w:r>
      <w:r w:rsidR="00EC26A9" w:rsidRPr="00C13AE5">
        <w:rPr>
          <w:rFonts w:cstheme="minorHAnsi"/>
          <w:color w:val="000000"/>
          <w:sz w:val="24"/>
          <w:szCs w:val="24"/>
        </w:rPr>
        <w:tab/>
      </w:r>
      <w:r w:rsidR="0049030D">
        <w:rPr>
          <w:rFonts w:cstheme="minorHAnsi"/>
          <w:color w:val="000000"/>
          <w:sz w:val="24"/>
          <w:szCs w:val="24"/>
        </w:rPr>
        <w:t>D. to dance in a musical show</w:t>
      </w:r>
    </w:p>
    <w:p w14:paraId="3325D0C8" w14:textId="77777777" w:rsidR="006F7441" w:rsidRPr="00C13AE5" w:rsidRDefault="006C4B23" w:rsidP="0077381A">
      <w:pPr>
        <w:spacing w:line="240" w:lineRule="atLeast"/>
        <w:jc w:val="both"/>
        <w:rPr>
          <w:rFonts w:cstheme="minorHAnsi"/>
          <w:b/>
          <w:color w:val="000000"/>
          <w:sz w:val="24"/>
          <w:szCs w:val="24"/>
        </w:rPr>
      </w:pPr>
      <w:r w:rsidRPr="00C13AE5">
        <w:rPr>
          <w:rFonts w:cstheme="minorHAnsi"/>
          <w:b/>
          <w:color w:val="000000"/>
          <w:sz w:val="24"/>
          <w:szCs w:val="24"/>
        </w:rPr>
        <w:t xml:space="preserve">10. </w:t>
      </w:r>
      <w:r w:rsidR="006F7441" w:rsidRPr="00C13AE5">
        <w:rPr>
          <w:rFonts w:cstheme="minorHAnsi"/>
          <w:b/>
          <w:color w:val="000000"/>
          <w:sz w:val="24"/>
          <w:szCs w:val="24"/>
        </w:rPr>
        <w:t>What does John think of Mrs Thompson?</w:t>
      </w:r>
    </w:p>
    <w:p w14:paraId="4CC75741" w14:textId="77777777" w:rsidR="006C4B23" w:rsidRPr="00C13AE5" w:rsidRDefault="006F7441" w:rsidP="0077381A">
      <w:pPr>
        <w:spacing w:line="240" w:lineRule="atLeast"/>
        <w:ind w:firstLine="720"/>
        <w:jc w:val="both"/>
        <w:rPr>
          <w:rFonts w:cstheme="minorHAnsi"/>
          <w:color w:val="000000"/>
          <w:sz w:val="24"/>
          <w:szCs w:val="24"/>
        </w:rPr>
      </w:pPr>
      <w:r w:rsidRPr="00C13AE5">
        <w:rPr>
          <w:rFonts w:cstheme="minorHAnsi"/>
          <w:color w:val="000000"/>
          <w:sz w:val="24"/>
          <w:szCs w:val="24"/>
        </w:rPr>
        <w:t>A. she isn’t strict</w:t>
      </w:r>
      <w:r w:rsidR="006C4B23" w:rsidRPr="00C13AE5">
        <w:rPr>
          <w:rFonts w:cstheme="minorHAnsi"/>
          <w:color w:val="000000"/>
          <w:sz w:val="24"/>
          <w:szCs w:val="24"/>
        </w:rPr>
        <w:tab/>
      </w:r>
      <w:r w:rsidR="006C4B23" w:rsidRPr="00C13AE5">
        <w:rPr>
          <w:rFonts w:cstheme="minorHAnsi"/>
          <w:color w:val="000000"/>
          <w:sz w:val="24"/>
          <w:szCs w:val="24"/>
        </w:rPr>
        <w:tab/>
      </w:r>
      <w:r w:rsidR="00EC26A9" w:rsidRPr="00C13AE5">
        <w:rPr>
          <w:rFonts w:cstheme="minorHAnsi"/>
          <w:color w:val="000000"/>
          <w:sz w:val="24"/>
          <w:szCs w:val="24"/>
        </w:rPr>
        <w:tab/>
      </w:r>
      <w:r w:rsidRPr="00C13AE5">
        <w:rPr>
          <w:rFonts w:cstheme="minorHAnsi"/>
          <w:color w:val="000000"/>
          <w:sz w:val="24"/>
          <w:szCs w:val="24"/>
        </w:rPr>
        <w:t>B. she can sing well</w:t>
      </w:r>
      <w:r w:rsidR="006C4B23" w:rsidRPr="00C13AE5">
        <w:rPr>
          <w:rFonts w:cstheme="minorHAnsi"/>
          <w:color w:val="000000"/>
          <w:sz w:val="24"/>
          <w:szCs w:val="24"/>
        </w:rPr>
        <w:tab/>
      </w:r>
    </w:p>
    <w:p w14:paraId="166B4736" w14:textId="77777777" w:rsidR="0089774C" w:rsidRPr="00C13AE5" w:rsidRDefault="009E528F" w:rsidP="0049030D">
      <w:pPr>
        <w:spacing w:line="240" w:lineRule="atLeast"/>
        <w:ind w:firstLine="720"/>
        <w:jc w:val="both"/>
        <w:rPr>
          <w:rFonts w:cstheme="minorHAnsi"/>
          <w:color w:val="000000"/>
          <w:sz w:val="24"/>
          <w:szCs w:val="24"/>
        </w:rPr>
      </w:pPr>
      <w:r w:rsidRPr="00C13AE5">
        <w:rPr>
          <w:rFonts w:cstheme="minorHAnsi"/>
          <w:color w:val="000000"/>
          <w:sz w:val="24"/>
          <w:szCs w:val="24"/>
        </w:rPr>
        <w:t>C.</w:t>
      </w:r>
      <w:r w:rsidR="006F7441" w:rsidRPr="00C13AE5">
        <w:rPr>
          <w:rFonts w:cstheme="minorHAnsi"/>
          <w:color w:val="000000"/>
          <w:sz w:val="24"/>
          <w:szCs w:val="24"/>
        </w:rPr>
        <w:t xml:space="preserve"> she is a good teacher</w:t>
      </w:r>
      <w:r w:rsidR="006C4B23" w:rsidRPr="00C13AE5">
        <w:rPr>
          <w:rFonts w:cstheme="minorHAnsi"/>
          <w:color w:val="000000"/>
          <w:sz w:val="24"/>
          <w:szCs w:val="24"/>
        </w:rPr>
        <w:tab/>
      </w:r>
      <w:r w:rsidRPr="00C13AE5">
        <w:rPr>
          <w:rFonts w:cstheme="minorHAnsi"/>
          <w:color w:val="000000"/>
          <w:sz w:val="24"/>
          <w:szCs w:val="24"/>
        </w:rPr>
        <w:tab/>
      </w:r>
      <w:r w:rsidR="0049030D">
        <w:rPr>
          <w:rFonts w:cstheme="minorHAnsi"/>
          <w:color w:val="000000"/>
          <w:sz w:val="24"/>
          <w:szCs w:val="24"/>
        </w:rPr>
        <w:t>D. she makes him nervous</w:t>
      </w:r>
    </w:p>
    <w:p w14:paraId="2C9799FE" w14:textId="77777777" w:rsidR="006F7441" w:rsidRPr="00C13AE5" w:rsidRDefault="006C4B23" w:rsidP="0077381A">
      <w:pPr>
        <w:spacing w:line="240" w:lineRule="atLeast"/>
        <w:jc w:val="both"/>
        <w:rPr>
          <w:rFonts w:cstheme="minorHAnsi"/>
          <w:b/>
          <w:color w:val="000000"/>
          <w:sz w:val="24"/>
          <w:szCs w:val="24"/>
        </w:rPr>
      </w:pPr>
      <w:r w:rsidRPr="00C13AE5">
        <w:rPr>
          <w:rFonts w:cstheme="minorHAnsi"/>
          <w:b/>
          <w:color w:val="000000"/>
          <w:sz w:val="24"/>
          <w:szCs w:val="24"/>
        </w:rPr>
        <w:t xml:space="preserve">11. </w:t>
      </w:r>
      <w:r w:rsidR="006F7441" w:rsidRPr="00C13AE5">
        <w:rPr>
          <w:rFonts w:cstheme="minorHAnsi"/>
          <w:b/>
          <w:color w:val="000000"/>
          <w:sz w:val="24"/>
          <w:szCs w:val="24"/>
        </w:rPr>
        <w:t>What does John imply about his performance?</w:t>
      </w:r>
    </w:p>
    <w:p w14:paraId="4EFB61AA" w14:textId="77777777" w:rsidR="006F7441" w:rsidRPr="00C13AE5" w:rsidRDefault="006F7441" w:rsidP="0077381A">
      <w:pPr>
        <w:spacing w:line="240" w:lineRule="atLeast"/>
        <w:ind w:firstLine="720"/>
        <w:jc w:val="both"/>
        <w:rPr>
          <w:rFonts w:cstheme="minorHAnsi"/>
          <w:color w:val="000000"/>
          <w:sz w:val="24"/>
          <w:szCs w:val="24"/>
        </w:rPr>
      </w:pPr>
      <w:r w:rsidRPr="00C13AE5">
        <w:rPr>
          <w:rFonts w:cstheme="minorHAnsi"/>
          <w:color w:val="000000"/>
          <w:sz w:val="24"/>
          <w:szCs w:val="24"/>
        </w:rPr>
        <w:t>A. He does well in a real show</w:t>
      </w:r>
      <w:r w:rsidR="006C4B23" w:rsidRPr="00C13AE5">
        <w:rPr>
          <w:rFonts w:cstheme="minorHAnsi"/>
          <w:color w:val="000000"/>
          <w:sz w:val="24"/>
          <w:szCs w:val="24"/>
        </w:rPr>
        <w:tab/>
      </w:r>
      <w:r w:rsidR="009E528F" w:rsidRPr="00C13AE5">
        <w:rPr>
          <w:rFonts w:cstheme="minorHAnsi"/>
          <w:color w:val="000000"/>
          <w:sz w:val="24"/>
          <w:szCs w:val="24"/>
        </w:rPr>
        <w:t>B.</w:t>
      </w:r>
      <w:r w:rsidRPr="00C13AE5">
        <w:rPr>
          <w:rFonts w:cstheme="minorHAnsi"/>
          <w:color w:val="000000"/>
          <w:sz w:val="24"/>
          <w:szCs w:val="24"/>
        </w:rPr>
        <w:t xml:space="preserve"> He practices it well</w:t>
      </w:r>
    </w:p>
    <w:p w14:paraId="1CDEA009" w14:textId="77777777" w:rsidR="0089774C" w:rsidRPr="00C13AE5" w:rsidRDefault="006F7441" w:rsidP="0049030D">
      <w:pPr>
        <w:spacing w:line="240" w:lineRule="atLeast"/>
        <w:ind w:firstLine="720"/>
        <w:jc w:val="both"/>
        <w:rPr>
          <w:rFonts w:cstheme="minorHAnsi"/>
          <w:color w:val="000000"/>
          <w:sz w:val="24"/>
          <w:szCs w:val="24"/>
        </w:rPr>
      </w:pPr>
      <w:r w:rsidRPr="00C13AE5">
        <w:rPr>
          <w:rFonts w:cstheme="minorHAnsi"/>
          <w:color w:val="000000"/>
          <w:sz w:val="24"/>
          <w:szCs w:val="24"/>
        </w:rPr>
        <w:t>C. He really likes it</w:t>
      </w:r>
      <w:r w:rsidR="006C4B23" w:rsidRPr="00C13AE5">
        <w:rPr>
          <w:rFonts w:cstheme="minorHAnsi"/>
          <w:color w:val="000000"/>
          <w:sz w:val="24"/>
          <w:szCs w:val="24"/>
        </w:rPr>
        <w:tab/>
      </w:r>
      <w:r w:rsidR="006C4B23" w:rsidRPr="00C13AE5">
        <w:rPr>
          <w:rFonts w:cstheme="minorHAnsi"/>
          <w:color w:val="000000"/>
          <w:sz w:val="24"/>
          <w:szCs w:val="24"/>
        </w:rPr>
        <w:tab/>
      </w:r>
      <w:r w:rsidR="00EC26A9" w:rsidRPr="00C13AE5">
        <w:rPr>
          <w:rFonts w:cstheme="minorHAnsi"/>
          <w:color w:val="000000"/>
          <w:sz w:val="24"/>
          <w:szCs w:val="24"/>
        </w:rPr>
        <w:tab/>
      </w:r>
      <w:r w:rsidR="0049030D">
        <w:rPr>
          <w:rFonts w:cstheme="minorHAnsi"/>
          <w:color w:val="000000"/>
          <w:sz w:val="24"/>
          <w:szCs w:val="24"/>
        </w:rPr>
        <w:t>D. He makes some big mistakes</w:t>
      </w:r>
    </w:p>
    <w:p w14:paraId="23AE349D" w14:textId="77777777" w:rsidR="006F7441" w:rsidRPr="00C13AE5" w:rsidRDefault="006C4B23" w:rsidP="0077381A">
      <w:pPr>
        <w:spacing w:line="240" w:lineRule="atLeast"/>
        <w:jc w:val="both"/>
        <w:rPr>
          <w:rFonts w:cstheme="minorHAnsi"/>
          <w:b/>
          <w:color w:val="000000"/>
          <w:sz w:val="24"/>
          <w:szCs w:val="24"/>
        </w:rPr>
      </w:pPr>
      <w:r w:rsidRPr="00C13AE5">
        <w:rPr>
          <w:rFonts w:cstheme="minorHAnsi"/>
          <w:b/>
          <w:color w:val="000000"/>
          <w:sz w:val="24"/>
          <w:szCs w:val="24"/>
        </w:rPr>
        <w:t xml:space="preserve">12. </w:t>
      </w:r>
      <w:r w:rsidR="006F7441" w:rsidRPr="00C13AE5">
        <w:rPr>
          <w:rFonts w:cstheme="minorHAnsi"/>
          <w:b/>
          <w:color w:val="000000"/>
          <w:sz w:val="24"/>
          <w:szCs w:val="24"/>
        </w:rPr>
        <w:t>What does Louise think of a musical show?</w:t>
      </w:r>
    </w:p>
    <w:p w14:paraId="6D253F7A" w14:textId="77777777" w:rsidR="00E3335E" w:rsidRPr="00C13AE5" w:rsidRDefault="009E528F" w:rsidP="0077381A">
      <w:pPr>
        <w:spacing w:line="240" w:lineRule="atLeast"/>
        <w:ind w:firstLine="720"/>
        <w:jc w:val="both"/>
        <w:rPr>
          <w:rFonts w:cstheme="minorHAnsi"/>
          <w:color w:val="000000"/>
          <w:sz w:val="24"/>
          <w:szCs w:val="24"/>
        </w:rPr>
      </w:pPr>
      <w:r w:rsidRPr="00C13AE5">
        <w:rPr>
          <w:rFonts w:cstheme="minorHAnsi"/>
          <w:color w:val="000000"/>
          <w:sz w:val="24"/>
          <w:szCs w:val="24"/>
        </w:rPr>
        <w:t>A.</w:t>
      </w:r>
      <w:r w:rsidR="006F7441" w:rsidRPr="00C13AE5">
        <w:rPr>
          <w:rFonts w:cstheme="minorHAnsi"/>
          <w:color w:val="000000"/>
          <w:sz w:val="24"/>
          <w:szCs w:val="24"/>
        </w:rPr>
        <w:t xml:space="preserve"> she is not interested</w:t>
      </w:r>
      <w:r w:rsidR="006C4B23" w:rsidRPr="00C13AE5">
        <w:rPr>
          <w:rFonts w:cstheme="minorHAnsi"/>
          <w:color w:val="000000"/>
          <w:sz w:val="24"/>
          <w:szCs w:val="24"/>
        </w:rPr>
        <w:t xml:space="preserve">    </w:t>
      </w:r>
      <w:r w:rsidR="00E3335E" w:rsidRPr="00C13AE5">
        <w:rPr>
          <w:rFonts w:cstheme="minorHAnsi"/>
          <w:color w:val="000000"/>
          <w:sz w:val="24"/>
          <w:szCs w:val="24"/>
        </w:rPr>
        <w:tab/>
      </w:r>
      <w:r w:rsidR="00EC26A9" w:rsidRPr="00C13AE5">
        <w:rPr>
          <w:rFonts w:cstheme="minorHAnsi"/>
          <w:color w:val="000000"/>
          <w:sz w:val="24"/>
          <w:szCs w:val="24"/>
        </w:rPr>
        <w:tab/>
      </w:r>
      <w:r w:rsidR="006F7441" w:rsidRPr="00C13AE5">
        <w:rPr>
          <w:rFonts w:cstheme="minorHAnsi"/>
          <w:color w:val="000000"/>
          <w:sz w:val="24"/>
          <w:szCs w:val="24"/>
        </w:rPr>
        <w:t>B. she is keen on that</w:t>
      </w:r>
      <w:r w:rsidR="006C4B23" w:rsidRPr="00C13AE5">
        <w:rPr>
          <w:rFonts w:cstheme="minorHAnsi"/>
          <w:color w:val="000000"/>
          <w:sz w:val="24"/>
          <w:szCs w:val="24"/>
        </w:rPr>
        <w:tab/>
        <w:t xml:space="preserve">  </w:t>
      </w:r>
    </w:p>
    <w:p w14:paraId="4901205C" w14:textId="77777777" w:rsidR="0089774C" w:rsidRDefault="006F7441" w:rsidP="0049030D">
      <w:pPr>
        <w:spacing w:line="240" w:lineRule="atLeast"/>
        <w:ind w:firstLine="720"/>
        <w:jc w:val="both"/>
        <w:rPr>
          <w:rFonts w:cstheme="minorHAnsi"/>
          <w:color w:val="000000"/>
          <w:sz w:val="24"/>
          <w:szCs w:val="24"/>
        </w:rPr>
      </w:pPr>
      <w:r w:rsidRPr="00C13AE5">
        <w:rPr>
          <w:rFonts w:cstheme="minorHAnsi"/>
          <w:color w:val="000000"/>
          <w:sz w:val="24"/>
          <w:szCs w:val="24"/>
        </w:rPr>
        <w:t>C. she thinks she will try it</w:t>
      </w:r>
      <w:r w:rsidR="006C4B23" w:rsidRPr="00C13AE5">
        <w:rPr>
          <w:rFonts w:cstheme="minorHAnsi"/>
          <w:color w:val="000000"/>
          <w:sz w:val="24"/>
          <w:szCs w:val="24"/>
        </w:rPr>
        <w:tab/>
      </w:r>
      <w:r w:rsidR="00EC26A9" w:rsidRPr="00C13AE5">
        <w:rPr>
          <w:rFonts w:cstheme="minorHAnsi"/>
          <w:color w:val="000000"/>
          <w:sz w:val="24"/>
          <w:szCs w:val="24"/>
        </w:rPr>
        <w:tab/>
      </w:r>
      <w:r w:rsidR="0049030D">
        <w:rPr>
          <w:rFonts w:cstheme="minorHAnsi"/>
          <w:color w:val="000000"/>
          <w:sz w:val="24"/>
          <w:szCs w:val="24"/>
        </w:rPr>
        <w:t>D. she would love it.</w:t>
      </w:r>
    </w:p>
    <w:p w14:paraId="4B4338C5" w14:textId="77777777" w:rsidR="0049030D" w:rsidRPr="00C13AE5" w:rsidRDefault="0049030D" w:rsidP="0049030D">
      <w:pPr>
        <w:spacing w:line="240" w:lineRule="atLeast"/>
        <w:ind w:firstLine="720"/>
        <w:jc w:val="both"/>
        <w:rPr>
          <w:rFonts w:cstheme="minorHAnsi"/>
          <w:color w:val="000000"/>
          <w:sz w:val="24"/>
          <w:szCs w:val="24"/>
        </w:rPr>
      </w:pPr>
    </w:p>
    <w:p w14:paraId="6CE5C51D" w14:textId="77777777" w:rsidR="006F7441" w:rsidRPr="00C13AE5" w:rsidRDefault="00A919E4" w:rsidP="0077381A">
      <w:pPr>
        <w:spacing w:after="0" w:line="240" w:lineRule="atLeast"/>
        <w:jc w:val="both"/>
        <w:rPr>
          <w:rFonts w:cstheme="minorHAnsi"/>
          <w:color w:val="000000"/>
          <w:sz w:val="24"/>
          <w:szCs w:val="24"/>
        </w:rPr>
      </w:pPr>
      <w:r w:rsidRPr="00C13AE5">
        <w:rPr>
          <w:rFonts w:cstheme="minorHAnsi"/>
          <w:b/>
          <w:color w:val="000000"/>
          <w:sz w:val="24"/>
          <w:szCs w:val="24"/>
        </w:rPr>
        <w:t>Conversation 2. Listen to</w:t>
      </w:r>
      <w:r w:rsidR="00F93686" w:rsidRPr="00C13AE5">
        <w:rPr>
          <w:rFonts w:cstheme="minorHAnsi"/>
          <w:b/>
          <w:color w:val="000000"/>
          <w:sz w:val="24"/>
          <w:szCs w:val="24"/>
        </w:rPr>
        <w:t xml:space="preserve"> the conversation and answer the questions</w:t>
      </w:r>
    </w:p>
    <w:p w14:paraId="45C7EAC9" w14:textId="77777777" w:rsidR="00A919E4" w:rsidRPr="00C13AE5" w:rsidRDefault="00A919E4" w:rsidP="0077381A">
      <w:pPr>
        <w:spacing w:line="240" w:lineRule="atLeast"/>
        <w:jc w:val="both"/>
        <w:rPr>
          <w:rFonts w:cstheme="minorHAnsi"/>
          <w:b/>
          <w:color w:val="000000"/>
          <w:sz w:val="24"/>
          <w:szCs w:val="24"/>
        </w:rPr>
      </w:pPr>
      <w:r w:rsidRPr="00C13AE5">
        <w:rPr>
          <w:rFonts w:cstheme="minorHAnsi"/>
          <w:b/>
          <w:color w:val="000000"/>
          <w:sz w:val="24"/>
          <w:szCs w:val="24"/>
        </w:rPr>
        <w:t>13. How many children competed for roles in the show?</w:t>
      </w:r>
    </w:p>
    <w:p w14:paraId="21870799" w14:textId="77777777" w:rsidR="0089774C" w:rsidRPr="00C13AE5" w:rsidRDefault="009E528F" w:rsidP="0049030D">
      <w:pPr>
        <w:spacing w:line="240" w:lineRule="atLeast"/>
        <w:ind w:firstLine="720"/>
        <w:jc w:val="both"/>
        <w:rPr>
          <w:rFonts w:cstheme="minorHAnsi"/>
          <w:color w:val="000000"/>
          <w:sz w:val="24"/>
          <w:szCs w:val="24"/>
        </w:rPr>
      </w:pPr>
      <w:r w:rsidRPr="00C13AE5">
        <w:rPr>
          <w:rFonts w:cstheme="minorHAnsi"/>
          <w:color w:val="000000"/>
          <w:sz w:val="24"/>
          <w:szCs w:val="24"/>
        </w:rPr>
        <w:t>A. 6</w:t>
      </w:r>
      <w:r w:rsidRPr="00C13AE5">
        <w:rPr>
          <w:rFonts w:cstheme="minorHAnsi"/>
          <w:color w:val="000000"/>
          <w:sz w:val="24"/>
          <w:szCs w:val="24"/>
        </w:rPr>
        <w:tab/>
      </w:r>
      <w:r w:rsidRPr="00C13AE5">
        <w:rPr>
          <w:rFonts w:cstheme="minorHAnsi"/>
          <w:color w:val="000000"/>
          <w:sz w:val="24"/>
          <w:szCs w:val="24"/>
        </w:rPr>
        <w:tab/>
        <w:t>B.</w:t>
      </w:r>
      <w:r w:rsidR="00A919E4" w:rsidRPr="00C13AE5">
        <w:rPr>
          <w:rFonts w:cstheme="minorHAnsi"/>
          <w:color w:val="000000"/>
          <w:sz w:val="24"/>
          <w:szCs w:val="24"/>
        </w:rPr>
        <w:t xml:space="preserve"> </w:t>
      </w:r>
      <w:r w:rsidR="0049030D">
        <w:rPr>
          <w:rFonts w:cstheme="minorHAnsi"/>
          <w:color w:val="000000"/>
          <w:sz w:val="24"/>
          <w:szCs w:val="24"/>
        </w:rPr>
        <w:t>1.000</w:t>
      </w:r>
      <w:r w:rsidR="0049030D">
        <w:rPr>
          <w:rFonts w:cstheme="minorHAnsi"/>
          <w:color w:val="000000"/>
          <w:sz w:val="24"/>
          <w:szCs w:val="24"/>
        </w:rPr>
        <w:tab/>
      </w:r>
      <w:r w:rsidR="0049030D">
        <w:rPr>
          <w:rFonts w:cstheme="minorHAnsi"/>
          <w:color w:val="000000"/>
          <w:sz w:val="24"/>
          <w:szCs w:val="24"/>
        </w:rPr>
        <w:tab/>
        <w:t>C.  7</w:t>
      </w:r>
      <w:r w:rsidR="0049030D">
        <w:rPr>
          <w:rFonts w:cstheme="minorHAnsi"/>
          <w:color w:val="000000"/>
          <w:sz w:val="24"/>
          <w:szCs w:val="24"/>
        </w:rPr>
        <w:tab/>
      </w:r>
      <w:r w:rsidR="0049030D">
        <w:rPr>
          <w:rFonts w:cstheme="minorHAnsi"/>
          <w:color w:val="000000"/>
          <w:sz w:val="24"/>
          <w:szCs w:val="24"/>
        </w:rPr>
        <w:tab/>
        <w:t>D. a few hundreds</w:t>
      </w:r>
    </w:p>
    <w:p w14:paraId="543B459B" w14:textId="77777777" w:rsidR="00A919E4" w:rsidRPr="00C13AE5" w:rsidRDefault="00A919E4" w:rsidP="0077381A">
      <w:pPr>
        <w:spacing w:line="240" w:lineRule="atLeast"/>
        <w:jc w:val="both"/>
        <w:rPr>
          <w:rFonts w:cstheme="minorHAnsi"/>
          <w:b/>
          <w:color w:val="000000"/>
          <w:sz w:val="24"/>
          <w:szCs w:val="24"/>
        </w:rPr>
      </w:pPr>
      <w:r w:rsidRPr="00C13AE5">
        <w:rPr>
          <w:rFonts w:cstheme="minorHAnsi"/>
          <w:b/>
          <w:color w:val="000000"/>
          <w:sz w:val="24"/>
          <w:szCs w:val="24"/>
        </w:rPr>
        <w:t>14. What was the first success of Olivia?</w:t>
      </w:r>
    </w:p>
    <w:p w14:paraId="00EA4106" w14:textId="77777777" w:rsidR="00A919E4" w:rsidRPr="00C13AE5" w:rsidRDefault="00A919E4" w:rsidP="0077381A">
      <w:pPr>
        <w:spacing w:line="240" w:lineRule="atLeast"/>
        <w:ind w:firstLine="720"/>
        <w:jc w:val="both"/>
        <w:rPr>
          <w:rFonts w:cstheme="minorHAnsi"/>
          <w:color w:val="000000"/>
          <w:sz w:val="24"/>
          <w:szCs w:val="24"/>
        </w:rPr>
      </w:pPr>
      <w:r w:rsidRPr="00C13AE5">
        <w:rPr>
          <w:rFonts w:cstheme="minorHAnsi"/>
          <w:color w:val="000000"/>
          <w:sz w:val="24"/>
          <w:szCs w:val="24"/>
        </w:rPr>
        <w:t>A. When they came to London</w:t>
      </w:r>
      <w:r w:rsidRPr="00C13AE5">
        <w:rPr>
          <w:rFonts w:cstheme="minorHAnsi"/>
          <w:color w:val="000000"/>
          <w:sz w:val="24"/>
          <w:szCs w:val="24"/>
        </w:rPr>
        <w:tab/>
      </w:r>
      <w:r w:rsidRPr="00C13AE5">
        <w:rPr>
          <w:rFonts w:cstheme="minorHAnsi"/>
          <w:color w:val="000000"/>
          <w:sz w:val="24"/>
          <w:szCs w:val="24"/>
        </w:rPr>
        <w:tab/>
        <w:t>B. When they visit Palladium</w:t>
      </w:r>
    </w:p>
    <w:p w14:paraId="35CD445E" w14:textId="77777777" w:rsidR="0089774C" w:rsidRPr="00C13AE5" w:rsidRDefault="009E528F" w:rsidP="0049030D">
      <w:pPr>
        <w:spacing w:line="240" w:lineRule="atLeast"/>
        <w:ind w:firstLine="720"/>
        <w:jc w:val="both"/>
        <w:rPr>
          <w:rFonts w:cstheme="minorHAnsi"/>
          <w:color w:val="000000"/>
          <w:sz w:val="24"/>
          <w:szCs w:val="24"/>
        </w:rPr>
      </w:pPr>
      <w:r w:rsidRPr="00C13AE5">
        <w:rPr>
          <w:rFonts w:cstheme="minorHAnsi"/>
          <w:color w:val="000000"/>
          <w:sz w:val="24"/>
          <w:szCs w:val="24"/>
        </w:rPr>
        <w:t>C.</w:t>
      </w:r>
      <w:r w:rsidR="00A919E4" w:rsidRPr="00C13AE5">
        <w:rPr>
          <w:rFonts w:cstheme="minorHAnsi"/>
          <w:color w:val="000000"/>
          <w:sz w:val="24"/>
          <w:szCs w:val="24"/>
        </w:rPr>
        <w:t xml:space="preserve"> When she got the leading role</w:t>
      </w:r>
      <w:r w:rsidR="00A919E4" w:rsidRPr="00C13AE5">
        <w:rPr>
          <w:rFonts w:cstheme="minorHAnsi"/>
          <w:color w:val="000000"/>
          <w:sz w:val="24"/>
          <w:szCs w:val="24"/>
        </w:rPr>
        <w:tab/>
      </w:r>
      <w:r w:rsidR="0049030D">
        <w:rPr>
          <w:rFonts w:cstheme="minorHAnsi"/>
          <w:color w:val="000000"/>
          <w:sz w:val="24"/>
          <w:szCs w:val="24"/>
        </w:rPr>
        <w:tab/>
      </w:r>
      <w:r w:rsidR="00A919E4" w:rsidRPr="00C13AE5">
        <w:rPr>
          <w:rFonts w:cstheme="minorHAnsi"/>
          <w:color w:val="000000"/>
          <w:sz w:val="24"/>
          <w:szCs w:val="24"/>
        </w:rPr>
        <w:t>D. Afte</w:t>
      </w:r>
      <w:r w:rsidR="0049030D">
        <w:rPr>
          <w:rFonts w:cstheme="minorHAnsi"/>
          <w:color w:val="000000"/>
          <w:sz w:val="24"/>
          <w:szCs w:val="24"/>
        </w:rPr>
        <w:t>r she visited the local theatre</w:t>
      </w:r>
    </w:p>
    <w:p w14:paraId="1EC4A50A" w14:textId="77777777" w:rsidR="00A919E4" w:rsidRPr="00C13AE5" w:rsidRDefault="00A919E4" w:rsidP="0077381A">
      <w:pPr>
        <w:spacing w:line="240" w:lineRule="atLeast"/>
        <w:jc w:val="both"/>
        <w:rPr>
          <w:rFonts w:cstheme="minorHAnsi"/>
          <w:b/>
          <w:color w:val="000000"/>
          <w:sz w:val="24"/>
          <w:szCs w:val="24"/>
        </w:rPr>
      </w:pPr>
      <w:r w:rsidRPr="00C13AE5">
        <w:rPr>
          <w:rFonts w:cstheme="minorHAnsi"/>
          <w:b/>
          <w:color w:val="000000"/>
          <w:sz w:val="24"/>
          <w:szCs w:val="24"/>
        </w:rPr>
        <w:t>15. How did Olivia practice for the role in Annie?</w:t>
      </w:r>
    </w:p>
    <w:p w14:paraId="78FC3C3B" w14:textId="77777777" w:rsidR="00A919E4" w:rsidRPr="00C13AE5" w:rsidRDefault="00A919E4" w:rsidP="0077381A">
      <w:pPr>
        <w:spacing w:line="240" w:lineRule="atLeast"/>
        <w:ind w:firstLine="720"/>
        <w:jc w:val="both"/>
        <w:rPr>
          <w:rFonts w:cstheme="minorHAnsi"/>
          <w:color w:val="000000"/>
          <w:sz w:val="24"/>
          <w:szCs w:val="24"/>
        </w:rPr>
      </w:pPr>
      <w:r w:rsidRPr="00C13AE5">
        <w:rPr>
          <w:rFonts w:cstheme="minorHAnsi"/>
          <w:color w:val="000000"/>
          <w:sz w:val="24"/>
          <w:szCs w:val="24"/>
        </w:rPr>
        <w:t>A. Learned 200 pages</w:t>
      </w:r>
      <w:r w:rsidRPr="00C13AE5">
        <w:rPr>
          <w:rFonts w:cstheme="minorHAnsi"/>
          <w:color w:val="000000"/>
          <w:sz w:val="24"/>
          <w:szCs w:val="24"/>
        </w:rPr>
        <w:tab/>
      </w:r>
      <w:r w:rsidRPr="00C13AE5">
        <w:rPr>
          <w:rFonts w:cstheme="minorHAnsi"/>
          <w:color w:val="000000"/>
          <w:sz w:val="24"/>
          <w:szCs w:val="24"/>
        </w:rPr>
        <w:tab/>
      </w:r>
      <w:r w:rsidR="00EC26A9" w:rsidRPr="00C13AE5">
        <w:rPr>
          <w:rFonts w:cstheme="minorHAnsi"/>
          <w:color w:val="000000"/>
          <w:sz w:val="24"/>
          <w:szCs w:val="24"/>
        </w:rPr>
        <w:tab/>
      </w:r>
      <w:r w:rsidRPr="00C13AE5">
        <w:rPr>
          <w:rFonts w:cstheme="minorHAnsi"/>
          <w:color w:val="000000"/>
          <w:sz w:val="24"/>
          <w:szCs w:val="24"/>
        </w:rPr>
        <w:t>B. Practiced two hours a day</w:t>
      </w:r>
    </w:p>
    <w:p w14:paraId="7F9FAE32" w14:textId="77777777" w:rsidR="0089774C" w:rsidRPr="00C13AE5" w:rsidRDefault="009E528F" w:rsidP="0049030D">
      <w:pPr>
        <w:spacing w:line="240" w:lineRule="atLeast"/>
        <w:ind w:firstLine="720"/>
        <w:jc w:val="both"/>
        <w:rPr>
          <w:rFonts w:cstheme="minorHAnsi"/>
          <w:color w:val="000000"/>
          <w:sz w:val="24"/>
          <w:szCs w:val="24"/>
        </w:rPr>
      </w:pPr>
      <w:r w:rsidRPr="00C13AE5">
        <w:rPr>
          <w:rFonts w:cstheme="minorHAnsi"/>
          <w:color w:val="000000"/>
          <w:sz w:val="24"/>
          <w:szCs w:val="24"/>
        </w:rPr>
        <w:t>C.</w:t>
      </w:r>
      <w:r w:rsidR="00A919E4" w:rsidRPr="00C13AE5">
        <w:rPr>
          <w:rFonts w:cstheme="minorHAnsi"/>
          <w:color w:val="000000"/>
          <w:sz w:val="24"/>
          <w:szCs w:val="24"/>
        </w:rPr>
        <w:t xml:space="preserve"> Her mother helped her.</w:t>
      </w:r>
      <w:r w:rsidR="00A919E4" w:rsidRPr="00C13AE5">
        <w:rPr>
          <w:rFonts w:cstheme="minorHAnsi"/>
          <w:color w:val="000000"/>
          <w:sz w:val="24"/>
          <w:szCs w:val="24"/>
        </w:rPr>
        <w:tab/>
      </w:r>
      <w:r w:rsidR="00EC26A9" w:rsidRPr="00C13AE5">
        <w:rPr>
          <w:rFonts w:cstheme="minorHAnsi"/>
          <w:color w:val="000000"/>
          <w:sz w:val="24"/>
          <w:szCs w:val="24"/>
        </w:rPr>
        <w:tab/>
      </w:r>
      <w:r w:rsidR="0049030D">
        <w:rPr>
          <w:rFonts w:cstheme="minorHAnsi"/>
          <w:color w:val="000000"/>
          <w:sz w:val="24"/>
          <w:szCs w:val="24"/>
        </w:rPr>
        <w:t>D. Learned it with her homework</w:t>
      </w:r>
    </w:p>
    <w:p w14:paraId="2BEAC3A7" w14:textId="77777777" w:rsidR="00A919E4" w:rsidRPr="00C13AE5" w:rsidRDefault="00A919E4" w:rsidP="0077381A">
      <w:pPr>
        <w:spacing w:line="240" w:lineRule="atLeast"/>
        <w:jc w:val="both"/>
        <w:rPr>
          <w:rFonts w:cstheme="minorHAnsi"/>
          <w:b/>
          <w:color w:val="000000"/>
          <w:sz w:val="24"/>
          <w:szCs w:val="24"/>
        </w:rPr>
      </w:pPr>
      <w:r w:rsidRPr="00C13AE5">
        <w:rPr>
          <w:rFonts w:cstheme="minorHAnsi"/>
          <w:b/>
          <w:color w:val="000000"/>
          <w:sz w:val="24"/>
          <w:szCs w:val="24"/>
        </w:rPr>
        <w:t>16. What did Jackie feel about her daughter’s performance?</w:t>
      </w:r>
    </w:p>
    <w:p w14:paraId="6860B183" w14:textId="77777777" w:rsidR="00E3335E" w:rsidRPr="00C13AE5" w:rsidRDefault="009E528F" w:rsidP="0077381A">
      <w:pPr>
        <w:spacing w:line="240" w:lineRule="atLeast"/>
        <w:ind w:firstLine="720"/>
        <w:jc w:val="both"/>
        <w:rPr>
          <w:rFonts w:cstheme="minorHAnsi"/>
          <w:color w:val="000000"/>
          <w:sz w:val="24"/>
          <w:szCs w:val="24"/>
        </w:rPr>
      </w:pPr>
      <w:r w:rsidRPr="00C13AE5">
        <w:rPr>
          <w:rFonts w:cstheme="minorHAnsi"/>
          <w:color w:val="000000"/>
          <w:sz w:val="24"/>
          <w:szCs w:val="24"/>
        </w:rPr>
        <w:t>A. She was ashamed</w:t>
      </w:r>
      <w:r w:rsidRPr="00C13AE5">
        <w:rPr>
          <w:rFonts w:cstheme="minorHAnsi"/>
          <w:color w:val="000000"/>
          <w:sz w:val="24"/>
          <w:szCs w:val="24"/>
        </w:rPr>
        <w:tab/>
      </w:r>
      <w:r w:rsidR="00017F76" w:rsidRPr="00C13AE5">
        <w:rPr>
          <w:rFonts w:cstheme="minorHAnsi"/>
          <w:color w:val="000000"/>
          <w:sz w:val="24"/>
          <w:szCs w:val="24"/>
        </w:rPr>
        <w:tab/>
      </w:r>
      <w:r w:rsidR="00EC26A9" w:rsidRPr="00C13AE5">
        <w:rPr>
          <w:rFonts w:cstheme="minorHAnsi"/>
          <w:color w:val="000000"/>
          <w:sz w:val="24"/>
          <w:szCs w:val="24"/>
        </w:rPr>
        <w:tab/>
      </w:r>
      <w:r w:rsidRPr="00C13AE5">
        <w:rPr>
          <w:rFonts w:cstheme="minorHAnsi"/>
          <w:color w:val="000000"/>
          <w:sz w:val="24"/>
          <w:szCs w:val="24"/>
        </w:rPr>
        <w:t>B.</w:t>
      </w:r>
      <w:r w:rsidR="00A919E4" w:rsidRPr="00C13AE5">
        <w:rPr>
          <w:rFonts w:cstheme="minorHAnsi"/>
          <w:color w:val="000000"/>
          <w:sz w:val="24"/>
          <w:szCs w:val="24"/>
        </w:rPr>
        <w:t xml:space="preserve"> She was amazed</w:t>
      </w:r>
      <w:r w:rsidR="00A919E4" w:rsidRPr="00C13AE5">
        <w:rPr>
          <w:rFonts w:cstheme="minorHAnsi"/>
          <w:color w:val="000000"/>
          <w:sz w:val="24"/>
          <w:szCs w:val="24"/>
        </w:rPr>
        <w:tab/>
      </w:r>
    </w:p>
    <w:p w14:paraId="6086D23E" w14:textId="77777777" w:rsidR="006F7441" w:rsidRPr="00C13AE5" w:rsidRDefault="00A919E4" w:rsidP="0077381A">
      <w:pPr>
        <w:spacing w:line="240" w:lineRule="atLeast"/>
        <w:ind w:firstLine="720"/>
        <w:jc w:val="both"/>
        <w:rPr>
          <w:rFonts w:cstheme="minorHAnsi"/>
          <w:color w:val="000000"/>
          <w:sz w:val="24"/>
          <w:szCs w:val="24"/>
        </w:rPr>
      </w:pPr>
      <w:r w:rsidRPr="00C13AE5">
        <w:rPr>
          <w:rFonts w:cstheme="minorHAnsi"/>
          <w:color w:val="000000"/>
          <w:sz w:val="24"/>
          <w:szCs w:val="24"/>
        </w:rPr>
        <w:t>C. She didn’t like it much</w:t>
      </w:r>
      <w:r w:rsidRPr="00C13AE5">
        <w:rPr>
          <w:rFonts w:cstheme="minorHAnsi"/>
          <w:color w:val="000000"/>
          <w:sz w:val="24"/>
          <w:szCs w:val="24"/>
        </w:rPr>
        <w:tab/>
      </w:r>
      <w:r w:rsidR="00EC26A9" w:rsidRPr="00C13AE5">
        <w:rPr>
          <w:rFonts w:cstheme="minorHAnsi"/>
          <w:color w:val="000000"/>
          <w:sz w:val="24"/>
          <w:szCs w:val="24"/>
        </w:rPr>
        <w:tab/>
      </w:r>
      <w:r w:rsidRPr="00C13AE5">
        <w:rPr>
          <w:rFonts w:cstheme="minorHAnsi"/>
          <w:color w:val="000000"/>
          <w:sz w:val="24"/>
          <w:szCs w:val="24"/>
        </w:rPr>
        <w:t>D. She couldn’t sing</w:t>
      </w:r>
    </w:p>
    <w:p w14:paraId="2F3C84B1" w14:textId="77777777" w:rsidR="0089774C" w:rsidRPr="00C13AE5" w:rsidRDefault="0089774C" w:rsidP="0077381A">
      <w:pPr>
        <w:spacing w:line="240" w:lineRule="atLeast"/>
        <w:ind w:firstLine="720"/>
        <w:jc w:val="both"/>
        <w:rPr>
          <w:rFonts w:cstheme="minorHAnsi"/>
          <w:color w:val="000000"/>
          <w:sz w:val="24"/>
          <w:szCs w:val="24"/>
        </w:rPr>
      </w:pPr>
    </w:p>
    <w:p w14:paraId="3FBB50EB" w14:textId="77777777" w:rsidR="00F93686" w:rsidRPr="00C13AE5" w:rsidRDefault="00F93686" w:rsidP="0077381A">
      <w:pPr>
        <w:spacing w:after="0" w:line="240" w:lineRule="atLeast"/>
        <w:jc w:val="both"/>
        <w:rPr>
          <w:rFonts w:cstheme="minorHAnsi"/>
          <w:b/>
          <w:color w:val="000000"/>
          <w:sz w:val="24"/>
          <w:szCs w:val="24"/>
        </w:rPr>
      </w:pPr>
    </w:p>
    <w:p w14:paraId="101C2050" w14:textId="77777777" w:rsidR="00A919E4" w:rsidRPr="00C13AE5" w:rsidRDefault="00640740" w:rsidP="0077381A">
      <w:pPr>
        <w:spacing w:after="0" w:line="240" w:lineRule="atLeast"/>
        <w:jc w:val="both"/>
        <w:rPr>
          <w:rFonts w:cstheme="minorHAnsi"/>
          <w:color w:val="000000"/>
          <w:sz w:val="24"/>
          <w:szCs w:val="24"/>
        </w:rPr>
      </w:pPr>
      <w:r w:rsidRPr="00C13AE5">
        <w:rPr>
          <w:rFonts w:cstheme="minorHAnsi"/>
          <w:b/>
          <w:color w:val="000000"/>
          <w:sz w:val="24"/>
          <w:szCs w:val="24"/>
        </w:rPr>
        <w:t>Conversation 3. Listen to a conversation between an English teacher, Paul and a foreign student in his course, Kira</w:t>
      </w:r>
      <w:r w:rsidR="009E7E2E" w:rsidRPr="00C13AE5">
        <w:rPr>
          <w:rFonts w:cstheme="minorHAnsi"/>
          <w:b/>
          <w:color w:val="000000"/>
          <w:sz w:val="24"/>
          <w:szCs w:val="24"/>
        </w:rPr>
        <w:t>.</w:t>
      </w:r>
    </w:p>
    <w:p w14:paraId="221067D8" w14:textId="77777777" w:rsidR="00A919E4" w:rsidRPr="00C13AE5" w:rsidRDefault="00A919E4" w:rsidP="0077381A">
      <w:pPr>
        <w:spacing w:after="0" w:line="240" w:lineRule="atLeast"/>
        <w:jc w:val="both"/>
        <w:rPr>
          <w:rFonts w:cstheme="minorHAnsi"/>
          <w:color w:val="000000"/>
          <w:sz w:val="24"/>
          <w:szCs w:val="24"/>
        </w:rPr>
      </w:pPr>
    </w:p>
    <w:p w14:paraId="6A6C8795" w14:textId="77777777" w:rsidR="00640740" w:rsidRPr="00C13AE5" w:rsidRDefault="00640740" w:rsidP="0077381A">
      <w:pPr>
        <w:spacing w:line="240" w:lineRule="atLeast"/>
        <w:jc w:val="both"/>
        <w:rPr>
          <w:rFonts w:cstheme="minorHAnsi"/>
          <w:b/>
          <w:color w:val="000000"/>
          <w:sz w:val="24"/>
          <w:szCs w:val="24"/>
        </w:rPr>
      </w:pPr>
      <w:r w:rsidRPr="00C13AE5">
        <w:rPr>
          <w:rFonts w:cstheme="minorHAnsi"/>
          <w:b/>
          <w:color w:val="000000"/>
          <w:sz w:val="24"/>
          <w:szCs w:val="24"/>
        </w:rPr>
        <w:t>17. What is true about Kira?</w:t>
      </w:r>
    </w:p>
    <w:p w14:paraId="609A4F38" w14:textId="77777777" w:rsidR="00640740" w:rsidRPr="00C13AE5" w:rsidRDefault="00640740" w:rsidP="0077381A">
      <w:pPr>
        <w:spacing w:line="240" w:lineRule="atLeast"/>
        <w:ind w:firstLine="720"/>
        <w:jc w:val="both"/>
        <w:rPr>
          <w:rFonts w:cstheme="minorHAnsi"/>
          <w:color w:val="000000"/>
          <w:sz w:val="24"/>
          <w:szCs w:val="24"/>
        </w:rPr>
      </w:pPr>
      <w:r w:rsidRPr="00C13AE5">
        <w:rPr>
          <w:rFonts w:cstheme="minorHAnsi"/>
          <w:color w:val="000000"/>
          <w:sz w:val="24"/>
          <w:szCs w:val="24"/>
        </w:rPr>
        <w:t>A. She went home last year</w:t>
      </w:r>
      <w:r w:rsidRPr="00C13AE5">
        <w:rPr>
          <w:rFonts w:cstheme="minorHAnsi"/>
          <w:color w:val="000000"/>
          <w:sz w:val="24"/>
          <w:szCs w:val="24"/>
        </w:rPr>
        <w:tab/>
      </w:r>
      <w:r w:rsidRPr="00C13AE5">
        <w:rPr>
          <w:rFonts w:cstheme="minorHAnsi"/>
          <w:color w:val="000000"/>
          <w:sz w:val="24"/>
          <w:szCs w:val="24"/>
        </w:rPr>
        <w:tab/>
        <w:t>B. She started a course in Pharmacy over again.</w:t>
      </w:r>
    </w:p>
    <w:p w14:paraId="1ADE0D5C" w14:textId="77777777" w:rsidR="0089774C" w:rsidRPr="00C13AE5" w:rsidRDefault="009E528F" w:rsidP="0049030D">
      <w:pPr>
        <w:spacing w:line="240" w:lineRule="atLeast"/>
        <w:ind w:firstLine="720"/>
        <w:jc w:val="both"/>
        <w:rPr>
          <w:rFonts w:cstheme="minorHAnsi"/>
          <w:color w:val="000000"/>
          <w:sz w:val="24"/>
          <w:szCs w:val="24"/>
        </w:rPr>
      </w:pPr>
      <w:r w:rsidRPr="00C13AE5">
        <w:rPr>
          <w:rFonts w:cstheme="minorHAnsi"/>
          <w:color w:val="000000"/>
          <w:sz w:val="24"/>
          <w:szCs w:val="24"/>
        </w:rPr>
        <w:t>C.</w:t>
      </w:r>
      <w:r w:rsidR="00640740" w:rsidRPr="00C13AE5">
        <w:rPr>
          <w:rFonts w:cstheme="minorHAnsi"/>
          <w:color w:val="000000"/>
          <w:sz w:val="24"/>
          <w:szCs w:val="24"/>
        </w:rPr>
        <w:t xml:space="preserve"> She is a third year student</w:t>
      </w:r>
      <w:r w:rsidR="00640740" w:rsidRPr="00C13AE5">
        <w:rPr>
          <w:rFonts w:cstheme="minorHAnsi"/>
          <w:color w:val="000000"/>
          <w:sz w:val="24"/>
          <w:szCs w:val="24"/>
        </w:rPr>
        <w:tab/>
      </w:r>
      <w:r w:rsidR="00640740" w:rsidRPr="00C13AE5">
        <w:rPr>
          <w:rFonts w:cstheme="minorHAnsi"/>
          <w:color w:val="000000"/>
          <w:sz w:val="24"/>
          <w:szCs w:val="24"/>
        </w:rPr>
        <w:tab/>
        <w:t>D. She will</w:t>
      </w:r>
      <w:r w:rsidR="0049030D">
        <w:rPr>
          <w:rFonts w:cstheme="minorHAnsi"/>
          <w:color w:val="000000"/>
          <w:sz w:val="24"/>
          <w:szCs w:val="24"/>
        </w:rPr>
        <w:t xml:space="preserve"> finish her course in 12 months</w:t>
      </w:r>
    </w:p>
    <w:p w14:paraId="53B3391E" w14:textId="77777777" w:rsidR="00640740" w:rsidRPr="00C13AE5" w:rsidRDefault="00640740" w:rsidP="0077381A">
      <w:pPr>
        <w:spacing w:line="240" w:lineRule="atLeast"/>
        <w:jc w:val="both"/>
        <w:rPr>
          <w:rFonts w:cstheme="minorHAnsi"/>
          <w:b/>
          <w:color w:val="000000"/>
          <w:sz w:val="24"/>
          <w:szCs w:val="24"/>
        </w:rPr>
      </w:pPr>
      <w:r w:rsidRPr="00C13AE5">
        <w:rPr>
          <w:rFonts w:cstheme="minorHAnsi"/>
          <w:b/>
          <w:color w:val="000000"/>
          <w:sz w:val="24"/>
          <w:szCs w:val="24"/>
        </w:rPr>
        <w:t>18. What does she think about her course now?</w:t>
      </w:r>
    </w:p>
    <w:p w14:paraId="1DA324AB" w14:textId="77777777" w:rsidR="00907D99" w:rsidRPr="00C13AE5" w:rsidRDefault="009E528F" w:rsidP="0077381A">
      <w:pPr>
        <w:spacing w:line="240" w:lineRule="atLeast"/>
        <w:ind w:firstLine="720"/>
        <w:jc w:val="both"/>
        <w:rPr>
          <w:rFonts w:cstheme="minorHAnsi"/>
          <w:color w:val="000000"/>
          <w:sz w:val="24"/>
          <w:szCs w:val="24"/>
        </w:rPr>
      </w:pPr>
      <w:r w:rsidRPr="00C13AE5">
        <w:rPr>
          <w:rFonts w:cstheme="minorHAnsi"/>
          <w:color w:val="000000"/>
          <w:sz w:val="24"/>
          <w:szCs w:val="24"/>
        </w:rPr>
        <w:t>A.</w:t>
      </w:r>
      <w:r w:rsidR="00017F76" w:rsidRPr="00C13AE5">
        <w:rPr>
          <w:rFonts w:cstheme="minorHAnsi"/>
          <w:color w:val="000000"/>
          <w:sz w:val="24"/>
          <w:szCs w:val="24"/>
        </w:rPr>
        <w:t xml:space="preserve"> it is difficult</w:t>
      </w:r>
      <w:r w:rsidR="00017F76" w:rsidRPr="00C13AE5">
        <w:rPr>
          <w:rFonts w:cstheme="minorHAnsi"/>
          <w:color w:val="000000"/>
          <w:sz w:val="24"/>
          <w:szCs w:val="24"/>
        </w:rPr>
        <w:tab/>
      </w:r>
      <w:r w:rsidR="00907D99" w:rsidRPr="00C13AE5">
        <w:rPr>
          <w:rFonts w:cstheme="minorHAnsi"/>
          <w:color w:val="000000"/>
          <w:sz w:val="24"/>
          <w:szCs w:val="24"/>
        </w:rPr>
        <w:tab/>
      </w:r>
      <w:r w:rsidR="00EC26A9" w:rsidRPr="00C13AE5">
        <w:rPr>
          <w:rFonts w:cstheme="minorHAnsi"/>
          <w:color w:val="000000"/>
          <w:sz w:val="24"/>
          <w:szCs w:val="24"/>
        </w:rPr>
        <w:tab/>
      </w:r>
      <w:r w:rsidR="00EC26A9" w:rsidRPr="00C13AE5">
        <w:rPr>
          <w:rFonts w:cstheme="minorHAnsi"/>
          <w:color w:val="000000"/>
          <w:sz w:val="24"/>
          <w:szCs w:val="24"/>
        </w:rPr>
        <w:tab/>
      </w:r>
      <w:r w:rsidR="00640740" w:rsidRPr="00C13AE5">
        <w:rPr>
          <w:rFonts w:cstheme="minorHAnsi"/>
          <w:color w:val="000000"/>
          <w:sz w:val="24"/>
          <w:szCs w:val="24"/>
        </w:rPr>
        <w:t>B. it is similar to the course she did</w:t>
      </w:r>
      <w:r w:rsidR="00640740" w:rsidRPr="00C13AE5">
        <w:rPr>
          <w:rFonts w:cstheme="minorHAnsi"/>
          <w:color w:val="000000"/>
          <w:sz w:val="24"/>
          <w:szCs w:val="24"/>
        </w:rPr>
        <w:tab/>
      </w:r>
    </w:p>
    <w:p w14:paraId="16C275C3" w14:textId="77777777" w:rsidR="0089774C" w:rsidRPr="00C13AE5" w:rsidRDefault="00640740" w:rsidP="0049030D">
      <w:pPr>
        <w:spacing w:line="240" w:lineRule="atLeast"/>
        <w:ind w:firstLine="720"/>
        <w:jc w:val="both"/>
        <w:rPr>
          <w:rFonts w:cstheme="minorHAnsi"/>
          <w:color w:val="000000"/>
          <w:sz w:val="24"/>
          <w:szCs w:val="24"/>
        </w:rPr>
      </w:pPr>
      <w:r w:rsidRPr="00C13AE5">
        <w:rPr>
          <w:rFonts w:cstheme="minorHAnsi"/>
          <w:color w:val="000000"/>
          <w:sz w:val="24"/>
          <w:szCs w:val="24"/>
        </w:rPr>
        <w:t>C. it is easier</w:t>
      </w:r>
      <w:r w:rsidRPr="00C13AE5">
        <w:rPr>
          <w:rFonts w:cstheme="minorHAnsi"/>
          <w:color w:val="000000"/>
          <w:sz w:val="24"/>
          <w:szCs w:val="24"/>
        </w:rPr>
        <w:tab/>
      </w:r>
      <w:r w:rsidR="00907D99" w:rsidRPr="00C13AE5">
        <w:rPr>
          <w:rFonts w:cstheme="minorHAnsi"/>
          <w:color w:val="000000"/>
          <w:sz w:val="24"/>
          <w:szCs w:val="24"/>
        </w:rPr>
        <w:tab/>
      </w:r>
      <w:r w:rsidR="00EC26A9" w:rsidRPr="00C13AE5">
        <w:rPr>
          <w:rFonts w:cstheme="minorHAnsi"/>
          <w:color w:val="000000"/>
          <w:sz w:val="24"/>
          <w:szCs w:val="24"/>
        </w:rPr>
        <w:tab/>
      </w:r>
      <w:r w:rsidR="00EC26A9" w:rsidRPr="00C13AE5">
        <w:rPr>
          <w:rFonts w:cstheme="minorHAnsi"/>
          <w:color w:val="000000"/>
          <w:sz w:val="24"/>
          <w:szCs w:val="24"/>
        </w:rPr>
        <w:tab/>
      </w:r>
      <w:r w:rsidR="0049030D">
        <w:rPr>
          <w:rFonts w:cstheme="minorHAnsi"/>
          <w:color w:val="000000"/>
          <w:sz w:val="24"/>
          <w:szCs w:val="24"/>
        </w:rPr>
        <w:t>D. she doesn’t like it</w:t>
      </w:r>
    </w:p>
    <w:p w14:paraId="3D2C71D0" w14:textId="77777777" w:rsidR="00640740" w:rsidRPr="00C13AE5" w:rsidRDefault="00640740" w:rsidP="0077381A">
      <w:pPr>
        <w:spacing w:line="240" w:lineRule="atLeast"/>
        <w:jc w:val="both"/>
        <w:rPr>
          <w:rFonts w:cstheme="minorHAnsi"/>
          <w:b/>
          <w:color w:val="000000"/>
          <w:sz w:val="24"/>
          <w:szCs w:val="24"/>
        </w:rPr>
      </w:pPr>
      <w:r w:rsidRPr="00C13AE5">
        <w:rPr>
          <w:rFonts w:cstheme="minorHAnsi"/>
          <w:b/>
          <w:color w:val="000000"/>
          <w:sz w:val="24"/>
          <w:szCs w:val="24"/>
        </w:rPr>
        <w:t>19. Why does she say her assignment is difficult?</w:t>
      </w:r>
    </w:p>
    <w:p w14:paraId="6D170656" w14:textId="77777777" w:rsidR="00640740" w:rsidRPr="00C13AE5" w:rsidRDefault="00640740" w:rsidP="0077381A">
      <w:pPr>
        <w:spacing w:line="240" w:lineRule="atLeast"/>
        <w:ind w:firstLine="720"/>
        <w:jc w:val="both"/>
        <w:rPr>
          <w:rFonts w:cstheme="minorHAnsi"/>
          <w:color w:val="000000"/>
          <w:sz w:val="24"/>
          <w:szCs w:val="24"/>
        </w:rPr>
      </w:pPr>
      <w:r w:rsidRPr="00C13AE5">
        <w:rPr>
          <w:rFonts w:cstheme="minorHAnsi"/>
          <w:color w:val="000000"/>
          <w:sz w:val="24"/>
          <w:szCs w:val="24"/>
        </w:rPr>
        <w:t>A. she is not familiar with it</w:t>
      </w:r>
      <w:r w:rsidRPr="00C13AE5">
        <w:rPr>
          <w:rFonts w:cstheme="minorHAnsi"/>
          <w:color w:val="000000"/>
          <w:sz w:val="24"/>
          <w:szCs w:val="24"/>
        </w:rPr>
        <w:tab/>
      </w:r>
      <w:r w:rsidRPr="00C13AE5">
        <w:rPr>
          <w:rFonts w:cstheme="minorHAnsi"/>
          <w:color w:val="000000"/>
          <w:sz w:val="24"/>
          <w:szCs w:val="24"/>
        </w:rPr>
        <w:tab/>
      </w:r>
      <w:r w:rsidR="009E528F" w:rsidRPr="00C13AE5">
        <w:rPr>
          <w:rFonts w:cstheme="minorHAnsi"/>
          <w:color w:val="000000"/>
          <w:sz w:val="24"/>
          <w:szCs w:val="24"/>
        </w:rPr>
        <w:t>B.</w:t>
      </w:r>
      <w:r w:rsidRPr="00C13AE5">
        <w:rPr>
          <w:rFonts w:cstheme="minorHAnsi"/>
          <w:color w:val="000000"/>
          <w:sz w:val="24"/>
          <w:szCs w:val="24"/>
        </w:rPr>
        <w:t xml:space="preserve"> she is expected to be critical</w:t>
      </w:r>
      <w:r w:rsidRPr="00C13AE5">
        <w:rPr>
          <w:rFonts w:cstheme="minorHAnsi"/>
          <w:color w:val="000000"/>
          <w:sz w:val="24"/>
          <w:szCs w:val="24"/>
        </w:rPr>
        <w:tab/>
      </w:r>
    </w:p>
    <w:p w14:paraId="275AFFEA" w14:textId="77777777" w:rsidR="0089774C" w:rsidRPr="00C13AE5" w:rsidRDefault="00640740" w:rsidP="0049030D">
      <w:pPr>
        <w:spacing w:line="240" w:lineRule="atLeast"/>
        <w:ind w:firstLine="720"/>
        <w:jc w:val="both"/>
        <w:rPr>
          <w:rFonts w:cstheme="minorHAnsi"/>
          <w:color w:val="000000"/>
          <w:sz w:val="24"/>
          <w:szCs w:val="24"/>
        </w:rPr>
      </w:pPr>
      <w:r w:rsidRPr="00C13AE5">
        <w:rPr>
          <w:rFonts w:cstheme="minorHAnsi"/>
          <w:color w:val="000000"/>
          <w:sz w:val="24"/>
          <w:szCs w:val="24"/>
        </w:rPr>
        <w:t>C. she feels terribl</w:t>
      </w:r>
      <w:r w:rsidR="0049030D">
        <w:rPr>
          <w:rFonts w:cstheme="minorHAnsi"/>
          <w:color w:val="000000"/>
          <w:sz w:val="24"/>
          <w:szCs w:val="24"/>
        </w:rPr>
        <w:t>e</w:t>
      </w:r>
      <w:r w:rsidR="0049030D">
        <w:rPr>
          <w:rFonts w:cstheme="minorHAnsi"/>
          <w:color w:val="000000"/>
          <w:sz w:val="24"/>
          <w:szCs w:val="24"/>
        </w:rPr>
        <w:tab/>
      </w:r>
      <w:r w:rsidR="0049030D">
        <w:rPr>
          <w:rFonts w:cstheme="minorHAnsi"/>
          <w:color w:val="000000"/>
          <w:sz w:val="24"/>
          <w:szCs w:val="24"/>
        </w:rPr>
        <w:tab/>
      </w:r>
      <w:r w:rsidR="0049030D">
        <w:rPr>
          <w:rFonts w:cstheme="minorHAnsi"/>
          <w:color w:val="000000"/>
          <w:sz w:val="24"/>
          <w:szCs w:val="24"/>
        </w:rPr>
        <w:tab/>
        <w:t>D. her lecturer is terrible</w:t>
      </w:r>
    </w:p>
    <w:p w14:paraId="6918726C" w14:textId="77777777" w:rsidR="00640740" w:rsidRPr="00C13AE5" w:rsidRDefault="00640740" w:rsidP="0077381A">
      <w:pPr>
        <w:spacing w:line="240" w:lineRule="atLeast"/>
        <w:jc w:val="both"/>
        <w:rPr>
          <w:rFonts w:cstheme="minorHAnsi"/>
          <w:b/>
          <w:color w:val="000000"/>
          <w:sz w:val="24"/>
          <w:szCs w:val="24"/>
        </w:rPr>
      </w:pPr>
      <w:r w:rsidRPr="00C13AE5">
        <w:rPr>
          <w:rFonts w:cstheme="minorHAnsi"/>
          <w:b/>
          <w:color w:val="000000"/>
          <w:sz w:val="24"/>
          <w:szCs w:val="24"/>
        </w:rPr>
        <w:t>20. What does she mean about lecturers in her country?</w:t>
      </w:r>
    </w:p>
    <w:p w14:paraId="69EA7ED6" w14:textId="77777777" w:rsidR="00640740" w:rsidRPr="00C13AE5" w:rsidRDefault="00640740" w:rsidP="0077381A">
      <w:pPr>
        <w:spacing w:line="240" w:lineRule="atLeast"/>
        <w:ind w:firstLine="720"/>
        <w:jc w:val="both"/>
        <w:rPr>
          <w:rFonts w:cstheme="minorHAnsi"/>
          <w:color w:val="000000"/>
          <w:sz w:val="24"/>
          <w:szCs w:val="24"/>
        </w:rPr>
      </w:pPr>
      <w:r w:rsidRPr="00C13AE5">
        <w:rPr>
          <w:rFonts w:cstheme="minorHAnsi"/>
          <w:color w:val="000000"/>
          <w:sz w:val="24"/>
          <w:szCs w:val="24"/>
        </w:rPr>
        <w:t>A. They are horrible</w:t>
      </w:r>
      <w:r w:rsidRPr="00C13AE5">
        <w:rPr>
          <w:rFonts w:cstheme="minorHAnsi"/>
          <w:color w:val="000000"/>
          <w:sz w:val="24"/>
          <w:szCs w:val="24"/>
        </w:rPr>
        <w:tab/>
      </w:r>
      <w:r w:rsidRPr="00C13AE5">
        <w:rPr>
          <w:rFonts w:cstheme="minorHAnsi"/>
          <w:color w:val="000000"/>
          <w:sz w:val="24"/>
          <w:szCs w:val="24"/>
        </w:rPr>
        <w:tab/>
      </w:r>
      <w:r w:rsidR="00EC26A9" w:rsidRPr="00C13AE5">
        <w:rPr>
          <w:rFonts w:cstheme="minorHAnsi"/>
          <w:color w:val="000000"/>
          <w:sz w:val="24"/>
          <w:szCs w:val="24"/>
        </w:rPr>
        <w:tab/>
      </w:r>
      <w:r w:rsidRPr="00C13AE5">
        <w:rPr>
          <w:rFonts w:cstheme="minorHAnsi"/>
          <w:color w:val="000000"/>
          <w:sz w:val="24"/>
          <w:szCs w:val="24"/>
        </w:rPr>
        <w:t>B. You can talk to them easily</w:t>
      </w:r>
      <w:r w:rsidRPr="00C13AE5">
        <w:rPr>
          <w:rFonts w:cstheme="minorHAnsi"/>
          <w:color w:val="000000"/>
          <w:sz w:val="24"/>
          <w:szCs w:val="24"/>
        </w:rPr>
        <w:tab/>
      </w:r>
    </w:p>
    <w:p w14:paraId="6410BD45" w14:textId="77777777" w:rsidR="006F7441" w:rsidRPr="00C13AE5" w:rsidRDefault="009E528F" w:rsidP="0077381A">
      <w:pPr>
        <w:spacing w:line="240" w:lineRule="atLeast"/>
        <w:ind w:firstLine="720"/>
        <w:jc w:val="both"/>
        <w:rPr>
          <w:rFonts w:cstheme="minorHAnsi"/>
          <w:color w:val="000000"/>
          <w:sz w:val="24"/>
          <w:szCs w:val="24"/>
        </w:rPr>
      </w:pPr>
      <w:r w:rsidRPr="00C13AE5">
        <w:rPr>
          <w:rFonts w:cstheme="minorHAnsi"/>
          <w:color w:val="000000"/>
          <w:sz w:val="24"/>
          <w:szCs w:val="24"/>
        </w:rPr>
        <w:t>C. They are knowledgeable</w:t>
      </w:r>
      <w:r w:rsidRPr="00C13AE5">
        <w:rPr>
          <w:rFonts w:cstheme="minorHAnsi"/>
          <w:color w:val="000000"/>
          <w:sz w:val="24"/>
          <w:szCs w:val="24"/>
        </w:rPr>
        <w:tab/>
      </w:r>
      <w:r w:rsidR="00EC26A9" w:rsidRPr="00C13AE5">
        <w:rPr>
          <w:rFonts w:cstheme="minorHAnsi"/>
          <w:color w:val="000000"/>
          <w:sz w:val="24"/>
          <w:szCs w:val="24"/>
        </w:rPr>
        <w:tab/>
      </w:r>
      <w:r w:rsidRPr="00C13AE5">
        <w:rPr>
          <w:rFonts w:cstheme="minorHAnsi"/>
          <w:color w:val="000000"/>
          <w:sz w:val="24"/>
          <w:szCs w:val="24"/>
        </w:rPr>
        <w:t>D.</w:t>
      </w:r>
      <w:r w:rsidR="00640740" w:rsidRPr="00C13AE5">
        <w:rPr>
          <w:rFonts w:cstheme="minorHAnsi"/>
          <w:color w:val="000000"/>
          <w:sz w:val="24"/>
          <w:szCs w:val="24"/>
        </w:rPr>
        <w:t xml:space="preserve"> It’s hard to discuss with them</w:t>
      </w:r>
    </w:p>
    <w:p w14:paraId="7139DEA0" w14:textId="77777777" w:rsidR="00640740" w:rsidRPr="00C13AE5" w:rsidRDefault="00640740" w:rsidP="0077381A">
      <w:pPr>
        <w:spacing w:line="240" w:lineRule="atLeast"/>
        <w:jc w:val="both"/>
        <w:rPr>
          <w:rFonts w:cstheme="minorHAnsi"/>
          <w:color w:val="000000"/>
          <w:sz w:val="24"/>
          <w:szCs w:val="24"/>
        </w:rPr>
      </w:pPr>
    </w:p>
    <w:p w14:paraId="541E82CE" w14:textId="77777777" w:rsidR="00F93686" w:rsidRPr="00C13AE5" w:rsidRDefault="00F93686" w:rsidP="00C13AE5">
      <w:pPr>
        <w:spacing w:line="240" w:lineRule="atLeast"/>
        <w:rPr>
          <w:rFonts w:cstheme="minorHAnsi"/>
          <w:b/>
          <w:color w:val="000000"/>
          <w:sz w:val="24"/>
          <w:szCs w:val="24"/>
        </w:rPr>
      </w:pPr>
      <w:r w:rsidRPr="00C13AE5">
        <w:rPr>
          <w:rFonts w:cstheme="minorHAnsi"/>
          <w:b/>
          <w:color w:val="000000"/>
          <w:sz w:val="24"/>
          <w:szCs w:val="24"/>
        </w:rPr>
        <w:t>PART 3</w:t>
      </w:r>
    </w:p>
    <w:p w14:paraId="318CFB38" w14:textId="77777777" w:rsidR="00DD781B" w:rsidRPr="00C13AE5" w:rsidRDefault="00DD781B" w:rsidP="0077381A">
      <w:pPr>
        <w:autoSpaceDE w:val="0"/>
        <w:autoSpaceDN w:val="0"/>
        <w:adjustRightInd w:val="0"/>
        <w:spacing w:after="0" w:line="240" w:lineRule="atLeast"/>
        <w:jc w:val="both"/>
        <w:rPr>
          <w:rFonts w:cstheme="minorHAnsi"/>
          <w:b/>
          <w:sz w:val="24"/>
          <w:szCs w:val="24"/>
          <w:u w:val="single"/>
        </w:rPr>
      </w:pPr>
      <w:r w:rsidRPr="00C13AE5">
        <w:rPr>
          <w:rFonts w:cstheme="minorHAnsi"/>
          <w:b/>
          <w:sz w:val="24"/>
          <w:szCs w:val="24"/>
        </w:rPr>
        <w:t>Y</w:t>
      </w:r>
      <w:r w:rsidRPr="00C13AE5">
        <w:rPr>
          <w:rFonts w:cstheme="minorHAnsi"/>
          <w:b/>
          <w:sz w:val="24"/>
          <w:szCs w:val="24"/>
          <w:shd w:val="clear" w:color="auto" w:fill="FFFFFF"/>
        </w:rPr>
        <w:t>ou will hear three different talks or lectures. In each talk or lecture there are five questions. For each question, choose the correct answer</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A</w:t>
      </w:r>
      <w:r w:rsidRPr="00C13AE5">
        <w:rPr>
          <w:rFonts w:cstheme="minorHAnsi"/>
          <w:b/>
          <w:sz w:val="24"/>
          <w:szCs w:val="24"/>
          <w:shd w:val="clear" w:color="auto" w:fill="FFFFFF"/>
        </w:rPr>
        <w:t>,</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B</w:t>
      </w:r>
      <w:r w:rsidRPr="00C13AE5">
        <w:rPr>
          <w:rFonts w:cstheme="minorHAnsi"/>
          <w:b/>
          <w:sz w:val="24"/>
          <w:szCs w:val="24"/>
          <w:shd w:val="clear" w:color="auto" w:fill="FFFFFF"/>
        </w:rPr>
        <w:t>,</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C</w:t>
      </w:r>
      <w:r w:rsidRPr="00C13AE5">
        <w:rPr>
          <w:rStyle w:val="apple-converted-space"/>
          <w:rFonts w:cstheme="minorHAnsi"/>
          <w:b/>
          <w:sz w:val="24"/>
          <w:szCs w:val="24"/>
          <w:shd w:val="clear" w:color="auto" w:fill="FFFFFF"/>
        </w:rPr>
        <w:t> </w:t>
      </w:r>
      <w:r w:rsidRPr="00C13AE5">
        <w:rPr>
          <w:rFonts w:cstheme="minorHAnsi"/>
          <w:b/>
          <w:sz w:val="24"/>
          <w:szCs w:val="24"/>
          <w:shd w:val="clear" w:color="auto" w:fill="FFFFFF"/>
        </w:rPr>
        <w:t>or</w:t>
      </w:r>
      <w:r w:rsidRPr="00C13AE5">
        <w:rPr>
          <w:rStyle w:val="apple-converted-space"/>
          <w:rFonts w:cstheme="minorHAnsi"/>
          <w:b/>
          <w:sz w:val="24"/>
          <w:szCs w:val="24"/>
          <w:shd w:val="clear" w:color="auto" w:fill="FFFFFF"/>
        </w:rPr>
        <w:t> </w:t>
      </w:r>
      <w:r w:rsidRPr="00C13AE5">
        <w:rPr>
          <w:rFonts w:cstheme="minorHAnsi"/>
          <w:b/>
          <w:bCs/>
          <w:sz w:val="24"/>
          <w:szCs w:val="24"/>
          <w:shd w:val="clear" w:color="auto" w:fill="FFFFFF"/>
        </w:rPr>
        <w:t>D</w:t>
      </w:r>
      <w:r w:rsidRPr="00C13AE5">
        <w:rPr>
          <w:rFonts w:cstheme="minorHAnsi"/>
          <w:b/>
          <w:sz w:val="24"/>
          <w:szCs w:val="24"/>
          <w:shd w:val="clear" w:color="auto" w:fill="FFFFFF"/>
        </w:rPr>
        <w:t>. You will hear the talks or lectures only once.</w:t>
      </w:r>
    </w:p>
    <w:p w14:paraId="088E59C8" w14:textId="77777777" w:rsidR="00640740" w:rsidRPr="00C13AE5" w:rsidRDefault="00640740" w:rsidP="0077381A">
      <w:pPr>
        <w:spacing w:line="240" w:lineRule="atLeast"/>
        <w:rPr>
          <w:rFonts w:cstheme="minorHAnsi"/>
          <w:b/>
          <w:color w:val="000000"/>
          <w:sz w:val="24"/>
          <w:szCs w:val="24"/>
        </w:rPr>
      </w:pPr>
    </w:p>
    <w:p w14:paraId="5816F73E" w14:textId="77777777" w:rsidR="00A61855" w:rsidRPr="00C13AE5" w:rsidRDefault="00A61855" w:rsidP="0077381A">
      <w:pPr>
        <w:spacing w:after="0" w:line="240" w:lineRule="atLeast"/>
        <w:jc w:val="both"/>
        <w:rPr>
          <w:rFonts w:cstheme="minorHAnsi"/>
          <w:b/>
          <w:color w:val="000000"/>
          <w:sz w:val="24"/>
          <w:szCs w:val="24"/>
        </w:rPr>
      </w:pPr>
      <w:r w:rsidRPr="00C13AE5">
        <w:rPr>
          <w:rFonts w:cstheme="minorHAnsi"/>
          <w:b/>
          <w:color w:val="000000"/>
          <w:sz w:val="24"/>
          <w:szCs w:val="24"/>
        </w:rPr>
        <w:t xml:space="preserve">21. </w:t>
      </w:r>
      <w:r w:rsidRPr="00C13AE5">
        <w:rPr>
          <w:rFonts w:cstheme="minorHAnsi"/>
          <w:b/>
          <w:color w:val="000000"/>
          <w:sz w:val="24"/>
          <w:szCs w:val="24"/>
          <w:lang w:val="vi-VN"/>
        </w:rPr>
        <w:t>You do not have to provide</w:t>
      </w:r>
      <w:r w:rsidRPr="00C13AE5">
        <w:rPr>
          <w:rFonts w:cstheme="minorHAnsi"/>
          <w:color w:val="000000"/>
          <w:sz w:val="24"/>
          <w:szCs w:val="24"/>
        </w:rPr>
        <w:t>…</w:t>
      </w:r>
      <w:r w:rsidR="00E3335E" w:rsidRPr="00C13AE5">
        <w:rPr>
          <w:rFonts w:cstheme="minorHAnsi"/>
          <w:b/>
          <w:color w:val="000000"/>
          <w:sz w:val="24"/>
          <w:szCs w:val="24"/>
        </w:rPr>
        <w:t xml:space="preserve"> ………..</w:t>
      </w:r>
    </w:p>
    <w:p w14:paraId="0417D819" w14:textId="77777777" w:rsidR="00907D99" w:rsidRPr="00C13AE5" w:rsidRDefault="00A61855" w:rsidP="0077381A">
      <w:pPr>
        <w:spacing w:after="0" w:line="240" w:lineRule="atLeast"/>
        <w:ind w:firstLine="720"/>
        <w:jc w:val="both"/>
        <w:rPr>
          <w:rFonts w:cstheme="minorHAnsi"/>
          <w:color w:val="000000"/>
          <w:sz w:val="24"/>
          <w:szCs w:val="24"/>
        </w:rPr>
      </w:pPr>
      <w:r w:rsidRPr="00C13AE5">
        <w:rPr>
          <w:rFonts w:cstheme="minorHAnsi"/>
          <w:color w:val="000000"/>
          <w:sz w:val="24"/>
          <w:szCs w:val="24"/>
        </w:rPr>
        <w:t xml:space="preserve">A. </w:t>
      </w:r>
      <w:r w:rsidRPr="00C13AE5">
        <w:rPr>
          <w:rFonts w:cstheme="minorHAnsi"/>
          <w:color w:val="000000"/>
          <w:sz w:val="24"/>
          <w:szCs w:val="24"/>
          <w:lang w:val="vi-VN"/>
        </w:rPr>
        <w:t>a letter of recommendation.</w:t>
      </w:r>
      <w:r w:rsidRPr="00C13AE5">
        <w:rPr>
          <w:rFonts w:cstheme="minorHAnsi"/>
          <w:color w:val="000000"/>
          <w:sz w:val="24"/>
          <w:szCs w:val="24"/>
        </w:rPr>
        <w:tab/>
      </w:r>
      <w:r w:rsidR="00907D99" w:rsidRPr="00C13AE5">
        <w:rPr>
          <w:rFonts w:cstheme="minorHAnsi"/>
          <w:color w:val="000000"/>
          <w:sz w:val="24"/>
          <w:szCs w:val="24"/>
        </w:rPr>
        <w:tab/>
      </w:r>
      <w:r w:rsidRPr="00C13AE5">
        <w:rPr>
          <w:rFonts w:cstheme="minorHAnsi"/>
          <w:color w:val="000000"/>
          <w:sz w:val="24"/>
          <w:szCs w:val="24"/>
        </w:rPr>
        <w:t xml:space="preserve">B. </w:t>
      </w:r>
      <w:r w:rsidRPr="00C13AE5">
        <w:rPr>
          <w:rFonts w:cstheme="minorHAnsi"/>
          <w:color w:val="000000"/>
          <w:sz w:val="24"/>
          <w:szCs w:val="24"/>
          <w:lang w:val="vi-VN"/>
        </w:rPr>
        <w:t>school records.</w:t>
      </w:r>
      <w:r w:rsidRPr="00C13AE5">
        <w:rPr>
          <w:rFonts w:cstheme="minorHAnsi"/>
          <w:color w:val="000000"/>
          <w:sz w:val="24"/>
          <w:szCs w:val="24"/>
        </w:rPr>
        <w:tab/>
      </w:r>
    </w:p>
    <w:p w14:paraId="21C9F101" w14:textId="77777777" w:rsidR="00A61855" w:rsidRPr="00C13AE5" w:rsidRDefault="00A61855" w:rsidP="0077381A">
      <w:pPr>
        <w:spacing w:after="0" w:line="240" w:lineRule="atLeast"/>
        <w:ind w:firstLine="720"/>
        <w:jc w:val="both"/>
        <w:rPr>
          <w:rFonts w:cstheme="minorHAnsi"/>
          <w:color w:val="000000"/>
          <w:sz w:val="24"/>
          <w:szCs w:val="24"/>
          <w:lang w:val="vi-VN"/>
        </w:rPr>
      </w:pPr>
      <w:r w:rsidRPr="00C13AE5">
        <w:rPr>
          <w:rFonts w:cstheme="minorHAnsi"/>
          <w:color w:val="000000"/>
          <w:sz w:val="24"/>
          <w:szCs w:val="24"/>
        </w:rPr>
        <w:t xml:space="preserve">C. </w:t>
      </w:r>
      <w:r w:rsidRPr="00C13AE5">
        <w:rPr>
          <w:rFonts w:cstheme="minorHAnsi"/>
          <w:color w:val="000000"/>
          <w:sz w:val="24"/>
          <w:szCs w:val="24"/>
          <w:lang w:val="vi-VN"/>
        </w:rPr>
        <w:t>exam results.</w:t>
      </w:r>
      <w:r w:rsidRPr="00C13AE5">
        <w:rPr>
          <w:rFonts w:cstheme="minorHAnsi"/>
          <w:color w:val="000000"/>
          <w:sz w:val="24"/>
          <w:szCs w:val="24"/>
        </w:rPr>
        <w:tab/>
      </w:r>
      <w:r w:rsidR="0089774C" w:rsidRPr="00C13AE5">
        <w:rPr>
          <w:rFonts w:cstheme="minorHAnsi"/>
          <w:color w:val="000000"/>
          <w:sz w:val="24"/>
          <w:szCs w:val="24"/>
        </w:rPr>
        <w:tab/>
      </w:r>
      <w:r w:rsidR="00907D99" w:rsidRPr="00C13AE5">
        <w:rPr>
          <w:rFonts w:cstheme="minorHAnsi"/>
          <w:color w:val="000000"/>
          <w:sz w:val="24"/>
          <w:szCs w:val="24"/>
        </w:rPr>
        <w:tab/>
      </w:r>
      <w:r w:rsidR="00907D99" w:rsidRPr="00C13AE5">
        <w:rPr>
          <w:rFonts w:cstheme="minorHAnsi"/>
          <w:color w:val="000000"/>
          <w:sz w:val="24"/>
          <w:szCs w:val="24"/>
        </w:rPr>
        <w:tab/>
      </w:r>
      <w:r w:rsidRPr="00C13AE5">
        <w:rPr>
          <w:rFonts w:cstheme="minorHAnsi"/>
          <w:color w:val="000000"/>
          <w:sz w:val="24"/>
          <w:szCs w:val="24"/>
        </w:rPr>
        <w:t xml:space="preserve">D. </w:t>
      </w:r>
      <w:r w:rsidRPr="00C13AE5">
        <w:rPr>
          <w:rFonts w:cstheme="minorHAnsi"/>
          <w:color w:val="000000"/>
          <w:sz w:val="24"/>
          <w:szCs w:val="24"/>
          <w:lang w:val="vi-VN"/>
        </w:rPr>
        <w:t>health certificate.</w:t>
      </w:r>
    </w:p>
    <w:p w14:paraId="5B2F767F" w14:textId="77777777" w:rsidR="0089774C" w:rsidRPr="00C13AE5" w:rsidRDefault="0089774C" w:rsidP="0077381A">
      <w:pPr>
        <w:spacing w:after="0" w:line="240" w:lineRule="atLeast"/>
        <w:ind w:firstLine="720"/>
        <w:jc w:val="both"/>
        <w:rPr>
          <w:rFonts w:cstheme="minorHAnsi"/>
          <w:color w:val="000000"/>
          <w:sz w:val="24"/>
          <w:szCs w:val="24"/>
          <w:lang w:val="vi-VN"/>
        </w:rPr>
      </w:pPr>
    </w:p>
    <w:p w14:paraId="46E1DCC0" w14:textId="77777777" w:rsidR="00A61855" w:rsidRPr="00C13AE5" w:rsidRDefault="00A61855" w:rsidP="0077381A">
      <w:pPr>
        <w:spacing w:after="0" w:line="240" w:lineRule="atLeast"/>
        <w:jc w:val="both"/>
        <w:rPr>
          <w:rFonts w:cstheme="minorHAnsi"/>
          <w:b/>
          <w:color w:val="000000"/>
          <w:sz w:val="24"/>
          <w:szCs w:val="24"/>
        </w:rPr>
      </w:pPr>
      <w:r w:rsidRPr="00C13AE5">
        <w:rPr>
          <w:rFonts w:cstheme="minorHAnsi"/>
          <w:b/>
          <w:color w:val="000000"/>
          <w:sz w:val="24"/>
          <w:szCs w:val="24"/>
        </w:rPr>
        <w:t xml:space="preserve">22. </w:t>
      </w:r>
      <w:r w:rsidRPr="00C13AE5">
        <w:rPr>
          <w:rFonts w:cstheme="minorHAnsi"/>
          <w:b/>
          <w:color w:val="000000"/>
          <w:sz w:val="24"/>
          <w:szCs w:val="24"/>
          <w:lang w:val="vi-VN"/>
        </w:rPr>
        <w:t>Your required English level depends on</w:t>
      </w:r>
      <w:r w:rsidRPr="00C13AE5">
        <w:rPr>
          <w:rFonts w:cstheme="minorHAnsi"/>
          <w:color w:val="000000"/>
          <w:sz w:val="24"/>
          <w:szCs w:val="24"/>
        </w:rPr>
        <w:t>…</w:t>
      </w:r>
      <w:r w:rsidR="00E3335E" w:rsidRPr="00C13AE5">
        <w:rPr>
          <w:rFonts w:cstheme="minorHAnsi"/>
          <w:b/>
          <w:color w:val="000000"/>
          <w:sz w:val="24"/>
          <w:szCs w:val="24"/>
        </w:rPr>
        <w:t>…..</w:t>
      </w:r>
    </w:p>
    <w:p w14:paraId="61DE79D4" w14:textId="77777777" w:rsidR="00A61855" w:rsidRPr="00C13AE5" w:rsidRDefault="00A61855" w:rsidP="0077381A">
      <w:pPr>
        <w:spacing w:after="0" w:line="240" w:lineRule="atLeast"/>
        <w:ind w:firstLine="720"/>
        <w:jc w:val="both"/>
        <w:rPr>
          <w:rFonts w:cstheme="minorHAnsi"/>
          <w:color w:val="000000"/>
          <w:sz w:val="24"/>
          <w:szCs w:val="24"/>
          <w:lang w:val="vi-VN"/>
        </w:rPr>
      </w:pPr>
      <w:r w:rsidRPr="00C13AE5">
        <w:rPr>
          <w:rFonts w:cstheme="minorHAnsi"/>
          <w:color w:val="000000"/>
          <w:sz w:val="24"/>
          <w:szCs w:val="24"/>
        </w:rPr>
        <w:t>A</w:t>
      </w:r>
      <w:r w:rsidRPr="00C13AE5">
        <w:rPr>
          <w:rFonts w:cstheme="minorHAnsi"/>
          <w:b/>
          <w:color w:val="000000"/>
          <w:sz w:val="24"/>
          <w:szCs w:val="24"/>
        </w:rPr>
        <w:t xml:space="preserve">. </w:t>
      </w:r>
      <w:r w:rsidRPr="00C13AE5">
        <w:rPr>
          <w:rFonts w:cstheme="minorHAnsi"/>
          <w:color w:val="000000"/>
          <w:sz w:val="24"/>
          <w:szCs w:val="24"/>
          <w:lang w:val="vi-VN"/>
        </w:rPr>
        <w:t>your age.</w:t>
      </w:r>
      <w:r w:rsidRPr="00C13AE5">
        <w:rPr>
          <w:rFonts w:cstheme="minorHAnsi"/>
          <w:color w:val="000000"/>
          <w:sz w:val="24"/>
          <w:szCs w:val="24"/>
        </w:rPr>
        <w:tab/>
        <w:t xml:space="preserve">B. </w:t>
      </w:r>
      <w:r w:rsidRPr="00C13AE5">
        <w:rPr>
          <w:rFonts w:cstheme="minorHAnsi"/>
          <w:color w:val="000000"/>
          <w:sz w:val="24"/>
          <w:szCs w:val="24"/>
          <w:lang w:val="vi-VN"/>
        </w:rPr>
        <w:t>your chosen course.</w:t>
      </w:r>
      <w:r w:rsidRPr="00C13AE5">
        <w:rPr>
          <w:rFonts w:cstheme="minorHAnsi"/>
          <w:color w:val="000000"/>
          <w:sz w:val="24"/>
          <w:szCs w:val="24"/>
        </w:rPr>
        <w:tab/>
        <w:t xml:space="preserve">C. </w:t>
      </w:r>
      <w:r w:rsidRPr="00C13AE5">
        <w:rPr>
          <w:rFonts w:cstheme="minorHAnsi"/>
          <w:color w:val="000000"/>
          <w:sz w:val="24"/>
          <w:szCs w:val="24"/>
          <w:lang w:val="vi-VN"/>
        </w:rPr>
        <w:t>your grades.</w:t>
      </w:r>
      <w:r w:rsidRPr="00C13AE5">
        <w:rPr>
          <w:rFonts w:cstheme="minorHAnsi"/>
          <w:color w:val="000000"/>
          <w:sz w:val="24"/>
          <w:szCs w:val="24"/>
        </w:rPr>
        <w:tab/>
        <w:t xml:space="preserve">D. </w:t>
      </w:r>
      <w:r w:rsidRPr="00C13AE5">
        <w:rPr>
          <w:rFonts w:cstheme="minorHAnsi"/>
          <w:color w:val="000000"/>
          <w:sz w:val="24"/>
          <w:szCs w:val="24"/>
          <w:lang w:val="vi-VN"/>
        </w:rPr>
        <w:t>your nationality.</w:t>
      </w:r>
    </w:p>
    <w:p w14:paraId="2EF4B02E" w14:textId="77777777" w:rsidR="0089774C" w:rsidRPr="00C13AE5" w:rsidRDefault="0089774C" w:rsidP="0077381A">
      <w:pPr>
        <w:spacing w:after="0" w:line="240" w:lineRule="atLeast"/>
        <w:ind w:firstLine="720"/>
        <w:jc w:val="both"/>
        <w:rPr>
          <w:rFonts w:cstheme="minorHAnsi"/>
          <w:color w:val="000000"/>
          <w:sz w:val="24"/>
          <w:szCs w:val="24"/>
          <w:lang w:val="vi-VN"/>
        </w:rPr>
      </w:pPr>
    </w:p>
    <w:p w14:paraId="7C179958" w14:textId="77777777" w:rsidR="00A61855" w:rsidRPr="00C13AE5" w:rsidRDefault="00A61855" w:rsidP="0077381A">
      <w:pPr>
        <w:spacing w:after="0" w:line="240" w:lineRule="atLeast"/>
        <w:jc w:val="both"/>
        <w:rPr>
          <w:rFonts w:cstheme="minorHAnsi"/>
          <w:b/>
          <w:color w:val="000000"/>
          <w:sz w:val="24"/>
          <w:szCs w:val="24"/>
        </w:rPr>
      </w:pPr>
      <w:r w:rsidRPr="00C13AE5">
        <w:rPr>
          <w:rFonts w:cstheme="minorHAnsi"/>
          <w:b/>
          <w:color w:val="000000"/>
          <w:sz w:val="24"/>
          <w:szCs w:val="24"/>
        </w:rPr>
        <w:t xml:space="preserve">23. </w:t>
      </w:r>
      <w:r w:rsidRPr="00C13AE5">
        <w:rPr>
          <w:rFonts w:cstheme="minorHAnsi"/>
          <w:b/>
          <w:color w:val="000000"/>
          <w:sz w:val="24"/>
          <w:szCs w:val="24"/>
          <w:lang w:val="vi-VN"/>
        </w:rPr>
        <w:t>Some science courses require you to</w:t>
      </w:r>
      <w:r w:rsidRPr="00C13AE5">
        <w:rPr>
          <w:rFonts w:cstheme="minorHAnsi"/>
          <w:color w:val="000000"/>
          <w:sz w:val="24"/>
          <w:szCs w:val="24"/>
        </w:rPr>
        <w:t>…</w:t>
      </w:r>
      <w:r w:rsidR="00E3335E" w:rsidRPr="00C13AE5">
        <w:rPr>
          <w:rFonts w:cstheme="minorHAnsi"/>
          <w:b/>
          <w:color w:val="000000"/>
          <w:sz w:val="24"/>
          <w:szCs w:val="24"/>
        </w:rPr>
        <w:t>……………</w:t>
      </w:r>
    </w:p>
    <w:p w14:paraId="3062AD7F" w14:textId="77777777" w:rsidR="00A61855" w:rsidRPr="00C13AE5" w:rsidRDefault="00A61855" w:rsidP="0077381A">
      <w:pPr>
        <w:spacing w:after="0" w:line="240" w:lineRule="atLeast"/>
        <w:ind w:firstLine="720"/>
        <w:jc w:val="both"/>
        <w:rPr>
          <w:rFonts w:cstheme="minorHAnsi"/>
          <w:color w:val="000000"/>
          <w:sz w:val="24"/>
          <w:szCs w:val="24"/>
        </w:rPr>
      </w:pPr>
      <w:r w:rsidRPr="00C13AE5">
        <w:rPr>
          <w:rFonts w:cstheme="minorHAnsi"/>
          <w:color w:val="000000"/>
          <w:sz w:val="24"/>
          <w:szCs w:val="24"/>
        </w:rPr>
        <w:t xml:space="preserve">A. </w:t>
      </w:r>
      <w:r w:rsidRPr="00C13AE5">
        <w:rPr>
          <w:rFonts w:cstheme="minorHAnsi"/>
          <w:color w:val="000000"/>
          <w:sz w:val="24"/>
          <w:szCs w:val="24"/>
          <w:lang w:val="vi-VN"/>
        </w:rPr>
        <w:t>take an exam.</w:t>
      </w:r>
      <w:r w:rsidRPr="00C13AE5">
        <w:rPr>
          <w:rFonts w:cstheme="minorHAnsi"/>
          <w:color w:val="000000"/>
          <w:sz w:val="24"/>
          <w:szCs w:val="24"/>
        </w:rPr>
        <w:tab/>
      </w:r>
      <w:r w:rsidRPr="00C13AE5">
        <w:rPr>
          <w:rFonts w:cstheme="minorHAnsi"/>
          <w:color w:val="000000"/>
          <w:sz w:val="24"/>
          <w:szCs w:val="24"/>
        </w:rPr>
        <w:tab/>
      </w:r>
      <w:r w:rsidRPr="00C13AE5">
        <w:rPr>
          <w:rFonts w:cstheme="minorHAnsi"/>
          <w:color w:val="000000"/>
          <w:sz w:val="24"/>
          <w:szCs w:val="24"/>
        </w:rPr>
        <w:tab/>
        <w:t xml:space="preserve">B. </w:t>
      </w:r>
      <w:r w:rsidRPr="00C13AE5">
        <w:rPr>
          <w:rFonts w:cstheme="minorHAnsi"/>
          <w:color w:val="000000"/>
          <w:sz w:val="24"/>
          <w:szCs w:val="24"/>
          <w:lang w:val="vi-VN"/>
        </w:rPr>
        <w:t>complete a foundation year.</w:t>
      </w:r>
      <w:r w:rsidRPr="00C13AE5">
        <w:rPr>
          <w:rFonts w:cstheme="minorHAnsi"/>
          <w:color w:val="000000"/>
          <w:sz w:val="24"/>
          <w:szCs w:val="24"/>
        </w:rPr>
        <w:tab/>
      </w:r>
    </w:p>
    <w:p w14:paraId="54A6A399" w14:textId="77777777" w:rsidR="00A61855" w:rsidRPr="00C13AE5" w:rsidRDefault="00A61855" w:rsidP="0077381A">
      <w:pPr>
        <w:spacing w:after="0" w:line="240" w:lineRule="atLeast"/>
        <w:ind w:firstLine="720"/>
        <w:jc w:val="both"/>
        <w:rPr>
          <w:rFonts w:cstheme="minorHAnsi"/>
          <w:color w:val="000000"/>
          <w:sz w:val="24"/>
          <w:szCs w:val="24"/>
          <w:lang w:val="vi-VN"/>
        </w:rPr>
      </w:pPr>
      <w:r w:rsidRPr="00C13AE5">
        <w:rPr>
          <w:rFonts w:cstheme="minorHAnsi"/>
          <w:color w:val="000000"/>
          <w:sz w:val="24"/>
          <w:szCs w:val="24"/>
        </w:rPr>
        <w:t xml:space="preserve">C. </w:t>
      </w:r>
      <w:r w:rsidRPr="00C13AE5">
        <w:rPr>
          <w:rFonts w:cstheme="minorHAnsi"/>
          <w:color w:val="000000"/>
          <w:sz w:val="24"/>
          <w:szCs w:val="24"/>
          <w:lang w:val="vi-VN"/>
        </w:rPr>
        <w:t>do extra personal study.</w:t>
      </w:r>
      <w:r w:rsidRPr="00C13AE5">
        <w:rPr>
          <w:rFonts w:cstheme="minorHAnsi"/>
          <w:color w:val="000000"/>
          <w:sz w:val="24"/>
          <w:szCs w:val="24"/>
        </w:rPr>
        <w:tab/>
      </w:r>
      <w:r w:rsidRPr="00C13AE5">
        <w:rPr>
          <w:rFonts w:cstheme="minorHAnsi"/>
          <w:color w:val="000000"/>
          <w:sz w:val="24"/>
          <w:szCs w:val="24"/>
        </w:rPr>
        <w:tab/>
        <w:t xml:space="preserve">D. </w:t>
      </w:r>
      <w:r w:rsidRPr="00C13AE5">
        <w:rPr>
          <w:rFonts w:cstheme="minorHAnsi"/>
          <w:color w:val="000000"/>
          <w:sz w:val="24"/>
          <w:szCs w:val="24"/>
          <w:lang w:val="vi-VN"/>
        </w:rPr>
        <w:t>have a higher level of English.</w:t>
      </w:r>
    </w:p>
    <w:p w14:paraId="17DF02D8" w14:textId="77777777" w:rsidR="0089774C" w:rsidRPr="00C13AE5" w:rsidRDefault="0089774C" w:rsidP="0077381A">
      <w:pPr>
        <w:spacing w:after="0" w:line="240" w:lineRule="atLeast"/>
        <w:ind w:firstLine="720"/>
        <w:jc w:val="both"/>
        <w:rPr>
          <w:rFonts w:cstheme="minorHAnsi"/>
          <w:color w:val="000000"/>
          <w:sz w:val="24"/>
          <w:szCs w:val="24"/>
          <w:lang w:val="vi-VN"/>
        </w:rPr>
      </w:pPr>
    </w:p>
    <w:p w14:paraId="617CDF46" w14:textId="77777777" w:rsidR="00A61855" w:rsidRPr="00C13AE5" w:rsidRDefault="00A61855" w:rsidP="0077381A">
      <w:pPr>
        <w:spacing w:after="0" w:line="240" w:lineRule="atLeast"/>
        <w:jc w:val="both"/>
        <w:rPr>
          <w:rFonts w:cstheme="minorHAnsi"/>
          <w:b/>
          <w:color w:val="000000"/>
          <w:sz w:val="24"/>
          <w:szCs w:val="24"/>
        </w:rPr>
      </w:pPr>
      <w:r w:rsidRPr="00C13AE5">
        <w:rPr>
          <w:rFonts w:cstheme="minorHAnsi"/>
          <w:b/>
          <w:color w:val="000000"/>
          <w:sz w:val="24"/>
          <w:szCs w:val="24"/>
        </w:rPr>
        <w:t xml:space="preserve">24. </w:t>
      </w:r>
      <w:r w:rsidRPr="00C13AE5">
        <w:rPr>
          <w:rFonts w:cstheme="minorHAnsi"/>
          <w:b/>
          <w:color w:val="000000"/>
          <w:sz w:val="24"/>
          <w:szCs w:val="24"/>
          <w:lang w:val="vi-VN"/>
        </w:rPr>
        <w:t>Application for undergraduate courses is</w:t>
      </w:r>
      <w:r w:rsidRPr="00C13AE5">
        <w:rPr>
          <w:rFonts w:cstheme="minorHAnsi"/>
          <w:color w:val="000000"/>
          <w:sz w:val="24"/>
          <w:szCs w:val="24"/>
        </w:rPr>
        <w:t>…</w:t>
      </w:r>
      <w:r w:rsidR="00E3335E" w:rsidRPr="00C13AE5">
        <w:rPr>
          <w:rFonts w:cstheme="minorHAnsi"/>
          <w:b/>
          <w:color w:val="000000"/>
          <w:sz w:val="24"/>
          <w:szCs w:val="24"/>
        </w:rPr>
        <w:t>…………….</w:t>
      </w:r>
    </w:p>
    <w:p w14:paraId="0E8E7339" w14:textId="77777777" w:rsidR="0089774C" w:rsidRPr="00C13AE5" w:rsidRDefault="00A61855" w:rsidP="0077381A">
      <w:pPr>
        <w:spacing w:after="0" w:line="240" w:lineRule="atLeast"/>
        <w:ind w:firstLine="720"/>
        <w:jc w:val="both"/>
        <w:rPr>
          <w:rFonts w:cstheme="minorHAnsi"/>
          <w:color w:val="000000"/>
          <w:sz w:val="24"/>
          <w:szCs w:val="24"/>
          <w:lang w:val="vi-VN"/>
        </w:rPr>
      </w:pPr>
      <w:r w:rsidRPr="00C13AE5">
        <w:rPr>
          <w:rFonts w:cstheme="minorHAnsi"/>
          <w:color w:val="000000"/>
          <w:sz w:val="24"/>
          <w:szCs w:val="24"/>
        </w:rPr>
        <w:t xml:space="preserve">A. </w:t>
      </w:r>
      <w:r w:rsidRPr="00C13AE5">
        <w:rPr>
          <w:rFonts w:cstheme="minorHAnsi"/>
          <w:color w:val="000000"/>
          <w:sz w:val="24"/>
          <w:szCs w:val="24"/>
          <w:lang w:val="vi-VN"/>
        </w:rPr>
        <w:t>always via UCAS.</w:t>
      </w:r>
      <w:r w:rsidRPr="00C13AE5">
        <w:rPr>
          <w:rFonts w:cstheme="minorHAnsi"/>
          <w:color w:val="000000"/>
          <w:sz w:val="24"/>
          <w:szCs w:val="24"/>
        </w:rPr>
        <w:tab/>
      </w:r>
      <w:r w:rsidRPr="00C13AE5">
        <w:rPr>
          <w:rFonts w:cstheme="minorHAnsi"/>
          <w:color w:val="000000"/>
          <w:sz w:val="24"/>
          <w:szCs w:val="24"/>
        </w:rPr>
        <w:tab/>
      </w:r>
      <w:r w:rsidRPr="00C13AE5">
        <w:rPr>
          <w:rFonts w:cstheme="minorHAnsi"/>
          <w:color w:val="000000"/>
          <w:sz w:val="24"/>
          <w:szCs w:val="24"/>
        </w:rPr>
        <w:tab/>
      </w:r>
      <w:r w:rsidRPr="00C13AE5">
        <w:rPr>
          <w:rFonts w:cstheme="minorHAnsi"/>
          <w:color w:val="000000"/>
          <w:sz w:val="24"/>
          <w:szCs w:val="24"/>
        </w:rPr>
        <w:tab/>
      </w:r>
      <w:r w:rsidR="0049030D">
        <w:rPr>
          <w:rFonts w:cstheme="minorHAnsi"/>
          <w:color w:val="000000"/>
          <w:sz w:val="24"/>
          <w:szCs w:val="24"/>
        </w:rPr>
        <w:tab/>
      </w:r>
      <w:r w:rsidRPr="00C13AE5">
        <w:rPr>
          <w:rFonts w:cstheme="minorHAnsi"/>
          <w:color w:val="000000"/>
          <w:sz w:val="24"/>
          <w:szCs w:val="24"/>
        </w:rPr>
        <w:t xml:space="preserve">B. </w:t>
      </w:r>
      <w:r w:rsidRPr="00C13AE5">
        <w:rPr>
          <w:rFonts w:cstheme="minorHAnsi"/>
          <w:color w:val="000000"/>
          <w:sz w:val="24"/>
          <w:szCs w:val="24"/>
          <w:lang w:val="vi-VN"/>
        </w:rPr>
        <w:t>direct with universities.</w:t>
      </w:r>
    </w:p>
    <w:p w14:paraId="09E70FAD" w14:textId="77777777" w:rsidR="00A61855" w:rsidRPr="00C13AE5" w:rsidRDefault="00A61855" w:rsidP="0077381A">
      <w:pPr>
        <w:spacing w:after="0" w:line="240" w:lineRule="atLeast"/>
        <w:ind w:firstLine="720"/>
        <w:jc w:val="both"/>
        <w:rPr>
          <w:rFonts w:cstheme="minorHAnsi"/>
          <w:color w:val="000000"/>
          <w:sz w:val="24"/>
          <w:szCs w:val="24"/>
          <w:lang w:val="vi-VN"/>
        </w:rPr>
      </w:pPr>
      <w:r w:rsidRPr="00C13AE5">
        <w:rPr>
          <w:rFonts w:cstheme="minorHAnsi"/>
          <w:color w:val="000000"/>
          <w:sz w:val="24"/>
          <w:szCs w:val="24"/>
        </w:rPr>
        <w:t xml:space="preserve">C. </w:t>
      </w:r>
      <w:r w:rsidRPr="00C13AE5">
        <w:rPr>
          <w:rFonts w:cstheme="minorHAnsi"/>
          <w:color w:val="000000"/>
          <w:sz w:val="24"/>
          <w:szCs w:val="24"/>
          <w:lang w:val="vi-VN"/>
        </w:rPr>
        <w:t>either via UCAS or direct with universities.</w:t>
      </w:r>
      <w:r w:rsidRPr="00C13AE5">
        <w:rPr>
          <w:rFonts w:cstheme="minorHAnsi"/>
          <w:color w:val="000000"/>
          <w:sz w:val="24"/>
          <w:szCs w:val="24"/>
        </w:rPr>
        <w:tab/>
        <w:t xml:space="preserve">D. </w:t>
      </w:r>
      <w:r w:rsidRPr="00C13AE5">
        <w:rPr>
          <w:rFonts w:cstheme="minorHAnsi"/>
          <w:color w:val="000000"/>
          <w:sz w:val="24"/>
          <w:szCs w:val="24"/>
          <w:lang w:val="vi-VN"/>
        </w:rPr>
        <w:t>via a placement agency.</w:t>
      </w:r>
    </w:p>
    <w:p w14:paraId="00511BA5" w14:textId="77777777" w:rsidR="0089774C" w:rsidRPr="00C13AE5" w:rsidRDefault="0089774C" w:rsidP="0077381A">
      <w:pPr>
        <w:spacing w:after="0" w:line="240" w:lineRule="atLeast"/>
        <w:ind w:firstLine="720"/>
        <w:jc w:val="both"/>
        <w:rPr>
          <w:rFonts w:cstheme="minorHAnsi"/>
          <w:color w:val="000000"/>
          <w:sz w:val="24"/>
          <w:szCs w:val="24"/>
          <w:lang w:val="vi-VN"/>
        </w:rPr>
      </w:pPr>
    </w:p>
    <w:p w14:paraId="429E3A78" w14:textId="77777777" w:rsidR="00E3335E" w:rsidRPr="00C13AE5" w:rsidRDefault="00A61855" w:rsidP="0077381A">
      <w:pPr>
        <w:spacing w:after="0" w:line="240" w:lineRule="atLeast"/>
        <w:jc w:val="both"/>
        <w:rPr>
          <w:rFonts w:cstheme="minorHAnsi"/>
          <w:b/>
          <w:color w:val="000000"/>
          <w:sz w:val="24"/>
          <w:szCs w:val="24"/>
        </w:rPr>
      </w:pPr>
      <w:r w:rsidRPr="00C13AE5">
        <w:rPr>
          <w:rFonts w:cstheme="minorHAnsi"/>
          <w:b/>
          <w:color w:val="000000"/>
          <w:sz w:val="24"/>
          <w:szCs w:val="24"/>
        </w:rPr>
        <w:t xml:space="preserve">25. </w:t>
      </w:r>
      <w:r w:rsidRPr="00C13AE5">
        <w:rPr>
          <w:rFonts w:cstheme="minorHAnsi"/>
          <w:b/>
          <w:color w:val="000000"/>
          <w:sz w:val="24"/>
          <w:szCs w:val="24"/>
          <w:lang w:val="vi-VN"/>
        </w:rPr>
        <w:t>British universities</w:t>
      </w:r>
      <w:r w:rsidRPr="00C13AE5">
        <w:rPr>
          <w:rFonts w:cstheme="minorHAnsi"/>
          <w:color w:val="000000"/>
          <w:sz w:val="24"/>
          <w:szCs w:val="24"/>
        </w:rPr>
        <w:t>…</w:t>
      </w:r>
      <w:r w:rsidR="00EC26A9" w:rsidRPr="00C13AE5">
        <w:rPr>
          <w:rFonts w:cstheme="minorHAnsi"/>
          <w:b/>
          <w:color w:val="000000"/>
          <w:sz w:val="24"/>
          <w:szCs w:val="24"/>
        </w:rPr>
        <w:t>….</w:t>
      </w:r>
    </w:p>
    <w:p w14:paraId="4B35E9E8" w14:textId="77777777" w:rsidR="0049030D" w:rsidRDefault="00E3335E" w:rsidP="0077381A">
      <w:pPr>
        <w:spacing w:after="0" w:line="240" w:lineRule="atLeast"/>
        <w:ind w:firstLine="720"/>
        <w:jc w:val="both"/>
        <w:rPr>
          <w:rFonts w:cstheme="minorHAnsi"/>
          <w:color w:val="000000"/>
          <w:sz w:val="24"/>
          <w:szCs w:val="24"/>
        </w:rPr>
      </w:pPr>
      <w:r w:rsidRPr="00C13AE5">
        <w:rPr>
          <w:rFonts w:cstheme="minorHAnsi"/>
          <w:color w:val="000000"/>
          <w:sz w:val="24"/>
          <w:szCs w:val="24"/>
        </w:rPr>
        <w:t xml:space="preserve"> </w:t>
      </w:r>
      <w:r w:rsidR="00A61855" w:rsidRPr="00C13AE5">
        <w:rPr>
          <w:rFonts w:cstheme="minorHAnsi"/>
          <w:color w:val="000000"/>
          <w:sz w:val="24"/>
          <w:szCs w:val="24"/>
        </w:rPr>
        <w:t xml:space="preserve">A. </w:t>
      </w:r>
      <w:r w:rsidR="00A61855" w:rsidRPr="00C13AE5">
        <w:rPr>
          <w:rFonts w:cstheme="minorHAnsi"/>
          <w:color w:val="000000"/>
          <w:sz w:val="24"/>
          <w:szCs w:val="24"/>
          <w:lang w:val="vi-VN"/>
        </w:rPr>
        <w:t>are the best in the world.</w:t>
      </w:r>
      <w:r w:rsidR="00A61855" w:rsidRPr="00C13AE5">
        <w:rPr>
          <w:rFonts w:cstheme="minorHAnsi"/>
          <w:color w:val="000000"/>
          <w:sz w:val="24"/>
          <w:szCs w:val="24"/>
        </w:rPr>
        <w:tab/>
      </w:r>
      <w:r w:rsidR="00A61855" w:rsidRPr="00C13AE5">
        <w:rPr>
          <w:rFonts w:cstheme="minorHAnsi"/>
          <w:color w:val="000000"/>
          <w:sz w:val="24"/>
          <w:szCs w:val="24"/>
        </w:rPr>
        <w:tab/>
      </w:r>
      <w:r w:rsidR="00A61855" w:rsidRPr="00C13AE5">
        <w:rPr>
          <w:rFonts w:cstheme="minorHAnsi"/>
          <w:color w:val="000000"/>
          <w:sz w:val="24"/>
          <w:szCs w:val="24"/>
        </w:rPr>
        <w:tab/>
      </w:r>
    </w:p>
    <w:p w14:paraId="6E5B491D" w14:textId="77777777" w:rsidR="00A61855" w:rsidRPr="00C13AE5" w:rsidRDefault="00A61855" w:rsidP="0077381A">
      <w:pPr>
        <w:spacing w:after="0" w:line="240" w:lineRule="atLeast"/>
        <w:ind w:firstLine="720"/>
        <w:jc w:val="both"/>
        <w:rPr>
          <w:rFonts w:cstheme="minorHAnsi"/>
          <w:color w:val="000000"/>
          <w:sz w:val="24"/>
          <w:szCs w:val="24"/>
          <w:lang w:val="vi-VN"/>
        </w:rPr>
      </w:pPr>
      <w:r w:rsidRPr="00C13AE5">
        <w:rPr>
          <w:rFonts w:cstheme="minorHAnsi"/>
          <w:color w:val="000000"/>
          <w:sz w:val="24"/>
          <w:szCs w:val="24"/>
        </w:rPr>
        <w:t xml:space="preserve">B. </w:t>
      </w:r>
      <w:r w:rsidRPr="00C13AE5">
        <w:rPr>
          <w:rFonts w:cstheme="minorHAnsi"/>
          <w:color w:val="000000"/>
          <w:sz w:val="24"/>
          <w:szCs w:val="24"/>
          <w:lang w:val="vi-VN"/>
        </w:rPr>
        <w:t>rank among the top universities in the world.</w:t>
      </w:r>
    </w:p>
    <w:p w14:paraId="3F10C396" w14:textId="77777777" w:rsidR="0049030D" w:rsidRDefault="00A61855" w:rsidP="0077381A">
      <w:pPr>
        <w:spacing w:after="0" w:line="240" w:lineRule="atLeast"/>
        <w:ind w:firstLine="720"/>
        <w:jc w:val="both"/>
        <w:rPr>
          <w:rFonts w:cstheme="minorHAnsi"/>
          <w:color w:val="000000"/>
          <w:sz w:val="24"/>
          <w:szCs w:val="24"/>
        </w:rPr>
      </w:pPr>
      <w:r w:rsidRPr="00C13AE5">
        <w:rPr>
          <w:rFonts w:cstheme="minorHAnsi"/>
          <w:color w:val="000000"/>
          <w:sz w:val="24"/>
          <w:szCs w:val="24"/>
        </w:rPr>
        <w:t xml:space="preserve">C. </w:t>
      </w:r>
      <w:r w:rsidRPr="00C13AE5">
        <w:rPr>
          <w:rFonts w:cstheme="minorHAnsi"/>
          <w:color w:val="000000"/>
          <w:sz w:val="24"/>
          <w:szCs w:val="24"/>
          <w:lang w:val="vi-VN"/>
        </w:rPr>
        <w:t>are all well respected.</w:t>
      </w:r>
      <w:r w:rsidR="00E3335E" w:rsidRPr="00C13AE5">
        <w:rPr>
          <w:rFonts w:cstheme="minorHAnsi"/>
          <w:color w:val="000000"/>
          <w:sz w:val="24"/>
          <w:szCs w:val="24"/>
        </w:rPr>
        <w:tab/>
      </w:r>
      <w:r w:rsidR="00E3335E" w:rsidRPr="00C13AE5">
        <w:rPr>
          <w:rFonts w:cstheme="minorHAnsi"/>
          <w:color w:val="000000"/>
          <w:sz w:val="24"/>
          <w:szCs w:val="24"/>
        </w:rPr>
        <w:tab/>
      </w:r>
      <w:r w:rsidR="00E3335E" w:rsidRPr="00C13AE5">
        <w:rPr>
          <w:rFonts w:cstheme="minorHAnsi"/>
          <w:color w:val="000000"/>
          <w:sz w:val="24"/>
          <w:szCs w:val="24"/>
        </w:rPr>
        <w:tab/>
      </w:r>
    </w:p>
    <w:p w14:paraId="012C3A9F" w14:textId="77777777" w:rsidR="00A61855" w:rsidRPr="00C13AE5" w:rsidRDefault="00A61855" w:rsidP="0077381A">
      <w:pPr>
        <w:spacing w:after="0" w:line="240" w:lineRule="atLeast"/>
        <w:ind w:firstLine="720"/>
        <w:jc w:val="both"/>
        <w:rPr>
          <w:rFonts w:cstheme="minorHAnsi"/>
          <w:color w:val="000000"/>
          <w:sz w:val="24"/>
          <w:szCs w:val="24"/>
        </w:rPr>
      </w:pPr>
      <w:r w:rsidRPr="00C13AE5">
        <w:rPr>
          <w:rFonts w:cstheme="minorHAnsi"/>
          <w:color w:val="000000"/>
          <w:sz w:val="24"/>
          <w:szCs w:val="24"/>
          <w:lang w:val="vi-VN"/>
        </w:rPr>
        <w:t>D</w:t>
      </w:r>
      <w:r w:rsidRPr="00C13AE5">
        <w:rPr>
          <w:rFonts w:cstheme="minorHAnsi"/>
          <w:color w:val="000000"/>
          <w:sz w:val="24"/>
          <w:szCs w:val="24"/>
        </w:rPr>
        <w:t xml:space="preserve">. </w:t>
      </w:r>
      <w:r w:rsidRPr="00C13AE5">
        <w:rPr>
          <w:rFonts w:cstheme="minorHAnsi"/>
          <w:color w:val="000000"/>
          <w:sz w:val="24"/>
          <w:szCs w:val="24"/>
          <w:lang w:val="vi-VN"/>
        </w:rPr>
        <w:t>are generally well respected.</w:t>
      </w:r>
    </w:p>
    <w:p w14:paraId="18D1932C" w14:textId="77777777" w:rsidR="00A61855" w:rsidRPr="00C13AE5" w:rsidRDefault="00A61855" w:rsidP="0077381A">
      <w:pPr>
        <w:spacing w:after="0" w:line="240" w:lineRule="atLeast"/>
        <w:jc w:val="both"/>
        <w:rPr>
          <w:rFonts w:cstheme="minorHAnsi"/>
          <w:color w:val="000000"/>
          <w:sz w:val="24"/>
          <w:szCs w:val="24"/>
        </w:rPr>
      </w:pPr>
    </w:p>
    <w:p w14:paraId="3B07B54F" w14:textId="77777777" w:rsidR="00640740" w:rsidRPr="00C13AE5" w:rsidRDefault="00A61855" w:rsidP="0077381A">
      <w:pPr>
        <w:spacing w:line="240" w:lineRule="atLeast"/>
        <w:jc w:val="both"/>
        <w:rPr>
          <w:rFonts w:cstheme="minorHAnsi"/>
          <w:color w:val="000000"/>
          <w:sz w:val="24"/>
          <w:szCs w:val="24"/>
        </w:rPr>
      </w:pPr>
      <w:r w:rsidRPr="00C13AE5">
        <w:rPr>
          <w:rFonts w:cstheme="minorHAnsi"/>
          <w:b/>
          <w:color w:val="000000"/>
          <w:sz w:val="24"/>
          <w:szCs w:val="24"/>
        </w:rPr>
        <w:t xml:space="preserve">Talk/Lecture 2. </w:t>
      </w:r>
      <w:r w:rsidRPr="00C13AE5">
        <w:rPr>
          <w:rFonts w:cstheme="minorHAnsi"/>
          <w:b/>
          <w:sz w:val="24"/>
          <w:szCs w:val="24"/>
        </w:rPr>
        <w:t>You will hear a man called Dan Pearman talking on the radio a</w:t>
      </w:r>
      <w:r w:rsidR="00680BE1" w:rsidRPr="00C13AE5">
        <w:rPr>
          <w:rFonts w:cstheme="minorHAnsi"/>
          <w:b/>
          <w:sz w:val="24"/>
          <w:szCs w:val="24"/>
        </w:rPr>
        <w:t xml:space="preserve">bout </w:t>
      </w:r>
      <w:r w:rsidRPr="00C13AE5">
        <w:rPr>
          <w:rFonts w:cstheme="minorHAnsi"/>
          <w:b/>
          <w:sz w:val="24"/>
          <w:szCs w:val="24"/>
        </w:rPr>
        <w:t>Pedal Power, a UK charity which sends bicycles to people in developing countries</w:t>
      </w:r>
    </w:p>
    <w:p w14:paraId="31C37121" w14:textId="77777777" w:rsidR="00640740" w:rsidRPr="00C13AE5" w:rsidRDefault="00640740" w:rsidP="0077381A">
      <w:pPr>
        <w:spacing w:after="0" w:line="240" w:lineRule="atLeast"/>
        <w:jc w:val="both"/>
        <w:rPr>
          <w:rFonts w:cstheme="minorHAnsi"/>
          <w:color w:val="000000"/>
          <w:sz w:val="24"/>
          <w:szCs w:val="24"/>
          <w:lang w:val="vi-VN"/>
        </w:rPr>
      </w:pPr>
    </w:p>
    <w:p w14:paraId="31D7BD7B" w14:textId="77777777" w:rsidR="00CF6A50" w:rsidRPr="00C13AE5" w:rsidRDefault="00CF6A50" w:rsidP="0077381A">
      <w:pPr>
        <w:tabs>
          <w:tab w:val="left" w:pos="567"/>
        </w:tabs>
        <w:spacing w:line="240" w:lineRule="atLeast"/>
        <w:jc w:val="both"/>
        <w:rPr>
          <w:rFonts w:cstheme="minorHAnsi"/>
          <w:b/>
          <w:sz w:val="24"/>
          <w:szCs w:val="24"/>
        </w:rPr>
      </w:pPr>
      <w:r w:rsidRPr="00C13AE5">
        <w:rPr>
          <w:rFonts w:cstheme="minorHAnsi"/>
          <w:b/>
          <w:sz w:val="24"/>
          <w:szCs w:val="24"/>
        </w:rPr>
        <w:t>26. In 1993 Dan Pearman went to Ecuador</w:t>
      </w:r>
      <w:r w:rsidR="00907D99" w:rsidRPr="00C13AE5">
        <w:rPr>
          <w:rFonts w:cstheme="minorHAnsi"/>
          <w:b/>
          <w:sz w:val="24"/>
          <w:szCs w:val="24"/>
        </w:rPr>
        <w:t xml:space="preserve"> …………..</w:t>
      </w:r>
    </w:p>
    <w:p w14:paraId="3C8CDDE4" w14:textId="77777777" w:rsidR="0049030D" w:rsidRDefault="00441195" w:rsidP="0077381A">
      <w:pPr>
        <w:tabs>
          <w:tab w:val="left" w:pos="567"/>
        </w:tabs>
        <w:spacing w:line="240" w:lineRule="atLeast"/>
        <w:jc w:val="both"/>
        <w:rPr>
          <w:rFonts w:cstheme="minorHAnsi"/>
          <w:sz w:val="24"/>
          <w:szCs w:val="24"/>
        </w:rPr>
      </w:pPr>
      <w:r w:rsidRPr="00C13AE5">
        <w:rPr>
          <w:rFonts w:cstheme="minorHAnsi"/>
          <w:sz w:val="24"/>
          <w:szCs w:val="24"/>
        </w:rPr>
        <w:tab/>
      </w:r>
      <w:r w:rsidR="00CF6A50" w:rsidRPr="00C13AE5">
        <w:rPr>
          <w:rFonts w:cstheme="minorHAnsi"/>
          <w:sz w:val="24"/>
          <w:szCs w:val="24"/>
        </w:rPr>
        <w:t>A. as a tour guide.</w:t>
      </w:r>
      <w:r w:rsidRPr="00C13AE5">
        <w:rPr>
          <w:rFonts w:cstheme="minorHAnsi"/>
          <w:sz w:val="24"/>
          <w:szCs w:val="24"/>
        </w:rPr>
        <w:tab/>
      </w:r>
      <w:r w:rsidR="0049030D">
        <w:rPr>
          <w:rFonts w:cstheme="minorHAnsi"/>
          <w:sz w:val="24"/>
          <w:szCs w:val="24"/>
        </w:rPr>
        <w:tab/>
      </w:r>
      <w:r w:rsidR="00CF6A50" w:rsidRPr="00C13AE5">
        <w:rPr>
          <w:rFonts w:cstheme="minorHAnsi"/>
          <w:sz w:val="24"/>
          <w:szCs w:val="24"/>
        </w:rPr>
        <w:t>B. as part of his studies.</w:t>
      </w:r>
      <w:r w:rsidR="00BD2CAC" w:rsidRPr="00C13AE5">
        <w:rPr>
          <w:rFonts w:cstheme="minorHAnsi"/>
          <w:sz w:val="24"/>
          <w:szCs w:val="24"/>
        </w:rPr>
        <w:tab/>
        <w:t xml:space="preserve">   </w:t>
      </w:r>
    </w:p>
    <w:p w14:paraId="0329553D" w14:textId="77777777" w:rsidR="00CF6A50" w:rsidRPr="00C13AE5" w:rsidRDefault="0049030D" w:rsidP="0077381A">
      <w:pPr>
        <w:tabs>
          <w:tab w:val="left" w:pos="567"/>
        </w:tabs>
        <w:spacing w:line="240" w:lineRule="atLeast"/>
        <w:jc w:val="both"/>
        <w:rPr>
          <w:rFonts w:cstheme="minorHAnsi"/>
          <w:sz w:val="24"/>
          <w:szCs w:val="24"/>
        </w:rPr>
      </w:pPr>
      <w:r>
        <w:rPr>
          <w:rFonts w:cstheme="minorHAnsi"/>
          <w:sz w:val="24"/>
          <w:szCs w:val="24"/>
        </w:rPr>
        <w:tab/>
      </w:r>
      <w:r w:rsidR="009E528F" w:rsidRPr="00C13AE5">
        <w:rPr>
          <w:rFonts w:cstheme="minorHAnsi"/>
          <w:sz w:val="24"/>
          <w:szCs w:val="24"/>
        </w:rPr>
        <w:t>C.</w:t>
      </w:r>
      <w:r w:rsidR="00CF6A50" w:rsidRPr="00C13AE5">
        <w:rPr>
          <w:rFonts w:cstheme="minorHAnsi"/>
          <w:sz w:val="24"/>
          <w:szCs w:val="24"/>
        </w:rPr>
        <w:t xml:space="preserve"> as a voluntary worker.</w:t>
      </w:r>
      <w:r w:rsidR="00BD2CAC" w:rsidRPr="00C13AE5">
        <w:rPr>
          <w:rFonts w:cstheme="minorHAnsi"/>
          <w:sz w:val="24"/>
          <w:szCs w:val="24"/>
        </w:rPr>
        <w:t xml:space="preserve">      </w:t>
      </w:r>
      <w:r>
        <w:rPr>
          <w:rFonts w:cstheme="minorHAnsi"/>
          <w:sz w:val="24"/>
          <w:szCs w:val="24"/>
        </w:rPr>
        <w:tab/>
      </w:r>
      <w:r w:rsidR="00BD2CAC" w:rsidRPr="00C13AE5">
        <w:rPr>
          <w:rFonts w:cstheme="minorHAnsi"/>
          <w:sz w:val="24"/>
          <w:szCs w:val="24"/>
        </w:rPr>
        <w:t xml:space="preserve">D. </w:t>
      </w:r>
      <w:r w:rsidR="00CF6A50" w:rsidRPr="00C13AE5">
        <w:rPr>
          <w:rFonts w:cstheme="minorHAnsi"/>
          <w:sz w:val="24"/>
          <w:szCs w:val="24"/>
        </w:rPr>
        <w:t>a student.</w:t>
      </w:r>
    </w:p>
    <w:p w14:paraId="63B7BDBB" w14:textId="77777777" w:rsidR="0089774C" w:rsidRPr="00C13AE5" w:rsidRDefault="0089774C" w:rsidP="0077381A">
      <w:pPr>
        <w:tabs>
          <w:tab w:val="left" w:pos="567"/>
        </w:tabs>
        <w:spacing w:line="240" w:lineRule="atLeast"/>
        <w:jc w:val="both"/>
        <w:rPr>
          <w:rFonts w:cstheme="minorHAnsi"/>
          <w:sz w:val="24"/>
          <w:szCs w:val="24"/>
        </w:rPr>
      </w:pPr>
    </w:p>
    <w:p w14:paraId="1AF68E19" w14:textId="77777777" w:rsidR="00CF6A50" w:rsidRPr="00C13AE5" w:rsidRDefault="00441195" w:rsidP="0077381A">
      <w:pPr>
        <w:tabs>
          <w:tab w:val="left" w:pos="567"/>
        </w:tabs>
        <w:spacing w:line="240" w:lineRule="atLeast"/>
        <w:jc w:val="both"/>
        <w:rPr>
          <w:rFonts w:cstheme="minorHAnsi"/>
          <w:b/>
          <w:sz w:val="24"/>
          <w:szCs w:val="24"/>
        </w:rPr>
      </w:pPr>
      <w:r w:rsidRPr="00C13AE5">
        <w:rPr>
          <w:rFonts w:cstheme="minorHAnsi"/>
          <w:b/>
          <w:sz w:val="24"/>
          <w:szCs w:val="24"/>
        </w:rPr>
        <w:t xml:space="preserve">27. </w:t>
      </w:r>
      <w:r w:rsidR="00CF6A50" w:rsidRPr="00C13AE5">
        <w:rPr>
          <w:rFonts w:cstheme="minorHAnsi"/>
          <w:b/>
          <w:sz w:val="24"/>
          <w:szCs w:val="24"/>
        </w:rPr>
        <w:t>Dan’s neighbour was successful in business because he</w:t>
      </w:r>
      <w:r w:rsidR="00907D99" w:rsidRPr="00C13AE5">
        <w:rPr>
          <w:rFonts w:cstheme="minorHAnsi"/>
          <w:b/>
          <w:sz w:val="24"/>
          <w:szCs w:val="24"/>
        </w:rPr>
        <w:t xml:space="preserve"> ……………</w:t>
      </w:r>
    </w:p>
    <w:p w14:paraId="7FB6136B" w14:textId="77777777" w:rsidR="0049030D" w:rsidRDefault="0070012D" w:rsidP="0077381A">
      <w:pPr>
        <w:tabs>
          <w:tab w:val="left" w:pos="567"/>
        </w:tabs>
        <w:spacing w:line="240" w:lineRule="atLeast"/>
        <w:jc w:val="both"/>
        <w:rPr>
          <w:rFonts w:cstheme="minorHAnsi"/>
          <w:sz w:val="24"/>
          <w:szCs w:val="24"/>
        </w:rPr>
      </w:pPr>
      <w:r w:rsidRPr="00C13AE5">
        <w:rPr>
          <w:rFonts w:cstheme="minorHAnsi"/>
          <w:sz w:val="24"/>
          <w:szCs w:val="24"/>
        </w:rPr>
        <w:tab/>
      </w:r>
      <w:r w:rsidR="00CF6A50" w:rsidRPr="00C13AE5">
        <w:rPr>
          <w:rFonts w:cstheme="minorHAnsi"/>
          <w:sz w:val="24"/>
          <w:szCs w:val="24"/>
        </w:rPr>
        <w:t>A. employed carpenters from the area.</w:t>
      </w:r>
      <w:r w:rsidR="00133016" w:rsidRPr="00C13AE5">
        <w:rPr>
          <w:rFonts w:cstheme="minorHAnsi"/>
          <w:sz w:val="24"/>
          <w:szCs w:val="24"/>
        </w:rPr>
        <w:tab/>
      </w:r>
    </w:p>
    <w:p w14:paraId="0713F4DF" w14:textId="77777777" w:rsidR="00CF6A50" w:rsidRPr="00C13AE5" w:rsidRDefault="0049030D" w:rsidP="0077381A">
      <w:pPr>
        <w:tabs>
          <w:tab w:val="left" w:pos="567"/>
        </w:tabs>
        <w:spacing w:line="240" w:lineRule="atLeast"/>
        <w:jc w:val="both"/>
        <w:rPr>
          <w:rFonts w:cstheme="minorHAnsi"/>
          <w:sz w:val="24"/>
          <w:szCs w:val="24"/>
        </w:rPr>
      </w:pPr>
      <w:r>
        <w:rPr>
          <w:rFonts w:cstheme="minorHAnsi"/>
          <w:sz w:val="24"/>
          <w:szCs w:val="24"/>
        </w:rPr>
        <w:tab/>
      </w:r>
      <w:r w:rsidR="00CF6A50" w:rsidRPr="00C13AE5">
        <w:rPr>
          <w:rFonts w:cstheme="minorHAnsi"/>
          <w:sz w:val="24"/>
          <w:szCs w:val="24"/>
        </w:rPr>
        <w:t>B. was the most skilled craftsman in the town.</w:t>
      </w:r>
    </w:p>
    <w:p w14:paraId="23A5D260" w14:textId="77777777" w:rsidR="0049030D" w:rsidRDefault="0070012D" w:rsidP="0077381A">
      <w:pPr>
        <w:tabs>
          <w:tab w:val="left" w:pos="567"/>
        </w:tabs>
        <w:spacing w:line="240" w:lineRule="atLeast"/>
        <w:jc w:val="both"/>
        <w:rPr>
          <w:rFonts w:cstheme="minorHAnsi"/>
          <w:sz w:val="24"/>
          <w:szCs w:val="24"/>
        </w:rPr>
      </w:pPr>
      <w:r w:rsidRPr="00C13AE5">
        <w:rPr>
          <w:rFonts w:cstheme="minorHAnsi"/>
          <w:sz w:val="24"/>
          <w:szCs w:val="24"/>
        </w:rPr>
        <w:tab/>
      </w:r>
      <w:r w:rsidR="009E528F" w:rsidRPr="00C13AE5">
        <w:rPr>
          <w:rFonts w:cstheme="minorHAnsi"/>
          <w:sz w:val="24"/>
          <w:szCs w:val="24"/>
        </w:rPr>
        <w:t>C.</w:t>
      </w:r>
      <w:r w:rsidR="00CF6A50" w:rsidRPr="00C13AE5">
        <w:rPr>
          <w:rFonts w:cstheme="minorHAnsi"/>
          <w:sz w:val="24"/>
          <w:szCs w:val="24"/>
        </w:rPr>
        <w:t xml:space="preserve"> found it easy to reach customers.</w:t>
      </w:r>
      <w:r w:rsidR="00133016" w:rsidRPr="00C13AE5">
        <w:rPr>
          <w:rFonts w:cstheme="minorHAnsi"/>
          <w:sz w:val="24"/>
          <w:szCs w:val="24"/>
        </w:rPr>
        <w:tab/>
      </w:r>
    </w:p>
    <w:p w14:paraId="2B846BAB" w14:textId="77777777" w:rsidR="00CF6A50" w:rsidRPr="00C13AE5" w:rsidRDefault="0049030D" w:rsidP="0077381A">
      <w:pPr>
        <w:tabs>
          <w:tab w:val="left" w:pos="567"/>
        </w:tabs>
        <w:spacing w:line="240" w:lineRule="atLeast"/>
        <w:jc w:val="both"/>
        <w:rPr>
          <w:rFonts w:cstheme="minorHAnsi"/>
          <w:sz w:val="24"/>
          <w:szCs w:val="24"/>
        </w:rPr>
      </w:pPr>
      <w:r>
        <w:rPr>
          <w:rFonts w:cstheme="minorHAnsi"/>
          <w:sz w:val="24"/>
          <w:szCs w:val="24"/>
        </w:rPr>
        <w:tab/>
      </w:r>
      <w:r w:rsidR="00CF6A50" w:rsidRPr="00C13AE5">
        <w:rPr>
          <w:rFonts w:cstheme="minorHAnsi"/>
          <w:sz w:val="24"/>
          <w:szCs w:val="24"/>
        </w:rPr>
        <w:t>D. worked very hard.</w:t>
      </w:r>
    </w:p>
    <w:p w14:paraId="12233AD8" w14:textId="77777777" w:rsidR="0089774C" w:rsidRPr="00C13AE5" w:rsidRDefault="0089774C" w:rsidP="0077381A">
      <w:pPr>
        <w:tabs>
          <w:tab w:val="left" w:pos="567"/>
        </w:tabs>
        <w:spacing w:line="240" w:lineRule="atLeast"/>
        <w:jc w:val="both"/>
        <w:rPr>
          <w:rFonts w:cstheme="minorHAnsi"/>
          <w:sz w:val="24"/>
          <w:szCs w:val="24"/>
        </w:rPr>
      </w:pPr>
    </w:p>
    <w:p w14:paraId="6C951B07" w14:textId="77777777" w:rsidR="00CF6A50" w:rsidRPr="00C13AE5" w:rsidRDefault="00133016" w:rsidP="0077381A">
      <w:pPr>
        <w:tabs>
          <w:tab w:val="left" w:pos="567"/>
        </w:tabs>
        <w:spacing w:line="240" w:lineRule="atLeast"/>
        <w:jc w:val="both"/>
        <w:rPr>
          <w:rFonts w:cstheme="minorHAnsi"/>
          <w:b/>
          <w:sz w:val="24"/>
          <w:szCs w:val="24"/>
        </w:rPr>
      </w:pPr>
      <w:r w:rsidRPr="00C13AE5">
        <w:rPr>
          <w:rFonts w:cstheme="minorHAnsi"/>
          <w:b/>
          <w:sz w:val="24"/>
          <w:szCs w:val="24"/>
        </w:rPr>
        <w:t xml:space="preserve">28. </w:t>
      </w:r>
      <w:r w:rsidR="00CF6A50" w:rsidRPr="00C13AE5">
        <w:rPr>
          <w:rFonts w:cstheme="minorHAnsi"/>
          <w:b/>
          <w:sz w:val="24"/>
          <w:szCs w:val="24"/>
        </w:rPr>
        <w:t>Dan says the charity relies on</w:t>
      </w:r>
      <w:r w:rsidR="00907D99" w:rsidRPr="00C13AE5">
        <w:rPr>
          <w:rFonts w:cstheme="minorHAnsi"/>
          <w:b/>
          <w:sz w:val="24"/>
          <w:szCs w:val="24"/>
        </w:rPr>
        <w:t xml:space="preserve"> ………………</w:t>
      </w:r>
    </w:p>
    <w:p w14:paraId="2F3ABBFA" w14:textId="77777777" w:rsidR="0049030D" w:rsidRDefault="0070012D" w:rsidP="0077381A">
      <w:pPr>
        <w:tabs>
          <w:tab w:val="left" w:pos="567"/>
        </w:tabs>
        <w:spacing w:line="240" w:lineRule="atLeast"/>
        <w:jc w:val="both"/>
        <w:rPr>
          <w:rFonts w:cstheme="minorHAnsi"/>
          <w:sz w:val="24"/>
          <w:szCs w:val="24"/>
        </w:rPr>
      </w:pPr>
      <w:r w:rsidRPr="00C13AE5">
        <w:rPr>
          <w:rFonts w:cstheme="minorHAnsi"/>
          <w:sz w:val="24"/>
          <w:szCs w:val="24"/>
        </w:rPr>
        <w:tab/>
      </w:r>
      <w:r w:rsidR="009E528F" w:rsidRPr="00C13AE5">
        <w:rPr>
          <w:rFonts w:cstheme="minorHAnsi"/>
          <w:sz w:val="24"/>
          <w:szCs w:val="24"/>
        </w:rPr>
        <w:t xml:space="preserve">A. </w:t>
      </w:r>
      <w:r w:rsidR="00CF6A50" w:rsidRPr="00C13AE5">
        <w:rPr>
          <w:rFonts w:cstheme="minorHAnsi"/>
          <w:sz w:val="24"/>
          <w:szCs w:val="24"/>
        </w:rPr>
        <w:t>getting enough bicycles to send regularly.</w:t>
      </w:r>
      <w:r w:rsidR="00133016" w:rsidRPr="00C13AE5">
        <w:rPr>
          <w:rFonts w:cstheme="minorHAnsi"/>
          <w:sz w:val="24"/>
          <w:szCs w:val="24"/>
        </w:rPr>
        <w:tab/>
      </w:r>
    </w:p>
    <w:p w14:paraId="7B4A36F7" w14:textId="77777777" w:rsidR="00CF6A50" w:rsidRPr="00C13AE5" w:rsidRDefault="0049030D" w:rsidP="0077381A">
      <w:pPr>
        <w:tabs>
          <w:tab w:val="left" w:pos="567"/>
        </w:tabs>
        <w:spacing w:line="240" w:lineRule="atLeast"/>
        <w:jc w:val="both"/>
        <w:rPr>
          <w:rFonts w:cstheme="minorHAnsi"/>
          <w:sz w:val="24"/>
          <w:szCs w:val="24"/>
        </w:rPr>
      </w:pPr>
      <w:r>
        <w:rPr>
          <w:rFonts w:cstheme="minorHAnsi"/>
          <w:sz w:val="24"/>
          <w:szCs w:val="24"/>
        </w:rPr>
        <w:tab/>
      </w:r>
      <w:r w:rsidR="00CF6A50" w:rsidRPr="00C13AE5">
        <w:rPr>
          <w:rFonts w:cstheme="minorHAnsi"/>
          <w:sz w:val="24"/>
          <w:szCs w:val="24"/>
        </w:rPr>
        <w:t>B. finding new areas which need the bicycles.</w:t>
      </w:r>
    </w:p>
    <w:p w14:paraId="692B9711" w14:textId="77777777" w:rsidR="0049030D" w:rsidRDefault="0070012D" w:rsidP="0077381A">
      <w:pPr>
        <w:tabs>
          <w:tab w:val="left" w:pos="567"/>
        </w:tabs>
        <w:spacing w:line="240" w:lineRule="atLeast"/>
        <w:jc w:val="both"/>
        <w:rPr>
          <w:rFonts w:cstheme="minorHAnsi"/>
          <w:sz w:val="24"/>
          <w:szCs w:val="24"/>
        </w:rPr>
      </w:pPr>
      <w:r w:rsidRPr="00C13AE5">
        <w:rPr>
          <w:rFonts w:cstheme="minorHAnsi"/>
          <w:sz w:val="24"/>
          <w:szCs w:val="24"/>
        </w:rPr>
        <w:tab/>
      </w:r>
      <w:r w:rsidR="00CF6A50" w:rsidRPr="00C13AE5">
        <w:rPr>
          <w:rFonts w:cstheme="minorHAnsi"/>
          <w:sz w:val="24"/>
          <w:szCs w:val="24"/>
        </w:rPr>
        <w:t>C. charging for the bicycles it sends abroad.</w:t>
      </w:r>
      <w:r w:rsidR="00133016" w:rsidRPr="00C13AE5">
        <w:rPr>
          <w:rFonts w:cstheme="minorHAnsi"/>
          <w:sz w:val="24"/>
          <w:szCs w:val="24"/>
        </w:rPr>
        <w:tab/>
      </w:r>
    </w:p>
    <w:p w14:paraId="484F5266" w14:textId="77777777" w:rsidR="00CF6A50" w:rsidRPr="00C13AE5" w:rsidRDefault="0049030D" w:rsidP="0077381A">
      <w:pPr>
        <w:tabs>
          <w:tab w:val="left" w:pos="567"/>
        </w:tabs>
        <w:spacing w:line="240" w:lineRule="atLeast"/>
        <w:jc w:val="both"/>
        <w:rPr>
          <w:rFonts w:cstheme="minorHAnsi"/>
          <w:sz w:val="24"/>
          <w:szCs w:val="24"/>
        </w:rPr>
      </w:pPr>
      <w:r>
        <w:rPr>
          <w:rFonts w:cstheme="minorHAnsi"/>
          <w:sz w:val="24"/>
          <w:szCs w:val="24"/>
        </w:rPr>
        <w:tab/>
      </w:r>
      <w:r w:rsidR="00CF6A50" w:rsidRPr="00C13AE5">
        <w:rPr>
          <w:rFonts w:cstheme="minorHAnsi"/>
          <w:sz w:val="24"/>
          <w:szCs w:val="24"/>
        </w:rPr>
        <w:t>D. getting the second-hand bikes from the rich.</w:t>
      </w:r>
    </w:p>
    <w:p w14:paraId="2618EA20" w14:textId="77777777" w:rsidR="0089774C" w:rsidRPr="00C13AE5" w:rsidRDefault="0089774C" w:rsidP="0077381A">
      <w:pPr>
        <w:tabs>
          <w:tab w:val="left" w:pos="567"/>
        </w:tabs>
        <w:spacing w:line="240" w:lineRule="atLeast"/>
        <w:jc w:val="both"/>
        <w:rPr>
          <w:rFonts w:cstheme="minorHAnsi"/>
          <w:sz w:val="24"/>
          <w:szCs w:val="24"/>
        </w:rPr>
      </w:pPr>
    </w:p>
    <w:p w14:paraId="24DA83A6" w14:textId="77777777" w:rsidR="00CF6A50" w:rsidRPr="00C13AE5" w:rsidRDefault="00133016" w:rsidP="0077381A">
      <w:pPr>
        <w:tabs>
          <w:tab w:val="left" w:pos="567"/>
        </w:tabs>
        <w:spacing w:line="240" w:lineRule="atLeast"/>
        <w:jc w:val="both"/>
        <w:rPr>
          <w:rFonts w:cstheme="minorHAnsi"/>
          <w:b/>
          <w:sz w:val="24"/>
          <w:szCs w:val="24"/>
        </w:rPr>
      </w:pPr>
      <w:r w:rsidRPr="00C13AE5">
        <w:rPr>
          <w:rFonts w:cstheme="minorHAnsi"/>
          <w:b/>
          <w:sz w:val="24"/>
          <w:szCs w:val="24"/>
        </w:rPr>
        <w:t xml:space="preserve">29. </w:t>
      </w:r>
      <w:r w:rsidR="00CF6A50" w:rsidRPr="00C13AE5">
        <w:rPr>
          <w:rFonts w:cstheme="minorHAnsi"/>
          <w:b/>
          <w:sz w:val="24"/>
          <w:szCs w:val="24"/>
        </w:rPr>
        <w:t>What does Dan say about the town of Rivas?</w:t>
      </w:r>
    </w:p>
    <w:p w14:paraId="6DF94FB8" w14:textId="77777777" w:rsidR="00BD2CAC" w:rsidRPr="00C13AE5" w:rsidRDefault="0070012D" w:rsidP="0077381A">
      <w:pPr>
        <w:tabs>
          <w:tab w:val="left" w:pos="567"/>
        </w:tabs>
        <w:spacing w:line="240" w:lineRule="atLeast"/>
        <w:jc w:val="both"/>
        <w:rPr>
          <w:rFonts w:cstheme="minorHAnsi"/>
          <w:sz w:val="24"/>
          <w:szCs w:val="24"/>
        </w:rPr>
      </w:pPr>
      <w:r w:rsidRPr="00C13AE5">
        <w:rPr>
          <w:rFonts w:cstheme="minorHAnsi"/>
          <w:sz w:val="24"/>
          <w:szCs w:val="24"/>
        </w:rPr>
        <w:tab/>
      </w:r>
      <w:r w:rsidR="00CF6A50" w:rsidRPr="00C13AE5">
        <w:rPr>
          <w:rFonts w:cstheme="minorHAnsi"/>
          <w:sz w:val="24"/>
          <w:szCs w:val="24"/>
        </w:rPr>
        <w:t>A. It has received the greatest number of bikes.</w:t>
      </w:r>
      <w:r w:rsidR="00133016" w:rsidRPr="00C13AE5">
        <w:rPr>
          <w:rFonts w:cstheme="minorHAnsi"/>
          <w:sz w:val="24"/>
          <w:szCs w:val="24"/>
        </w:rPr>
        <w:tab/>
      </w:r>
      <w:r w:rsidR="00133016" w:rsidRPr="00C13AE5">
        <w:rPr>
          <w:rFonts w:cstheme="minorHAnsi"/>
          <w:sz w:val="24"/>
          <w:szCs w:val="24"/>
        </w:rPr>
        <w:tab/>
      </w:r>
    </w:p>
    <w:p w14:paraId="10742C93" w14:textId="77777777" w:rsidR="00CF6A50" w:rsidRPr="00C13AE5" w:rsidRDefault="00E3335E" w:rsidP="0077381A">
      <w:pPr>
        <w:tabs>
          <w:tab w:val="left" w:pos="567"/>
        </w:tabs>
        <w:spacing w:line="240" w:lineRule="atLeast"/>
        <w:jc w:val="both"/>
        <w:rPr>
          <w:rFonts w:cstheme="minorHAnsi"/>
          <w:sz w:val="24"/>
          <w:szCs w:val="24"/>
        </w:rPr>
      </w:pPr>
      <w:r w:rsidRPr="00C13AE5">
        <w:rPr>
          <w:rFonts w:cstheme="minorHAnsi"/>
          <w:sz w:val="24"/>
          <w:szCs w:val="24"/>
        </w:rPr>
        <w:tab/>
      </w:r>
      <w:r w:rsidR="00CF6A50" w:rsidRPr="00C13AE5">
        <w:rPr>
          <w:rFonts w:cstheme="minorHAnsi"/>
          <w:sz w:val="24"/>
          <w:szCs w:val="24"/>
        </w:rPr>
        <w:t>B. It has almost as many bikes as Amsterdam.</w:t>
      </w:r>
    </w:p>
    <w:p w14:paraId="53DEB813" w14:textId="77777777" w:rsidR="00BD2CAC" w:rsidRPr="00C13AE5" w:rsidRDefault="0070012D" w:rsidP="0077381A">
      <w:pPr>
        <w:tabs>
          <w:tab w:val="left" w:pos="567"/>
        </w:tabs>
        <w:spacing w:line="240" w:lineRule="atLeast"/>
        <w:jc w:val="both"/>
        <w:rPr>
          <w:rFonts w:cstheme="minorHAnsi"/>
          <w:sz w:val="24"/>
          <w:szCs w:val="24"/>
        </w:rPr>
      </w:pPr>
      <w:r w:rsidRPr="00C13AE5">
        <w:rPr>
          <w:rFonts w:cstheme="minorHAnsi"/>
          <w:sz w:val="24"/>
          <w:szCs w:val="24"/>
        </w:rPr>
        <w:tab/>
      </w:r>
      <w:r w:rsidR="009E528F" w:rsidRPr="00C13AE5">
        <w:rPr>
          <w:rFonts w:cstheme="minorHAnsi"/>
          <w:sz w:val="24"/>
          <w:szCs w:val="24"/>
        </w:rPr>
        <w:t>C.</w:t>
      </w:r>
      <w:r w:rsidR="00CF6A50" w:rsidRPr="00C13AE5">
        <w:rPr>
          <w:rFonts w:cstheme="minorHAnsi"/>
          <w:sz w:val="24"/>
          <w:szCs w:val="24"/>
        </w:rPr>
        <w:t xml:space="preserve"> Its economy has been totally transformed.</w:t>
      </w:r>
      <w:r w:rsidR="00133016" w:rsidRPr="00C13AE5">
        <w:rPr>
          <w:rFonts w:cstheme="minorHAnsi"/>
          <w:sz w:val="24"/>
          <w:szCs w:val="24"/>
        </w:rPr>
        <w:tab/>
      </w:r>
      <w:r w:rsidR="00133016" w:rsidRPr="00C13AE5">
        <w:rPr>
          <w:rFonts w:cstheme="minorHAnsi"/>
          <w:sz w:val="24"/>
          <w:szCs w:val="24"/>
        </w:rPr>
        <w:tab/>
      </w:r>
    </w:p>
    <w:p w14:paraId="2248A558" w14:textId="77777777" w:rsidR="0089774C" w:rsidRPr="00C13AE5" w:rsidRDefault="00E3335E" w:rsidP="0077381A">
      <w:pPr>
        <w:tabs>
          <w:tab w:val="left" w:pos="567"/>
        </w:tabs>
        <w:spacing w:line="240" w:lineRule="atLeast"/>
        <w:jc w:val="both"/>
        <w:rPr>
          <w:rFonts w:cstheme="minorHAnsi"/>
          <w:sz w:val="24"/>
          <w:szCs w:val="24"/>
        </w:rPr>
      </w:pPr>
      <w:r w:rsidRPr="00C13AE5">
        <w:rPr>
          <w:rFonts w:cstheme="minorHAnsi"/>
          <w:sz w:val="24"/>
          <w:szCs w:val="24"/>
        </w:rPr>
        <w:tab/>
      </w:r>
      <w:r w:rsidR="00CF6A50" w:rsidRPr="00C13AE5">
        <w:rPr>
          <w:rFonts w:cstheme="minorHAnsi"/>
          <w:sz w:val="24"/>
          <w:szCs w:val="24"/>
        </w:rPr>
        <w:t>D. Everyone there owns a bicycle.</w:t>
      </w:r>
    </w:p>
    <w:p w14:paraId="57FBDEC9" w14:textId="77777777" w:rsidR="00CF6A50" w:rsidRPr="00C13AE5" w:rsidRDefault="00CF6A50" w:rsidP="0077381A">
      <w:pPr>
        <w:tabs>
          <w:tab w:val="left" w:pos="567"/>
        </w:tabs>
        <w:spacing w:line="240" w:lineRule="atLeast"/>
        <w:jc w:val="both"/>
        <w:rPr>
          <w:rFonts w:cstheme="minorHAnsi"/>
          <w:sz w:val="24"/>
          <w:szCs w:val="24"/>
        </w:rPr>
      </w:pPr>
      <w:r w:rsidRPr="00C13AE5">
        <w:rPr>
          <w:rFonts w:cstheme="minorHAnsi"/>
          <w:sz w:val="24"/>
          <w:szCs w:val="24"/>
        </w:rPr>
        <w:tab/>
      </w:r>
    </w:p>
    <w:p w14:paraId="749E993C" w14:textId="77777777" w:rsidR="00CF6A50" w:rsidRPr="00C13AE5" w:rsidRDefault="00133016" w:rsidP="0077381A">
      <w:pPr>
        <w:tabs>
          <w:tab w:val="left" w:pos="567"/>
        </w:tabs>
        <w:spacing w:line="240" w:lineRule="atLeast"/>
        <w:jc w:val="both"/>
        <w:rPr>
          <w:rFonts w:cstheme="minorHAnsi"/>
          <w:b/>
          <w:sz w:val="24"/>
          <w:szCs w:val="24"/>
        </w:rPr>
      </w:pPr>
      <w:r w:rsidRPr="00C13AE5">
        <w:rPr>
          <w:rFonts w:cstheme="minorHAnsi"/>
          <w:b/>
          <w:sz w:val="24"/>
          <w:szCs w:val="24"/>
        </w:rPr>
        <w:lastRenderedPageBreak/>
        <w:t xml:space="preserve">30. </w:t>
      </w:r>
      <w:r w:rsidR="00CF6A50" w:rsidRPr="00C13AE5">
        <w:rPr>
          <w:rFonts w:cstheme="minorHAnsi"/>
          <w:b/>
          <w:sz w:val="24"/>
          <w:szCs w:val="24"/>
        </w:rPr>
        <w:t>What problem did the charity face in August 2000?</w:t>
      </w:r>
    </w:p>
    <w:p w14:paraId="0369994C" w14:textId="77777777" w:rsidR="00CF6A50" w:rsidRPr="00C13AE5" w:rsidRDefault="00616C59" w:rsidP="0077381A">
      <w:pPr>
        <w:tabs>
          <w:tab w:val="left" w:pos="567"/>
        </w:tabs>
        <w:spacing w:line="240" w:lineRule="atLeast"/>
        <w:jc w:val="both"/>
        <w:rPr>
          <w:rFonts w:cstheme="minorHAnsi"/>
          <w:sz w:val="24"/>
          <w:szCs w:val="24"/>
        </w:rPr>
      </w:pPr>
      <w:r w:rsidRPr="00C13AE5">
        <w:rPr>
          <w:rFonts w:cstheme="minorHAnsi"/>
          <w:sz w:val="24"/>
          <w:szCs w:val="24"/>
        </w:rPr>
        <w:tab/>
      </w:r>
      <w:r w:rsidR="009E528F" w:rsidRPr="00C13AE5">
        <w:rPr>
          <w:rFonts w:cstheme="minorHAnsi"/>
          <w:sz w:val="24"/>
          <w:szCs w:val="24"/>
        </w:rPr>
        <w:t>A.</w:t>
      </w:r>
      <w:r w:rsidR="00E3335E" w:rsidRPr="00C13AE5">
        <w:rPr>
          <w:rFonts w:cstheme="minorHAnsi"/>
          <w:sz w:val="24"/>
          <w:szCs w:val="24"/>
        </w:rPr>
        <w:t xml:space="preserve"> </w:t>
      </w:r>
      <w:r w:rsidR="00CF6A50" w:rsidRPr="00C13AE5">
        <w:rPr>
          <w:rFonts w:cstheme="minorHAnsi"/>
          <w:sz w:val="24"/>
          <w:szCs w:val="24"/>
        </w:rPr>
        <w:t>It couldn’t meet its overheads.</w:t>
      </w:r>
      <w:r w:rsidR="00133016" w:rsidRPr="00C13AE5">
        <w:rPr>
          <w:rFonts w:cstheme="minorHAnsi"/>
          <w:sz w:val="24"/>
          <w:szCs w:val="24"/>
        </w:rPr>
        <w:tab/>
      </w:r>
      <w:r w:rsidR="00133016" w:rsidRPr="00C13AE5">
        <w:rPr>
          <w:rFonts w:cstheme="minorHAnsi"/>
          <w:sz w:val="24"/>
          <w:szCs w:val="24"/>
        </w:rPr>
        <w:tab/>
      </w:r>
      <w:r w:rsidR="00CF6A50" w:rsidRPr="00C13AE5">
        <w:rPr>
          <w:rFonts w:cstheme="minorHAnsi"/>
          <w:sz w:val="24"/>
          <w:szCs w:val="24"/>
        </w:rPr>
        <w:t>B. It had to delay sending the bikes.</w:t>
      </w:r>
    </w:p>
    <w:p w14:paraId="052AADE3" w14:textId="77777777" w:rsidR="00CF6A50" w:rsidRPr="00C13AE5" w:rsidRDefault="00616C59" w:rsidP="0077381A">
      <w:pPr>
        <w:tabs>
          <w:tab w:val="left" w:pos="567"/>
        </w:tabs>
        <w:spacing w:line="240" w:lineRule="atLeast"/>
        <w:jc w:val="both"/>
        <w:rPr>
          <w:rFonts w:cstheme="minorHAnsi"/>
          <w:sz w:val="24"/>
          <w:szCs w:val="24"/>
        </w:rPr>
      </w:pPr>
      <w:r w:rsidRPr="00C13AE5">
        <w:rPr>
          <w:rFonts w:cstheme="minorHAnsi"/>
          <w:sz w:val="24"/>
          <w:szCs w:val="24"/>
        </w:rPr>
        <w:tab/>
      </w:r>
      <w:r w:rsidR="006C27F1" w:rsidRPr="00C13AE5">
        <w:rPr>
          <w:rFonts w:cstheme="minorHAnsi"/>
          <w:sz w:val="24"/>
          <w:szCs w:val="24"/>
        </w:rPr>
        <w:t>C. It was criticiz</w:t>
      </w:r>
      <w:r w:rsidR="00CF6A50" w:rsidRPr="00C13AE5">
        <w:rPr>
          <w:rFonts w:cstheme="minorHAnsi"/>
          <w:sz w:val="24"/>
          <w:szCs w:val="24"/>
        </w:rPr>
        <w:t>ed in British media.</w:t>
      </w:r>
      <w:r w:rsidR="00133016" w:rsidRPr="00C13AE5">
        <w:rPr>
          <w:rFonts w:cstheme="minorHAnsi"/>
          <w:sz w:val="24"/>
          <w:szCs w:val="24"/>
        </w:rPr>
        <w:tab/>
      </w:r>
      <w:r w:rsidR="00133016" w:rsidRPr="00C13AE5">
        <w:rPr>
          <w:rFonts w:cstheme="minorHAnsi"/>
          <w:sz w:val="24"/>
          <w:szCs w:val="24"/>
        </w:rPr>
        <w:tab/>
      </w:r>
      <w:r w:rsidR="00CF6A50" w:rsidRPr="00C13AE5">
        <w:rPr>
          <w:rFonts w:cstheme="minorHAnsi"/>
          <w:sz w:val="24"/>
          <w:szCs w:val="24"/>
        </w:rPr>
        <w:t>D. It didn’t</w:t>
      </w:r>
      <w:r w:rsidR="009E7E2E" w:rsidRPr="00C13AE5">
        <w:rPr>
          <w:rFonts w:cstheme="minorHAnsi"/>
          <w:sz w:val="24"/>
          <w:szCs w:val="24"/>
        </w:rPr>
        <w:t xml:space="preserve"> get enough bikes ready to send</w:t>
      </w:r>
      <w:r w:rsidR="00CF6A50" w:rsidRPr="00C13AE5">
        <w:rPr>
          <w:rFonts w:cstheme="minorHAnsi"/>
          <w:sz w:val="24"/>
          <w:szCs w:val="24"/>
        </w:rPr>
        <w:t>.</w:t>
      </w:r>
    </w:p>
    <w:p w14:paraId="515D968F" w14:textId="77777777" w:rsidR="0070012D" w:rsidRPr="00C13AE5" w:rsidRDefault="0070012D" w:rsidP="0077381A">
      <w:pPr>
        <w:tabs>
          <w:tab w:val="left" w:pos="567"/>
        </w:tabs>
        <w:spacing w:line="240" w:lineRule="atLeast"/>
        <w:jc w:val="both"/>
        <w:rPr>
          <w:rFonts w:cstheme="minorHAnsi"/>
          <w:sz w:val="24"/>
          <w:szCs w:val="24"/>
        </w:rPr>
      </w:pPr>
    </w:p>
    <w:p w14:paraId="0E65D587" w14:textId="77777777" w:rsidR="00F0243A" w:rsidRPr="00C13AE5" w:rsidRDefault="00F0243A" w:rsidP="0077381A">
      <w:pPr>
        <w:spacing w:line="240" w:lineRule="atLeast"/>
        <w:jc w:val="both"/>
        <w:rPr>
          <w:rFonts w:cstheme="minorHAnsi"/>
          <w:b/>
          <w:sz w:val="24"/>
          <w:szCs w:val="24"/>
        </w:rPr>
      </w:pPr>
      <w:r w:rsidRPr="00C13AE5">
        <w:rPr>
          <w:rFonts w:cstheme="minorHAnsi"/>
          <w:b/>
          <w:sz w:val="24"/>
          <w:szCs w:val="24"/>
        </w:rPr>
        <w:t>Talk/Lecture 3. You’re going to hear a radio talk on back pain given by doctor Paula Clayburg of Liverpool’s Wilton Clinic.</w:t>
      </w:r>
    </w:p>
    <w:p w14:paraId="73BD4CE5" w14:textId="77777777" w:rsidR="00F0243A" w:rsidRPr="00C13AE5" w:rsidRDefault="00EA0D98" w:rsidP="0077381A">
      <w:pPr>
        <w:tabs>
          <w:tab w:val="left" w:pos="709"/>
          <w:tab w:val="left" w:pos="993"/>
        </w:tabs>
        <w:spacing w:line="240" w:lineRule="atLeast"/>
        <w:jc w:val="both"/>
        <w:rPr>
          <w:rFonts w:cstheme="minorHAnsi"/>
          <w:b/>
          <w:sz w:val="24"/>
          <w:szCs w:val="24"/>
        </w:rPr>
      </w:pPr>
      <w:r w:rsidRPr="00C13AE5">
        <w:rPr>
          <w:rFonts w:cstheme="minorHAnsi"/>
          <w:b/>
          <w:sz w:val="24"/>
          <w:szCs w:val="24"/>
        </w:rPr>
        <w:t xml:space="preserve">31. </w:t>
      </w:r>
      <w:r w:rsidR="00F0243A" w:rsidRPr="00C13AE5">
        <w:rPr>
          <w:rFonts w:cstheme="minorHAnsi"/>
          <w:b/>
          <w:sz w:val="24"/>
          <w:szCs w:val="24"/>
        </w:rPr>
        <w:t>According to the speaker, the main cause of back pain in women is</w:t>
      </w:r>
      <w:r w:rsidR="006C27F1" w:rsidRPr="00C13AE5">
        <w:rPr>
          <w:rFonts w:cstheme="minorHAnsi"/>
          <w:b/>
          <w:sz w:val="24"/>
          <w:szCs w:val="24"/>
        </w:rPr>
        <w:t xml:space="preserve"> ………….</w:t>
      </w:r>
    </w:p>
    <w:p w14:paraId="403BD784" w14:textId="77777777" w:rsidR="0089774C" w:rsidRPr="00C13AE5" w:rsidRDefault="00616C59" w:rsidP="0077381A">
      <w:pPr>
        <w:tabs>
          <w:tab w:val="left" w:pos="709"/>
          <w:tab w:val="left" w:pos="993"/>
        </w:tabs>
        <w:spacing w:line="240" w:lineRule="atLeast"/>
        <w:jc w:val="both"/>
        <w:rPr>
          <w:rFonts w:cstheme="minorHAnsi"/>
          <w:sz w:val="24"/>
          <w:szCs w:val="24"/>
        </w:rPr>
      </w:pPr>
      <w:r w:rsidRPr="00C13AE5">
        <w:rPr>
          <w:rFonts w:cstheme="minorHAnsi"/>
          <w:sz w:val="24"/>
          <w:szCs w:val="24"/>
        </w:rPr>
        <w:tab/>
      </w:r>
      <w:r w:rsidR="00F0243A" w:rsidRPr="00C13AE5">
        <w:rPr>
          <w:rFonts w:cstheme="minorHAnsi"/>
          <w:sz w:val="24"/>
          <w:szCs w:val="24"/>
        </w:rPr>
        <w:t>A.</w:t>
      </w:r>
      <w:r w:rsidR="009E528F" w:rsidRPr="00C13AE5">
        <w:rPr>
          <w:rFonts w:cstheme="minorHAnsi"/>
          <w:sz w:val="24"/>
          <w:szCs w:val="24"/>
        </w:rPr>
        <w:t xml:space="preserve"> </w:t>
      </w:r>
      <w:r w:rsidR="00F0243A" w:rsidRPr="00C13AE5">
        <w:rPr>
          <w:rFonts w:cstheme="minorHAnsi"/>
          <w:sz w:val="24"/>
          <w:szCs w:val="24"/>
        </w:rPr>
        <w:t>pregnancy.</w:t>
      </w:r>
      <w:r w:rsidR="00EA0D98" w:rsidRPr="00C13AE5">
        <w:rPr>
          <w:rFonts w:cstheme="minorHAnsi"/>
          <w:sz w:val="24"/>
          <w:szCs w:val="24"/>
        </w:rPr>
        <w:tab/>
      </w:r>
      <w:r w:rsidR="0049030D">
        <w:rPr>
          <w:rFonts w:cstheme="minorHAnsi"/>
          <w:sz w:val="24"/>
          <w:szCs w:val="24"/>
        </w:rPr>
        <w:tab/>
      </w:r>
      <w:r w:rsidR="009E528F" w:rsidRPr="00C13AE5">
        <w:rPr>
          <w:rFonts w:cstheme="minorHAnsi"/>
          <w:sz w:val="24"/>
          <w:szCs w:val="24"/>
        </w:rPr>
        <w:t>B.</w:t>
      </w:r>
      <w:r w:rsidR="00F0243A" w:rsidRPr="00C13AE5">
        <w:rPr>
          <w:rFonts w:cstheme="minorHAnsi"/>
          <w:sz w:val="24"/>
          <w:szCs w:val="24"/>
        </w:rPr>
        <w:t xml:space="preserve"> osteoporosis.</w:t>
      </w:r>
      <w:r w:rsidR="00EA0D98" w:rsidRPr="00C13AE5">
        <w:rPr>
          <w:rFonts w:cstheme="minorHAnsi"/>
          <w:sz w:val="24"/>
          <w:szCs w:val="24"/>
        </w:rPr>
        <w:tab/>
      </w:r>
      <w:r w:rsidR="00F0243A" w:rsidRPr="00C13AE5">
        <w:rPr>
          <w:rFonts w:cstheme="minorHAnsi"/>
          <w:sz w:val="24"/>
          <w:szCs w:val="24"/>
        </w:rPr>
        <w:t xml:space="preserve">C. lack of exercise. </w:t>
      </w:r>
      <w:r w:rsidR="00EA0D98" w:rsidRPr="00C13AE5">
        <w:rPr>
          <w:rFonts w:cstheme="minorHAnsi"/>
          <w:sz w:val="24"/>
          <w:szCs w:val="24"/>
        </w:rPr>
        <w:tab/>
      </w:r>
      <w:r w:rsidR="0049030D">
        <w:rPr>
          <w:rFonts w:cstheme="minorHAnsi"/>
          <w:sz w:val="24"/>
          <w:szCs w:val="24"/>
        </w:rPr>
        <w:t>D. too much exercise.</w:t>
      </w:r>
    </w:p>
    <w:p w14:paraId="52C7B333" w14:textId="77777777" w:rsidR="00F0243A" w:rsidRPr="00C13AE5" w:rsidRDefault="00EA0D98" w:rsidP="0077381A">
      <w:pPr>
        <w:tabs>
          <w:tab w:val="left" w:pos="709"/>
          <w:tab w:val="left" w:pos="993"/>
        </w:tabs>
        <w:spacing w:line="240" w:lineRule="atLeast"/>
        <w:jc w:val="both"/>
        <w:rPr>
          <w:rFonts w:cstheme="minorHAnsi"/>
          <w:b/>
          <w:sz w:val="24"/>
          <w:szCs w:val="24"/>
        </w:rPr>
      </w:pPr>
      <w:r w:rsidRPr="00C13AE5">
        <w:rPr>
          <w:rFonts w:cstheme="minorHAnsi"/>
          <w:b/>
          <w:sz w:val="24"/>
          <w:szCs w:val="24"/>
        </w:rPr>
        <w:t xml:space="preserve">32. </w:t>
      </w:r>
      <w:r w:rsidR="00F0243A" w:rsidRPr="00C13AE5">
        <w:rPr>
          <w:rFonts w:cstheme="minorHAnsi"/>
          <w:b/>
          <w:sz w:val="24"/>
          <w:szCs w:val="24"/>
        </w:rPr>
        <w:t>As treatment for back pain the Clinic mainly recommends</w:t>
      </w:r>
      <w:r w:rsidR="006C27F1" w:rsidRPr="00C13AE5">
        <w:rPr>
          <w:rFonts w:cstheme="minorHAnsi"/>
          <w:b/>
          <w:sz w:val="24"/>
          <w:szCs w:val="24"/>
        </w:rPr>
        <w:t xml:space="preserve"> ………………</w:t>
      </w:r>
    </w:p>
    <w:p w14:paraId="523299F9" w14:textId="77777777" w:rsidR="0089774C" w:rsidRPr="00C13AE5" w:rsidRDefault="00616C59" w:rsidP="0077381A">
      <w:pPr>
        <w:tabs>
          <w:tab w:val="left" w:pos="709"/>
          <w:tab w:val="left" w:pos="993"/>
        </w:tabs>
        <w:spacing w:line="240" w:lineRule="atLeast"/>
        <w:jc w:val="both"/>
        <w:rPr>
          <w:rFonts w:cstheme="minorHAnsi"/>
          <w:sz w:val="24"/>
          <w:szCs w:val="24"/>
        </w:rPr>
      </w:pPr>
      <w:r w:rsidRPr="00C13AE5">
        <w:rPr>
          <w:rFonts w:cstheme="minorHAnsi"/>
          <w:sz w:val="24"/>
          <w:szCs w:val="24"/>
        </w:rPr>
        <w:tab/>
      </w:r>
      <w:r w:rsidR="00F0243A" w:rsidRPr="00C13AE5">
        <w:rPr>
          <w:rFonts w:cstheme="minorHAnsi"/>
          <w:sz w:val="24"/>
          <w:szCs w:val="24"/>
        </w:rPr>
        <w:t>A. pain killers.</w:t>
      </w:r>
      <w:r w:rsidR="00EA0D98" w:rsidRPr="00C13AE5">
        <w:rPr>
          <w:rFonts w:cstheme="minorHAnsi"/>
          <w:sz w:val="24"/>
          <w:szCs w:val="24"/>
        </w:rPr>
        <w:tab/>
      </w:r>
      <w:r w:rsidR="00EA0D98" w:rsidRPr="00C13AE5">
        <w:rPr>
          <w:rFonts w:cstheme="minorHAnsi"/>
          <w:sz w:val="24"/>
          <w:szCs w:val="24"/>
        </w:rPr>
        <w:tab/>
      </w:r>
      <w:r w:rsidR="009E528F" w:rsidRPr="00C13AE5">
        <w:rPr>
          <w:rFonts w:cstheme="minorHAnsi"/>
          <w:sz w:val="24"/>
          <w:szCs w:val="24"/>
        </w:rPr>
        <w:t>B.</w:t>
      </w:r>
      <w:r w:rsidR="00F0243A" w:rsidRPr="00C13AE5">
        <w:rPr>
          <w:rFonts w:cstheme="minorHAnsi"/>
          <w:sz w:val="24"/>
          <w:szCs w:val="24"/>
        </w:rPr>
        <w:t xml:space="preserve"> relaxation therapy.</w:t>
      </w:r>
      <w:r w:rsidR="00EA0D98" w:rsidRPr="00C13AE5">
        <w:rPr>
          <w:rFonts w:cstheme="minorHAnsi"/>
          <w:sz w:val="24"/>
          <w:szCs w:val="24"/>
        </w:rPr>
        <w:tab/>
      </w:r>
      <w:r w:rsidR="00EA0D98" w:rsidRPr="00C13AE5">
        <w:rPr>
          <w:rFonts w:cstheme="minorHAnsi"/>
          <w:sz w:val="24"/>
          <w:szCs w:val="24"/>
        </w:rPr>
        <w:tab/>
      </w:r>
      <w:r w:rsidR="00F0243A" w:rsidRPr="00C13AE5">
        <w:rPr>
          <w:rFonts w:cstheme="minorHAnsi"/>
          <w:sz w:val="24"/>
          <w:szCs w:val="24"/>
        </w:rPr>
        <w:t>C. exercise routines.</w:t>
      </w:r>
      <w:r w:rsidR="00EA0D98" w:rsidRPr="00C13AE5">
        <w:rPr>
          <w:rFonts w:cstheme="minorHAnsi"/>
          <w:sz w:val="24"/>
          <w:szCs w:val="24"/>
        </w:rPr>
        <w:tab/>
      </w:r>
      <w:r w:rsidR="0049030D">
        <w:rPr>
          <w:rFonts w:cstheme="minorHAnsi"/>
          <w:sz w:val="24"/>
          <w:szCs w:val="24"/>
        </w:rPr>
        <w:t>D. bed rest.</w:t>
      </w:r>
    </w:p>
    <w:p w14:paraId="7A49B541" w14:textId="77777777" w:rsidR="00F0243A" w:rsidRPr="00C13AE5" w:rsidRDefault="00EA0D98" w:rsidP="0077381A">
      <w:pPr>
        <w:tabs>
          <w:tab w:val="left" w:pos="709"/>
          <w:tab w:val="left" w:pos="993"/>
        </w:tabs>
        <w:spacing w:line="240" w:lineRule="atLeast"/>
        <w:jc w:val="both"/>
        <w:rPr>
          <w:rFonts w:cstheme="minorHAnsi"/>
          <w:b/>
          <w:sz w:val="24"/>
          <w:szCs w:val="24"/>
        </w:rPr>
      </w:pPr>
      <w:r w:rsidRPr="00C13AE5">
        <w:rPr>
          <w:rFonts w:cstheme="minorHAnsi"/>
          <w:b/>
          <w:sz w:val="24"/>
          <w:szCs w:val="24"/>
        </w:rPr>
        <w:t xml:space="preserve">33. </w:t>
      </w:r>
      <w:r w:rsidR="00F0243A" w:rsidRPr="00C13AE5">
        <w:rPr>
          <w:rFonts w:cstheme="minorHAnsi"/>
          <w:b/>
          <w:sz w:val="24"/>
          <w:szCs w:val="24"/>
        </w:rPr>
        <w:t>The back is different from other parts of the body because</w:t>
      </w:r>
      <w:r w:rsidR="006C27F1" w:rsidRPr="00C13AE5">
        <w:rPr>
          <w:rFonts w:cstheme="minorHAnsi"/>
          <w:b/>
          <w:sz w:val="24"/>
          <w:szCs w:val="24"/>
        </w:rPr>
        <w:t xml:space="preserve"> ………………</w:t>
      </w:r>
    </w:p>
    <w:p w14:paraId="78BB699C" w14:textId="77777777" w:rsidR="00EA0D98" w:rsidRPr="00C13AE5" w:rsidRDefault="00616C59" w:rsidP="0077381A">
      <w:pPr>
        <w:tabs>
          <w:tab w:val="left" w:pos="709"/>
          <w:tab w:val="left" w:pos="993"/>
        </w:tabs>
        <w:spacing w:line="240" w:lineRule="atLeast"/>
        <w:jc w:val="both"/>
        <w:rPr>
          <w:rFonts w:cstheme="minorHAnsi"/>
          <w:sz w:val="24"/>
          <w:szCs w:val="24"/>
        </w:rPr>
      </w:pPr>
      <w:r w:rsidRPr="00C13AE5">
        <w:rPr>
          <w:rFonts w:cstheme="minorHAnsi"/>
          <w:sz w:val="24"/>
          <w:szCs w:val="24"/>
        </w:rPr>
        <w:tab/>
      </w:r>
      <w:r w:rsidR="00F0243A" w:rsidRPr="00C13AE5">
        <w:rPr>
          <w:rFonts w:cstheme="minorHAnsi"/>
          <w:sz w:val="24"/>
          <w:szCs w:val="24"/>
        </w:rPr>
        <w:t>A.</w:t>
      </w:r>
      <w:r w:rsidRPr="00C13AE5">
        <w:rPr>
          <w:rFonts w:cstheme="minorHAnsi"/>
          <w:sz w:val="24"/>
          <w:szCs w:val="24"/>
        </w:rPr>
        <w:t xml:space="preserve"> </w:t>
      </w:r>
      <w:r w:rsidR="00F0243A" w:rsidRPr="00C13AE5">
        <w:rPr>
          <w:rFonts w:cstheme="minorHAnsi"/>
          <w:sz w:val="24"/>
          <w:szCs w:val="24"/>
        </w:rPr>
        <w:t xml:space="preserve">it is usually better at self-repair. </w:t>
      </w:r>
      <w:r w:rsidR="00EA0D98" w:rsidRPr="00C13AE5">
        <w:rPr>
          <w:rFonts w:cstheme="minorHAnsi"/>
          <w:sz w:val="24"/>
          <w:szCs w:val="24"/>
        </w:rPr>
        <w:tab/>
      </w:r>
    </w:p>
    <w:p w14:paraId="48CF6E32" w14:textId="77777777" w:rsidR="00F0243A" w:rsidRPr="00C13AE5" w:rsidRDefault="00616C59" w:rsidP="0077381A">
      <w:pPr>
        <w:tabs>
          <w:tab w:val="left" w:pos="709"/>
          <w:tab w:val="left" w:pos="993"/>
        </w:tabs>
        <w:spacing w:line="240" w:lineRule="atLeast"/>
        <w:jc w:val="both"/>
        <w:rPr>
          <w:rFonts w:cstheme="minorHAnsi"/>
          <w:sz w:val="24"/>
          <w:szCs w:val="24"/>
        </w:rPr>
      </w:pPr>
      <w:r w:rsidRPr="00C13AE5">
        <w:rPr>
          <w:rFonts w:cstheme="minorHAnsi"/>
          <w:sz w:val="24"/>
          <w:szCs w:val="24"/>
        </w:rPr>
        <w:tab/>
      </w:r>
      <w:r w:rsidR="00F0243A" w:rsidRPr="00C13AE5">
        <w:rPr>
          <w:rFonts w:cstheme="minorHAnsi"/>
          <w:sz w:val="24"/>
          <w:szCs w:val="24"/>
        </w:rPr>
        <w:t xml:space="preserve">B. a back injury is usually more painful. </w:t>
      </w:r>
    </w:p>
    <w:p w14:paraId="58C35CFD" w14:textId="77777777" w:rsidR="00EA0D98" w:rsidRPr="00C13AE5" w:rsidRDefault="00616C59" w:rsidP="0077381A">
      <w:pPr>
        <w:tabs>
          <w:tab w:val="left" w:pos="709"/>
          <w:tab w:val="left" w:pos="993"/>
        </w:tabs>
        <w:spacing w:line="240" w:lineRule="atLeast"/>
        <w:jc w:val="both"/>
        <w:rPr>
          <w:rFonts w:cstheme="minorHAnsi"/>
          <w:sz w:val="24"/>
          <w:szCs w:val="24"/>
        </w:rPr>
      </w:pPr>
      <w:r w:rsidRPr="00C13AE5">
        <w:rPr>
          <w:rFonts w:cstheme="minorHAnsi"/>
          <w:sz w:val="24"/>
          <w:szCs w:val="24"/>
        </w:rPr>
        <w:tab/>
      </w:r>
      <w:r w:rsidR="009E528F" w:rsidRPr="00C13AE5">
        <w:rPr>
          <w:rFonts w:cstheme="minorHAnsi"/>
          <w:sz w:val="24"/>
          <w:szCs w:val="24"/>
        </w:rPr>
        <w:t>C.</w:t>
      </w:r>
      <w:r w:rsidR="00F0243A" w:rsidRPr="00C13AE5">
        <w:rPr>
          <w:rFonts w:cstheme="minorHAnsi"/>
          <w:sz w:val="24"/>
          <w:szCs w:val="24"/>
        </w:rPr>
        <w:t xml:space="preserve"> its response to injury often results in more damage.</w:t>
      </w:r>
      <w:r w:rsidR="00EA0D98" w:rsidRPr="00C13AE5">
        <w:rPr>
          <w:rFonts w:cstheme="minorHAnsi"/>
          <w:sz w:val="24"/>
          <w:szCs w:val="24"/>
        </w:rPr>
        <w:tab/>
      </w:r>
    </w:p>
    <w:p w14:paraId="59D3342B" w14:textId="77777777" w:rsidR="0089774C" w:rsidRPr="00C13AE5" w:rsidRDefault="00616C59" w:rsidP="0077381A">
      <w:pPr>
        <w:tabs>
          <w:tab w:val="left" w:pos="709"/>
          <w:tab w:val="left" w:pos="993"/>
        </w:tabs>
        <w:spacing w:line="240" w:lineRule="atLeast"/>
        <w:jc w:val="both"/>
        <w:rPr>
          <w:rFonts w:cstheme="minorHAnsi"/>
          <w:sz w:val="24"/>
          <w:szCs w:val="24"/>
        </w:rPr>
      </w:pPr>
      <w:r w:rsidRPr="00C13AE5">
        <w:rPr>
          <w:rFonts w:cstheme="minorHAnsi"/>
          <w:sz w:val="24"/>
          <w:szCs w:val="24"/>
        </w:rPr>
        <w:tab/>
      </w:r>
      <w:r w:rsidR="00F0243A" w:rsidRPr="00C13AE5">
        <w:rPr>
          <w:rFonts w:cstheme="minorHAnsi"/>
          <w:sz w:val="24"/>
          <w:szCs w:val="24"/>
        </w:rPr>
        <w:t>D. it is worse if we keep th</w:t>
      </w:r>
      <w:r w:rsidR="0049030D">
        <w:rPr>
          <w:rFonts w:cstheme="minorHAnsi"/>
          <w:sz w:val="24"/>
          <w:szCs w:val="24"/>
        </w:rPr>
        <w:t>e back as immobile as possible.</w:t>
      </w:r>
    </w:p>
    <w:p w14:paraId="168542CB" w14:textId="77777777" w:rsidR="00F0243A" w:rsidRPr="00C13AE5" w:rsidRDefault="00EA0D98" w:rsidP="0077381A">
      <w:pPr>
        <w:tabs>
          <w:tab w:val="left" w:pos="709"/>
          <w:tab w:val="left" w:pos="993"/>
        </w:tabs>
        <w:spacing w:line="240" w:lineRule="atLeast"/>
        <w:jc w:val="both"/>
        <w:rPr>
          <w:rFonts w:cstheme="minorHAnsi"/>
          <w:b/>
          <w:sz w:val="24"/>
          <w:szCs w:val="24"/>
        </w:rPr>
      </w:pPr>
      <w:r w:rsidRPr="00C13AE5">
        <w:rPr>
          <w:rFonts w:cstheme="minorHAnsi"/>
          <w:b/>
          <w:sz w:val="24"/>
          <w:szCs w:val="24"/>
        </w:rPr>
        <w:t xml:space="preserve">34. </w:t>
      </w:r>
      <w:r w:rsidR="00F0243A" w:rsidRPr="00C13AE5">
        <w:rPr>
          <w:rFonts w:cstheme="minorHAnsi"/>
          <w:b/>
          <w:sz w:val="24"/>
          <w:szCs w:val="24"/>
        </w:rPr>
        <w:t>Bed rest is advised</w:t>
      </w:r>
      <w:r w:rsidR="006C27F1" w:rsidRPr="00C13AE5">
        <w:rPr>
          <w:rFonts w:cstheme="minorHAnsi"/>
          <w:b/>
          <w:sz w:val="24"/>
          <w:szCs w:val="24"/>
        </w:rPr>
        <w:t xml:space="preserve"> …………………</w:t>
      </w:r>
    </w:p>
    <w:p w14:paraId="1160322D" w14:textId="77777777" w:rsidR="00F0243A" w:rsidRPr="00C13AE5" w:rsidRDefault="00616C59" w:rsidP="0077381A">
      <w:pPr>
        <w:tabs>
          <w:tab w:val="left" w:pos="709"/>
          <w:tab w:val="left" w:pos="993"/>
        </w:tabs>
        <w:spacing w:line="240" w:lineRule="atLeast"/>
        <w:jc w:val="both"/>
        <w:rPr>
          <w:rFonts w:cstheme="minorHAnsi"/>
          <w:sz w:val="24"/>
          <w:szCs w:val="24"/>
        </w:rPr>
      </w:pPr>
      <w:r w:rsidRPr="00C13AE5">
        <w:rPr>
          <w:rFonts w:cstheme="minorHAnsi"/>
          <w:sz w:val="24"/>
          <w:szCs w:val="24"/>
        </w:rPr>
        <w:tab/>
      </w:r>
      <w:r w:rsidR="009E528F" w:rsidRPr="00C13AE5">
        <w:rPr>
          <w:rFonts w:cstheme="minorHAnsi"/>
          <w:sz w:val="24"/>
          <w:szCs w:val="24"/>
        </w:rPr>
        <w:t>A.</w:t>
      </w:r>
      <w:r w:rsidR="006C27F1" w:rsidRPr="00C13AE5">
        <w:rPr>
          <w:rFonts w:cstheme="minorHAnsi"/>
          <w:sz w:val="24"/>
          <w:szCs w:val="24"/>
        </w:rPr>
        <w:t xml:space="preserve"> </w:t>
      </w:r>
      <w:r w:rsidR="00F0243A" w:rsidRPr="00C13AE5">
        <w:rPr>
          <w:rFonts w:cstheme="minorHAnsi"/>
          <w:sz w:val="24"/>
          <w:szCs w:val="24"/>
        </w:rPr>
        <w:t xml:space="preserve">for a maximum of two days. </w:t>
      </w:r>
      <w:r w:rsidR="006B3324" w:rsidRPr="00C13AE5">
        <w:rPr>
          <w:rFonts w:cstheme="minorHAnsi"/>
          <w:sz w:val="24"/>
          <w:szCs w:val="24"/>
        </w:rPr>
        <w:tab/>
      </w:r>
      <w:r w:rsidR="006B3324" w:rsidRPr="00C13AE5">
        <w:rPr>
          <w:rFonts w:cstheme="minorHAnsi"/>
          <w:sz w:val="24"/>
          <w:szCs w:val="24"/>
        </w:rPr>
        <w:tab/>
      </w:r>
      <w:r w:rsidR="006B3324" w:rsidRPr="00C13AE5">
        <w:rPr>
          <w:rFonts w:cstheme="minorHAnsi"/>
          <w:sz w:val="24"/>
          <w:szCs w:val="24"/>
        </w:rPr>
        <w:tab/>
      </w:r>
      <w:r w:rsidR="00F0243A" w:rsidRPr="00C13AE5">
        <w:rPr>
          <w:rFonts w:cstheme="minorHAnsi"/>
          <w:sz w:val="24"/>
          <w:szCs w:val="24"/>
        </w:rPr>
        <w:t>B. for less than two days.</w:t>
      </w:r>
    </w:p>
    <w:p w14:paraId="3271A651" w14:textId="77777777" w:rsidR="007D403F" w:rsidRPr="00C13AE5" w:rsidRDefault="00616C59" w:rsidP="0077381A">
      <w:pPr>
        <w:tabs>
          <w:tab w:val="left" w:pos="709"/>
          <w:tab w:val="left" w:pos="993"/>
        </w:tabs>
        <w:spacing w:line="240" w:lineRule="atLeast"/>
        <w:jc w:val="both"/>
        <w:rPr>
          <w:rFonts w:cstheme="minorHAnsi"/>
          <w:sz w:val="24"/>
          <w:szCs w:val="24"/>
        </w:rPr>
      </w:pPr>
      <w:r w:rsidRPr="00C13AE5">
        <w:rPr>
          <w:rFonts w:cstheme="minorHAnsi"/>
          <w:sz w:val="24"/>
          <w:szCs w:val="24"/>
        </w:rPr>
        <w:tab/>
      </w:r>
      <w:r w:rsidR="00F0243A" w:rsidRPr="00C13AE5">
        <w:rPr>
          <w:rFonts w:cstheme="minorHAnsi"/>
          <w:sz w:val="24"/>
          <w:szCs w:val="24"/>
        </w:rPr>
        <w:t xml:space="preserve">C. for pain lasting more than two days. </w:t>
      </w:r>
      <w:r w:rsidR="006B3324" w:rsidRPr="00C13AE5">
        <w:rPr>
          <w:rFonts w:cstheme="minorHAnsi"/>
          <w:sz w:val="24"/>
          <w:szCs w:val="24"/>
        </w:rPr>
        <w:tab/>
      </w:r>
      <w:r w:rsidR="006B3324" w:rsidRPr="00C13AE5">
        <w:rPr>
          <w:rFonts w:cstheme="minorHAnsi"/>
          <w:sz w:val="24"/>
          <w:szCs w:val="24"/>
        </w:rPr>
        <w:tab/>
      </w:r>
      <w:r w:rsidR="0049030D">
        <w:rPr>
          <w:rFonts w:cstheme="minorHAnsi"/>
          <w:sz w:val="24"/>
          <w:szCs w:val="24"/>
        </w:rPr>
        <w:t>D. for extreme pain only.</w:t>
      </w:r>
    </w:p>
    <w:p w14:paraId="4D062D38" w14:textId="77777777" w:rsidR="00F0243A" w:rsidRPr="00C13AE5" w:rsidRDefault="006B3324" w:rsidP="0077381A">
      <w:pPr>
        <w:tabs>
          <w:tab w:val="left" w:pos="709"/>
          <w:tab w:val="left" w:pos="993"/>
        </w:tabs>
        <w:spacing w:line="240" w:lineRule="atLeast"/>
        <w:jc w:val="both"/>
        <w:rPr>
          <w:rFonts w:cstheme="minorHAnsi"/>
          <w:b/>
          <w:sz w:val="24"/>
          <w:szCs w:val="24"/>
        </w:rPr>
      </w:pPr>
      <w:r w:rsidRPr="00C13AE5">
        <w:rPr>
          <w:rFonts w:cstheme="minorHAnsi"/>
          <w:b/>
          <w:sz w:val="24"/>
          <w:szCs w:val="24"/>
        </w:rPr>
        <w:t xml:space="preserve">35. </w:t>
      </w:r>
      <w:r w:rsidR="00F0243A" w:rsidRPr="00C13AE5">
        <w:rPr>
          <w:rFonts w:cstheme="minorHAnsi"/>
          <w:b/>
          <w:sz w:val="24"/>
          <w:szCs w:val="24"/>
        </w:rPr>
        <w:t>Being overweight</w:t>
      </w:r>
      <w:r w:rsidR="006C27F1" w:rsidRPr="00C13AE5">
        <w:rPr>
          <w:rFonts w:cstheme="minorHAnsi"/>
          <w:b/>
          <w:sz w:val="24"/>
          <w:szCs w:val="24"/>
        </w:rPr>
        <w:t xml:space="preserve"> ………………..</w:t>
      </w:r>
    </w:p>
    <w:p w14:paraId="0101953D" w14:textId="77777777" w:rsidR="00F0243A" w:rsidRPr="00C13AE5" w:rsidRDefault="00616C59" w:rsidP="0077381A">
      <w:pPr>
        <w:tabs>
          <w:tab w:val="left" w:pos="709"/>
          <w:tab w:val="left" w:pos="993"/>
        </w:tabs>
        <w:spacing w:line="240" w:lineRule="atLeast"/>
        <w:jc w:val="both"/>
        <w:rPr>
          <w:rFonts w:cstheme="minorHAnsi"/>
          <w:sz w:val="24"/>
          <w:szCs w:val="24"/>
        </w:rPr>
      </w:pPr>
      <w:r w:rsidRPr="00C13AE5">
        <w:rPr>
          <w:rFonts w:cstheme="minorHAnsi"/>
          <w:sz w:val="24"/>
          <w:szCs w:val="24"/>
        </w:rPr>
        <w:tab/>
      </w:r>
      <w:r w:rsidR="00F0243A" w:rsidRPr="00C13AE5">
        <w:rPr>
          <w:rFonts w:cstheme="minorHAnsi"/>
          <w:sz w:val="24"/>
          <w:szCs w:val="24"/>
        </w:rPr>
        <w:t>A. is a major source of back pain.</w:t>
      </w:r>
      <w:r w:rsidR="006B3324" w:rsidRPr="00C13AE5">
        <w:rPr>
          <w:rFonts w:cstheme="minorHAnsi"/>
          <w:sz w:val="24"/>
          <w:szCs w:val="24"/>
        </w:rPr>
        <w:tab/>
      </w:r>
      <w:r w:rsidR="006B3324" w:rsidRPr="00C13AE5">
        <w:rPr>
          <w:rFonts w:cstheme="minorHAnsi"/>
          <w:sz w:val="24"/>
          <w:szCs w:val="24"/>
        </w:rPr>
        <w:tab/>
      </w:r>
      <w:r w:rsidR="00BE2272" w:rsidRPr="00C13AE5">
        <w:rPr>
          <w:rFonts w:cstheme="minorHAnsi"/>
          <w:sz w:val="24"/>
          <w:szCs w:val="24"/>
        </w:rPr>
        <w:t>B.</w:t>
      </w:r>
      <w:r w:rsidR="00F0243A" w:rsidRPr="00C13AE5">
        <w:rPr>
          <w:rFonts w:cstheme="minorHAnsi"/>
          <w:sz w:val="24"/>
          <w:szCs w:val="24"/>
        </w:rPr>
        <w:t xml:space="preserve"> worsens existing back pain.  </w:t>
      </w:r>
    </w:p>
    <w:p w14:paraId="34C6FB1C" w14:textId="77777777" w:rsidR="00F0243A" w:rsidRPr="00C13AE5" w:rsidRDefault="00616C59" w:rsidP="0077381A">
      <w:pPr>
        <w:tabs>
          <w:tab w:val="left" w:pos="709"/>
          <w:tab w:val="left" w:pos="993"/>
        </w:tabs>
        <w:spacing w:line="240" w:lineRule="atLeast"/>
        <w:jc w:val="both"/>
        <w:rPr>
          <w:rFonts w:cstheme="minorHAnsi"/>
          <w:sz w:val="24"/>
          <w:szCs w:val="24"/>
        </w:rPr>
      </w:pPr>
      <w:r w:rsidRPr="00C13AE5">
        <w:rPr>
          <w:rFonts w:cstheme="minorHAnsi"/>
          <w:sz w:val="24"/>
          <w:szCs w:val="24"/>
        </w:rPr>
        <w:tab/>
      </w:r>
      <w:r w:rsidR="00F0243A" w:rsidRPr="00C13AE5">
        <w:rPr>
          <w:rFonts w:cstheme="minorHAnsi"/>
          <w:sz w:val="24"/>
          <w:szCs w:val="24"/>
        </w:rPr>
        <w:t>C. reduces the effectiveness of exercise.</w:t>
      </w:r>
      <w:r w:rsidR="0049030D">
        <w:rPr>
          <w:rFonts w:cstheme="minorHAnsi"/>
          <w:sz w:val="24"/>
          <w:szCs w:val="24"/>
        </w:rPr>
        <w:tab/>
      </w:r>
      <w:r w:rsidR="00F0243A" w:rsidRPr="00C13AE5">
        <w:rPr>
          <w:rFonts w:cstheme="minorHAnsi"/>
          <w:sz w:val="24"/>
          <w:szCs w:val="24"/>
        </w:rPr>
        <w:t>D. is the only cause of back pain.</w:t>
      </w:r>
    </w:p>
    <w:p w14:paraId="509C329F" w14:textId="77777777" w:rsidR="00F0243A" w:rsidRPr="00C13AE5" w:rsidRDefault="00F0243A" w:rsidP="0077381A">
      <w:pPr>
        <w:tabs>
          <w:tab w:val="left" w:pos="709"/>
          <w:tab w:val="left" w:pos="993"/>
        </w:tabs>
        <w:spacing w:line="240" w:lineRule="atLeast"/>
        <w:jc w:val="both"/>
        <w:rPr>
          <w:rFonts w:cstheme="minorHAnsi"/>
          <w:sz w:val="24"/>
          <w:szCs w:val="24"/>
        </w:rPr>
      </w:pPr>
    </w:p>
    <w:p w14:paraId="134ECDC0" w14:textId="77777777" w:rsidR="00640740" w:rsidRPr="00C13AE5" w:rsidRDefault="00640740" w:rsidP="0077381A">
      <w:pPr>
        <w:spacing w:after="0" w:line="240" w:lineRule="atLeast"/>
        <w:jc w:val="both"/>
        <w:rPr>
          <w:rFonts w:cstheme="minorHAnsi"/>
          <w:sz w:val="24"/>
          <w:szCs w:val="24"/>
          <w:lang w:val="vi-VN"/>
        </w:rPr>
      </w:pPr>
    </w:p>
    <w:p w14:paraId="51380196" w14:textId="77777777" w:rsidR="00F0243A" w:rsidRPr="00C13AE5" w:rsidRDefault="00F0243A" w:rsidP="0077381A">
      <w:pPr>
        <w:spacing w:after="0" w:line="240" w:lineRule="atLeast"/>
        <w:jc w:val="both"/>
        <w:rPr>
          <w:rFonts w:cstheme="minorHAnsi"/>
          <w:color w:val="000000"/>
          <w:sz w:val="24"/>
          <w:szCs w:val="24"/>
          <w:lang w:val="vi-VN"/>
        </w:rPr>
      </w:pPr>
    </w:p>
    <w:p w14:paraId="6CA1B23A" w14:textId="77777777" w:rsidR="00F0243A" w:rsidRPr="00C13AE5" w:rsidRDefault="00F0243A" w:rsidP="0077381A">
      <w:pPr>
        <w:spacing w:after="0" w:line="240" w:lineRule="atLeast"/>
        <w:jc w:val="both"/>
        <w:rPr>
          <w:rFonts w:cstheme="minorHAnsi"/>
          <w:color w:val="000000"/>
          <w:sz w:val="24"/>
          <w:szCs w:val="24"/>
          <w:lang w:val="vi-VN"/>
        </w:rPr>
      </w:pPr>
    </w:p>
    <w:p w14:paraId="123F5A01" w14:textId="77777777" w:rsidR="00CD0349" w:rsidRPr="00C13AE5" w:rsidRDefault="00CD0349" w:rsidP="0077381A">
      <w:pPr>
        <w:spacing w:line="240" w:lineRule="atLeast"/>
        <w:rPr>
          <w:rFonts w:cstheme="minorHAnsi"/>
          <w:color w:val="000000"/>
          <w:sz w:val="24"/>
          <w:szCs w:val="24"/>
        </w:rPr>
      </w:pPr>
    </w:p>
    <w:p w14:paraId="236C8074" w14:textId="77777777" w:rsidR="00CD0349" w:rsidRPr="00C13AE5" w:rsidRDefault="00CD0349" w:rsidP="0077381A">
      <w:pPr>
        <w:spacing w:line="240" w:lineRule="atLeast"/>
        <w:rPr>
          <w:rFonts w:cstheme="minorHAnsi"/>
          <w:color w:val="000000"/>
          <w:sz w:val="24"/>
          <w:szCs w:val="24"/>
        </w:rPr>
      </w:pPr>
    </w:p>
    <w:p w14:paraId="14889C70" w14:textId="77777777" w:rsidR="00CD0349" w:rsidRPr="00C13AE5" w:rsidRDefault="00CD0349" w:rsidP="0077381A">
      <w:pPr>
        <w:spacing w:line="240" w:lineRule="atLeast"/>
        <w:rPr>
          <w:rFonts w:cstheme="minorHAnsi"/>
          <w:color w:val="000000"/>
          <w:sz w:val="24"/>
          <w:szCs w:val="24"/>
        </w:rPr>
      </w:pPr>
    </w:p>
    <w:p w14:paraId="57E6344D" w14:textId="77777777" w:rsidR="00E7587F" w:rsidRPr="00C13AE5" w:rsidRDefault="00E7587F" w:rsidP="0077381A">
      <w:pPr>
        <w:spacing w:line="240" w:lineRule="atLeast"/>
        <w:rPr>
          <w:rFonts w:cstheme="minorHAnsi"/>
          <w:b/>
          <w:color w:val="000000"/>
          <w:sz w:val="24"/>
          <w:szCs w:val="24"/>
        </w:rPr>
      </w:pPr>
      <w:r w:rsidRPr="00C13AE5">
        <w:rPr>
          <w:rFonts w:cstheme="minorHAnsi"/>
          <w:b/>
          <w:color w:val="000000"/>
          <w:sz w:val="24"/>
          <w:szCs w:val="24"/>
        </w:rPr>
        <w:br w:type="page"/>
      </w:r>
    </w:p>
    <w:p w14:paraId="35714FFB" w14:textId="77777777" w:rsidR="00CD0349" w:rsidRPr="00C13AE5" w:rsidRDefault="00CD0349" w:rsidP="0077381A">
      <w:pPr>
        <w:spacing w:line="240" w:lineRule="atLeast"/>
        <w:rPr>
          <w:rFonts w:cstheme="minorHAnsi"/>
          <w:b/>
          <w:color w:val="000000"/>
          <w:sz w:val="24"/>
          <w:szCs w:val="24"/>
        </w:rPr>
      </w:pPr>
      <w:r w:rsidRPr="00C13AE5">
        <w:rPr>
          <w:rFonts w:cstheme="minorHAnsi"/>
          <w:b/>
          <w:color w:val="000000"/>
          <w:sz w:val="24"/>
          <w:szCs w:val="24"/>
        </w:rPr>
        <w:lastRenderedPageBreak/>
        <w:t>B: READING</w:t>
      </w:r>
    </w:p>
    <w:p w14:paraId="57161A23" w14:textId="77777777" w:rsidR="00CD0349" w:rsidRPr="00C13AE5" w:rsidRDefault="00CD0349" w:rsidP="0077381A">
      <w:pPr>
        <w:spacing w:line="240" w:lineRule="atLeast"/>
        <w:rPr>
          <w:rFonts w:cstheme="minorHAnsi"/>
          <w:color w:val="000000"/>
          <w:sz w:val="24"/>
          <w:szCs w:val="24"/>
        </w:rPr>
      </w:pPr>
    </w:p>
    <w:p w14:paraId="05F59546" w14:textId="77777777" w:rsidR="00CD0349" w:rsidRPr="00C13AE5" w:rsidRDefault="00CD0349" w:rsidP="0077381A">
      <w:pPr>
        <w:spacing w:after="0" w:line="240" w:lineRule="atLeast"/>
        <w:jc w:val="center"/>
        <w:rPr>
          <w:rFonts w:cstheme="minorHAnsi"/>
          <w:b/>
          <w:sz w:val="24"/>
          <w:szCs w:val="24"/>
        </w:rPr>
      </w:pPr>
      <w:r w:rsidRPr="00C13AE5">
        <w:rPr>
          <w:rFonts w:cstheme="minorHAnsi"/>
          <w:b/>
          <w:sz w:val="24"/>
          <w:szCs w:val="24"/>
        </w:rPr>
        <w:t>Time permitted: 60 minutes</w:t>
      </w:r>
    </w:p>
    <w:p w14:paraId="396C48C4" w14:textId="77777777" w:rsidR="00CD0349" w:rsidRPr="00C13AE5" w:rsidRDefault="00CD0349" w:rsidP="0077381A">
      <w:pPr>
        <w:spacing w:after="0" w:line="240" w:lineRule="atLeast"/>
        <w:jc w:val="center"/>
        <w:rPr>
          <w:rFonts w:cstheme="minorHAnsi"/>
          <w:b/>
          <w:sz w:val="24"/>
          <w:szCs w:val="24"/>
        </w:rPr>
      </w:pPr>
      <w:r w:rsidRPr="00C13AE5">
        <w:rPr>
          <w:rFonts w:cstheme="minorHAnsi"/>
          <w:b/>
          <w:sz w:val="24"/>
          <w:szCs w:val="24"/>
        </w:rPr>
        <w:t>Number of questions: 40</w:t>
      </w:r>
    </w:p>
    <w:p w14:paraId="0A3052BC" w14:textId="77777777" w:rsidR="00CD0349" w:rsidRPr="00C13AE5" w:rsidRDefault="00CD0349" w:rsidP="0077381A">
      <w:pPr>
        <w:spacing w:after="0" w:line="240" w:lineRule="atLeast"/>
        <w:jc w:val="center"/>
        <w:rPr>
          <w:rFonts w:cstheme="minorHAnsi"/>
          <w:b/>
          <w:sz w:val="24"/>
          <w:szCs w:val="24"/>
        </w:rPr>
      </w:pPr>
      <w:r w:rsidRPr="00C13AE5">
        <w:rPr>
          <w:rFonts w:cstheme="minorHAnsi"/>
          <w:b/>
          <w:sz w:val="24"/>
          <w:szCs w:val="24"/>
        </w:rPr>
        <w:t>_________________________________________________________________________</w:t>
      </w:r>
    </w:p>
    <w:p w14:paraId="7AE2AD5E" w14:textId="77777777" w:rsidR="00CD0349" w:rsidRPr="00C13AE5" w:rsidRDefault="00CD0349" w:rsidP="0077381A">
      <w:pPr>
        <w:spacing w:after="0" w:line="240" w:lineRule="atLeast"/>
        <w:jc w:val="both"/>
        <w:rPr>
          <w:rFonts w:cstheme="minorHAnsi"/>
          <w:i/>
          <w:sz w:val="24"/>
          <w:szCs w:val="24"/>
        </w:rPr>
      </w:pPr>
      <w:r w:rsidRPr="00C13AE5">
        <w:rPr>
          <w:rFonts w:cstheme="minorHAnsi"/>
          <w:b/>
          <w:sz w:val="24"/>
          <w:szCs w:val="24"/>
        </w:rPr>
        <w:t xml:space="preserve">Directions: </w:t>
      </w:r>
      <w:r w:rsidRPr="00C13AE5">
        <w:rPr>
          <w:rFonts w:cstheme="minorHAnsi"/>
          <w:i/>
          <w:sz w:val="24"/>
          <w:szCs w:val="24"/>
        </w:rPr>
        <w:t xml:space="preserve">In this section you will read FOUR different passages. Each one is followed by 10 questions about it. For questions 1-40, you are to choose the best answer A, B, C or D, to each question. Then, on your answer sheet, find the number of the question and fill in the space that corresponds to the letter of the answer you have chosen. Answer all questions following a passage on the basis of what is stated or implied in that passage. </w:t>
      </w:r>
    </w:p>
    <w:p w14:paraId="6521DC64" w14:textId="77777777" w:rsidR="00CD0349" w:rsidRPr="00C13AE5" w:rsidRDefault="00CD0349" w:rsidP="0077381A">
      <w:pPr>
        <w:spacing w:after="0" w:line="240" w:lineRule="atLeast"/>
        <w:jc w:val="both"/>
        <w:rPr>
          <w:rFonts w:cstheme="minorHAnsi"/>
          <w:i/>
          <w:sz w:val="24"/>
          <w:szCs w:val="24"/>
        </w:rPr>
      </w:pPr>
      <w:r w:rsidRPr="00C13AE5">
        <w:rPr>
          <w:rFonts w:cstheme="minorHAnsi"/>
          <w:i/>
          <w:sz w:val="24"/>
          <w:szCs w:val="24"/>
        </w:rPr>
        <w:t>You have 60 minutes to answer all the questions, including the time to transfer your answers to the answer sheet.</w:t>
      </w:r>
    </w:p>
    <w:p w14:paraId="5F10E23C" w14:textId="77777777" w:rsidR="00CD0349" w:rsidRPr="00C13AE5" w:rsidRDefault="00CD0349" w:rsidP="0077381A">
      <w:pPr>
        <w:spacing w:after="0" w:line="240" w:lineRule="atLeast"/>
        <w:jc w:val="both"/>
        <w:rPr>
          <w:rFonts w:cstheme="minorHAnsi"/>
          <w:b/>
          <w:sz w:val="24"/>
          <w:szCs w:val="24"/>
        </w:rPr>
      </w:pPr>
    </w:p>
    <w:p w14:paraId="25C405F2" w14:textId="77777777" w:rsidR="00CD0349" w:rsidRPr="00C13AE5" w:rsidRDefault="00CD0349" w:rsidP="0077381A">
      <w:pPr>
        <w:spacing w:after="0" w:line="240" w:lineRule="atLeast"/>
        <w:jc w:val="both"/>
        <w:rPr>
          <w:rFonts w:cstheme="minorHAnsi"/>
          <w:b/>
          <w:sz w:val="24"/>
          <w:szCs w:val="24"/>
        </w:rPr>
      </w:pPr>
      <w:r w:rsidRPr="00C13AE5">
        <w:rPr>
          <w:rFonts w:cstheme="minorHAnsi"/>
          <w:b/>
          <w:sz w:val="24"/>
          <w:szCs w:val="24"/>
        </w:rPr>
        <w:t xml:space="preserve">PASSAGE 1 – Questions 1-10 </w:t>
      </w:r>
    </w:p>
    <w:p w14:paraId="6C24C8D6" w14:textId="77777777" w:rsidR="00CD0349" w:rsidRPr="00C13AE5" w:rsidRDefault="00CD0349" w:rsidP="0077381A">
      <w:pPr>
        <w:spacing w:after="0" w:line="240" w:lineRule="atLeast"/>
        <w:jc w:val="both"/>
        <w:rPr>
          <w:rStyle w:val="Bodytext34Exact"/>
          <w:rFonts w:asciiTheme="minorHAnsi" w:eastAsiaTheme="minorEastAsia" w:hAnsiTheme="minorHAnsi" w:cstheme="minorHAnsi"/>
          <w:sz w:val="24"/>
          <w:szCs w:val="24"/>
        </w:rPr>
      </w:pPr>
    </w:p>
    <w:p w14:paraId="5A39B539" w14:textId="77777777" w:rsidR="00CD0349" w:rsidRPr="00C13AE5" w:rsidRDefault="00CD0349" w:rsidP="0077381A">
      <w:pPr>
        <w:spacing w:after="0" w:line="240" w:lineRule="atLeast"/>
        <w:jc w:val="center"/>
        <w:rPr>
          <w:rFonts w:cstheme="minorHAnsi"/>
          <w:b/>
          <w:sz w:val="24"/>
          <w:szCs w:val="24"/>
        </w:rPr>
      </w:pPr>
      <w:r w:rsidRPr="00C13AE5">
        <w:rPr>
          <w:rFonts w:cstheme="minorHAnsi"/>
          <w:b/>
          <w:sz w:val="24"/>
          <w:szCs w:val="24"/>
        </w:rPr>
        <w:t>Take me out to the Ballpark</w:t>
      </w:r>
    </w:p>
    <w:p w14:paraId="72EA32BB" w14:textId="77777777" w:rsidR="00CD0349" w:rsidRPr="00C13AE5" w:rsidRDefault="00CD0349" w:rsidP="0077381A">
      <w:pPr>
        <w:spacing w:after="0" w:line="240" w:lineRule="atLeast"/>
        <w:jc w:val="both"/>
        <w:rPr>
          <w:rFonts w:cstheme="minorHAnsi"/>
          <w:i/>
          <w:sz w:val="24"/>
          <w:szCs w:val="24"/>
        </w:rPr>
      </w:pPr>
      <w:r w:rsidRPr="00C13AE5">
        <w:rPr>
          <w:rFonts w:cstheme="minorHAnsi"/>
          <w:i/>
          <w:sz w:val="24"/>
          <w:szCs w:val="24"/>
        </w:rPr>
        <w:t>Baseball, hot dogs, apple pie… you just can’t get more American than that! Frank Bell gives us a look at baseball, no longer just America’s favourite sport!</w:t>
      </w:r>
    </w:p>
    <w:p w14:paraId="1DA926C6" w14:textId="77777777" w:rsidR="00CD0349" w:rsidRPr="00C13AE5" w:rsidRDefault="00CD0349" w:rsidP="0077381A">
      <w:pPr>
        <w:spacing w:after="0" w:line="240" w:lineRule="atLeast"/>
        <w:jc w:val="both"/>
        <w:rPr>
          <w:rFonts w:cstheme="minorHAnsi"/>
          <w:sz w:val="24"/>
          <w:szCs w:val="24"/>
        </w:rPr>
      </w:pPr>
      <w:r w:rsidRPr="00C13AE5">
        <w:rPr>
          <w:rStyle w:val="Bodytext4"/>
          <w:rFonts w:asciiTheme="minorHAnsi" w:eastAsiaTheme="minorEastAsia" w:hAnsiTheme="minorHAnsi" w:cstheme="minorHAnsi"/>
          <w:b w:val="0"/>
          <w:sz w:val="24"/>
          <w:szCs w:val="24"/>
        </w:rPr>
        <w:t xml:space="preserve">Baseball is sometimes called a national pastime in America because it is a much loved national sport. Of course, baseball is not limited to the USA. It has played for many years in the countries of South America and is very popular in Japan. Europe is another matter, not many baseball teams exist in Europe today. That, however, is slowly changing. Since baseball is an Olympic sport, more and more countries are putting together teams and joining the game! </w:t>
      </w:r>
      <w:r w:rsidRPr="00C13AE5">
        <w:rPr>
          <w:rFonts w:cstheme="minorHAnsi"/>
          <w:sz w:val="24"/>
          <w:szCs w:val="24"/>
          <w:shd w:val="clear" w:color="auto" w:fill="000000" w:themeFill="text1"/>
        </w:rPr>
        <w:t>(A)</w:t>
      </w:r>
    </w:p>
    <w:p w14:paraId="7D4130B3" w14:textId="77777777" w:rsidR="00CD0349" w:rsidRPr="00C13AE5" w:rsidRDefault="00CD0349" w:rsidP="0077381A">
      <w:pPr>
        <w:spacing w:after="0" w:line="240" w:lineRule="atLeast"/>
        <w:jc w:val="both"/>
        <w:rPr>
          <w:rFonts w:cstheme="minorHAnsi"/>
          <w:sz w:val="24"/>
          <w:szCs w:val="24"/>
        </w:rPr>
      </w:pPr>
      <w:r w:rsidRPr="00C13AE5">
        <w:rPr>
          <w:rStyle w:val="Bodytext4"/>
          <w:rFonts w:asciiTheme="minorHAnsi" w:eastAsiaTheme="minorEastAsia" w:hAnsiTheme="minorHAnsi" w:cstheme="minorHAnsi"/>
          <w:b w:val="0"/>
          <w:sz w:val="24"/>
          <w:szCs w:val="24"/>
        </w:rPr>
        <w:t>Going to baseball games is a way of life for many fans. They sit in the stands on hot and sunny spring and summer days, eat hot dogs or popcorn, sip cola or lemonade and enjoy the game. Adults and children alike attend games, and it's a sport that everyone seems to love. Baseball is such a part of American life that nearly everyone's favourite childhood memory includes a day at the ballpark.</w:t>
      </w:r>
    </w:p>
    <w:p w14:paraId="48F63AC3" w14:textId="77777777" w:rsidR="00CD0349" w:rsidRPr="00C13AE5" w:rsidRDefault="00CD0349" w:rsidP="0077381A">
      <w:pPr>
        <w:spacing w:after="0" w:line="240" w:lineRule="atLeast"/>
        <w:jc w:val="both"/>
        <w:rPr>
          <w:rFonts w:cstheme="minorHAnsi"/>
          <w:sz w:val="24"/>
          <w:szCs w:val="24"/>
        </w:rPr>
      </w:pPr>
      <w:r w:rsidRPr="00C13AE5">
        <w:rPr>
          <w:rStyle w:val="Bodytext4"/>
          <w:rFonts w:asciiTheme="minorHAnsi" w:eastAsiaTheme="minorEastAsia" w:hAnsiTheme="minorHAnsi" w:cstheme="minorHAnsi"/>
          <w:b w:val="0"/>
          <w:sz w:val="24"/>
          <w:szCs w:val="24"/>
        </w:rPr>
        <w:t>When and where did the game of baseball start? Well, people have been playing games with a stick and a ball for hundreds of years! Modern baseball, however, about 150 years ago in New York, USA and has been a popular sport ever since. It has changed a little bit over the years but the basic game remains the same.</w:t>
      </w:r>
    </w:p>
    <w:p w14:paraId="29392EDF" w14:textId="77777777" w:rsidR="00CD0349" w:rsidRPr="00C13AE5" w:rsidRDefault="00CD0349" w:rsidP="0077381A">
      <w:pPr>
        <w:spacing w:after="0" w:line="240" w:lineRule="atLeast"/>
        <w:jc w:val="both"/>
        <w:rPr>
          <w:rStyle w:val="Bodytext4"/>
          <w:rFonts w:asciiTheme="minorHAnsi" w:eastAsiaTheme="minorEastAsia" w:hAnsiTheme="minorHAnsi" w:cstheme="minorHAnsi"/>
          <w:b w:val="0"/>
          <w:bCs w:val="0"/>
          <w:sz w:val="24"/>
          <w:szCs w:val="24"/>
        </w:rPr>
      </w:pPr>
      <w:r w:rsidRPr="00C13AE5">
        <w:rPr>
          <w:rStyle w:val="Bodytext4"/>
          <w:rFonts w:asciiTheme="minorHAnsi" w:eastAsiaTheme="minorEastAsia" w:hAnsiTheme="minorHAnsi" w:cstheme="minorHAnsi"/>
          <w:b w:val="0"/>
          <w:sz w:val="24"/>
          <w:szCs w:val="24"/>
        </w:rPr>
        <w:t xml:space="preserve">Baseball is played with a bat, which a stick about 100 cm long is made of metal or wood, and a small hard ball. Each player also wears one heavy leather glove to catch the ball. Baseball gear usually consists of a lightweight shirt and trousers that come down </w:t>
      </w:r>
      <w:r w:rsidRPr="00C13AE5">
        <w:rPr>
          <w:rFonts w:cstheme="minorHAnsi"/>
          <w:sz w:val="24"/>
          <w:szCs w:val="24"/>
        </w:rPr>
        <w:t>just past the knees</w:t>
      </w:r>
      <w:r w:rsidRPr="00C13AE5">
        <w:rPr>
          <w:rStyle w:val="Bodytext4"/>
          <w:rFonts w:asciiTheme="minorHAnsi" w:eastAsiaTheme="minorEastAsia" w:hAnsiTheme="minorHAnsi" w:cstheme="minorHAnsi"/>
          <w:b w:val="0"/>
          <w:sz w:val="24"/>
          <w:szCs w:val="24"/>
        </w:rPr>
        <w:t xml:space="preserve">. </w:t>
      </w:r>
      <w:r w:rsidRPr="00C13AE5">
        <w:rPr>
          <w:rFonts w:cstheme="minorHAnsi"/>
          <w:sz w:val="24"/>
          <w:szCs w:val="24"/>
          <w:shd w:val="clear" w:color="auto" w:fill="000000" w:themeFill="text1"/>
        </w:rPr>
        <w:t>(B)</w:t>
      </w:r>
    </w:p>
    <w:p w14:paraId="11C7E74C" w14:textId="77777777" w:rsidR="00CD0349" w:rsidRPr="00C13AE5" w:rsidRDefault="00CD0349" w:rsidP="0077381A">
      <w:pPr>
        <w:spacing w:after="0" w:line="240" w:lineRule="atLeast"/>
        <w:jc w:val="both"/>
        <w:rPr>
          <w:rFonts w:cstheme="minorHAnsi"/>
          <w:sz w:val="24"/>
          <w:szCs w:val="24"/>
        </w:rPr>
      </w:pPr>
      <w:r w:rsidRPr="00C13AE5">
        <w:rPr>
          <w:rStyle w:val="Bodytext4Spacing0ptExact"/>
          <w:rFonts w:asciiTheme="minorHAnsi" w:eastAsiaTheme="minorEastAsia" w:hAnsiTheme="minorHAnsi" w:cstheme="minorHAnsi"/>
          <w:b w:val="0"/>
          <w:sz w:val="24"/>
          <w:szCs w:val="24"/>
        </w:rPr>
        <w:t xml:space="preserve">Baseball is played on a special outdoor field which has two parts, the infield and the outfield. In the infield is an area shaped like a diamond that indicates the boundaries of the playing area. On the diamond, there are also the three bases that the players must run over to score. The outfield is an open grassy area where players wail to catch balls that are hit by other players. </w:t>
      </w:r>
    </w:p>
    <w:p w14:paraId="3D01109F" w14:textId="77777777" w:rsidR="00CD0349" w:rsidRPr="00C13AE5" w:rsidRDefault="00CD0349" w:rsidP="0077381A">
      <w:pPr>
        <w:spacing w:after="0" w:line="240" w:lineRule="atLeast"/>
        <w:jc w:val="both"/>
        <w:rPr>
          <w:rFonts w:cstheme="minorHAnsi"/>
          <w:sz w:val="24"/>
          <w:szCs w:val="24"/>
        </w:rPr>
      </w:pPr>
      <w:r w:rsidRPr="00C13AE5">
        <w:rPr>
          <w:rStyle w:val="Bodytext4Spacing0ptExact"/>
          <w:rFonts w:asciiTheme="minorHAnsi" w:eastAsiaTheme="minorEastAsia" w:hAnsiTheme="minorHAnsi" w:cstheme="minorHAnsi"/>
          <w:b w:val="0"/>
          <w:sz w:val="24"/>
          <w:szCs w:val="24"/>
        </w:rPr>
        <w:t xml:space="preserve">The game of baseball is divided into nine parts, called innings. During an inning, each of the two teams takes its turn to bat, which means trying to hit the ball that is thrown to them by the pitcher of the other team. After the ball is hit, the player tries to run and touch </w:t>
      </w:r>
      <w:r w:rsidRPr="00C13AE5">
        <w:rPr>
          <w:rStyle w:val="Bodytext4Spacing0ptExact"/>
          <w:rFonts w:asciiTheme="minorHAnsi" w:eastAsiaTheme="minorEastAsia" w:hAnsiTheme="minorHAnsi" w:cstheme="minorHAnsi"/>
          <w:b w:val="0"/>
          <w:sz w:val="24"/>
          <w:szCs w:val="24"/>
        </w:rPr>
        <w:lastRenderedPageBreak/>
        <w:t xml:space="preserve">three different bases before running to home base. The team not batting tries to catch the balls that are hit and stop the runners before they score. The team that scores the most runs by the end of the ninth inning wins. It's a game that can go very slowly for a while then suddenly have a series of fast and exciting moves! </w:t>
      </w:r>
      <w:r w:rsidRPr="00C13AE5">
        <w:rPr>
          <w:rFonts w:cstheme="minorHAnsi"/>
          <w:sz w:val="24"/>
          <w:szCs w:val="24"/>
          <w:shd w:val="clear" w:color="auto" w:fill="000000" w:themeFill="text1"/>
        </w:rPr>
        <w:t>(C)</w:t>
      </w:r>
    </w:p>
    <w:p w14:paraId="6CE77E93" w14:textId="77777777" w:rsidR="00CD0349" w:rsidRPr="00C13AE5" w:rsidRDefault="00CD0349" w:rsidP="0077381A">
      <w:pPr>
        <w:spacing w:after="0" w:line="240" w:lineRule="atLeast"/>
        <w:jc w:val="both"/>
        <w:rPr>
          <w:rFonts w:cstheme="minorHAnsi"/>
          <w:sz w:val="24"/>
          <w:szCs w:val="24"/>
        </w:rPr>
      </w:pPr>
      <w:r w:rsidRPr="00C13AE5">
        <w:rPr>
          <w:rStyle w:val="Bodytext4Spacing0ptExact"/>
          <w:rFonts w:asciiTheme="minorHAnsi" w:eastAsiaTheme="minorEastAsia" w:hAnsiTheme="minorHAnsi" w:cstheme="minorHAnsi"/>
          <w:b w:val="0"/>
          <w:sz w:val="24"/>
          <w:szCs w:val="24"/>
        </w:rPr>
        <w:t xml:space="preserve">Fans love baseball games! The stands are usually filled for the games. People enjoy a day at the ballpark cheering on their favourite team and relaxing in the summer sun. So what are you waiting for? Put on your baseball cap and give it a try! </w:t>
      </w:r>
      <w:r w:rsidRPr="00C13AE5">
        <w:rPr>
          <w:rFonts w:cstheme="minorHAnsi"/>
          <w:sz w:val="24"/>
          <w:szCs w:val="24"/>
          <w:shd w:val="clear" w:color="auto" w:fill="000000" w:themeFill="text1"/>
        </w:rPr>
        <w:t>(D)</w:t>
      </w:r>
    </w:p>
    <w:p w14:paraId="07EFACF1" w14:textId="77777777" w:rsidR="00CD0349" w:rsidRPr="00C13AE5" w:rsidRDefault="00CD0349" w:rsidP="0077381A">
      <w:pPr>
        <w:spacing w:after="0" w:line="240" w:lineRule="atLeast"/>
        <w:ind w:left="20" w:right="60"/>
        <w:jc w:val="both"/>
        <w:rPr>
          <w:rFonts w:cstheme="minorHAnsi"/>
          <w:sz w:val="24"/>
          <w:szCs w:val="24"/>
        </w:rPr>
      </w:pPr>
    </w:p>
    <w:p w14:paraId="10CA3D72" w14:textId="77777777" w:rsidR="00CD0349" w:rsidRPr="00C13AE5" w:rsidRDefault="00CD0349" w:rsidP="0077381A">
      <w:pPr>
        <w:widowControl w:val="0"/>
        <w:tabs>
          <w:tab w:val="left" w:pos="334"/>
        </w:tabs>
        <w:spacing w:after="0" w:line="240" w:lineRule="atLeast"/>
        <w:ind w:left="20" w:right="520"/>
        <w:jc w:val="both"/>
        <w:rPr>
          <w:rStyle w:val="Bodytext4"/>
          <w:rFonts w:asciiTheme="minorHAnsi" w:eastAsiaTheme="minorEastAsia" w:hAnsiTheme="minorHAnsi" w:cstheme="minorHAnsi"/>
          <w:b w:val="0"/>
          <w:bCs w:val="0"/>
          <w:sz w:val="24"/>
          <w:szCs w:val="24"/>
        </w:rPr>
      </w:pPr>
      <w:r w:rsidRPr="00C13AE5">
        <w:rPr>
          <w:rStyle w:val="Bodytext4"/>
          <w:rFonts w:asciiTheme="minorHAnsi" w:eastAsiaTheme="minorEastAsia" w:hAnsiTheme="minorHAnsi" w:cstheme="minorHAnsi"/>
          <w:b w:val="0"/>
          <w:sz w:val="24"/>
          <w:szCs w:val="24"/>
        </w:rPr>
        <w:t xml:space="preserve">1. The writer says that baseball </w:t>
      </w:r>
      <w:r w:rsidR="00907D99" w:rsidRPr="00C13AE5">
        <w:rPr>
          <w:rStyle w:val="Bodytext4"/>
          <w:rFonts w:asciiTheme="minorHAnsi" w:eastAsiaTheme="minorEastAsia" w:hAnsiTheme="minorHAnsi" w:cstheme="minorHAnsi"/>
          <w:b w:val="0"/>
          <w:sz w:val="24"/>
          <w:szCs w:val="24"/>
        </w:rPr>
        <w:t>………..</w:t>
      </w:r>
    </w:p>
    <w:p w14:paraId="39A3F21E" w14:textId="77777777" w:rsidR="00CD0349" w:rsidRPr="00C13AE5" w:rsidRDefault="00CD0349" w:rsidP="0077381A">
      <w:pPr>
        <w:widowControl w:val="0"/>
        <w:tabs>
          <w:tab w:val="left" w:pos="334"/>
        </w:tabs>
        <w:spacing w:after="0" w:line="240" w:lineRule="atLeast"/>
        <w:ind w:left="270" w:right="520"/>
        <w:jc w:val="both"/>
        <w:rPr>
          <w:rFonts w:cstheme="minorHAnsi"/>
          <w:sz w:val="24"/>
          <w:szCs w:val="24"/>
        </w:rPr>
      </w:pPr>
      <w:r w:rsidRPr="00C13AE5">
        <w:rPr>
          <w:rStyle w:val="Bodytext4Georgia"/>
          <w:rFonts w:asciiTheme="minorHAnsi" w:hAnsiTheme="minorHAnsi" w:cstheme="minorHAnsi"/>
          <w:b w:val="0"/>
          <w:sz w:val="24"/>
          <w:szCs w:val="24"/>
        </w:rPr>
        <w:t xml:space="preserve">A. </w:t>
      </w:r>
      <w:r w:rsidRPr="00C13AE5">
        <w:rPr>
          <w:rStyle w:val="Bodytext4"/>
          <w:rFonts w:asciiTheme="minorHAnsi" w:eastAsiaTheme="minorEastAsia" w:hAnsiTheme="minorHAnsi" w:cstheme="minorHAnsi"/>
          <w:b w:val="0"/>
          <w:sz w:val="24"/>
          <w:szCs w:val="24"/>
        </w:rPr>
        <w:t>is played only in America.</w:t>
      </w:r>
      <w:r w:rsidR="0070012D" w:rsidRPr="00C13AE5">
        <w:rPr>
          <w:rFonts w:cstheme="minorHAnsi"/>
          <w:sz w:val="24"/>
          <w:szCs w:val="24"/>
        </w:rPr>
        <w:tab/>
      </w:r>
      <w:r w:rsidR="0070012D" w:rsidRPr="00C13AE5">
        <w:rPr>
          <w:rFonts w:cstheme="minorHAnsi"/>
          <w:sz w:val="24"/>
          <w:szCs w:val="24"/>
        </w:rPr>
        <w:tab/>
      </w:r>
      <w:r w:rsidRPr="00C13AE5">
        <w:rPr>
          <w:rStyle w:val="Bodytext4Georgia"/>
          <w:rFonts w:asciiTheme="minorHAnsi" w:hAnsiTheme="minorHAnsi" w:cstheme="minorHAnsi"/>
          <w:b w:val="0"/>
          <w:sz w:val="24"/>
          <w:szCs w:val="24"/>
        </w:rPr>
        <w:t xml:space="preserve">B. </w:t>
      </w:r>
      <w:r w:rsidRPr="00C13AE5">
        <w:rPr>
          <w:rStyle w:val="Bodytext4"/>
          <w:rFonts w:asciiTheme="minorHAnsi" w:eastAsiaTheme="minorEastAsia" w:hAnsiTheme="minorHAnsi" w:cstheme="minorHAnsi"/>
          <w:b w:val="0"/>
          <w:sz w:val="24"/>
          <w:szCs w:val="24"/>
        </w:rPr>
        <w:t>is not popular in countries like Japan.</w:t>
      </w:r>
    </w:p>
    <w:p w14:paraId="618C291C" w14:textId="77777777" w:rsidR="00CD0349" w:rsidRPr="00C13AE5" w:rsidRDefault="00CD0349" w:rsidP="0077381A">
      <w:pPr>
        <w:spacing w:after="0" w:line="240" w:lineRule="atLeast"/>
        <w:ind w:left="270"/>
        <w:jc w:val="both"/>
        <w:rPr>
          <w:rStyle w:val="Bodytext4"/>
          <w:rFonts w:asciiTheme="minorHAnsi" w:eastAsiaTheme="minorEastAsia" w:hAnsiTheme="minorHAnsi" w:cstheme="minorHAnsi"/>
          <w:b w:val="0"/>
          <w:sz w:val="24"/>
          <w:szCs w:val="24"/>
        </w:rPr>
      </w:pPr>
      <w:r w:rsidRPr="00C13AE5">
        <w:rPr>
          <w:rStyle w:val="Bodytext4"/>
          <w:rFonts w:asciiTheme="minorHAnsi" w:eastAsiaTheme="minorEastAsia" w:hAnsiTheme="minorHAnsi" w:cstheme="minorHAnsi"/>
          <w:b w:val="0"/>
          <w:sz w:val="24"/>
          <w:szCs w:val="24"/>
        </w:rPr>
        <w:t>C. started in South America.</w:t>
      </w:r>
      <w:r w:rsidR="0070012D" w:rsidRPr="00C13AE5">
        <w:rPr>
          <w:rFonts w:cstheme="minorHAnsi"/>
          <w:sz w:val="24"/>
          <w:szCs w:val="24"/>
        </w:rPr>
        <w:tab/>
      </w:r>
      <w:r w:rsidR="0070012D" w:rsidRPr="00C13AE5">
        <w:rPr>
          <w:rFonts w:cstheme="minorHAnsi"/>
          <w:sz w:val="24"/>
          <w:szCs w:val="24"/>
        </w:rPr>
        <w:tab/>
      </w:r>
      <w:r w:rsidRPr="00C13AE5">
        <w:rPr>
          <w:rStyle w:val="Bodytext4Georgia"/>
          <w:rFonts w:asciiTheme="minorHAnsi" w:hAnsiTheme="minorHAnsi" w:cstheme="minorHAnsi"/>
          <w:b w:val="0"/>
          <w:sz w:val="24"/>
          <w:szCs w:val="24"/>
        </w:rPr>
        <w:t xml:space="preserve">D. </w:t>
      </w:r>
      <w:r w:rsidRPr="00C13AE5">
        <w:rPr>
          <w:rStyle w:val="Bodytext4"/>
          <w:rFonts w:asciiTheme="minorHAnsi" w:eastAsiaTheme="minorEastAsia" w:hAnsiTheme="minorHAnsi" w:cstheme="minorHAnsi"/>
          <w:b w:val="0"/>
          <w:sz w:val="24"/>
          <w:szCs w:val="24"/>
        </w:rPr>
        <w:t>is becoming more popular all over the world.</w:t>
      </w:r>
    </w:p>
    <w:p w14:paraId="59120A8F" w14:textId="77777777" w:rsidR="007D403F" w:rsidRPr="00C13AE5" w:rsidRDefault="007D403F" w:rsidP="0077381A">
      <w:pPr>
        <w:spacing w:after="0" w:line="240" w:lineRule="atLeast"/>
        <w:ind w:left="270"/>
        <w:jc w:val="both"/>
        <w:rPr>
          <w:rStyle w:val="Bodytext4"/>
          <w:rFonts w:asciiTheme="minorHAnsi" w:eastAsiaTheme="minorHAnsi" w:hAnsiTheme="minorHAnsi" w:cstheme="minorHAnsi"/>
          <w:b w:val="0"/>
          <w:bCs w:val="0"/>
          <w:color w:val="auto"/>
          <w:sz w:val="24"/>
          <w:szCs w:val="24"/>
        </w:rPr>
      </w:pPr>
    </w:p>
    <w:p w14:paraId="242C05AA" w14:textId="77777777" w:rsidR="00CD0349" w:rsidRPr="00C13AE5" w:rsidRDefault="00CD0349" w:rsidP="0077381A">
      <w:pPr>
        <w:widowControl w:val="0"/>
        <w:tabs>
          <w:tab w:val="left" w:pos="334"/>
        </w:tabs>
        <w:spacing w:after="0" w:line="240" w:lineRule="atLeast"/>
        <w:ind w:left="20"/>
        <w:jc w:val="both"/>
        <w:rPr>
          <w:rStyle w:val="Bodytext4"/>
          <w:rFonts w:asciiTheme="minorHAnsi" w:eastAsiaTheme="minorEastAsia" w:hAnsiTheme="minorHAnsi" w:cstheme="minorHAnsi"/>
          <w:b w:val="0"/>
          <w:bCs w:val="0"/>
          <w:sz w:val="24"/>
          <w:szCs w:val="24"/>
        </w:rPr>
      </w:pPr>
      <w:r w:rsidRPr="00C13AE5">
        <w:rPr>
          <w:rStyle w:val="Bodytext4"/>
          <w:rFonts w:asciiTheme="minorHAnsi" w:eastAsiaTheme="minorEastAsia" w:hAnsiTheme="minorHAnsi" w:cstheme="minorHAnsi"/>
          <w:b w:val="0"/>
          <w:sz w:val="24"/>
          <w:szCs w:val="24"/>
        </w:rPr>
        <w:t xml:space="preserve">2. According to the text, baseball is played in more and more countries because </w:t>
      </w:r>
      <w:r w:rsidR="00907D99" w:rsidRPr="00C13AE5">
        <w:rPr>
          <w:rStyle w:val="Bodytext4"/>
          <w:rFonts w:asciiTheme="minorHAnsi" w:eastAsiaTheme="minorEastAsia" w:hAnsiTheme="minorHAnsi" w:cstheme="minorHAnsi"/>
          <w:b w:val="0"/>
          <w:sz w:val="24"/>
          <w:szCs w:val="24"/>
        </w:rPr>
        <w:t>………….</w:t>
      </w:r>
    </w:p>
    <w:p w14:paraId="47E20BF2" w14:textId="77777777" w:rsidR="00CD0349" w:rsidRPr="00C13AE5" w:rsidRDefault="00B0757E" w:rsidP="0077381A">
      <w:pPr>
        <w:widowControl w:val="0"/>
        <w:tabs>
          <w:tab w:val="left" w:pos="334"/>
        </w:tabs>
        <w:spacing w:after="0" w:line="240" w:lineRule="atLeast"/>
        <w:ind w:left="270"/>
        <w:jc w:val="both"/>
        <w:rPr>
          <w:rStyle w:val="Bodytext4"/>
          <w:rFonts w:asciiTheme="minorHAnsi" w:eastAsiaTheme="minorEastAsia" w:hAnsiTheme="minorHAnsi" w:cstheme="minorHAnsi"/>
          <w:b w:val="0"/>
          <w:bCs w:val="0"/>
          <w:sz w:val="24"/>
          <w:szCs w:val="24"/>
        </w:rPr>
      </w:pPr>
      <w:r w:rsidRPr="00C13AE5">
        <w:rPr>
          <w:rStyle w:val="Bodytext4"/>
          <w:rFonts w:asciiTheme="minorHAnsi" w:eastAsiaTheme="minorEastAsia" w:hAnsiTheme="minorHAnsi" w:cstheme="minorHAnsi"/>
          <w:b w:val="0"/>
          <w:sz w:val="24"/>
          <w:szCs w:val="24"/>
        </w:rPr>
        <w:tab/>
      </w:r>
      <w:r w:rsidR="00CD0349" w:rsidRPr="00C13AE5">
        <w:rPr>
          <w:rStyle w:val="Bodytext4"/>
          <w:rFonts w:asciiTheme="minorHAnsi" w:eastAsiaTheme="minorEastAsia" w:hAnsiTheme="minorHAnsi" w:cstheme="minorHAnsi"/>
          <w:b w:val="0"/>
          <w:sz w:val="24"/>
          <w:szCs w:val="24"/>
        </w:rPr>
        <w:t>A. it is an exciting game.</w:t>
      </w:r>
      <w:r w:rsidR="0070012D" w:rsidRPr="00C13AE5">
        <w:rPr>
          <w:rStyle w:val="Bodytext4"/>
          <w:rFonts w:asciiTheme="minorHAnsi" w:eastAsiaTheme="minorEastAsia" w:hAnsiTheme="minorHAnsi" w:cstheme="minorHAnsi"/>
          <w:b w:val="0"/>
          <w:bCs w:val="0"/>
          <w:sz w:val="24"/>
          <w:szCs w:val="24"/>
        </w:rPr>
        <w:tab/>
      </w:r>
      <w:r w:rsidR="0070012D" w:rsidRPr="00C13AE5">
        <w:rPr>
          <w:rStyle w:val="Bodytext4"/>
          <w:rFonts w:asciiTheme="minorHAnsi" w:eastAsiaTheme="minorEastAsia" w:hAnsiTheme="minorHAnsi" w:cstheme="minorHAnsi"/>
          <w:b w:val="0"/>
          <w:bCs w:val="0"/>
          <w:sz w:val="24"/>
          <w:szCs w:val="24"/>
        </w:rPr>
        <w:tab/>
      </w:r>
      <w:r w:rsidR="0070012D" w:rsidRPr="00C13AE5">
        <w:rPr>
          <w:rStyle w:val="Bodytext4"/>
          <w:rFonts w:asciiTheme="minorHAnsi" w:eastAsiaTheme="minorEastAsia" w:hAnsiTheme="minorHAnsi" w:cstheme="minorHAnsi"/>
          <w:b w:val="0"/>
          <w:bCs w:val="0"/>
          <w:sz w:val="24"/>
          <w:szCs w:val="24"/>
        </w:rPr>
        <w:tab/>
      </w:r>
      <w:r w:rsidR="00CD0349" w:rsidRPr="00C13AE5">
        <w:rPr>
          <w:rStyle w:val="Bodytext4"/>
          <w:rFonts w:asciiTheme="minorHAnsi" w:eastAsiaTheme="minorEastAsia" w:hAnsiTheme="minorHAnsi" w:cstheme="minorHAnsi"/>
          <w:b w:val="0"/>
          <w:sz w:val="24"/>
          <w:szCs w:val="24"/>
        </w:rPr>
        <w:t>B. it is included in the Olympic Games.</w:t>
      </w:r>
    </w:p>
    <w:p w14:paraId="45F11DCD" w14:textId="77777777" w:rsidR="00CD0349" w:rsidRPr="00C13AE5" w:rsidRDefault="00B0757E" w:rsidP="0077381A">
      <w:pPr>
        <w:widowControl w:val="0"/>
        <w:tabs>
          <w:tab w:val="left" w:pos="334"/>
        </w:tabs>
        <w:spacing w:after="0" w:line="240" w:lineRule="atLeast"/>
        <w:ind w:left="270"/>
        <w:jc w:val="both"/>
        <w:rPr>
          <w:rStyle w:val="Bodytext4"/>
          <w:rFonts w:asciiTheme="minorHAnsi" w:eastAsiaTheme="minorEastAsia" w:hAnsiTheme="minorHAnsi" w:cstheme="minorHAnsi"/>
          <w:b w:val="0"/>
          <w:sz w:val="24"/>
          <w:szCs w:val="24"/>
        </w:rPr>
      </w:pPr>
      <w:r w:rsidRPr="00C13AE5">
        <w:rPr>
          <w:rStyle w:val="Bodytext4"/>
          <w:rFonts w:asciiTheme="minorHAnsi" w:eastAsiaTheme="minorEastAsia" w:hAnsiTheme="minorHAnsi" w:cstheme="minorHAnsi"/>
          <w:b w:val="0"/>
          <w:sz w:val="24"/>
          <w:szCs w:val="24"/>
        </w:rPr>
        <w:tab/>
      </w:r>
      <w:r w:rsidR="00CD0349" w:rsidRPr="00C13AE5">
        <w:rPr>
          <w:rStyle w:val="Bodytext4"/>
          <w:rFonts w:asciiTheme="minorHAnsi" w:eastAsiaTheme="minorEastAsia" w:hAnsiTheme="minorHAnsi" w:cstheme="minorHAnsi"/>
          <w:b w:val="0"/>
          <w:sz w:val="24"/>
          <w:szCs w:val="24"/>
        </w:rPr>
        <w:t>C. Many American people live there.</w:t>
      </w:r>
      <w:r w:rsidR="0049030D">
        <w:rPr>
          <w:rStyle w:val="Bodytext4"/>
          <w:rFonts w:asciiTheme="minorHAnsi" w:eastAsiaTheme="minorEastAsia" w:hAnsiTheme="minorHAnsi" w:cstheme="minorHAnsi"/>
          <w:b w:val="0"/>
          <w:bCs w:val="0"/>
          <w:sz w:val="24"/>
          <w:szCs w:val="24"/>
        </w:rPr>
        <w:tab/>
      </w:r>
      <w:r w:rsidR="00CD0349" w:rsidRPr="00C13AE5">
        <w:rPr>
          <w:rStyle w:val="Bodytext4"/>
          <w:rFonts w:asciiTheme="minorHAnsi" w:eastAsiaTheme="minorEastAsia" w:hAnsiTheme="minorHAnsi" w:cstheme="minorHAnsi"/>
          <w:b w:val="0"/>
          <w:sz w:val="24"/>
          <w:szCs w:val="24"/>
        </w:rPr>
        <w:t>D.  It is easy to play.</w:t>
      </w:r>
    </w:p>
    <w:p w14:paraId="4E1127F9" w14:textId="77777777" w:rsidR="007D403F" w:rsidRPr="00C13AE5" w:rsidRDefault="007D403F" w:rsidP="0077381A">
      <w:pPr>
        <w:widowControl w:val="0"/>
        <w:tabs>
          <w:tab w:val="left" w:pos="334"/>
        </w:tabs>
        <w:spacing w:after="0" w:line="240" w:lineRule="atLeast"/>
        <w:ind w:left="270"/>
        <w:jc w:val="both"/>
        <w:rPr>
          <w:rStyle w:val="Bodytext4"/>
          <w:rFonts w:asciiTheme="minorHAnsi" w:eastAsiaTheme="minorEastAsia" w:hAnsiTheme="minorHAnsi" w:cstheme="minorHAnsi"/>
          <w:b w:val="0"/>
          <w:bCs w:val="0"/>
          <w:sz w:val="24"/>
          <w:szCs w:val="24"/>
        </w:rPr>
      </w:pPr>
    </w:p>
    <w:p w14:paraId="033767E2" w14:textId="77777777" w:rsidR="0070012D" w:rsidRPr="00C13AE5" w:rsidRDefault="00CD0349" w:rsidP="0077381A">
      <w:pPr>
        <w:widowControl w:val="0"/>
        <w:tabs>
          <w:tab w:val="left" w:pos="334"/>
        </w:tabs>
        <w:spacing w:after="0" w:line="240" w:lineRule="atLeast"/>
        <w:ind w:left="20"/>
        <w:jc w:val="both"/>
        <w:rPr>
          <w:rStyle w:val="Bodytext4"/>
          <w:rFonts w:asciiTheme="minorHAnsi" w:eastAsiaTheme="minorEastAsia" w:hAnsiTheme="minorHAnsi" w:cstheme="minorHAnsi"/>
          <w:b w:val="0"/>
          <w:sz w:val="24"/>
          <w:szCs w:val="24"/>
        </w:rPr>
      </w:pPr>
      <w:r w:rsidRPr="00C13AE5">
        <w:rPr>
          <w:rStyle w:val="Bodytext4"/>
          <w:rFonts w:asciiTheme="minorHAnsi" w:eastAsiaTheme="minorEastAsia" w:hAnsiTheme="minorHAnsi" w:cstheme="minorHAnsi"/>
          <w:b w:val="0"/>
          <w:sz w:val="24"/>
          <w:szCs w:val="24"/>
        </w:rPr>
        <w:t xml:space="preserve">3. Which sentence isn't true about baseball? </w:t>
      </w:r>
    </w:p>
    <w:p w14:paraId="7F98F634" w14:textId="77777777" w:rsidR="00CD0349" w:rsidRPr="00C13AE5" w:rsidRDefault="0070012D" w:rsidP="0077381A">
      <w:pPr>
        <w:widowControl w:val="0"/>
        <w:tabs>
          <w:tab w:val="left" w:pos="334"/>
        </w:tabs>
        <w:spacing w:after="0" w:line="240" w:lineRule="atLeast"/>
        <w:ind w:left="20"/>
        <w:jc w:val="both"/>
        <w:rPr>
          <w:rFonts w:cstheme="minorHAnsi"/>
          <w:sz w:val="24"/>
          <w:szCs w:val="24"/>
        </w:rPr>
      </w:pPr>
      <w:r w:rsidRPr="00C13AE5">
        <w:rPr>
          <w:rStyle w:val="Bodytext4"/>
          <w:rFonts w:asciiTheme="minorHAnsi" w:eastAsiaTheme="minorEastAsia" w:hAnsiTheme="minorHAnsi" w:cstheme="minorHAnsi"/>
          <w:b w:val="0"/>
          <w:sz w:val="24"/>
          <w:szCs w:val="24"/>
        </w:rPr>
        <w:tab/>
      </w:r>
      <w:r w:rsidR="00CD0349" w:rsidRPr="00C13AE5">
        <w:rPr>
          <w:rStyle w:val="Bodytext4Georgia"/>
          <w:rFonts w:asciiTheme="minorHAnsi" w:hAnsiTheme="minorHAnsi" w:cstheme="minorHAnsi"/>
          <w:b w:val="0"/>
          <w:sz w:val="24"/>
          <w:szCs w:val="24"/>
        </w:rPr>
        <w:t xml:space="preserve">A. </w:t>
      </w:r>
      <w:r w:rsidR="00CD0349" w:rsidRPr="00C13AE5">
        <w:rPr>
          <w:rStyle w:val="Bodytext4"/>
          <w:rFonts w:asciiTheme="minorHAnsi" w:eastAsiaTheme="minorEastAsia" w:hAnsiTheme="minorHAnsi" w:cstheme="minorHAnsi"/>
          <w:b w:val="0"/>
          <w:sz w:val="24"/>
          <w:szCs w:val="24"/>
        </w:rPr>
        <w:t>It was first played during the 1850s.</w:t>
      </w:r>
      <w:r w:rsidRPr="00C13AE5">
        <w:rPr>
          <w:rFonts w:cstheme="minorHAnsi"/>
          <w:sz w:val="24"/>
          <w:szCs w:val="24"/>
        </w:rPr>
        <w:tab/>
      </w:r>
      <w:r w:rsidRPr="00C13AE5">
        <w:rPr>
          <w:rFonts w:cstheme="minorHAnsi"/>
          <w:sz w:val="24"/>
          <w:szCs w:val="24"/>
        </w:rPr>
        <w:tab/>
      </w:r>
      <w:r w:rsidRPr="00C13AE5">
        <w:rPr>
          <w:rFonts w:cstheme="minorHAnsi"/>
          <w:sz w:val="24"/>
          <w:szCs w:val="24"/>
        </w:rPr>
        <w:tab/>
      </w:r>
      <w:r w:rsidR="00CD0349" w:rsidRPr="00C13AE5">
        <w:rPr>
          <w:rStyle w:val="Bodytext4Georgia"/>
          <w:rFonts w:asciiTheme="minorHAnsi" w:hAnsiTheme="minorHAnsi" w:cstheme="minorHAnsi"/>
          <w:b w:val="0"/>
          <w:sz w:val="24"/>
          <w:szCs w:val="24"/>
        </w:rPr>
        <w:t xml:space="preserve">B. </w:t>
      </w:r>
      <w:r w:rsidR="00CD0349" w:rsidRPr="00C13AE5">
        <w:rPr>
          <w:rStyle w:val="Bodytext4"/>
          <w:rFonts w:asciiTheme="minorHAnsi" w:eastAsiaTheme="minorEastAsia" w:hAnsiTheme="minorHAnsi" w:cstheme="minorHAnsi"/>
          <w:b w:val="0"/>
          <w:sz w:val="24"/>
          <w:szCs w:val="24"/>
        </w:rPr>
        <w:t>It is an Olympic sport.</w:t>
      </w:r>
    </w:p>
    <w:p w14:paraId="2A2A366F" w14:textId="77777777" w:rsidR="00CD0349" w:rsidRPr="00C13AE5" w:rsidRDefault="00A459CF" w:rsidP="0077381A">
      <w:pPr>
        <w:spacing w:after="0" w:line="240" w:lineRule="atLeast"/>
        <w:ind w:right="520" w:firstLine="20"/>
        <w:jc w:val="both"/>
        <w:rPr>
          <w:rStyle w:val="Bodytext4"/>
          <w:rFonts w:asciiTheme="minorHAnsi" w:eastAsiaTheme="minorEastAsia" w:hAnsiTheme="minorHAnsi" w:cstheme="minorHAnsi"/>
          <w:b w:val="0"/>
          <w:sz w:val="24"/>
          <w:szCs w:val="24"/>
        </w:rPr>
      </w:pPr>
      <w:r w:rsidRPr="00C13AE5">
        <w:rPr>
          <w:rStyle w:val="Bodytext4"/>
          <w:rFonts w:asciiTheme="minorHAnsi" w:eastAsiaTheme="minorEastAsia" w:hAnsiTheme="minorHAnsi" w:cstheme="minorHAnsi"/>
          <w:b w:val="0"/>
          <w:sz w:val="24"/>
          <w:szCs w:val="24"/>
        </w:rPr>
        <w:t xml:space="preserve">      </w:t>
      </w:r>
      <w:r w:rsidR="00CD0349" w:rsidRPr="00C13AE5">
        <w:rPr>
          <w:rStyle w:val="Bodytext4"/>
          <w:rFonts w:asciiTheme="minorHAnsi" w:eastAsiaTheme="minorEastAsia" w:hAnsiTheme="minorHAnsi" w:cstheme="minorHAnsi"/>
          <w:b w:val="0"/>
          <w:sz w:val="24"/>
          <w:szCs w:val="24"/>
        </w:rPr>
        <w:t>C. The rules have changed quite a lot over the years.</w:t>
      </w:r>
      <w:r w:rsidR="0049030D">
        <w:rPr>
          <w:rFonts w:cstheme="minorHAnsi"/>
          <w:sz w:val="24"/>
          <w:szCs w:val="24"/>
        </w:rPr>
        <w:tab/>
      </w:r>
      <w:r w:rsidR="00CD0349" w:rsidRPr="00C13AE5">
        <w:rPr>
          <w:rStyle w:val="Bodytext4Georgia"/>
          <w:rFonts w:asciiTheme="minorHAnsi" w:hAnsiTheme="minorHAnsi" w:cstheme="minorHAnsi"/>
          <w:b w:val="0"/>
          <w:sz w:val="24"/>
          <w:szCs w:val="24"/>
        </w:rPr>
        <w:t xml:space="preserve">D. </w:t>
      </w:r>
      <w:r w:rsidR="00CD0349" w:rsidRPr="00C13AE5">
        <w:rPr>
          <w:rStyle w:val="Bodytext4"/>
          <w:rFonts w:asciiTheme="minorHAnsi" w:eastAsiaTheme="minorEastAsia" w:hAnsiTheme="minorHAnsi" w:cstheme="minorHAnsi"/>
          <w:b w:val="0"/>
          <w:sz w:val="24"/>
          <w:szCs w:val="24"/>
        </w:rPr>
        <w:t>It started in New York.</w:t>
      </w:r>
    </w:p>
    <w:p w14:paraId="30770F60" w14:textId="77777777" w:rsidR="007D403F" w:rsidRPr="00C13AE5" w:rsidRDefault="007D403F" w:rsidP="0077381A">
      <w:pPr>
        <w:spacing w:after="0" w:line="240" w:lineRule="atLeast"/>
        <w:ind w:left="270" w:right="520" w:firstLine="450"/>
        <w:jc w:val="both"/>
        <w:rPr>
          <w:rFonts w:cstheme="minorHAnsi"/>
          <w:sz w:val="24"/>
          <w:szCs w:val="24"/>
        </w:rPr>
      </w:pPr>
    </w:p>
    <w:p w14:paraId="6295A18D" w14:textId="77777777" w:rsidR="00CD0349" w:rsidRPr="00C13AE5" w:rsidRDefault="00CD0349" w:rsidP="0077381A">
      <w:pPr>
        <w:widowControl w:val="0"/>
        <w:tabs>
          <w:tab w:val="left" w:pos="334"/>
        </w:tabs>
        <w:spacing w:after="0" w:line="240" w:lineRule="atLeast"/>
        <w:ind w:right="940"/>
        <w:jc w:val="both"/>
        <w:rPr>
          <w:rFonts w:cstheme="minorHAnsi"/>
          <w:sz w:val="24"/>
          <w:szCs w:val="24"/>
        </w:rPr>
      </w:pPr>
      <w:r w:rsidRPr="00C13AE5">
        <w:rPr>
          <w:rStyle w:val="Bodytext4"/>
          <w:rFonts w:asciiTheme="minorHAnsi" w:eastAsiaTheme="minorEastAsia" w:hAnsiTheme="minorHAnsi" w:cstheme="minorHAnsi"/>
          <w:b w:val="0"/>
          <w:sz w:val="24"/>
          <w:szCs w:val="24"/>
        </w:rPr>
        <w:t xml:space="preserve">4. Which piece of equipment is not mentioned in the text? </w:t>
      </w:r>
    </w:p>
    <w:p w14:paraId="21638999" w14:textId="77777777" w:rsidR="00CD0349" w:rsidRPr="00C13AE5" w:rsidRDefault="00CD0349" w:rsidP="0077381A">
      <w:pPr>
        <w:spacing w:after="0" w:line="240" w:lineRule="atLeast"/>
        <w:ind w:left="270"/>
        <w:jc w:val="both"/>
        <w:rPr>
          <w:rStyle w:val="Bodytext4"/>
          <w:rFonts w:asciiTheme="minorHAnsi" w:eastAsiaTheme="minorEastAsia" w:hAnsiTheme="minorHAnsi" w:cstheme="minorHAnsi"/>
          <w:b w:val="0"/>
          <w:bCs w:val="0"/>
          <w:sz w:val="24"/>
          <w:szCs w:val="24"/>
        </w:rPr>
      </w:pPr>
      <w:r w:rsidRPr="00C13AE5">
        <w:rPr>
          <w:rStyle w:val="Bodytext4"/>
          <w:rFonts w:asciiTheme="minorHAnsi" w:eastAsiaTheme="minorEastAsia" w:hAnsiTheme="minorHAnsi" w:cstheme="minorHAnsi"/>
          <w:b w:val="0"/>
          <w:sz w:val="24"/>
          <w:szCs w:val="24"/>
        </w:rPr>
        <w:t>A. bat</w:t>
      </w:r>
      <w:r w:rsidR="0070012D" w:rsidRPr="00C13AE5">
        <w:rPr>
          <w:rStyle w:val="Bodytext4"/>
          <w:rFonts w:asciiTheme="minorHAnsi" w:eastAsiaTheme="minorEastAsia" w:hAnsiTheme="minorHAnsi" w:cstheme="minorHAnsi"/>
          <w:b w:val="0"/>
          <w:bCs w:val="0"/>
          <w:sz w:val="24"/>
          <w:szCs w:val="24"/>
        </w:rPr>
        <w:tab/>
      </w:r>
      <w:r w:rsidR="00B11930" w:rsidRPr="00C13AE5">
        <w:rPr>
          <w:rStyle w:val="Bodytext4"/>
          <w:rFonts w:asciiTheme="minorHAnsi" w:eastAsiaTheme="minorEastAsia" w:hAnsiTheme="minorHAnsi" w:cstheme="minorHAnsi"/>
          <w:b w:val="0"/>
          <w:bCs w:val="0"/>
          <w:sz w:val="24"/>
          <w:szCs w:val="24"/>
        </w:rPr>
        <w:tab/>
      </w:r>
      <w:r w:rsidRPr="00C13AE5">
        <w:rPr>
          <w:rStyle w:val="Bodytext4Georgia"/>
          <w:rFonts w:asciiTheme="minorHAnsi" w:hAnsiTheme="minorHAnsi" w:cstheme="minorHAnsi"/>
          <w:b w:val="0"/>
          <w:sz w:val="24"/>
          <w:szCs w:val="24"/>
        </w:rPr>
        <w:t xml:space="preserve">B. </w:t>
      </w:r>
      <w:r w:rsidRPr="00C13AE5">
        <w:rPr>
          <w:rStyle w:val="Bodytext4"/>
          <w:rFonts w:asciiTheme="minorHAnsi" w:eastAsiaTheme="minorEastAsia" w:hAnsiTheme="minorHAnsi" w:cstheme="minorHAnsi"/>
          <w:b w:val="0"/>
          <w:sz w:val="24"/>
          <w:szCs w:val="24"/>
        </w:rPr>
        <w:t xml:space="preserve">ball </w:t>
      </w:r>
      <w:r w:rsidR="0070012D" w:rsidRPr="00C13AE5">
        <w:rPr>
          <w:rStyle w:val="Bodytext4"/>
          <w:rFonts w:asciiTheme="minorHAnsi" w:eastAsiaTheme="minorEastAsia" w:hAnsiTheme="minorHAnsi" w:cstheme="minorHAnsi"/>
          <w:b w:val="0"/>
          <w:bCs w:val="0"/>
          <w:sz w:val="24"/>
          <w:szCs w:val="24"/>
        </w:rPr>
        <w:tab/>
      </w:r>
      <w:r w:rsidR="0070012D" w:rsidRPr="00C13AE5">
        <w:rPr>
          <w:rStyle w:val="Bodytext4"/>
          <w:rFonts w:asciiTheme="minorHAnsi" w:eastAsiaTheme="minorEastAsia" w:hAnsiTheme="minorHAnsi" w:cstheme="minorHAnsi"/>
          <w:b w:val="0"/>
          <w:bCs w:val="0"/>
          <w:sz w:val="24"/>
          <w:szCs w:val="24"/>
        </w:rPr>
        <w:tab/>
      </w:r>
      <w:r w:rsidR="00B11930" w:rsidRPr="00C13AE5">
        <w:rPr>
          <w:rStyle w:val="Bodytext4"/>
          <w:rFonts w:asciiTheme="minorHAnsi" w:eastAsiaTheme="minorEastAsia" w:hAnsiTheme="minorHAnsi" w:cstheme="minorHAnsi"/>
          <w:b w:val="0"/>
          <w:bCs w:val="0"/>
          <w:sz w:val="24"/>
          <w:szCs w:val="24"/>
        </w:rPr>
        <w:tab/>
      </w:r>
      <w:r w:rsidRPr="00C13AE5">
        <w:rPr>
          <w:rStyle w:val="Bodytext4"/>
          <w:rFonts w:asciiTheme="minorHAnsi" w:eastAsiaTheme="minorEastAsia" w:hAnsiTheme="minorHAnsi" w:cstheme="minorHAnsi"/>
          <w:b w:val="0"/>
          <w:sz w:val="24"/>
          <w:szCs w:val="24"/>
        </w:rPr>
        <w:t xml:space="preserve">C. glove </w:t>
      </w:r>
      <w:r w:rsidR="0070012D" w:rsidRPr="00C13AE5">
        <w:rPr>
          <w:rStyle w:val="Bodytext4"/>
          <w:rFonts w:asciiTheme="minorHAnsi" w:eastAsiaTheme="minorEastAsia" w:hAnsiTheme="minorHAnsi" w:cstheme="minorHAnsi"/>
          <w:b w:val="0"/>
          <w:bCs w:val="0"/>
          <w:sz w:val="24"/>
          <w:szCs w:val="24"/>
        </w:rPr>
        <w:tab/>
      </w:r>
      <w:r w:rsidR="00B11930" w:rsidRPr="00C13AE5">
        <w:rPr>
          <w:rStyle w:val="Bodytext4"/>
          <w:rFonts w:asciiTheme="minorHAnsi" w:eastAsiaTheme="minorEastAsia" w:hAnsiTheme="minorHAnsi" w:cstheme="minorHAnsi"/>
          <w:b w:val="0"/>
          <w:bCs w:val="0"/>
          <w:sz w:val="24"/>
          <w:szCs w:val="24"/>
        </w:rPr>
        <w:tab/>
      </w:r>
      <w:r w:rsidRPr="00C13AE5">
        <w:rPr>
          <w:rStyle w:val="Bodytext4Georgia"/>
          <w:rFonts w:asciiTheme="minorHAnsi" w:hAnsiTheme="minorHAnsi" w:cstheme="minorHAnsi"/>
          <w:b w:val="0"/>
          <w:sz w:val="24"/>
          <w:szCs w:val="24"/>
        </w:rPr>
        <w:t xml:space="preserve">D. </w:t>
      </w:r>
      <w:r w:rsidRPr="00C13AE5">
        <w:rPr>
          <w:rStyle w:val="Bodytext4"/>
          <w:rFonts w:asciiTheme="minorHAnsi" w:eastAsiaTheme="minorEastAsia" w:hAnsiTheme="minorHAnsi" w:cstheme="minorHAnsi"/>
          <w:b w:val="0"/>
          <w:sz w:val="24"/>
          <w:szCs w:val="24"/>
        </w:rPr>
        <w:t>mask</w:t>
      </w:r>
    </w:p>
    <w:p w14:paraId="02A2713A" w14:textId="77777777" w:rsidR="00CD0349" w:rsidRPr="00C13AE5" w:rsidRDefault="00CD0349" w:rsidP="0077381A">
      <w:pPr>
        <w:pStyle w:val="Bodytext20"/>
        <w:shd w:val="clear" w:color="auto" w:fill="auto"/>
        <w:tabs>
          <w:tab w:val="left" w:pos="456"/>
        </w:tabs>
        <w:spacing w:before="0" w:line="240" w:lineRule="atLeast"/>
        <w:rPr>
          <w:rFonts w:cstheme="minorHAnsi"/>
          <w:sz w:val="24"/>
          <w:szCs w:val="24"/>
          <w:lang w:eastAsia="zh-CN"/>
        </w:rPr>
      </w:pPr>
    </w:p>
    <w:p w14:paraId="2CDE6BDA" w14:textId="77777777" w:rsidR="00CD0349" w:rsidRPr="00C13AE5" w:rsidRDefault="00CD0349" w:rsidP="0077381A">
      <w:pPr>
        <w:pStyle w:val="Bodytext20"/>
        <w:shd w:val="clear" w:color="auto" w:fill="auto"/>
        <w:tabs>
          <w:tab w:val="left" w:pos="456"/>
        </w:tabs>
        <w:spacing w:before="0" w:line="240" w:lineRule="atLeast"/>
        <w:rPr>
          <w:rFonts w:cstheme="minorHAnsi"/>
          <w:sz w:val="24"/>
          <w:szCs w:val="24"/>
          <w:lang w:eastAsia="zh-CN"/>
        </w:rPr>
      </w:pPr>
    </w:p>
    <w:p w14:paraId="6BDC635C" w14:textId="77777777" w:rsidR="00CD0349" w:rsidRPr="00C13AE5" w:rsidRDefault="00CD0349" w:rsidP="0077381A">
      <w:pPr>
        <w:pStyle w:val="Bodytext20"/>
        <w:shd w:val="clear" w:color="auto" w:fill="auto"/>
        <w:tabs>
          <w:tab w:val="left" w:pos="456"/>
        </w:tabs>
        <w:spacing w:before="0" w:line="240" w:lineRule="atLeast"/>
        <w:rPr>
          <w:rFonts w:cstheme="minorHAnsi"/>
          <w:sz w:val="24"/>
          <w:szCs w:val="24"/>
          <w:lang w:eastAsia="zh-CN"/>
        </w:rPr>
      </w:pPr>
      <w:r w:rsidRPr="00C13AE5">
        <w:rPr>
          <w:rFonts w:cstheme="minorHAnsi"/>
          <w:sz w:val="24"/>
          <w:szCs w:val="24"/>
          <w:lang w:eastAsia="zh-CN"/>
        </w:rPr>
        <w:t xml:space="preserve">5. </w:t>
      </w:r>
      <w:r w:rsidRPr="00C13AE5">
        <w:rPr>
          <w:rFonts w:cstheme="minorHAnsi"/>
          <w:sz w:val="24"/>
          <w:szCs w:val="24"/>
        </w:rPr>
        <w:t xml:space="preserve">In which space (marked </w:t>
      </w:r>
      <w:r w:rsidRPr="00C13AE5">
        <w:rPr>
          <w:rFonts w:cstheme="minorHAnsi"/>
          <w:sz w:val="24"/>
          <w:szCs w:val="24"/>
          <w:shd w:val="clear" w:color="auto" w:fill="000000" w:themeFill="text1"/>
        </w:rPr>
        <w:t>(A)</w:t>
      </w:r>
      <w:r w:rsidRPr="00C13AE5">
        <w:rPr>
          <w:rFonts w:cstheme="minorHAnsi"/>
          <w:sz w:val="24"/>
          <w:szCs w:val="24"/>
        </w:rPr>
        <w:t xml:space="preserve">, </w:t>
      </w:r>
      <w:r w:rsidRPr="00C13AE5">
        <w:rPr>
          <w:rFonts w:cstheme="minorHAnsi"/>
          <w:sz w:val="24"/>
          <w:szCs w:val="24"/>
          <w:shd w:val="clear" w:color="auto" w:fill="000000" w:themeFill="text1"/>
        </w:rPr>
        <w:t>(B)</w:t>
      </w:r>
      <w:r w:rsidRPr="00C13AE5">
        <w:rPr>
          <w:rFonts w:cstheme="minorHAnsi"/>
          <w:sz w:val="24"/>
          <w:szCs w:val="24"/>
        </w:rPr>
        <w:t xml:space="preserve">, </w:t>
      </w:r>
      <w:r w:rsidRPr="00C13AE5">
        <w:rPr>
          <w:rFonts w:cstheme="minorHAnsi"/>
          <w:sz w:val="24"/>
          <w:szCs w:val="24"/>
          <w:shd w:val="clear" w:color="auto" w:fill="000000" w:themeFill="text1"/>
        </w:rPr>
        <w:t>(C)</w:t>
      </w:r>
      <w:r w:rsidRPr="00C13AE5">
        <w:rPr>
          <w:rFonts w:cstheme="minorHAnsi"/>
          <w:sz w:val="24"/>
          <w:szCs w:val="24"/>
        </w:rPr>
        <w:t xml:space="preserve"> and </w:t>
      </w:r>
      <w:r w:rsidRPr="00C13AE5">
        <w:rPr>
          <w:rFonts w:cstheme="minorHAnsi"/>
          <w:sz w:val="24"/>
          <w:szCs w:val="24"/>
          <w:shd w:val="clear" w:color="auto" w:fill="000000" w:themeFill="text1"/>
        </w:rPr>
        <w:t>(D)</w:t>
      </w:r>
      <w:r w:rsidRPr="00C13AE5">
        <w:rPr>
          <w:rFonts w:cstheme="minorHAnsi"/>
          <w:sz w:val="24"/>
          <w:szCs w:val="24"/>
        </w:rPr>
        <w:t xml:space="preserve"> in the passage) will the following sentence fit? </w:t>
      </w:r>
    </w:p>
    <w:p w14:paraId="00DCB71D" w14:textId="77777777" w:rsidR="00CD0349" w:rsidRPr="00C13AE5" w:rsidRDefault="00CD0349" w:rsidP="0077381A">
      <w:pPr>
        <w:spacing w:before="120" w:after="120" w:line="240" w:lineRule="atLeast"/>
        <w:jc w:val="both"/>
        <w:rPr>
          <w:rStyle w:val="Bodytext4"/>
          <w:rFonts w:asciiTheme="minorHAnsi" w:eastAsiaTheme="minorEastAsia" w:hAnsiTheme="minorHAnsi" w:cstheme="minorHAnsi"/>
          <w:b w:val="0"/>
          <w:bCs w:val="0"/>
          <w:i/>
          <w:sz w:val="24"/>
          <w:szCs w:val="24"/>
        </w:rPr>
      </w:pPr>
      <w:r w:rsidRPr="00C13AE5">
        <w:rPr>
          <w:rStyle w:val="Bodytext4"/>
          <w:rFonts w:asciiTheme="minorHAnsi" w:eastAsiaTheme="minorEastAsia" w:hAnsiTheme="minorHAnsi" w:cstheme="minorHAnsi"/>
          <w:b w:val="0"/>
          <w:i/>
          <w:sz w:val="24"/>
          <w:szCs w:val="24"/>
        </w:rPr>
        <w:t>Players wear shoes with spikes to help them run, just as football players do, and a baseball cap, which is something everyone is familiar with!</w:t>
      </w:r>
    </w:p>
    <w:p w14:paraId="2E697C39" w14:textId="77777777" w:rsidR="00CD0349" w:rsidRPr="00C13AE5" w:rsidRDefault="00CD0349" w:rsidP="0077381A">
      <w:pPr>
        <w:pStyle w:val="Bodytext20"/>
        <w:shd w:val="clear" w:color="auto" w:fill="auto"/>
        <w:tabs>
          <w:tab w:val="left" w:pos="456"/>
        </w:tabs>
        <w:spacing w:before="0" w:line="240" w:lineRule="atLeast"/>
        <w:ind w:left="270"/>
        <w:rPr>
          <w:rFonts w:cstheme="minorHAnsi"/>
          <w:sz w:val="24"/>
          <w:szCs w:val="24"/>
          <w:highlight w:val="lightGray"/>
          <w:lang w:eastAsia="zh-CN"/>
        </w:rPr>
      </w:pPr>
      <w:r w:rsidRPr="00C13AE5">
        <w:rPr>
          <w:rFonts w:cstheme="minorHAnsi"/>
          <w:sz w:val="24"/>
          <w:szCs w:val="24"/>
          <w:lang w:eastAsia="zh-CN"/>
        </w:rPr>
        <w:t xml:space="preserve">A. </w:t>
      </w:r>
      <w:r w:rsidRPr="00C13AE5">
        <w:rPr>
          <w:rFonts w:cstheme="minorHAnsi"/>
          <w:sz w:val="24"/>
          <w:szCs w:val="24"/>
          <w:highlight w:val="lightGray"/>
          <w:lang w:eastAsia="zh-CN"/>
        </w:rPr>
        <w:t>(A)</w:t>
      </w:r>
      <w:r w:rsidR="0070012D" w:rsidRPr="00C13AE5">
        <w:rPr>
          <w:rFonts w:cstheme="minorHAnsi"/>
          <w:sz w:val="24"/>
          <w:szCs w:val="24"/>
          <w:lang w:eastAsia="zh-CN"/>
        </w:rPr>
        <w:tab/>
      </w:r>
      <w:r w:rsidR="00B11930" w:rsidRPr="00C13AE5">
        <w:rPr>
          <w:rFonts w:cstheme="minorHAnsi"/>
          <w:sz w:val="24"/>
          <w:szCs w:val="24"/>
          <w:lang w:eastAsia="zh-CN"/>
        </w:rPr>
        <w:tab/>
      </w:r>
      <w:r w:rsidRPr="00C13AE5">
        <w:rPr>
          <w:rFonts w:cstheme="minorHAnsi"/>
          <w:sz w:val="24"/>
          <w:szCs w:val="24"/>
          <w:lang w:eastAsia="zh-CN"/>
        </w:rPr>
        <w:t xml:space="preserve">B. </w:t>
      </w:r>
      <w:r w:rsidRPr="00C13AE5">
        <w:rPr>
          <w:rFonts w:cstheme="minorHAnsi"/>
          <w:sz w:val="24"/>
          <w:szCs w:val="24"/>
          <w:highlight w:val="lightGray"/>
          <w:lang w:eastAsia="zh-CN"/>
        </w:rPr>
        <w:t>(B)</w:t>
      </w:r>
      <w:r w:rsidR="0070012D" w:rsidRPr="00C13AE5">
        <w:rPr>
          <w:rFonts w:cstheme="minorHAnsi"/>
          <w:sz w:val="24"/>
          <w:szCs w:val="24"/>
          <w:lang w:eastAsia="zh-CN"/>
        </w:rPr>
        <w:tab/>
      </w:r>
      <w:r w:rsidR="0070012D" w:rsidRPr="00C13AE5">
        <w:rPr>
          <w:rFonts w:cstheme="minorHAnsi"/>
          <w:sz w:val="24"/>
          <w:szCs w:val="24"/>
          <w:lang w:eastAsia="zh-CN"/>
        </w:rPr>
        <w:tab/>
      </w:r>
      <w:r w:rsidR="00B11930" w:rsidRPr="00C13AE5">
        <w:rPr>
          <w:rFonts w:cstheme="minorHAnsi"/>
          <w:sz w:val="24"/>
          <w:szCs w:val="24"/>
          <w:lang w:eastAsia="zh-CN"/>
        </w:rPr>
        <w:tab/>
      </w:r>
      <w:r w:rsidRPr="00C13AE5">
        <w:rPr>
          <w:rFonts w:cstheme="minorHAnsi"/>
          <w:sz w:val="24"/>
          <w:szCs w:val="24"/>
          <w:lang w:eastAsia="zh-CN"/>
        </w:rPr>
        <w:t xml:space="preserve">C. </w:t>
      </w:r>
      <w:r w:rsidRPr="00C13AE5">
        <w:rPr>
          <w:rFonts w:cstheme="minorHAnsi"/>
          <w:sz w:val="24"/>
          <w:szCs w:val="24"/>
          <w:highlight w:val="lightGray"/>
          <w:lang w:eastAsia="zh-CN"/>
        </w:rPr>
        <w:t>(C)</w:t>
      </w:r>
      <w:r w:rsidR="0070012D" w:rsidRPr="00C13AE5">
        <w:rPr>
          <w:rFonts w:cstheme="minorHAnsi"/>
          <w:sz w:val="24"/>
          <w:szCs w:val="24"/>
          <w:lang w:eastAsia="zh-CN"/>
        </w:rPr>
        <w:tab/>
      </w:r>
      <w:r w:rsidR="0070012D" w:rsidRPr="00C13AE5">
        <w:rPr>
          <w:rFonts w:cstheme="minorHAnsi"/>
          <w:sz w:val="24"/>
          <w:szCs w:val="24"/>
          <w:lang w:eastAsia="zh-CN"/>
        </w:rPr>
        <w:tab/>
      </w:r>
      <w:r w:rsidR="00B11930" w:rsidRPr="00C13AE5">
        <w:rPr>
          <w:rFonts w:cstheme="minorHAnsi"/>
          <w:sz w:val="24"/>
          <w:szCs w:val="24"/>
          <w:lang w:eastAsia="zh-CN"/>
        </w:rPr>
        <w:tab/>
      </w:r>
      <w:r w:rsidRPr="00C13AE5">
        <w:rPr>
          <w:rFonts w:cstheme="minorHAnsi"/>
          <w:sz w:val="24"/>
          <w:szCs w:val="24"/>
          <w:lang w:eastAsia="zh-CN"/>
        </w:rPr>
        <w:t xml:space="preserve">D. </w:t>
      </w:r>
      <w:r w:rsidRPr="00C13AE5">
        <w:rPr>
          <w:rFonts w:cstheme="minorHAnsi"/>
          <w:sz w:val="24"/>
          <w:szCs w:val="24"/>
          <w:highlight w:val="lightGray"/>
          <w:lang w:eastAsia="zh-CN"/>
        </w:rPr>
        <w:t>(D)</w:t>
      </w:r>
    </w:p>
    <w:p w14:paraId="1FCF6263" w14:textId="77777777" w:rsidR="00CD0349" w:rsidRPr="00C13AE5" w:rsidRDefault="00CD0349" w:rsidP="0077381A">
      <w:pPr>
        <w:widowControl w:val="0"/>
        <w:tabs>
          <w:tab w:val="left" w:pos="334"/>
        </w:tabs>
        <w:spacing w:after="0" w:line="240" w:lineRule="atLeast"/>
        <w:ind w:left="20"/>
        <w:jc w:val="both"/>
        <w:rPr>
          <w:rStyle w:val="Bodytext4"/>
          <w:rFonts w:asciiTheme="minorHAnsi" w:eastAsiaTheme="minorEastAsia" w:hAnsiTheme="minorHAnsi" w:cstheme="minorHAnsi"/>
          <w:b w:val="0"/>
          <w:bCs w:val="0"/>
          <w:sz w:val="24"/>
          <w:szCs w:val="24"/>
        </w:rPr>
      </w:pPr>
    </w:p>
    <w:p w14:paraId="71FE4079" w14:textId="77777777" w:rsidR="00CD0349" w:rsidRPr="00C13AE5" w:rsidRDefault="00CD0349" w:rsidP="0077381A">
      <w:pPr>
        <w:widowControl w:val="0"/>
        <w:tabs>
          <w:tab w:val="left" w:pos="334"/>
        </w:tabs>
        <w:spacing w:after="0" w:line="240" w:lineRule="atLeast"/>
        <w:ind w:left="20"/>
        <w:jc w:val="both"/>
        <w:rPr>
          <w:rFonts w:cstheme="minorHAnsi"/>
          <w:sz w:val="24"/>
          <w:szCs w:val="24"/>
        </w:rPr>
      </w:pPr>
      <w:r w:rsidRPr="00C13AE5">
        <w:rPr>
          <w:rStyle w:val="Bodytext4"/>
          <w:rFonts w:asciiTheme="minorHAnsi" w:eastAsiaTheme="minorEastAsia" w:hAnsiTheme="minorHAnsi" w:cstheme="minorHAnsi"/>
          <w:b w:val="0"/>
          <w:sz w:val="24"/>
          <w:szCs w:val="24"/>
        </w:rPr>
        <w:t xml:space="preserve">6. What is the baseball field like? </w:t>
      </w:r>
    </w:p>
    <w:p w14:paraId="41FC559C" w14:textId="77777777" w:rsidR="007D403F" w:rsidRPr="00C13AE5" w:rsidRDefault="00CD0349" w:rsidP="0077381A">
      <w:pPr>
        <w:spacing w:after="0" w:line="240" w:lineRule="atLeast"/>
        <w:ind w:left="270" w:right="940"/>
        <w:jc w:val="both"/>
        <w:rPr>
          <w:rFonts w:cstheme="minorHAnsi"/>
          <w:sz w:val="24"/>
          <w:szCs w:val="24"/>
        </w:rPr>
      </w:pPr>
      <w:r w:rsidRPr="00C13AE5">
        <w:rPr>
          <w:rStyle w:val="Bodytext4Georgia"/>
          <w:rFonts w:asciiTheme="minorHAnsi" w:hAnsiTheme="minorHAnsi" w:cstheme="minorHAnsi"/>
          <w:b w:val="0"/>
          <w:sz w:val="24"/>
          <w:szCs w:val="24"/>
        </w:rPr>
        <w:t xml:space="preserve">A. </w:t>
      </w:r>
      <w:r w:rsidRPr="00C13AE5">
        <w:rPr>
          <w:rStyle w:val="Bodytext4"/>
          <w:rFonts w:asciiTheme="minorHAnsi" w:eastAsiaTheme="minorEastAsia" w:hAnsiTheme="minorHAnsi" w:cstheme="minorHAnsi"/>
          <w:b w:val="0"/>
          <w:sz w:val="24"/>
          <w:szCs w:val="24"/>
        </w:rPr>
        <w:t>It has an infield, an outfield and a middle field.</w:t>
      </w:r>
      <w:r w:rsidR="0070012D" w:rsidRPr="00C13AE5">
        <w:rPr>
          <w:rFonts w:cstheme="minorHAnsi"/>
          <w:sz w:val="24"/>
          <w:szCs w:val="24"/>
        </w:rPr>
        <w:tab/>
      </w:r>
    </w:p>
    <w:p w14:paraId="086D1645" w14:textId="77777777" w:rsidR="00CD0349" w:rsidRPr="00C13AE5" w:rsidRDefault="00CD0349" w:rsidP="0077381A">
      <w:pPr>
        <w:spacing w:after="0" w:line="240" w:lineRule="atLeast"/>
        <w:ind w:left="270" w:right="940"/>
        <w:jc w:val="both"/>
        <w:rPr>
          <w:rFonts w:cstheme="minorHAnsi"/>
          <w:sz w:val="24"/>
          <w:szCs w:val="24"/>
        </w:rPr>
      </w:pPr>
      <w:r w:rsidRPr="00C13AE5">
        <w:rPr>
          <w:rStyle w:val="Bodytext4Georgia"/>
          <w:rFonts w:asciiTheme="minorHAnsi" w:hAnsiTheme="minorHAnsi" w:cstheme="minorHAnsi"/>
          <w:b w:val="0"/>
          <w:sz w:val="24"/>
          <w:szCs w:val="24"/>
        </w:rPr>
        <w:t xml:space="preserve">B. </w:t>
      </w:r>
      <w:r w:rsidRPr="00C13AE5">
        <w:rPr>
          <w:rStyle w:val="Bodytext4"/>
          <w:rFonts w:asciiTheme="minorHAnsi" w:eastAsiaTheme="minorEastAsia" w:hAnsiTheme="minorHAnsi" w:cstheme="minorHAnsi"/>
          <w:b w:val="0"/>
          <w:sz w:val="24"/>
          <w:szCs w:val="24"/>
        </w:rPr>
        <w:t>There are three diamonds on the ground.</w:t>
      </w:r>
    </w:p>
    <w:p w14:paraId="5BFC0B50" w14:textId="77777777" w:rsidR="007D403F" w:rsidRPr="00C13AE5" w:rsidRDefault="00CD0349" w:rsidP="0077381A">
      <w:pPr>
        <w:spacing w:after="0" w:line="240" w:lineRule="atLeast"/>
        <w:ind w:left="270"/>
        <w:jc w:val="both"/>
        <w:rPr>
          <w:rFonts w:cstheme="minorHAnsi"/>
          <w:sz w:val="24"/>
          <w:szCs w:val="24"/>
        </w:rPr>
      </w:pPr>
      <w:r w:rsidRPr="00C13AE5">
        <w:rPr>
          <w:rStyle w:val="Bodytext4"/>
          <w:rFonts w:asciiTheme="minorHAnsi" w:eastAsiaTheme="minorEastAsia" w:hAnsiTheme="minorHAnsi" w:cstheme="minorHAnsi"/>
          <w:b w:val="0"/>
          <w:sz w:val="24"/>
          <w:szCs w:val="24"/>
        </w:rPr>
        <w:t>C. There are three bases on the diamond.</w:t>
      </w:r>
      <w:r w:rsidR="0070012D" w:rsidRPr="00C13AE5">
        <w:rPr>
          <w:rFonts w:cstheme="minorHAnsi"/>
          <w:sz w:val="24"/>
          <w:szCs w:val="24"/>
        </w:rPr>
        <w:tab/>
      </w:r>
      <w:r w:rsidR="0070012D" w:rsidRPr="00C13AE5">
        <w:rPr>
          <w:rFonts w:cstheme="minorHAnsi"/>
          <w:sz w:val="24"/>
          <w:szCs w:val="24"/>
        </w:rPr>
        <w:tab/>
      </w:r>
    </w:p>
    <w:p w14:paraId="6F4AE961" w14:textId="77777777" w:rsidR="00CD0349" w:rsidRPr="00C13AE5" w:rsidRDefault="00CD0349" w:rsidP="0077381A">
      <w:pPr>
        <w:spacing w:after="0" w:line="240" w:lineRule="atLeast"/>
        <w:ind w:left="270"/>
        <w:jc w:val="both"/>
        <w:rPr>
          <w:rStyle w:val="Bodytext4"/>
          <w:rFonts w:asciiTheme="minorHAnsi" w:eastAsiaTheme="minorEastAsia" w:hAnsiTheme="minorHAnsi" w:cstheme="minorHAnsi"/>
          <w:b w:val="0"/>
          <w:sz w:val="24"/>
          <w:szCs w:val="24"/>
        </w:rPr>
      </w:pPr>
      <w:r w:rsidRPr="00C13AE5">
        <w:rPr>
          <w:rStyle w:val="Bodytext4Georgia"/>
          <w:rFonts w:asciiTheme="minorHAnsi" w:hAnsiTheme="minorHAnsi" w:cstheme="minorHAnsi"/>
          <w:b w:val="0"/>
          <w:sz w:val="24"/>
          <w:szCs w:val="24"/>
        </w:rPr>
        <w:t xml:space="preserve">D. </w:t>
      </w:r>
      <w:r w:rsidRPr="00C13AE5">
        <w:rPr>
          <w:rStyle w:val="Bodytext4"/>
          <w:rFonts w:asciiTheme="minorHAnsi" w:eastAsiaTheme="minorEastAsia" w:hAnsiTheme="minorHAnsi" w:cstheme="minorHAnsi"/>
          <w:b w:val="0"/>
          <w:sz w:val="24"/>
          <w:szCs w:val="24"/>
        </w:rPr>
        <w:t>It is usually in an indoor stadium.</w:t>
      </w:r>
    </w:p>
    <w:p w14:paraId="27E82EF8" w14:textId="77777777" w:rsidR="00B0757E" w:rsidRPr="00C13AE5" w:rsidRDefault="00B0757E" w:rsidP="0077381A">
      <w:pPr>
        <w:spacing w:after="0" w:line="240" w:lineRule="atLeast"/>
        <w:ind w:left="270"/>
        <w:jc w:val="both"/>
        <w:rPr>
          <w:rFonts w:cstheme="minorHAnsi"/>
          <w:sz w:val="24"/>
          <w:szCs w:val="24"/>
        </w:rPr>
      </w:pPr>
    </w:p>
    <w:p w14:paraId="115E95F8" w14:textId="77777777" w:rsidR="00CD0349" w:rsidRPr="00C13AE5" w:rsidRDefault="00CD0349" w:rsidP="0077381A">
      <w:pPr>
        <w:widowControl w:val="0"/>
        <w:tabs>
          <w:tab w:val="left" w:pos="334"/>
        </w:tabs>
        <w:spacing w:after="0" w:line="240" w:lineRule="atLeast"/>
        <w:ind w:left="20" w:right="1840"/>
        <w:jc w:val="both"/>
        <w:rPr>
          <w:rStyle w:val="Bodytext4"/>
          <w:rFonts w:asciiTheme="minorHAnsi" w:eastAsiaTheme="minorEastAsia" w:hAnsiTheme="minorHAnsi" w:cstheme="minorHAnsi"/>
          <w:b w:val="0"/>
          <w:bCs w:val="0"/>
          <w:sz w:val="24"/>
          <w:szCs w:val="24"/>
        </w:rPr>
      </w:pPr>
      <w:r w:rsidRPr="00C13AE5">
        <w:rPr>
          <w:rStyle w:val="Bodytext4"/>
          <w:rFonts w:asciiTheme="minorHAnsi" w:eastAsiaTheme="minorEastAsia" w:hAnsiTheme="minorHAnsi" w:cstheme="minorHAnsi"/>
          <w:b w:val="0"/>
          <w:sz w:val="24"/>
          <w:szCs w:val="24"/>
        </w:rPr>
        <w:t xml:space="preserve">7. The game is divided into </w:t>
      </w:r>
      <w:r w:rsidR="007D403F" w:rsidRPr="00C13AE5">
        <w:rPr>
          <w:rStyle w:val="Bodytext4"/>
          <w:rFonts w:asciiTheme="minorHAnsi" w:eastAsiaTheme="minorEastAsia" w:hAnsiTheme="minorHAnsi" w:cstheme="minorHAnsi"/>
          <w:b w:val="0"/>
          <w:sz w:val="24"/>
          <w:szCs w:val="24"/>
        </w:rPr>
        <w:t>…</w:t>
      </w:r>
      <w:r w:rsidR="007D403F" w:rsidRPr="00C13AE5">
        <w:rPr>
          <w:rStyle w:val="Bodytext4"/>
          <w:rFonts w:asciiTheme="minorHAnsi" w:eastAsiaTheme="minorEastAsia" w:hAnsiTheme="minorHAnsi" w:cstheme="minorHAnsi"/>
          <w:b w:val="0"/>
          <w:bCs w:val="0"/>
          <w:sz w:val="24"/>
          <w:szCs w:val="24"/>
        </w:rPr>
        <w:t>………</w:t>
      </w:r>
    </w:p>
    <w:p w14:paraId="74AC1592" w14:textId="77777777" w:rsidR="007D403F" w:rsidRPr="00C13AE5" w:rsidRDefault="00CD0349" w:rsidP="0077381A">
      <w:pPr>
        <w:widowControl w:val="0"/>
        <w:tabs>
          <w:tab w:val="left" w:pos="334"/>
        </w:tabs>
        <w:spacing w:after="0" w:line="240" w:lineRule="atLeast"/>
        <w:ind w:left="270" w:right="1840"/>
        <w:rPr>
          <w:rFonts w:cstheme="minorHAnsi"/>
          <w:sz w:val="24"/>
          <w:szCs w:val="24"/>
        </w:rPr>
      </w:pPr>
      <w:r w:rsidRPr="00C13AE5">
        <w:rPr>
          <w:rStyle w:val="Bodytext4Georgia"/>
          <w:rFonts w:asciiTheme="minorHAnsi" w:hAnsiTheme="minorHAnsi" w:cstheme="minorHAnsi"/>
          <w:b w:val="0"/>
          <w:sz w:val="24"/>
          <w:szCs w:val="24"/>
        </w:rPr>
        <w:t xml:space="preserve">A. </w:t>
      </w:r>
      <w:r w:rsidRPr="00C13AE5">
        <w:rPr>
          <w:rStyle w:val="Bodytext4"/>
          <w:rFonts w:asciiTheme="minorHAnsi" w:eastAsiaTheme="minorEastAsia" w:hAnsiTheme="minorHAnsi" w:cstheme="minorHAnsi"/>
          <w:b w:val="0"/>
          <w:sz w:val="24"/>
          <w:szCs w:val="24"/>
        </w:rPr>
        <w:t>two halves.</w:t>
      </w:r>
      <w:r w:rsidR="0070012D" w:rsidRPr="00C13AE5">
        <w:rPr>
          <w:rFonts w:cstheme="minorHAnsi"/>
          <w:sz w:val="24"/>
          <w:szCs w:val="24"/>
        </w:rPr>
        <w:tab/>
      </w:r>
      <w:r w:rsidRPr="00C13AE5">
        <w:rPr>
          <w:rStyle w:val="Bodytext4Georgia"/>
          <w:rFonts w:asciiTheme="minorHAnsi" w:hAnsiTheme="minorHAnsi" w:cstheme="minorHAnsi"/>
          <w:b w:val="0"/>
          <w:sz w:val="24"/>
          <w:szCs w:val="24"/>
        </w:rPr>
        <w:t xml:space="preserve">B. </w:t>
      </w:r>
      <w:r w:rsidRPr="00C13AE5">
        <w:rPr>
          <w:rStyle w:val="Bodytext4"/>
          <w:rFonts w:asciiTheme="minorHAnsi" w:eastAsiaTheme="minorEastAsia" w:hAnsiTheme="minorHAnsi" w:cstheme="minorHAnsi"/>
          <w:b w:val="0"/>
          <w:sz w:val="24"/>
          <w:szCs w:val="24"/>
        </w:rPr>
        <w:t>nine innings.</w:t>
      </w:r>
      <w:r w:rsidR="00B0757E" w:rsidRPr="00C13AE5">
        <w:rPr>
          <w:rFonts w:cstheme="minorHAnsi"/>
          <w:sz w:val="24"/>
          <w:szCs w:val="24"/>
        </w:rPr>
        <w:tab/>
        <w:t xml:space="preserve">        </w:t>
      </w:r>
    </w:p>
    <w:p w14:paraId="08C47103" w14:textId="77777777" w:rsidR="00CD0349" w:rsidRPr="00C13AE5" w:rsidRDefault="00CD0349" w:rsidP="0077381A">
      <w:pPr>
        <w:widowControl w:val="0"/>
        <w:tabs>
          <w:tab w:val="left" w:pos="334"/>
        </w:tabs>
        <w:spacing w:after="0" w:line="240" w:lineRule="atLeast"/>
        <w:ind w:left="270" w:right="1840"/>
        <w:rPr>
          <w:rStyle w:val="Bodytext4"/>
          <w:rFonts w:asciiTheme="minorHAnsi" w:eastAsiaTheme="minorEastAsia" w:hAnsiTheme="minorHAnsi" w:cstheme="minorHAnsi"/>
          <w:b w:val="0"/>
          <w:sz w:val="24"/>
          <w:szCs w:val="24"/>
        </w:rPr>
      </w:pPr>
      <w:r w:rsidRPr="00C13AE5">
        <w:rPr>
          <w:rStyle w:val="Bodytext4"/>
          <w:rFonts w:asciiTheme="minorHAnsi" w:eastAsiaTheme="minorEastAsia" w:hAnsiTheme="minorHAnsi" w:cstheme="minorHAnsi"/>
          <w:b w:val="0"/>
          <w:sz w:val="24"/>
          <w:szCs w:val="24"/>
        </w:rPr>
        <w:t>C. three bases.</w:t>
      </w:r>
      <w:r w:rsidR="00B0757E" w:rsidRPr="00C13AE5">
        <w:rPr>
          <w:rFonts w:cstheme="minorHAnsi"/>
          <w:sz w:val="24"/>
          <w:szCs w:val="24"/>
        </w:rPr>
        <w:tab/>
      </w:r>
      <w:r w:rsidRPr="00C13AE5">
        <w:rPr>
          <w:rStyle w:val="Bodytext4Georgia"/>
          <w:rFonts w:asciiTheme="minorHAnsi" w:hAnsiTheme="minorHAnsi" w:cstheme="minorHAnsi"/>
          <w:b w:val="0"/>
          <w:sz w:val="24"/>
          <w:szCs w:val="24"/>
        </w:rPr>
        <w:t xml:space="preserve">D. </w:t>
      </w:r>
      <w:r w:rsidRPr="00C13AE5">
        <w:rPr>
          <w:rStyle w:val="Bodytext4"/>
          <w:rFonts w:asciiTheme="minorHAnsi" w:eastAsiaTheme="minorEastAsia" w:hAnsiTheme="minorHAnsi" w:cstheme="minorHAnsi"/>
          <w:b w:val="0"/>
          <w:sz w:val="24"/>
          <w:szCs w:val="24"/>
        </w:rPr>
        <w:t>an infield and an outfield.</w:t>
      </w:r>
    </w:p>
    <w:p w14:paraId="73303403" w14:textId="77777777" w:rsidR="00B0757E" w:rsidRPr="00C13AE5" w:rsidRDefault="00B0757E" w:rsidP="0077381A">
      <w:pPr>
        <w:widowControl w:val="0"/>
        <w:tabs>
          <w:tab w:val="left" w:pos="334"/>
        </w:tabs>
        <w:spacing w:after="0" w:line="240" w:lineRule="atLeast"/>
        <w:ind w:left="270" w:right="1840"/>
        <w:jc w:val="both"/>
        <w:rPr>
          <w:rFonts w:cstheme="minorHAnsi"/>
          <w:sz w:val="24"/>
          <w:szCs w:val="24"/>
        </w:rPr>
      </w:pPr>
    </w:p>
    <w:p w14:paraId="1B485293" w14:textId="77777777" w:rsidR="00CD0349" w:rsidRPr="00C13AE5" w:rsidRDefault="00CD0349" w:rsidP="0077381A">
      <w:pPr>
        <w:widowControl w:val="0"/>
        <w:tabs>
          <w:tab w:val="left" w:pos="334"/>
        </w:tabs>
        <w:spacing w:after="0" w:line="240" w:lineRule="atLeast"/>
        <w:ind w:left="20"/>
        <w:jc w:val="both"/>
        <w:rPr>
          <w:rFonts w:cstheme="minorHAnsi"/>
          <w:sz w:val="24"/>
          <w:szCs w:val="24"/>
        </w:rPr>
      </w:pPr>
      <w:r w:rsidRPr="00C13AE5">
        <w:rPr>
          <w:rStyle w:val="Bodytext4"/>
          <w:rFonts w:asciiTheme="minorHAnsi" w:eastAsiaTheme="minorEastAsia" w:hAnsiTheme="minorHAnsi" w:cstheme="minorHAnsi"/>
          <w:b w:val="0"/>
          <w:sz w:val="24"/>
          <w:szCs w:val="24"/>
        </w:rPr>
        <w:t xml:space="preserve">8. The object of the game is to </w:t>
      </w:r>
      <w:r w:rsidR="007D403F" w:rsidRPr="00C13AE5">
        <w:rPr>
          <w:rStyle w:val="Bodytext4"/>
          <w:rFonts w:asciiTheme="minorHAnsi" w:eastAsiaTheme="minorEastAsia" w:hAnsiTheme="minorHAnsi" w:cstheme="minorHAnsi"/>
          <w:b w:val="0"/>
          <w:sz w:val="24"/>
          <w:szCs w:val="24"/>
        </w:rPr>
        <w:t>…</w:t>
      </w:r>
      <w:r w:rsidR="007D403F" w:rsidRPr="00C13AE5">
        <w:rPr>
          <w:rFonts w:cstheme="minorHAnsi"/>
          <w:sz w:val="24"/>
          <w:szCs w:val="24"/>
        </w:rPr>
        <w:t>…………..</w:t>
      </w:r>
    </w:p>
    <w:p w14:paraId="40949211" w14:textId="77777777" w:rsidR="00CD0349" w:rsidRPr="00C13AE5" w:rsidRDefault="00CD0349" w:rsidP="0077381A">
      <w:pPr>
        <w:spacing w:after="0" w:line="240" w:lineRule="atLeast"/>
        <w:ind w:left="270"/>
        <w:jc w:val="both"/>
        <w:rPr>
          <w:rFonts w:cstheme="minorHAnsi"/>
          <w:sz w:val="24"/>
          <w:szCs w:val="24"/>
        </w:rPr>
      </w:pPr>
      <w:r w:rsidRPr="00C13AE5">
        <w:rPr>
          <w:rStyle w:val="Bodytext4Georgia"/>
          <w:rFonts w:asciiTheme="minorHAnsi" w:hAnsiTheme="minorHAnsi" w:cstheme="minorHAnsi"/>
          <w:b w:val="0"/>
          <w:sz w:val="24"/>
          <w:szCs w:val="24"/>
        </w:rPr>
        <w:t xml:space="preserve">A. </w:t>
      </w:r>
      <w:r w:rsidRPr="00C13AE5">
        <w:rPr>
          <w:rStyle w:val="Bodytext4"/>
          <w:rFonts w:asciiTheme="minorHAnsi" w:eastAsiaTheme="minorEastAsia" w:hAnsiTheme="minorHAnsi" w:cstheme="minorHAnsi"/>
          <w:b w:val="0"/>
          <w:sz w:val="24"/>
          <w:szCs w:val="24"/>
        </w:rPr>
        <w:t>catch as many balls as you can.</w:t>
      </w:r>
      <w:r w:rsidR="004A29CF" w:rsidRPr="00C13AE5">
        <w:rPr>
          <w:rFonts w:cstheme="minorHAnsi"/>
          <w:sz w:val="24"/>
          <w:szCs w:val="24"/>
        </w:rPr>
        <w:tab/>
      </w:r>
      <w:r w:rsidRPr="00C13AE5">
        <w:rPr>
          <w:rStyle w:val="Bodytext4Georgia"/>
          <w:rFonts w:asciiTheme="minorHAnsi" w:hAnsiTheme="minorHAnsi" w:cstheme="minorHAnsi"/>
          <w:b w:val="0"/>
          <w:sz w:val="24"/>
          <w:szCs w:val="24"/>
        </w:rPr>
        <w:t xml:space="preserve">B. </w:t>
      </w:r>
      <w:r w:rsidRPr="00C13AE5">
        <w:rPr>
          <w:rStyle w:val="Bodytext4"/>
          <w:rFonts w:asciiTheme="minorHAnsi" w:eastAsiaTheme="minorEastAsia" w:hAnsiTheme="minorHAnsi" w:cstheme="minorHAnsi"/>
          <w:b w:val="0"/>
          <w:sz w:val="24"/>
          <w:szCs w:val="24"/>
        </w:rPr>
        <w:t>hit the ball the farthest.</w:t>
      </w:r>
    </w:p>
    <w:p w14:paraId="1EB466A7" w14:textId="77777777" w:rsidR="00CD0349" w:rsidRPr="00C13AE5" w:rsidRDefault="00CD0349" w:rsidP="0077381A">
      <w:pPr>
        <w:spacing w:after="0" w:line="240" w:lineRule="atLeast"/>
        <w:ind w:left="270"/>
        <w:jc w:val="both"/>
        <w:rPr>
          <w:rStyle w:val="Bodytext4"/>
          <w:rFonts w:asciiTheme="minorHAnsi" w:eastAsiaTheme="minorEastAsia" w:hAnsiTheme="minorHAnsi" w:cstheme="minorHAnsi"/>
          <w:sz w:val="24"/>
          <w:szCs w:val="24"/>
        </w:rPr>
      </w:pPr>
      <w:r w:rsidRPr="00C13AE5">
        <w:rPr>
          <w:rStyle w:val="Bodytext4"/>
          <w:rFonts w:asciiTheme="minorHAnsi" w:eastAsiaTheme="minorEastAsia" w:hAnsiTheme="minorHAnsi" w:cstheme="minorHAnsi"/>
          <w:b w:val="0"/>
          <w:sz w:val="24"/>
          <w:szCs w:val="24"/>
        </w:rPr>
        <w:t>C. score the most runs.</w:t>
      </w:r>
      <w:r w:rsidR="004A29CF" w:rsidRPr="00C13AE5">
        <w:rPr>
          <w:rFonts w:cstheme="minorHAnsi"/>
          <w:sz w:val="24"/>
          <w:szCs w:val="24"/>
        </w:rPr>
        <w:tab/>
      </w:r>
      <w:r w:rsidR="004A29CF" w:rsidRPr="00C13AE5">
        <w:rPr>
          <w:rFonts w:cstheme="minorHAnsi"/>
          <w:sz w:val="24"/>
          <w:szCs w:val="24"/>
        </w:rPr>
        <w:tab/>
      </w:r>
      <w:r w:rsidRPr="00C13AE5">
        <w:rPr>
          <w:rStyle w:val="Bodytext4Georgia"/>
          <w:rFonts w:asciiTheme="minorHAnsi" w:hAnsiTheme="minorHAnsi" w:cstheme="minorHAnsi"/>
          <w:b w:val="0"/>
          <w:sz w:val="24"/>
          <w:szCs w:val="24"/>
        </w:rPr>
        <w:t xml:space="preserve">D. </w:t>
      </w:r>
      <w:r w:rsidRPr="00C13AE5">
        <w:rPr>
          <w:rStyle w:val="Bodytext4"/>
          <w:rFonts w:asciiTheme="minorHAnsi" w:eastAsiaTheme="minorEastAsia" w:hAnsiTheme="minorHAnsi" w:cstheme="minorHAnsi"/>
          <w:b w:val="0"/>
          <w:sz w:val="24"/>
          <w:szCs w:val="24"/>
        </w:rPr>
        <w:t>bat as often as you can</w:t>
      </w:r>
      <w:r w:rsidRPr="00C13AE5">
        <w:rPr>
          <w:rStyle w:val="Bodytext4"/>
          <w:rFonts w:asciiTheme="minorHAnsi" w:eastAsiaTheme="minorEastAsia" w:hAnsiTheme="minorHAnsi" w:cstheme="minorHAnsi"/>
          <w:sz w:val="24"/>
          <w:szCs w:val="24"/>
        </w:rPr>
        <w:t>.</w:t>
      </w:r>
    </w:p>
    <w:p w14:paraId="09D2CB4B" w14:textId="77777777" w:rsidR="00B0757E" w:rsidRPr="00C13AE5" w:rsidRDefault="00B0757E" w:rsidP="0077381A">
      <w:pPr>
        <w:spacing w:after="0" w:line="240" w:lineRule="atLeast"/>
        <w:ind w:left="270"/>
        <w:jc w:val="both"/>
        <w:rPr>
          <w:rFonts w:cstheme="minorHAnsi"/>
          <w:sz w:val="24"/>
          <w:szCs w:val="24"/>
        </w:rPr>
      </w:pPr>
    </w:p>
    <w:p w14:paraId="76CDBFAE" w14:textId="77777777" w:rsidR="00CD0349" w:rsidRPr="00C13AE5" w:rsidRDefault="00CD0349" w:rsidP="0077381A">
      <w:pPr>
        <w:spacing w:after="0" w:line="240" w:lineRule="atLeast"/>
        <w:ind w:left="20" w:right="60"/>
        <w:rPr>
          <w:rFonts w:cstheme="minorHAnsi"/>
          <w:sz w:val="24"/>
          <w:szCs w:val="24"/>
        </w:rPr>
      </w:pPr>
      <w:r w:rsidRPr="00C13AE5">
        <w:rPr>
          <w:rFonts w:cstheme="minorHAnsi"/>
          <w:sz w:val="24"/>
          <w:szCs w:val="24"/>
        </w:rPr>
        <w:lastRenderedPageBreak/>
        <w:t>9. What is true about a baseball match?</w:t>
      </w:r>
    </w:p>
    <w:p w14:paraId="4E3F6255" w14:textId="77777777" w:rsidR="00CD0349" w:rsidRPr="00C13AE5" w:rsidRDefault="00CD0349" w:rsidP="0077381A">
      <w:pPr>
        <w:spacing w:after="0" w:line="240" w:lineRule="atLeast"/>
        <w:ind w:left="270" w:right="60"/>
        <w:rPr>
          <w:rFonts w:cstheme="minorHAnsi"/>
          <w:sz w:val="24"/>
          <w:szCs w:val="24"/>
        </w:rPr>
      </w:pPr>
      <w:r w:rsidRPr="00C13AE5">
        <w:rPr>
          <w:rFonts w:cstheme="minorHAnsi"/>
          <w:sz w:val="24"/>
          <w:szCs w:val="24"/>
        </w:rPr>
        <w:t>A. It’s slow.</w:t>
      </w:r>
    </w:p>
    <w:p w14:paraId="70AC34E9" w14:textId="77777777" w:rsidR="00CD0349" w:rsidRPr="00C13AE5" w:rsidRDefault="00CD0349" w:rsidP="0077381A">
      <w:pPr>
        <w:spacing w:after="0" w:line="240" w:lineRule="atLeast"/>
        <w:ind w:left="270" w:right="60"/>
        <w:rPr>
          <w:rStyle w:val="Bodytext4"/>
          <w:rFonts w:asciiTheme="minorHAnsi" w:eastAsiaTheme="minorEastAsia" w:hAnsiTheme="minorHAnsi" w:cstheme="minorHAnsi"/>
          <w:b w:val="0"/>
          <w:bCs w:val="0"/>
          <w:sz w:val="24"/>
          <w:szCs w:val="24"/>
        </w:rPr>
      </w:pPr>
      <w:r w:rsidRPr="00C13AE5">
        <w:rPr>
          <w:rFonts w:cstheme="minorHAnsi"/>
          <w:sz w:val="24"/>
          <w:szCs w:val="24"/>
        </w:rPr>
        <w:t xml:space="preserve">B. It often takes place on </w:t>
      </w:r>
      <w:r w:rsidRPr="00C13AE5">
        <w:rPr>
          <w:rStyle w:val="Bodytext4"/>
          <w:rFonts w:asciiTheme="minorHAnsi" w:eastAsiaTheme="minorEastAsia" w:hAnsiTheme="minorHAnsi" w:cstheme="minorHAnsi"/>
          <w:b w:val="0"/>
          <w:sz w:val="24"/>
          <w:szCs w:val="24"/>
        </w:rPr>
        <w:t>hot summer days.</w:t>
      </w:r>
    </w:p>
    <w:p w14:paraId="1976CD47" w14:textId="77777777" w:rsidR="00CD0349" w:rsidRPr="00C13AE5" w:rsidRDefault="00CD0349" w:rsidP="0077381A">
      <w:pPr>
        <w:spacing w:after="0" w:line="240" w:lineRule="atLeast"/>
        <w:ind w:left="270" w:right="60"/>
        <w:rPr>
          <w:rFonts w:cstheme="minorHAnsi"/>
          <w:sz w:val="24"/>
          <w:szCs w:val="24"/>
        </w:rPr>
      </w:pPr>
      <w:r w:rsidRPr="00C13AE5">
        <w:rPr>
          <w:rFonts w:cstheme="minorHAnsi"/>
          <w:sz w:val="24"/>
          <w:szCs w:val="24"/>
        </w:rPr>
        <w:t>C. Spectators are not allowed to bring foods to the ballpark.</w:t>
      </w:r>
    </w:p>
    <w:p w14:paraId="7DADCF5E" w14:textId="77777777" w:rsidR="00CD0349" w:rsidRPr="00C13AE5" w:rsidRDefault="00CD0349" w:rsidP="0077381A">
      <w:pPr>
        <w:spacing w:after="0" w:line="240" w:lineRule="atLeast"/>
        <w:ind w:left="270" w:right="60"/>
        <w:rPr>
          <w:rFonts w:cstheme="minorHAnsi"/>
          <w:sz w:val="24"/>
          <w:szCs w:val="24"/>
        </w:rPr>
      </w:pPr>
      <w:r w:rsidRPr="00C13AE5">
        <w:rPr>
          <w:rFonts w:cstheme="minorHAnsi"/>
          <w:sz w:val="24"/>
          <w:szCs w:val="24"/>
        </w:rPr>
        <w:t xml:space="preserve">D. The speed of the match may change suddenly. </w:t>
      </w:r>
    </w:p>
    <w:p w14:paraId="0FF93A4B" w14:textId="77777777" w:rsidR="00B0757E" w:rsidRPr="00C13AE5" w:rsidRDefault="00B0757E" w:rsidP="0077381A">
      <w:pPr>
        <w:spacing w:after="0" w:line="240" w:lineRule="atLeast"/>
        <w:ind w:left="270" w:right="60"/>
        <w:rPr>
          <w:rFonts w:cstheme="minorHAnsi"/>
          <w:sz w:val="24"/>
          <w:szCs w:val="24"/>
        </w:rPr>
      </w:pPr>
    </w:p>
    <w:p w14:paraId="673E0D82" w14:textId="77777777" w:rsidR="00CD0349" w:rsidRPr="00C13AE5" w:rsidRDefault="00CD0349" w:rsidP="0077381A">
      <w:pPr>
        <w:spacing w:after="0" w:line="240" w:lineRule="atLeast"/>
        <w:ind w:right="60"/>
        <w:rPr>
          <w:rFonts w:cstheme="minorHAnsi"/>
          <w:sz w:val="24"/>
          <w:szCs w:val="24"/>
        </w:rPr>
      </w:pPr>
      <w:r w:rsidRPr="00C13AE5">
        <w:rPr>
          <w:rFonts w:cstheme="minorHAnsi"/>
          <w:sz w:val="24"/>
          <w:szCs w:val="24"/>
        </w:rPr>
        <w:t xml:space="preserve">10. According to the text, most American people have </w:t>
      </w:r>
      <w:r w:rsidR="007D403F" w:rsidRPr="00C13AE5">
        <w:rPr>
          <w:rFonts w:cstheme="minorHAnsi"/>
          <w:sz w:val="24"/>
          <w:szCs w:val="24"/>
        </w:rPr>
        <w:t>………….</w:t>
      </w:r>
    </w:p>
    <w:p w14:paraId="52993241" w14:textId="77777777" w:rsidR="00CD0349" w:rsidRPr="00C13AE5" w:rsidRDefault="00CD0349" w:rsidP="0077381A">
      <w:pPr>
        <w:spacing w:after="0" w:line="240" w:lineRule="atLeast"/>
        <w:ind w:left="270" w:right="60"/>
        <w:rPr>
          <w:rFonts w:cstheme="minorHAnsi"/>
          <w:sz w:val="24"/>
          <w:szCs w:val="24"/>
        </w:rPr>
      </w:pPr>
      <w:r w:rsidRPr="00C13AE5">
        <w:rPr>
          <w:rFonts w:cstheme="minorHAnsi"/>
          <w:sz w:val="24"/>
          <w:szCs w:val="24"/>
        </w:rPr>
        <w:t>A. childhood memory at a ballpark.</w:t>
      </w:r>
    </w:p>
    <w:p w14:paraId="5A29D562" w14:textId="77777777" w:rsidR="00CD0349" w:rsidRPr="00C13AE5" w:rsidRDefault="00CD0349" w:rsidP="0077381A">
      <w:pPr>
        <w:spacing w:after="0" w:line="240" w:lineRule="atLeast"/>
        <w:ind w:left="270" w:right="60"/>
        <w:rPr>
          <w:rFonts w:cstheme="minorHAnsi"/>
          <w:sz w:val="24"/>
          <w:szCs w:val="24"/>
        </w:rPr>
      </w:pPr>
      <w:r w:rsidRPr="00C13AE5">
        <w:rPr>
          <w:rFonts w:cstheme="minorHAnsi"/>
          <w:sz w:val="24"/>
          <w:szCs w:val="24"/>
        </w:rPr>
        <w:t>B. a baseball gear.</w:t>
      </w:r>
    </w:p>
    <w:p w14:paraId="11EBEE6A" w14:textId="77777777" w:rsidR="00CD0349" w:rsidRPr="00C13AE5" w:rsidRDefault="00CD0349" w:rsidP="0077381A">
      <w:pPr>
        <w:spacing w:after="0" w:line="240" w:lineRule="atLeast"/>
        <w:ind w:left="270" w:right="60"/>
        <w:rPr>
          <w:rFonts w:cstheme="minorHAnsi"/>
          <w:sz w:val="24"/>
          <w:szCs w:val="24"/>
        </w:rPr>
      </w:pPr>
      <w:r w:rsidRPr="00C13AE5">
        <w:rPr>
          <w:rFonts w:cstheme="minorHAnsi"/>
          <w:sz w:val="24"/>
          <w:szCs w:val="24"/>
        </w:rPr>
        <w:t>C. experience of participating in at least a baseball inning.</w:t>
      </w:r>
    </w:p>
    <w:p w14:paraId="23261BDF" w14:textId="77777777" w:rsidR="00CD0349" w:rsidRPr="00C13AE5" w:rsidRDefault="00CD0349" w:rsidP="0077381A">
      <w:pPr>
        <w:spacing w:after="0" w:line="240" w:lineRule="atLeast"/>
        <w:ind w:left="270" w:right="60"/>
        <w:rPr>
          <w:rFonts w:cstheme="minorHAnsi"/>
          <w:sz w:val="24"/>
          <w:szCs w:val="24"/>
        </w:rPr>
      </w:pPr>
      <w:r w:rsidRPr="00C13AE5">
        <w:rPr>
          <w:rFonts w:cstheme="minorHAnsi"/>
          <w:sz w:val="24"/>
          <w:szCs w:val="24"/>
        </w:rPr>
        <w:t>D. all of them</w:t>
      </w:r>
    </w:p>
    <w:p w14:paraId="0807F8CE" w14:textId="77777777" w:rsidR="00667C63" w:rsidRPr="00C13AE5" w:rsidRDefault="00667C63" w:rsidP="0077381A">
      <w:pPr>
        <w:spacing w:line="240" w:lineRule="atLeast"/>
        <w:rPr>
          <w:rFonts w:cstheme="minorHAnsi"/>
          <w:b/>
          <w:sz w:val="24"/>
          <w:szCs w:val="24"/>
        </w:rPr>
      </w:pPr>
    </w:p>
    <w:p w14:paraId="34E0B28E" w14:textId="77777777" w:rsidR="00CD0349" w:rsidRPr="00C13AE5" w:rsidRDefault="00CD0349" w:rsidP="0077381A">
      <w:pPr>
        <w:spacing w:line="240" w:lineRule="atLeast"/>
        <w:rPr>
          <w:rFonts w:cstheme="minorHAnsi"/>
          <w:b/>
          <w:sz w:val="24"/>
          <w:szCs w:val="24"/>
        </w:rPr>
      </w:pPr>
      <w:r w:rsidRPr="00C13AE5">
        <w:rPr>
          <w:rFonts w:cstheme="minorHAnsi"/>
          <w:b/>
          <w:sz w:val="24"/>
          <w:szCs w:val="24"/>
        </w:rPr>
        <w:t>PASSAGE 2 – Questions 11-20</w:t>
      </w:r>
    </w:p>
    <w:p w14:paraId="2B2EC283" w14:textId="77777777" w:rsidR="00CD0349" w:rsidRPr="00C13AE5" w:rsidRDefault="00CD0349" w:rsidP="0077381A">
      <w:pPr>
        <w:spacing w:after="0" w:line="240" w:lineRule="atLeast"/>
        <w:jc w:val="center"/>
        <w:rPr>
          <w:rStyle w:val="Bodytext34Exact"/>
          <w:rFonts w:asciiTheme="minorHAnsi" w:eastAsiaTheme="minorEastAsia" w:hAnsiTheme="minorHAnsi" w:cstheme="minorHAnsi"/>
          <w:b/>
          <w:sz w:val="24"/>
          <w:szCs w:val="24"/>
        </w:rPr>
      </w:pPr>
      <w:r w:rsidRPr="00C13AE5">
        <w:rPr>
          <w:rStyle w:val="Bodytext34Exact"/>
          <w:rFonts w:asciiTheme="minorHAnsi" w:eastAsiaTheme="minorEastAsia" w:hAnsiTheme="minorHAnsi" w:cstheme="minorHAnsi"/>
          <w:b/>
          <w:sz w:val="24"/>
          <w:szCs w:val="24"/>
        </w:rPr>
        <w:t>Ten Events, One Champion:</w:t>
      </w:r>
    </w:p>
    <w:p w14:paraId="3BE8D5A9" w14:textId="77777777" w:rsidR="00CD0349" w:rsidRPr="00C13AE5" w:rsidRDefault="00CD0349" w:rsidP="0077381A">
      <w:pPr>
        <w:spacing w:after="0" w:line="240" w:lineRule="atLeast"/>
        <w:jc w:val="center"/>
        <w:rPr>
          <w:rFonts w:cstheme="minorHAnsi"/>
          <w:b/>
          <w:sz w:val="24"/>
          <w:szCs w:val="24"/>
        </w:rPr>
      </w:pPr>
      <w:r w:rsidRPr="00C13AE5">
        <w:rPr>
          <w:rFonts w:cstheme="minorHAnsi"/>
          <w:b/>
          <w:sz w:val="24"/>
          <w:szCs w:val="24"/>
        </w:rPr>
        <w:t>THE DECATHLON</w:t>
      </w:r>
    </w:p>
    <w:p w14:paraId="6E598577" w14:textId="77777777" w:rsidR="00CD0349" w:rsidRPr="00C13AE5" w:rsidRDefault="00CD0349" w:rsidP="0077381A">
      <w:pPr>
        <w:pStyle w:val="Bodytext57"/>
        <w:shd w:val="clear" w:color="auto" w:fill="auto"/>
        <w:spacing w:after="0" w:line="240" w:lineRule="atLeast"/>
        <w:ind w:right="-26"/>
        <w:rPr>
          <w:rFonts w:asciiTheme="minorHAnsi" w:hAnsiTheme="minorHAnsi" w:cstheme="minorHAnsi"/>
          <w:sz w:val="24"/>
          <w:szCs w:val="24"/>
        </w:rPr>
      </w:pPr>
      <w:r w:rsidRPr="00C13AE5">
        <w:rPr>
          <w:rFonts w:asciiTheme="minorHAnsi" w:hAnsiTheme="minorHAnsi" w:cstheme="minorHAnsi"/>
          <w:spacing w:val="0"/>
          <w:sz w:val="24"/>
          <w:szCs w:val="24"/>
        </w:rPr>
        <w:t>Fay Webster</w:t>
      </w:r>
      <w:r w:rsidRPr="00C13AE5">
        <w:rPr>
          <w:rStyle w:val="Heading6TimesNewRoman"/>
          <w:rFonts w:asciiTheme="minorHAnsi" w:eastAsia="Franklin Gothic Demi" w:hAnsiTheme="minorHAnsi" w:cstheme="minorHAnsi"/>
          <w:color w:val="auto"/>
          <w:sz w:val="24"/>
          <w:szCs w:val="24"/>
        </w:rPr>
        <w:t xml:space="preserve"> </w:t>
      </w:r>
      <w:r w:rsidRPr="00C13AE5">
        <w:rPr>
          <w:rFonts w:asciiTheme="minorHAnsi" w:hAnsiTheme="minorHAnsi" w:cstheme="minorHAnsi"/>
          <w:spacing w:val="0"/>
          <w:sz w:val="24"/>
          <w:szCs w:val="24"/>
        </w:rPr>
        <w:t>takes a look at the world of athletics and finds out what it takes to be a true champion.</w:t>
      </w:r>
    </w:p>
    <w:p w14:paraId="7B621499" w14:textId="77777777" w:rsidR="00CD0349" w:rsidRPr="00C13AE5" w:rsidRDefault="00CD0349" w:rsidP="0077381A">
      <w:pPr>
        <w:spacing w:after="0" w:line="240" w:lineRule="atLeast"/>
        <w:jc w:val="both"/>
        <w:rPr>
          <w:rFonts w:cstheme="minorHAnsi"/>
          <w:b/>
          <w:sz w:val="24"/>
          <w:szCs w:val="24"/>
        </w:rPr>
      </w:pPr>
    </w:p>
    <w:p w14:paraId="7CBD20D9" w14:textId="77777777" w:rsidR="00CD0349" w:rsidRPr="00C13AE5" w:rsidRDefault="00CD0349" w:rsidP="0077381A">
      <w:pPr>
        <w:pStyle w:val="Bodytext560"/>
        <w:shd w:val="clear" w:color="auto" w:fill="auto"/>
        <w:spacing w:line="240" w:lineRule="atLeast"/>
        <w:ind w:right="-26"/>
        <w:jc w:val="both"/>
        <w:rPr>
          <w:rFonts w:asciiTheme="minorHAnsi" w:hAnsiTheme="minorHAnsi" w:cstheme="minorHAnsi"/>
          <w:sz w:val="24"/>
          <w:szCs w:val="24"/>
        </w:rPr>
      </w:pPr>
      <w:r w:rsidRPr="00C13AE5">
        <w:rPr>
          <w:rStyle w:val="Bodytext56Exact"/>
          <w:rFonts w:asciiTheme="minorHAnsi" w:hAnsiTheme="minorHAnsi" w:cstheme="minorHAnsi"/>
          <w:spacing w:val="0"/>
          <w:sz w:val="24"/>
          <w:szCs w:val="24"/>
        </w:rPr>
        <w:t>The Olympic Games have changed a lot since their origins in Ancient Greece. Today, athletes from countries all over the world take part and the Olympics are big business, watched by millions on television. Some things, though, have stayed the same. The athletes then could make a lot of money from winning, just like today's competitors. In the ancient Games, a great champion might have received as much as a year’s pay for winning a race.</w:t>
      </w:r>
    </w:p>
    <w:p w14:paraId="7EA21AFE" w14:textId="77777777" w:rsidR="00CD0349" w:rsidRPr="00C13AE5" w:rsidRDefault="00CD0349" w:rsidP="0077381A">
      <w:pPr>
        <w:pStyle w:val="Bodytext560"/>
        <w:shd w:val="clear" w:color="auto" w:fill="auto"/>
        <w:spacing w:line="240" w:lineRule="atLeast"/>
        <w:ind w:right="-26"/>
        <w:jc w:val="both"/>
        <w:rPr>
          <w:rStyle w:val="Bodytext56Exact"/>
          <w:rFonts w:asciiTheme="minorHAnsi" w:hAnsiTheme="minorHAnsi" w:cstheme="minorHAnsi"/>
          <w:spacing w:val="0"/>
          <w:sz w:val="24"/>
          <w:szCs w:val="24"/>
        </w:rPr>
      </w:pPr>
      <w:r w:rsidRPr="00C13AE5">
        <w:rPr>
          <w:rStyle w:val="Bodytext56Exact"/>
          <w:rFonts w:asciiTheme="minorHAnsi" w:hAnsiTheme="minorHAnsi" w:cstheme="minorHAnsi"/>
          <w:spacing w:val="0"/>
          <w:sz w:val="24"/>
          <w:szCs w:val="24"/>
        </w:rPr>
        <w:t>Another thing that hasn't changed is the search for an all-round champion, somebody who can defeat their opponents at a number of different sporting events. In the ancient Olympics, athletes competed in the pentathlon</w:t>
      </w:r>
      <w:r w:rsidRPr="00C13AE5">
        <w:rPr>
          <w:rStyle w:val="Bodytext56Exact"/>
          <w:rFonts w:asciiTheme="minorHAnsi" w:hAnsiTheme="minorHAnsi" w:cstheme="minorHAnsi"/>
          <w:b/>
          <w:spacing w:val="0"/>
          <w:sz w:val="24"/>
          <w:szCs w:val="24"/>
        </w:rPr>
        <w:t>. This</w:t>
      </w:r>
      <w:r w:rsidRPr="00C13AE5">
        <w:rPr>
          <w:rStyle w:val="Bodytext56Exact"/>
          <w:rFonts w:asciiTheme="minorHAnsi" w:hAnsiTheme="minorHAnsi" w:cstheme="minorHAnsi"/>
          <w:spacing w:val="0"/>
          <w:sz w:val="24"/>
          <w:szCs w:val="24"/>
        </w:rPr>
        <w:t xml:space="preserve"> consisted of the long jump, the discus, the javelin, a running race and wrestling. The first winner, in 708 BC, was Lampis of Sparta, who must have been a great athlete to beat so many others from all over the Hellenic world. The pentathlon was an important part of the Olympics until Emperor Theodosius of Rome banned the Games in 393 AD.</w:t>
      </w:r>
    </w:p>
    <w:p w14:paraId="2BF26D59" w14:textId="77777777" w:rsidR="00CD0349" w:rsidRPr="00C13AE5" w:rsidRDefault="00CD0349" w:rsidP="0077381A">
      <w:pPr>
        <w:pStyle w:val="Bodytext560"/>
        <w:shd w:val="clear" w:color="auto" w:fill="auto"/>
        <w:spacing w:line="240" w:lineRule="atLeast"/>
        <w:ind w:right="-26"/>
        <w:jc w:val="both"/>
        <w:rPr>
          <w:rStyle w:val="Bodytext56Exact"/>
          <w:rFonts w:asciiTheme="minorHAnsi" w:hAnsiTheme="minorHAnsi" w:cstheme="minorHAnsi"/>
          <w:spacing w:val="0"/>
          <w:sz w:val="24"/>
          <w:szCs w:val="24"/>
        </w:rPr>
      </w:pPr>
      <w:r w:rsidRPr="00C13AE5">
        <w:rPr>
          <w:rStyle w:val="Bodytext56Exact"/>
          <w:rFonts w:asciiTheme="minorHAnsi" w:hAnsiTheme="minorHAnsi" w:cstheme="minorHAnsi"/>
          <w:spacing w:val="0"/>
          <w:sz w:val="24"/>
          <w:szCs w:val="24"/>
        </w:rPr>
        <w:t>The Stockholm Olympics of 1912 brought back thi</w:t>
      </w:r>
      <w:r w:rsidR="00907D99" w:rsidRPr="00C13AE5">
        <w:rPr>
          <w:rStyle w:val="Bodytext56Exact"/>
          <w:rFonts w:asciiTheme="minorHAnsi" w:hAnsiTheme="minorHAnsi" w:cstheme="minorHAnsi"/>
          <w:spacing w:val="0"/>
          <w:sz w:val="24"/>
          <w:szCs w:val="24"/>
        </w:rPr>
        <w:t>s tradition of the search for al</w:t>
      </w:r>
      <w:r w:rsidRPr="00C13AE5">
        <w:rPr>
          <w:rStyle w:val="Bodytext56Exact"/>
          <w:rFonts w:asciiTheme="minorHAnsi" w:hAnsiTheme="minorHAnsi" w:cstheme="minorHAnsi"/>
          <w:spacing w:val="0"/>
          <w:sz w:val="24"/>
          <w:szCs w:val="24"/>
        </w:rPr>
        <w:t>l</w:t>
      </w:r>
      <w:r w:rsidR="00907D99" w:rsidRPr="00C13AE5">
        <w:rPr>
          <w:rStyle w:val="Bodytext56Exact"/>
          <w:rFonts w:asciiTheme="minorHAnsi" w:hAnsiTheme="minorHAnsi" w:cstheme="minorHAnsi"/>
          <w:spacing w:val="0"/>
          <w:sz w:val="24"/>
          <w:szCs w:val="24"/>
        </w:rPr>
        <w:t xml:space="preserve"> </w:t>
      </w:r>
      <w:r w:rsidRPr="00C13AE5">
        <w:rPr>
          <w:rStyle w:val="Bodytext56Exact"/>
          <w:rFonts w:asciiTheme="minorHAnsi" w:hAnsiTheme="minorHAnsi" w:cstheme="minorHAnsi"/>
          <w:spacing w:val="0"/>
          <w:sz w:val="24"/>
          <w:szCs w:val="24"/>
        </w:rPr>
        <w:softHyphen/>
        <w:t xml:space="preserve">round greatness. The modern pentathlon was included (shooting, swimming, fencing, riding and running) and so was the modern decathlon (ten events), with the heptathlon (seven events) for women being introduced later. So what drives someone to take on this running, throwing, jumping challenge and push their body to its limits? I met American decathlete Bruce Thorpe in New York and told him he must have been crazy to take up the decathlon. He laughed. </w:t>
      </w:r>
    </w:p>
    <w:p w14:paraId="0E59B88A" w14:textId="77777777" w:rsidR="00CD0349" w:rsidRPr="00C13AE5" w:rsidRDefault="00CD0349" w:rsidP="0077381A">
      <w:pPr>
        <w:pStyle w:val="Bodytext560"/>
        <w:shd w:val="clear" w:color="auto" w:fill="auto"/>
        <w:spacing w:line="240" w:lineRule="atLeast"/>
        <w:ind w:right="-26"/>
        <w:jc w:val="both"/>
        <w:rPr>
          <w:rFonts w:asciiTheme="minorHAnsi" w:hAnsiTheme="minorHAnsi" w:cstheme="minorHAnsi"/>
          <w:sz w:val="24"/>
          <w:szCs w:val="24"/>
        </w:rPr>
      </w:pPr>
      <w:r w:rsidRPr="00C13AE5">
        <w:rPr>
          <w:rStyle w:val="Bodytext56Exact"/>
          <w:rFonts w:asciiTheme="minorHAnsi" w:hAnsiTheme="minorHAnsi" w:cstheme="minorHAnsi"/>
          <w:spacing w:val="0"/>
          <w:sz w:val="24"/>
          <w:szCs w:val="24"/>
        </w:rPr>
        <w:t>‘Yes, I think I probably was. I could have done lots of different sports, but I chose the decathlon. It’s very tough and it demands a lot of different skills. You have to train just as hard as other athletes, only you have to do it in ten different events! I think we’re probably all a little crazy, but it’s very satisfying in the end,’ he said. I asked him to explain what happens in the decathlon.</w:t>
      </w:r>
    </w:p>
    <w:p w14:paraId="23094B5E" w14:textId="77777777" w:rsidR="00CD0349" w:rsidRPr="00C13AE5" w:rsidRDefault="00CD0349" w:rsidP="0077381A">
      <w:pPr>
        <w:pStyle w:val="Bodytext560"/>
        <w:shd w:val="clear" w:color="auto" w:fill="auto"/>
        <w:spacing w:line="240" w:lineRule="atLeast"/>
        <w:ind w:right="-26"/>
        <w:jc w:val="both"/>
        <w:rPr>
          <w:rFonts w:asciiTheme="minorHAnsi" w:hAnsiTheme="minorHAnsi" w:cstheme="minorHAnsi"/>
          <w:sz w:val="24"/>
          <w:szCs w:val="24"/>
        </w:rPr>
      </w:pPr>
      <w:r w:rsidRPr="00C13AE5">
        <w:rPr>
          <w:rStyle w:val="Bodytext56Exact"/>
          <w:rFonts w:asciiTheme="minorHAnsi" w:hAnsiTheme="minorHAnsi" w:cstheme="minorHAnsi"/>
          <w:spacing w:val="0"/>
          <w:sz w:val="24"/>
          <w:szCs w:val="24"/>
        </w:rPr>
        <w:t xml:space="preserve">‘The way it works is you complete each event and you get points, depending on how well you do in that event. At the end of two days, the person with the most points </w:t>
      </w:r>
      <w:r w:rsidRPr="00C13AE5">
        <w:rPr>
          <w:rFonts w:asciiTheme="minorHAnsi" w:hAnsiTheme="minorHAnsi" w:cstheme="minorHAnsi"/>
          <w:sz w:val="24"/>
          <w:szCs w:val="24"/>
        </w:rPr>
        <w:t xml:space="preserve">is the champion and takes the gold medal, the second person gets the silver and the third the bronze medal. We start with the 100 metres, the long jump, the shot put, the high jump and the 400 metres. The second day, </w:t>
      </w:r>
      <w:r w:rsidRPr="00C13AE5">
        <w:rPr>
          <w:rFonts w:asciiTheme="minorHAnsi" w:hAnsiTheme="minorHAnsi" w:cstheme="minorHAnsi"/>
          <w:sz w:val="24"/>
          <w:szCs w:val="24"/>
        </w:rPr>
        <w:lastRenderedPageBreak/>
        <w:t>it’s the 110 metre hurdles, the discus, the javelin, the pole vault and the one that we all dread, the 1500 metres.’ I asked him what made the 1500 metres such a struggle. 'All the other events demand speed or strength. With the long race, it’s stamina. Really, decathletes aren’t built for that event.'</w:t>
      </w:r>
    </w:p>
    <w:p w14:paraId="369D28B2" w14:textId="77777777" w:rsidR="00CD0349" w:rsidRPr="00C13AE5" w:rsidRDefault="00CD0349" w:rsidP="0077381A">
      <w:pPr>
        <w:pStyle w:val="Bodytext560"/>
        <w:shd w:val="clear" w:color="auto" w:fill="auto"/>
        <w:spacing w:line="240" w:lineRule="atLeast"/>
        <w:ind w:right="-26"/>
        <w:jc w:val="both"/>
        <w:rPr>
          <w:rFonts w:asciiTheme="minorHAnsi" w:hAnsiTheme="minorHAnsi" w:cstheme="minorHAnsi"/>
          <w:sz w:val="24"/>
          <w:szCs w:val="24"/>
        </w:rPr>
      </w:pPr>
      <w:r w:rsidRPr="00C13AE5">
        <w:rPr>
          <w:rFonts w:asciiTheme="minorHAnsi" w:hAnsiTheme="minorHAnsi" w:cstheme="minorHAnsi"/>
          <w:sz w:val="24"/>
          <w:szCs w:val="24"/>
        </w:rPr>
        <w:t>So what tips does Bruce have for those of you thinking of taking up the decathlon? ‘Start as early as you can and join a good club,’ he said. ‘It takes a long time to master ten different events, or seven for the heptathlon, and you need expert help. And don’t expect to have much free time!’</w:t>
      </w:r>
    </w:p>
    <w:p w14:paraId="462EFC72" w14:textId="77777777" w:rsidR="00CD0349" w:rsidRPr="00C13AE5" w:rsidRDefault="00CD0349" w:rsidP="0077381A">
      <w:pPr>
        <w:pStyle w:val="Bodytext560"/>
        <w:shd w:val="clear" w:color="auto" w:fill="auto"/>
        <w:spacing w:line="240" w:lineRule="atLeast"/>
        <w:ind w:right="-26"/>
        <w:jc w:val="both"/>
        <w:rPr>
          <w:rFonts w:asciiTheme="minorHAnsi" w:hAnsiTheme="minorHAnsi" w:cstheme="minorHAnsi"/>
          <w:sz w:val="24"/>
          <w:szCs w:val="24"/>
        </w:rPr>
      </w:pPr>
      <w:r w:rsidRPr="00C13AE5">
        <w:rPr>
          <w:rFonts w:asciiTheme="minorHAnsi" w:hAnsiTheme="minorHAnsi" w:cstheme="minorHAnsi"/>
          <w:sz w:val="24"/>
          <w:szCs w:val="24"/>
        </w:rPr>
        <w:t>Ten events, one champion. Think you might be the one? If you’re Interested in finding out more about the decathlon, contact your local athletics club.</w:t>
      </w:r>
    </w:p>
    <w:p w14:paraId="13977BB5" w14:textId="77777777" w:rsidR="00CD0349" w:rsidRPr="00C13AE5" w:rsidRDefault="00CD0349" w:rsidP="0077381A">
      <w:pPr>
        <w:pStyle w:val="Bodytext410"/>
        <w:shd w:val="clear" w:color="auto" w:fill="auto"/>
        <w:spacing w:before="0" w:after="0" w:line="240" w:lineRule="atLeast"/>
        <w:ind w:left="20" w:firstLine="0"/>
        <w:jc w:val="both"/>
        <w:rPr>
          <w:rFonts w:asciiTheme="minorHAnsi" w:hAnsiTheme="minorHAnsi" w:cstheme="minorHAnsi"/>
          <w:sz w:val="24"/>
          <w:szCs w:val="24"/>
        </w:rPr>
      </w:pPr>
    </w:p>
    <w:p w14:paraId="35717D83" w14:textId="77777777" w:rsidR="00CD0349" w:rsidRPr="00C13AE5" w:rsidRDefault="00CD0349" w:rsidP="0077381A">
      <w:pPr>
        <w:pStyle w:val="Bodytext410"/>
        <w:shd w:val="clear" w:color="auto" w:fill="auto"/>
        <w:spacing w:before="0" w:after="0" w:line="240" w:lineRule="atLeast"/>
        <w:ind w:left="20" w:firstLine="0"/>
        <w:jc w:val="both"/>
        <w:rPr>
          <w:rFonts w:asciiTheme="minorHAnsi" w:hAnsiTheme="minorHAnsi" w:cstheme="minorHAnsi"/>
          <w:sz w:val="24"/>
          <w:szCs w:val="24"/>
        </w:rPr>
      </w:pPr>
      <w:r w:rsidRPr="00C13AE5">
        <w:rPr>
          <w:rFonts w:asciiTheme="minorHAnsi" w:hAnsiTheme="minorHAnsi" w:cstheme="minorHAnsi"/>
          <w:sz w:val="24"/>
          <w:szCs w:val="24"/>
        </w:rPr>
        <w:t xml:space="preserve">11. In the first paragraph, the writer says that athletes today </w:t>
      </w:r>
      <w:r w:rsidR="004D1632" w:rsidRPr="00C13AE5">
        <w:rPr>
          <w:rFonts w:asciiTheme="minorHAnsi" w:hAnsiTheme="minorHAnsi" w:cstheme="minorHAnsi"/>
          <w:sz w:val="24"/>
          <w:szCs w:val="24"/>
        </w:rPr>
        <w:t>…………</w:t>
      </w:r>
    </w:p>
    <w:p w14:paraId="5DE8CB40" w14:textId="77777777" w:rsidR="00CD0349" w:rsidRPr="00C13AE5" w:rsidRDefault="00CD0349" w:rsidP="0077381A">
      <w:pPr>
        <w:pStyle w:val="Bodytext410"/>
        <w:shd w:val="clear" w:color="auto" w:fill="auto"/>
        <w:spacing w:before="0" w:after="0" w:line="240" w:lineRule="atLeast"/>
        <w:ind w:left="360" w:right="60" w:firstLine="0"/>
        <w:jc w:val="both"/>
        <w:rPr>
          <w:rFonts w:asciiTheme="minorHAnsi" w:hAnsiTheme="minorHAnsi" w:cstheme="minorHAnsi"/>
          <w:sz w:val="24"/>
          <w:szCs w:val="24"/>
        </w:rPr>
      </w:pPr>
      <w:r w:rsidRPr="00C13AE5">
        <w:rPr>
          <w:rFonts w:asciiTheme="minorHAnsi" w:hAnsiTheme="minorHAnsi" w:cstheme="minorHAnsi"/>
          <w:sz w:val="24"/>
          <w:szCs w:val="24"/>
        </w:rPr>
        <w:t>A. are more popular than in ancient times.</w:t>
      </w:r>
      <w:r w:rsidR="0049030D">
        <w:rPr>
          <w:rFonts w:asciiTheme="minorHAnsi" w:hAnsiTheme="minorHAnsi" w:cstheme="minorHAnsi"/>
          <w:sz w:val="24"/>
          <w:szCs w:val="24"/>
        </w:rPr>
        <w:tab/>
      </w:r>
      <w:r w:rsidRPr="00C13AE5">
        <w:rPr>
          <w:rStyle w:val="Bodytext41Bold"/>
          <w:rFonts w:asciiTheme="minorHAnsi" w:hAnsiTheme="minorHAnsi" w:cstheme="minorHAnsi"/>
          <w:b w:val="0"/>
          <w:sz w:val="24"/>
          <w:szCs w:val="24"/>
        </w:rPr>
        <w:t>B</w:t>
      </w:r>
      <w:r w:rsidRPr="00C13AE5">
        <w:rPr>
          <w:rStyle w:val="Bodytext41Bold"/>
          <w:rFonts w:asciiTheme="minorHAnsi" w:hAnsiTheme="minorHAnsi" w:cstheme="minorHAnsi"/>
          <w:sz w:val="24"/>
          <w:szCs w:val="24"/>
        </w:rPr>
        <w:t xml:space="preserve">. </w:t>
      </w:r>
      <w:r w:rsidRPr="00C13AE5">
        <w:rPr>
          <w:rFonts w:asciiTheme="minorHAnsi" w:hAnsiTheme="minorHAnsi" w:cstheme="minorHAnsi"/>
          <w:sz w:val="24"/>
          <w:szCs w:val="24"/>
        </w:rPr>
        <w:t>are much better than in ancient times.</w:t>
      </w:r>
    </w:p>
    <w:p w14:paraId="46CA4D16" w14:textId="77777777" w:rsidR="00CD0349" w:rsidRPr="00C13AE5" w:rsidRDefault="00CD0349" w:rsidP="0077381A">
      <w:pPr>
        <w:pStyle w:val="Bodytext410"/>
        <w:shd w:val="clear" w:color="auto" w:fill="auto"/>
        <w:spacing w:before="0" w:after="0" w:line="240" w:lineRule="atLeast"/>
        <w:ind w:left="360" w:firstLine="0"/>
        <w:jc w:val="both"/>
        <w:rPr>
          <w:rFonts w:asciiTheme="minorHAnsi" w:hAnsiTheme="minorHAnsi" w:cstheme="minorHAnsi"/>
          <w:sz w:val="24"/>
          <w:szCs w:val="24"/>
        </w:rPr>
      </w:pPr>
      <w:r w:rsidRPr="00C13AE5">
        <w:rPr>
          <w:rFonts w:asciiTheme="minorHAnsi" w:hAnsiTheme="minorHAnsi" w:cstheme="minorHAnsi"/>
          <w:sz w:val="24"/>
          <w:szCs w:val="24"/>
        </w:rPr>
        <w:t>C. treat the Olympics like a business.</w:t>
      </w:r>
      <w:r w:rsidR="004A29CF" w:rsidRPr="00C13AE5">
        <w:rPr>
          <w:rFonts w:asciiTheme="minorHAnsi" w:hAnsiTheme="minorHAnsi" w:cstheme="minorHAnsi"/>
          <w:sz w:val="24"/>
          <w:szCs w:val="24"/>
        </w:rPr>
        <w:tab/>
      </w:r>
      <w:r w:rsidR="004A29CF" w:rsidRPr="00C13AE5">
        <w:rPr>
          <w:rFonts w:asciiTheme="minorHAnsi" w:hAnsiTheme="minorHAnsi" w:cstheme="minorHAnsi"/>
          <w:sz w:val="24"/>
          <w:szCs w:val="24"/>
        </w:rPr>
        <w:tab/>
      </w:r>
      <w:r w:rsidRPr="00C13AE5">
        <w:rPr>
          <w:rStyle w:val="Bodytext41Bold"/>
          <w:rFonts w:asciiTheme="minorHAnsi" w:hAnsiTheme="minorHAnsi" w:cstheme="minorHAnsi"/>
          <w:b w:val="0"/>
          <w:sz w:val="24"/>
          <w:szCs w:val="24"/>
        </w:rPr>
        <w:t>D</w:t>
      </w:r>
      <w:r w:rsidRPr="00C13AE5">
        <w:rPr>
          <w:rStyle w:val="Bodytext41Bold"/>
          <w:rFonts w:asciiTheme="minorHAnsi" w:hAnsiTheme="minorHAnsi" w:cstheme="minorHAnsi"/>
          <w:sz w:val="24"/>
          <w:szCs w:val="24"/>
        </w:rPr>
        <w:t xml:space="preserve">. </w:t>
      </w:r>
      <w:r w:rsidRPr="00C13AE5">
        <w:rPr>
          <w:rFonts w:asciiTheme="minorHAnsi" w:hAnsiTheme="minorHAnsi" w:cstheme="minorHAnsi"/>
          <w:sz w:val="24"/>
          <w:szCs w:val="24"/>
        </w:rPr>
        <w:t>can become wealthy through sport.</w:t>
      </w:r>
    </w:p>
    <w:p w14:paraId="59FC21FA" w14:textId="77777777" w:rsidR="00B0757E" w:rsidRPr="00C13AE5" w:rsidRDefault="00B0757E" w:rsidP="0077381A">
      <w:pPr>
        <w:pStyle w:val="Bodytext410"/>
        <w:shd w:val="clear" w:color="auto" w:fill="auto"/>
        <w:spacing w:before="0" w:after="0" w:line="240" w:lineRule="atLeast"/>
        <w:ind w:left="360" w:firstLine="0"/>
        <w:jc w:val="both"/>
        <w:rPr>
          <w:rFonts w:asciiTheme="minorHAnsi" w:hAnsiTheme="minorHAnsi" w:cstheme="minorHAnsi"/>
          <w:sz w:val="24"/>
          <w:szCs w:val="24"/>
        </w:rPr>
      </w:pPr>
    </w:p>
    <w:p w14:paraId="38B05D9F" w14:textId="77777777" w:rsidR="00CD0349" w:rsidRPr="00C13AE5" w:rsidRDefault="00CD0349" w:rsidP="0077381A">
      <w:pPr>
        <w:pStyle w:val="Bodytext410"/>
        <w:shd w:val="clear" w:color="auto" w:fill="auto"/>
        <w:spacing w:before="0" w:after="0" w:line="240" w:lineRule="atLeast"/>
        <w:ind w:left="20" w:right="60" w:firstLine="0"/>
        <w:jc w:val="both"/>
        <w:rPr>
          <w:rFonts w:asciiTheme="minorHAnsi" w:hAnsiTheme="minorHAnsi" w:cstheme="minorHAnsi"/>
          <w:sz w:val="24"/>
          <w:szCs w:val="24"/>
        </w:rPr>
      </w:pPr>
      <w:r w:rsidRPr="00C13AE5">
        <w:rPr>
          <w:rFonts w:asciiTheme="minorHAnsi" w:hAnsiTheme="minorHAnsi" w:cstheme="minorHAnsi"/>
          <w:sz w:val="24"/>
          <w:szCs w:val="24"/>
        </w:rPr>
        <w:t xml:space="preserve">12. What does the word “ </w:t>
      </w:r>
      <w:r w:rsidRPr="00C13AE5">
        <w:rPr>
          <w:rFonts w:asciiTheme="minorHAnsi" w:hAnsiTheme="minorHAnsi" w:cstheme="minorHAnsi"/>
          <w:b/>
          <w:sz w:val="24"/>
          <w:szCs w:val="24"/>
        </w:rPr>
        <w:t>This</w:t>
      </w:r>
      <w:r w:rsidR="00841363" w:rsidRPr="00C13AE5">
        <w:rPr>
          <w:rFonts w:asciiTheme="minorHAnsi" w:hAnsiTheme="minorHAnsi" w:cstheme="minorHAnsi"/>
          <w:sz w:val="24"/>
          <w:szCs w:val="24"/>
        </w:rPr>
        <w:t>” in line 8</w:t>
      </w:r>
      <w:r w:rsidRPr="00C13AE5">
        <w:rPr>
          <w:rFonts w:asciiTheme="minorHAnsi" w:hAnsiTheme="minorHAnsi" w:cstheme="minorHAnsi"/>
          <w:sz w:val="24"/>
          <w:szCs w:val="24"/>
        </w:rPr>
        <w:t xml:space="preserve"> refer to?</w:t>
      </w:r>
    </w:p>
    <w:p w14:paraId="61046285" w14:textId="77777777" w:rsidR="00CD0349" w:rsidRPr="00C13AE5" w:rsidRDefault="00CD0349" w:rsidP="0077381A">
      <w:pPr>
        <w:pStyle w:val="Bodytext410"/>
        <w:shd w:val="clear" w:color="auto" w:fill="auto"/>
        <w:spacing w:before="0" w:after="0" w:line="240" w:lineRule="atLeast"/>
        <w:ind w:left="360" w:right="60" w:firstLine="0"/>
        <w:jc w:val="both"/>
        <w:rPr>
          <w:rStyle w:val="Bodytext56Exact"/>
          <w:rFonts w:asciiTheme="minorHAnsi" w:hAnsiTheme="minorHAnsi" w:cstheme="minorHAnsi"/>
          <w:sz w:val="24"/>
          <w:szCs w:val="24"/>
        </w:rPr>
      </w:pPr>
      <w:r w:rsidRPr="00C13AE5">
        <w:rPr>
          <w:rFonts w:asciiTheme="minorHAnsi" w:hAnsiTheme="minorHAnsi" w:cstheme="minorHAnsi"/>
          <w:sz w:val="24"/>
          <w:szCs w:val="24"/>
        </w:rPr>
        <w:t>A. the champion</w:t>
      </w:r>
      <w:r w:rsidR="004A29CF" w:rsidRPr="00C13AE5">
        <w:rPr>
          <w:rFonts w:asciiTheme="minorHAnsi" w:hAnsiTheme="minorHAnsi" w:cstheme="minorHAnsi"/>
          <w:sz w:val="24"/>
          <w:szCs w:val="24"/>
        </w:rPr>
        <w:tab/>
      </w:r>
      <w:r w:rsidR="004A29CF" w:rsidRPr="00C13AE5">
        <w:rPr>
          <w:rFonts w:asciiTheme="minorHAnsi" w:hAnsiTheme="minorHAnsi" w:cstheme="minorHAnsi"/>
          <w:sz w:val="24"/>
          <w:szCs w:val="24"/>
        </w:rPr>
        <w:tab/>
      </w:r>
      <w:r w:rsidRPr="00C13AE5">
        <w:rPr>
          <w:rFonts w:asciiTheme="minorHAnsi" w:hAnsiTheme="minorHAnsi" w:cstheme="minorHAnsi"/>
          <w:sz w:val="24"/>
          <w:szCs w:val="24"/>
        </w:rPr>
        <w:t>B. the running race</w:t>
      </w:r>
      <w:r w:rsidR="004A29CF" w:rsidRPr="00C13AE5">
        <w:rPr>
          <w:rFonts w:asciiTheme="minorHAnsi" w:hAnsiTheme="minorHAnsi" w:cstheme="minorHAnsi"/>
          <w:sz w:val="24"/>
          <w:szCs w:val="24"/>
        </w:rPr>
        <w:tab/>
        <w:t>C</w:t>
      </w:r>
      <w:r w:rsidRPr="00C13AE5">
        <w:rPr>
          <w:rFonts w:asciiTheme="minorHAnsi" w:hAnsiTheme="minorHAnsi" w:cstheme="minorHAnsi"/>
          <w:sz w:val="24"/>
          <w:szCs w:val="24"/>
        </w:rPr>
        <w:t>. Greece</w:t>
      </w:r>
      <w:r w:rsidR="004A29CF" w:rsidRPr="00C13AE5">
        <w:rPr>
          <w:rFonts w:asciiTheme="minorHAnsi" w:hAnsiTheme="minorHAnsi" w:cstheme="minorHAnsi"/>
          <w:sz w:val="24"/>
          <w:szCs w:val="24"/>
        </w:rPr>
        <w:tab/>
      </w:r>
      <w:r w:rsidRPr="00C13AE5">
        <w:rPr>
          <w:rFonts w:asciiTheme="minorHAnsi" w:hAnsiTheme="minorHAnsi" w:cstheme="minorHAnsi"/>
          <w:sz w:val="24"/>
          <w:szCs w:val="24"/>
        </w:rPr>
        <w:t xml:space="preserve">D. the </w:t>
      </w:r>
      <w:r w:rsidRPr="00C13AE5">
        <w:rPr>
          <w:rStyle w:val="Bodytext56Exact"/>
          <w:rFonts w:asciiTheme="minorHAnsi" w:hAnsiTheme="minorHAnsi" w:cstheme="minorHAnsi"/>
          <w:sz w:val="24"/>
          <w:szCs w:val="24"/>
        </w:rPr>
        <w:t>pentathlon</w:t>
      </w:r>
    </w:p>
    <w:p w14:paraId="00446648" w14:textId="77777777" w:rsidR="00B0757E" w:rsidRPr="00C13AE5" w:rsidRDefault="00B0757E" w:rsidP="0077381A">
      <w:pPr>
        <w:pStyle w:val="Bodytext410"/>
        <w:shd w:val="clear" w:color="auto" w:fill="auto"/>
        <w:spacing w:before="0" w:after="0" w:line="240" w:lineRule="atLeast"/>
        <w:ind w:left="360" w:right="60" w:firstLine="0"/>
        <w:jc w:val="both"/>
        <w:rPr>
          <w:rStyle w:val="Bodytext56Exact"/>
          <w:rFonts w:asciiTheme="minorHAnsi" w:eastAsia="Times New Roman" w:hAnsiTheme="minorHAnsi" w:cstheme="minorHAnsi"/>
          <w:spacing w:val="0"/>
          <w:sz w:val="24"/>
          <w:szCs w:val="24"/>
        </w:rPr>
      </w:pPr>
    </w:p>
    <w:p w14:paraId="5B148317" w14:textId="77777777" w:rsidR="00CD0349" w:rsidRPr="00C13AE5" w:rsidRDefault="00CD0349" w:rsidP="0077381A">
      <w:pPr>
        <w:pStyle w:val="Bodytext410"/>
        <w:shd w:val="clear" w:color="auto" w:fill="auto"/>
        <w:spacing w:before="0" w:after="0" w:line="240" w:lineRule="atLeast"/>
        <w:ind w:left="20" w:right="60" w:firstLine="0"/>
        <w:rPr>
          <w:rFonts w:asciiTheme="minorHAnsi" w:hAnsiTheme="minorHAnsi" w:cstheme="minorHAnsi"/>
          <w:sz w:val="24"/>
          <w:szCs w:val="24"/>
        </w:rPr>
      </w:pPr>
      <w:r w:rsidRPr="00C13AE5">
        <w:rPr>
          <w:rFonts w:asciiTheme="minorHAnsi" w:hAnsiTheme="minorHAnsi" w:cstheme="minorHAnsi"/>
          <w:sz w:val="24"/>
          <w:szCs w:val="24"/>
        </w:rPr>
        <w:t xml:space="preserve">13. The ancient pentathlon </w:t>
      </w:r>
      <w:r w:rsidRPr="00C13AE5">
        <w:rPr>
          <w:rStyle w:val="Bodytext41Bold"/>
          <w:rFonts w:asciiTheme="minorHAnsi" w:hAnsiTheme="minorHAnsi" w:cstheme="minorHAnsi"/>
          <w:b w:val="0"/>
          <w:sz w:val="24"/>
          <w:szCs w:val="24"/>
        </w:rPr>
        <w:t>didn't</w:t>
      </w:r>
      <w:r w:rsidRPr="00C13AE5">
        <w:rPr>
          <w:rStyle w:val="Bodytext41Bold"/>
          <w:rFonts w:asciiTheme="minorHAnsi" w:hAnsiTheme="minorHAnsi" w:cstheme="minorHAnsi"/>
          <w:sz w:val="24"/>
          <w:szCs w:val="24"/>
        </w:rPr>
        <w:t xml:space="preserve"> </w:t>
      </w:r>
      <w:r w:rsidRPr="00C13AE5">
        <w:rPr>
          <w:rFonts w:asciiTheme="minorHAnsi" w:hAnsiTheme="minorHAnsi" w:cstheme="minorHAnsi"/>
          <w:sz w:val="24"/>
          <w:szCs w:val="24"/>
        </w:rPr>
        <w:t xml:space="preserve">test athletes' abilities to </w:t>
      </w:r>
      <w:r w:rsidR="004D1632" w:rsidRPr="00C13AE5">
        <w:rPr>
          <w:rFonts w:asciiTheme="minorHAnsi" w:hAnsiTheme="minorHAnsi" w:cstheme="minorHAnsi"/>
          <w:sz w:val="24"/>
          <w:szCs w:val="24"/>
        </w:rPr>
        <w:t>…………..</w:t>
      </w:r>
    </w:p>
    <w:p w14:paraId="3CF5E645" w14:textId="77777777" w:rsidR="00CD0349" w:rsidRPr="00C13AE5" w:rsidRDefault="00CD0349" w:rsidP="0077381A">
      <w:pPr>
        <w:pStyle w:val="Bodytext410"/>
        <w:shd w:val="clear" w:color="auto" w:fill="auto"/>
        <w:spacing w:before="0" w:after="0" w:line="240" w:lineRule="atLeast"/>
        <w:ind w:left="360" w:firstLine="0"/>
        <w:rPr>
          <w:rFonts w:asciiTheme="minorHAnsi" w:hAnsiTheme="minorHAnsi" w:cstheme="minorHAnsi"/>
          <w:sz w:val="24"/>
          <w:szCs w:val="24"/>
        </w:rPr>
      </w:pPr>
      <w:r w:rsidRPr="00C13AE5">
        <w:rPr>
          <w:rFonts w:asciiTheme="minorHAnsi" w:hAnsiTheme="minorHAnsi" w:cstheme="minorHAnsi"/>
          <w:sz w:val="24"/>
          <w:szCs w:val="24"/>
        </w:rPr>
        <w:t>A. throw things.</w:t>
      </w:r>
      <w:r w:rsidR="004A29CF" w:rsidRPr="00C13AE5">
        <w:rPr>
          <w:rFonts w:asciiTheme="minorHAnsi" w:hAnsiTheme="minorHAnsi" w:cstheme="minorHAnsi"/>
          <w:sz w:val="24"/>
          <w:szCs w:val="24"/>
        </w:rPr>
        <w:tab/>
      </w:r>
      <w:r w:rsidR="004A29CF" w:rsidRPr="00C13AE5">
        <w:rPr>
          <w:rFonts w:asciiTheme="minorHAnsi" w:hAnsiTheme="minorHAnsi" w:cstheme="minorHAnsi"/>
          <w:sz w:val="24"/>
          <w:szCs w:val="24"/>
        </w:rPr>
        <w:tab/>
      </w:r>
      <w:r w:rsidRPr="00C13AE5">
        <w:rPr>
          <w:rStyle w:val="Bodytext41Bold"/>
          <w:rFonts w:asciiTheme="minorHAnsi" w:hAnsiTheme="minorHAnsi" w:cstheme="minorHAnsi"/>
          <w:b w:val="0"/>
          <w:sz w:val="24"/>
          <w:szCs w:val="24"/>
        </w:rPr>
        <w:t>B.</w:t>
      </w:r>
      <w:r w:rsidRPr="00C13AE5">
        <w:rPr>
          <w:rStyle w:val="Bodytext41Bold"/>
          <w:rFonts w:asciiTheme="minorHAnsi" w:hAnsiTheme="minorHAnsi" w:cstheme="minorHAnsi"/>
          <w:sz w:val="24"/>
          <w:szCs w:val="24"/>
        </w:rPr>
        <w:t xml:space="preserve"> </w:t>
      </w:r>
      <w:r w:rsidRPr="00C13AE5">
        <w:rPr>
          <w:rFonts w:asciiTheme="minorHAnsi" w:hAnsiTheme="minorHAnsi" w:cstheme="minorHAnsi"/>
          <w:sz w:val="24"/>
          <w:szCs w:val="24"/>
        </w:rPr>
        <w:t>jump high.</w:t>
      </w:r>
      <w:r w:rsidR="004A29CF" w:rsidRPr="00C13AE5">
        <w:rPr>
          <w:rFonts w:asciiTheme="minorHAnsi" w:hAnsiTheme="minorHAnsi" w:cstheme="minorHAnsi"/>
          <w:sz w:val="24"/>
          <w:szCs w:val="24"/>
        </w:rPr>
        <w:tab/>
      </w:r>
      <w:r w:rsidR="004A29CF" w:rsidRPr="00C13AE5">
        <w:rPr>
          <w:rFonts w:asciiTheme="minorHAnsi" w:hAnsiTheme="minorHAnsi" w:cstheme="minorHAnsi"/>
          <w:sz w:val="24"/>
          <w:szCs w:val="24"/>
        </w:rPr>
        <w:tab/>
      </w:r>
      <w:r w:rsidRPr="00C13AE5">
        <w:rPr>
          <w:rFonts w:asciiTheme="minorHAnsi" w:hAnsiTheme="minorHAnsi" w:cstheme="minorHAnsi"/>
          <w:sz w:val="24"/>
          <w:szCs w:val="24"/>
        </w:rPr>
        <w:t>C. run fast.</w:t>
      </w:r>
      <w:r w:rsidR="004A29CF" w:rsidRPr="00C13AE5">
        <w:rPr>
          <w:rFonts w:asciiTheme="minorHAnsi" w:hAnsiTheme="minorHAnsi" w:cstheme="minorHAnsi"/>
          <w:sz w:val="24"/>
          <w:szCs w:val="24"/>
        </w:rPr>
        <w:tab/>
      </w:r>
      <w:r w:rsidRPr="00C13AE5">
        <w:rPr>
          <w:rStyle w:val="Bodytext41Bold"/>
          <w:rFonts w:asciiTheme="minorHAnsi" w:hAnsiTheme="minorHAnsi" w:cstheme="minorHAnsi"/>
          <w:b w:val="0"/>
          <w:sz w:val="24"/>
          <w:szCs w:val="24"/>
        </w:rPr>
        <w:t>D.</w:t>
      </w:r>
      <w:r w:rsidRPr="00C13AE5">
        <w:rPr>
          <w:rStyle w:val="Bodytext41Bold"/>
          <w:rFonts w:asciiTheme="minorHAnsi" w:hAnsiTheme="minorHAnsi" w:cstheme="minorHAnsi"/>
          <w:sz w:val="24"/>
          <w:szCs w:val="24"/>
        </w:rPr>
        <w:t xml:space="preserve"> </w:t>
      </w:r>
      <w:r w:rsidRPr="00C13AE5">
        <w:rPr>
          <w:rFonts w:asciiTheme="minorHAnsi" w:hAnsiTheme="minorHAnsi" w:cstheme="minorHAnsi"/>
          <w:sz w:val="24"/>
          <w:szCs w:val="24"/>
        </w:rPr>
        <w:t>jump far.</w:t>
      </w:r>
    </w:p>
    <w:p w14:paraId="408FAFEC" w14:textId="77777777" w:rsidR="00B0757E" w:rsidRPr="00C13AE5" w:rsidRDefault="00B0757E" w:rsidP="0077381A">
      <w:pPr>
        <w:pStyle w:val="Bodytext410"/>
        <w:shd w:val="clear" w:color="auto" w:fill="auto"/>
        <w:spacing w:before="0" w:after="0" w:line="240" w:lineRule="atLeast"/>
        <w:ind w:left="360" w:firstLine="0"/>
        <w:rPr>
          <w:rFonts w:asciiTheme="minorHAnsi" w:hAnsiTheme="minorHAnsi" w:cstheme="minorHAnsi"/>
          <w:sz w:val="24"/>
          <w:szCs w:val="24"/>
        </w:rPr>
      </w:pPr>
    </w:p>
    <w:p w14:paraId="635CB5D1" w14:textId="77777777" w:rsidR="00CD0349" w:rsidRPr="00C13AE5" w:rsidRDefault="00CD0349" w:rsidP="0077381A">
      <w:pPr>
        <w:pStyle w:val="Bodytext410"/>
        <w:shd w:val="clear" w:color="auto" w:fill="auto"/>
        <w:spacing w:before="0" w:after="0" w:line="240" w:lineRule="atLeast"/>
        <w:ind w:left="20" w:right="60" w:firstLine="0"/>
        <w:jc w:val="both"/>
        <w:rPr>
          <w:rFonts w:asciiTheme="minorHAnsi" w:hAnsiTheme="minorHAnsi" w:cstheme="minorHAnsi"/>
          <w:sz w:val="24"/>
          <w:szCs w:val="24"/>
        </w:rPr>
      </w:pPr>
      <w:r w:rsidRPr="00C13AE5">
        <w:rPr>
          <w:rFonts w:asciiTheme="minorHAnsi" w:hAnsiTheme="minorHAnsi" w:cstheme="minorHAnsi"/>
          <w:sz w:val="24"/>
          <w:szCs w:val="24"/>
        </w:rPr>
        <w:t xml:space="preserve">14. Lampis of Sparta was </w:t>
      </w:r>
      <w:r w:rsidR="004D1632" w:rsidRPr="00C13AE5">
        <w:rPr>
          <w:rFonts w:asciiTheme="minorHAnsi" w:hAnsiTheme="minorHAnsi" w:cstheme="minorHAnsi"/>
          <w:sz w:val="24"/>
          <w:szCs w:val="24"/>
        </w:rPr>
        <w:t>……………..</w:t>
      </w:r>
    </w:p>
    <w:p w14:paraId="76B7FEE5" w14:textId="77777777" w:rsidR="00CD0349" w:rsidRPr="00C13AE5" w:rsidRDefault="00CD0349" w:rsidP="0077381A">
      <w:pPr>
        <w:pStyle w:val="Bodytext410"/>
        <w:shd w:val="clear" w:color="auto" w:fill="auto"/>
        <w:spacing w:before="0" w:after="0" w:line="240" w:lineRule="atLeast"/>
        <w:ind w:left="360" w:right="60" w:firstLine="0"/>
        <w:jc w:val="both"/>
        <w:rPr>
          <w:rStyle w:val="Bodytext56Exact"/>
          <w:rFonts w:asciiTheme="minorHAnsi" w:eastAsia="Times New Roman" w:hAnsiTheme="minorHAnsi" w:cstheme="minorHAnsi"/>
          <w:spacing w:val="0"/>
          <w:sz w:val="24"/>
          <w:szCs w:val="24"/>
        </w:rPr>
      </w:pPr>
      <w:r w:rsidRPr="00C13AE5">
        <w:rPr>
          <w:rFonts w:asciiTheme="minorHAnsi" w:hAnsiTheme="minorHAnsi" w:cstheme="minorHAnsi"/>
          <w:sz w:val="24"/>
          <w:szCs w:val="24"/>
        </w:rPr>
        <w:t>A. the organizer of the first ancient Olympics</w:t>
      </w:r>
      <w:r w:rsidR="004A29CF" w:rsidRPr="00C13AE5">
        <w:rPr>
          <w:rFonts w:asciiTheme="minorHAnsi" w:hAnsiTheme="minorHAnsi" w:cstheme="minorHAnsi"/>
          <w:sz w:val="24"/>
          <w:szCs w:val="24"/>
        </w:rPr>
        <w:tab/>
      </w:r>
      <w:r w:rsidRPr="00C13AE5">
        <w:rPr>
          <w:rFonts w:asciiTheme="minorHAnsi" w:hAnsiTheme="minorHAnsi" w:cstheme="minorHAnsi"/>
          <w:sz w:val="24"/>
          <w:szCs w:val="24"/>
        </w:rPr>
        <w:t xml:space="preserve">B. </w:t>
      </w:r>
      <w:r w:rsidRPr="00C13AE5">
        <w:rPr>
          <w:rStyle w:val="Bodytext56Exact"/>
          <w:rFonts w:asciiTheme="minorHAnsi" w:hAnsiTheme="minorHAnsi" w:cstheme="minorHAnsi"/>
          <w:sz w:val="24"/>
          <w:szCs w:val="24"/>
        </w:rPr>
        <w:t>Emperor Theodosius of Rome</w:t>
      </w:r>
    </w:p>
    <w:p w14:paraId="0BBA8D95" w14:textId="77777777" w:rsidR="00CD0349" w:rsidRPr="00C13AE5" w:rsidRDefault="00CD0349" w:rsidP="0077381A">
      <w:pPr>
        <w:pStyle w:val="Bodytext410"/>
        <w:shd w:val="clear" w:color="auto" w:fill="auto"/>
        <w:spacing w:before="0" w:after="0" w:line="240" w:lineRule="atLeast"/>
        <w:ind w:left="360" w:right="60" w:firstLine="0"/>
        <w:jc w:val="both"/>
        <w:rPr>
          <w:rFonts w:asciiTheme="minorHAnsi" w:hAnsiTheme="minorHAnsi" w:cstheme="minorHAnsi"/>
          <w:sz w:val="24"/>
          <w:szCs w:val="24"/>
        </w:rPr>
      </w:pPr>
      <w:r w:rsidRPr="00C13AE5">
        <w:rPr>
          <w:rFonts w:asciiTheme="minorHAnsi" w:hAnsiTheme="minorHAnsi" w:cstheme="minorHAnsi"/>
          <w:sz w:val="24"/>
          <w:szCs w:val="24"/>
        </w:rPr>
        <w:t>C. the first winner of the ancient Olympics</w:t>
      </w:r>
      <w:r w:rsidR="0049030D">
        <w:rPr>
          <w:rFonts w:asciiTheme="minorHAnsi" w:hAnsiTheme="minorHAnsi" w:cstheme="minorHAnsi"/>
          <w:sz w:val="24"/>
          <w:szCs w:val="24"/>
        </w:rPr>
        <w:tab/>
      </w:r>
      <w:r w:rsidRPr="00C13AE5">
        <w:rPr>
          <w:rFonts w:asciiTheme="minorHAnsi" w:hAnsiTheme="minorHAnsi" w:cstheme="minorHAnsi"/>
          <w:sz w:val="24"/>
          <w:szCs w:val="24"/>
        </w:rPr>
        <w:t xml:space="preserve">D. the greatest athlete in history </w:t>
      </w:r>
    </w:p>
    <w:p w14:paraId="0ED6404F" w14:textId="77777777" w:rsidR="00B0757E" w:rsidRPr="00C13AE5" w:rsidRDefault="00B0757E" w:rsidP="0077381A">
      <w:pPr>
        <w:pStyle w:val="Bodytext410"/>
        <w:shd w:val="clear" w:color="auto" w:fill="auto"/>
        <w:spacing w:before="0" w:after="0" w:line="240" w:lineRule="atLeast"/>
        <w:ind w:left="360" w:right="60" w:firstLine="0"/>
        <w:jc w:val="both"/>
        <w:rPr>
          <w:rFonts w:asciiTheme="minorHAnsi" w:hAnsiTheme="minorHAnsi" w:cstheme="minorHAnsi"/>
          <w:sz w:val="24"/>
          <w:szCs w:val="24"/>
        </w:rPr>
      </w:pPr>
    </w:p>
    <w:p w14:paraId="4C6DCC7F" w14:textId="77777777" w:rsidR="00CD0349" w:rsidRPr="00C13AE5" w:rsidRDefault="00CD0349" w:rsidP="0077381A">
      <w:pPr>
        <w:pStyle w:val="Bodytext410"/>
        <w:shd w:val="clear" w:color="auto" w:fill="auto"/>
        <w:spacing w:before="0" w:after="0" w:line="240" w:lineRule="atLeast"/>
        <w:ind w:left="20" w:right="60" w:firstLine="0"/>
        <w:jc w:val="both"/>
        <w:rPr>
          <w:rFonts w:asciiTheme="minorHAnsi" w:hAnsiTheme="minorHAnsi" w:cstheme="minorHAnsi"/>
          <w:sz w:val="24"/>
          <w:szCs w:val="24"/>
        </w:rPr>
      </w:pPr>
      <w:r w:rsidRPr="00C13AE5">
        <w:rPr>
          <w:rFonts w:asciiTheme="minorHAnsi" w:hAnsiTheme="minorHAnsi" w:cstheme="minorHAnsi"/>
          <w:sz w:val="24"/>
          <w:szCs w:val="24"/>
        </w:rPr>
        <w:t xml:space="preserve">15. According to the passage, the heptathlon for women </w:t>
      </w:r>
      <w:r w:rsidR="004D1632" w:rsidRPr="00C13AE5">
        <w:rPr>
          <w:rFonts w:asciiTheme="minorHAnsi" w:hAnsiTheme="minorHAnsi" w:cstheme="minorHAnsi"/>
          <w:sz w:val="24"/>
          <w:szCs w:val="24"/>
        </w:rPr>
        <w:t>…………</w:t>
      </w:r>
    </w:p>
    <w:p w14:paraId="2B4B0E03" w14:textId="77777777" w:rsidR="00CD0349" w:rsidRPr="00C13AE5" w:rsidRDefault="00CD0349" w:rsidP="0077381A">
      <w:pPr>
        <w:pStyle w:val="Bodytext410"/>
        <w:shd w:val="clear" w:color="auto" w:fill="auto"/>
        <w:spacing w:before="0" w:after="0" w:line="240" w:lineRule="atLeast"/>
        <w:ind w:left="360" w:firstLine="0"/>
        <w:jc w:val="both"/>
        <w:rPr>
          <w:rFonts w:asciiTheme="minorHAnsi" w:hAnsiTheme="minorHAnsi" w:cstheme="minorHAnsi"/>
          <w:sz w:val="24"/>
          <w:szCs w:val="24"/>
        </w:rPr>
      </w:pPr>
      <w:r w:rsidRPr="00C13AE5">
        <w:rPr>
          <w:rFonts w:asciiTheme="minorHAnsi" w:hAnsiTheme="minorHAnsi" w:cstheme="minorHAnsi"/>
          <w:sz w:val="24"/>
          <w:szCs w:val="24"/>
        </w:rPr>
        <w:t>A. became an Olympic event after 1912.</w:t>
      </w:r>
      <w:r w:rsidR="004A29CF" w:rsidRPr="00C13AE5">
        <w:rPr>
          <w:rFonts w:asciiTheme="minorHAnsi" w:hAnsiTheme="minorHAnsi" w:cstheme="minorHAnsi"/>
          <w:sz w:val="24"/>
          <w:szCs w:val="24"/>
        </w:rPr>
        <w:tab/>
      </w:r>
      <w:r w:rsidR="004A29CF" w:rsidRPr="00C13AE5">
        <w:rPr>
          <w:rFonts w:asciiTheme="minorHAnsi" w:hAnsiTheme="minorHAnsi" w:cstheme="minorHAnsi"/>
          <w:sz w:val="24"/>
          <w:szCs w:val="24"/>
        </w:rPr>
        <w:tab/>
      </w:r>
      <w:r w:rsidRPr="00C13AE5">
        <w:rPr>
          <w:rStyle w:val="Bodytext41Bold"/>
          <w:rFonts w:asciiTheme="minorHAnsi" w:hAnsiTheme="minorHAnsi" w:cstheme="minorHAnsi"/>
          <w:b w:val="0"/>
          <w:sz w:val="24"/>
          <w:szCs w:val="24"/>
        </w:rPr>
        <w:t>B. similar</w:t>
      </w:r>
      <w:r w:rsidRPr="00C13AE5">
        <w:rPr>
          <w:rFonts w:asciiTheme="minorHAnsi" w:hAnsiTheme="minorHAnsi" w:cstheme="minorHAnsi"/>
          <w:sz w:val="24"/>
          <w:szCs w:val="24"/>
        </w:rPr>
        <w:t xml:space="preserve"> to the ancient pentathlon.</w:t>
      </w:r>
    </w:p>
    <w:p w14:paraId="796555D0" w14:textId="77777777" w:rsidR="00CD0349" w:rsidRPr="00C13AE5" w:rsidRDefault="00CD0349" w:rsidP="0077381A">
      <w:pPr>
        <w:pStyle w:val="Bodytext410"/>
        <w:shd w:val="clear" w:color="auto" w:fill="auto"/>
        <w:spacing w:before="0" w:after="0" w:line="240" w:lineRule="atLeast"/>
        <w:ind w:left="360" w:firstLine="0"/>
        <w:jc w:val="both"/>
        <w:rPr>
          <w:rFonts w:asciiTheme="minorHAnsi" w:hAnsiTheme="minorHAnsi" w:cstheme="minorHAnsi"/>
          <w:sz w:val="24"/>
          <w:szCs w:val="24"/>
        </w:rPr>
      </w:pPr>
      <w:r w:rsidRPr="00C13AE5">
        <w:rPr>
          <w:rFonts w:asciiTheme="minorHAnsi" w:hAnsiTheme="minorHAnsi" w:cstheme="minorHAnsi"/>
          <w:sz w:val="24"/>
          <w:szCs w:val="24"/>
        </w:rPr>
        <w:t>C. tests the ability to ride a horse.</w:t>
      </w:r>
      <w:r w:rsidR="0049030D">
        <w:rPr>
          <w:rFonts w:asciiTheme="minorHAnsi" w:hAnsiTheme="minorHAnsi" w:cstheme="minorHAnsi"/>
          <w:sz w:val="24"/>
          <w:szCs w:val="24"/>
        </w:rPr>
        <w:tab/>
      </w:r>
      <w:r w:rsidR="0049030D">
        <w:rPr>
          <w:rFonts w:asciiTheme="minorHAnsi" w:hAnsiTheme="minorHAnsi" w:cstheme="minorHAnsi"/>
          <w:sz w:val="24"/>
          <w:szCs w:val="24"/>
        </w:rPr>
        <w:tab/>
      </w:r>
      <w:r w:rsidRPr="00C13AE5">
        <w:rPr>
          <w:rStyle w:val="Bodytext41Bold"/>
          <w:rFonts w:asciiTheme="minorHAnsi" w:hAnsiTheme="minorHAnsi" w:cstheme="minorHAnsi"/>
          <w:b w:val="0"/>
          <w:sz w:val="24"/>
          <w:szCs w:val="24"/>
        </w:rPr>
        <w:t>D. is</w:t>
      </w:r>
      <w:r w:rsidRPr="00C13AE5">
        <w:rPr>
          <w:rFonts w:asciiTheme="minorHAnsi" w:hAnsiTheme="minorHAnsi" w:cstheme="minorHAnsi"/>
          <w:sz w:val="24"/>
          <w:szCs w:val="24"/>
        </w:rPr>
        <w:t xml:space="preserve"> much easier than the decathlon.</w:t>
      </w:r>
    </w:p>
    <w:p w14:paraId="3F9A0CC4" w14:textId="77777777" w:rsidR="00B0757E" w:rsidRPr="00C13AE5" w:rsidRDefault="00B0757E" w:rsidP="0077381A">
      <w:pPr>
        <w:pStyle w:val="Bodytext410"/>
        <w:shd w:val="clear" w:color="auto" w:fill="auto"/>
        <w:spacing w:before="0" w:after="0" w:line="240" w:lineRule="atLeast"/>
        <w:ind w:left="360" w:firstLine="0"/>
        <w:jc w:val="both"/>
        <w:rPr>
          <w:rFonts w:asciiTheme="minorHAnsi" w:hAnsiTheme="minorHAnsi" w:cstheme="minorHAnsi"/>
          <w:sz w:val="24"/>
          <w:szCs w:val="24"/>
        </w:rPr>
      </w:pPr>
    </w:p>
    <w:p w14:paraId="13E88CF4" w14:textId="77777777" w:rsidR="00CD0349" w:rsidRPr="00C13AE5" w:rsidRDefault="00CD0349" w:rsidP="0077381A">
      <w:pPr>
        <w:pStyle w:val="Bodytext410"/>
        <w:shd w:val="clear" w:color="auto" w:fill="auto"/>
        <w:spacing w:before="0" w:after="0" w:line="240" w:lineRule="atLeast"/>
        <w:ind w:left="20" w:right="160" w:firstLine="0"/>
        <w:jc w:val="both"/>
        <w:rPr>
          <w:rFonts w:asciiTheme="minorHAnsi" w:hAnsiTheme="minorHAnsi" w:cstheme="minorHAnsi"/>
          <w:sz w:val="24"/>
          <w:szCs w:val="24"/>
        </w:rPr>
      </w:pPr>
      <w:r w:rsidRPr="00C13AE5">
        <w:rPr>
          <w:rFonts w:asciiTheme="minorHAnsi" w:hAnsiTheme="minorHAnsi" w:cstheme="minorHAnsi"/>
          <w:sz w:val="24"/>
          <w:szCs w:val="24"/>
        </w:rPr>
        <w:t xml:space="preserve">16. How many sporting events were included in the modern decathlon of </w:t>
      </w:r>
      <w:r w:rsidRPr="00C13AE5">
        <w:rPr>
          <w:rStyle w:val="Bodytext56Exact"/>
          <w:rFonts w:asciiTheme="minorHAnsi" w:hAnsiTheme="minorHAnsi" w:cstheme="minorHAnsi"/>
          <w:spacing w:val="0"/>
          <w:sz w:val="24"/>
          <w:szCs w:val="24"/>
        </w:rPr>
        <w:t>Stockholm Olympics in 1912</w:t>
      </w:r>
      <w:r w:rsidRPr="00C13AE5">
        <w:rPr>
          <w:rFonts w:asciiTheme="minorHAnsi" w:hAnsiTheme="minorHAnsi" w:cstheme="minorHAnsi"/>
          <w:sz w:val="24"/>
          <w:szCs w:val="24"/>
        </w:rPr>
        <w:t xml:space="preserve">? </w:t>
      </w:r>
    </w:p>
    <w:p w14:paraId="5B7426A2" w14:textId="77777777" w:rsidR="00CD0349" w:rsidRPr="00C13AE5" w:rsidRDefault="00CD0349" w:rsidP="0077381A">
      <w:pPr>
        <w:pStyle w:val="Bodytext410"/>
        <w:shd w:val="clear" w:color="auto" w:fill="auto"/>
        <w:spacing w:before="0" w:after="0" w:line="240" w:lineRule="atLeast"/>
        <w:ind w:left="20" w:right="160" w:firstLine="340"/>
        <w:jc w:val="both"/>
        <w:rPr>
          <w:rFonts w:asciiTheme="minorHAnsi" w:hAnsiTheme="minorHAnsi" w:cstheme="minorHAnsi"/>
          <w:sz w:val="24"/>
          <w:szCs w:val="24"/>
        </w:rPr>
      </w:pPr>
      <w:r w:rsidRPr="00C13AE5">
        <w:rPr>
          <w:rFonts w:asciiTheme="minorHAnsi" w:hAnsiTheme="minorHAnsi" w:cstheme="minorHAnsi"/>
          <w:sz w:val="24"/>
          <w:szCs w:val="24"/>
        </w:rPr>
        <w:t>A. only one</w:t>
      </w:r>
      <w:r w:rsidR="004A29CF" w:rsidRPr="00C13AE5">
        <w:rPr>
          <w:rFonts w:asciiTheme="minorHAnsi" w:hAnsiTheme="minorHAnsi" w:cstheme="minorHAnsi"/>
          <w:sz w:val="24"/>
          <w:szCs w:val="24"/>
        </w:rPr>
        <w:tab/>
      </w:r>
      <w:r w:rsidR="004A29CF" w:rsidRPr="00C13AE5">
        <w:rPr>
          <w:rFonts w:asciiTheme="minorHAnsi" w:hAnsiTheme="minorHAnsi" w:cstheme="minorHAnsi"/>
          <w:sz w:val="24"/>
          <w:szCs w:val="24"/>
        </w:rPr>
        <w:tab/>
      </w:r>
      <w:r w:rsidRPr="00C13AE5">
        <w:rPr>
          <w:rFonts w:asciiTheme="minorHAnsi" w:hAnsiTheme="minorHAnsi" w:cstheme="minorHAnsi"/>
          <w:sz w:val="24"/>
          <w:szCs w:val="24"/>
        </w:rPr>
        <w:t>B. five</w:t>
      </w:r>
      <w:r w:rsidR="004A29CF" w:rsidRPr="00C13AE5">
        <w:rPr>
          <w:rFonts w:asciiTheme="minorHAnsi" w:hAnsiTheme="minorHAnsi" w:cstheme="minorHAnsi"/>
          <w:sz w:val="24"/>
          <w:szCs w:val="24"/>
        </w:rPr>
        <w:tab/>
      </w:r>
      <w:r w:rsidR="004A29CF" w:rsidRPr="00C13AE5">
        <w:rPr>
          <w:rFonts w:asciiTheme="minorHAnsi" w:hAnsiTheme="minorHAnsi" w:cstheme="minorHAnsi"/>
          <w:sz w:val="24"/>
          <w:szCs w:val="24"/>
        </w:rPr>
        <w:tab/>
      </w:r>
      <w:r w:rsidR="00680BE1" w:rsidRPr="00C13AE5">
        <w:rPr>
          <w:rFonts w:asciiTheme="minorHAnsi" w:hAnsiTheme="minorHAnsi" w:cstheme="minorHAnsi"/>
          <w:sz w:val="24"/>
          <w:szCs w:val="24"/>
        </w:rPr>
        <w:tab/>
      </w:r>
      <w:r w:rsidRPr="00C13AE5">
        <w:rPr>
          <w:rFonts w:asciiTheme="minorHAnsi" w:hAnsiTheme="minorHAnsi" w:cstheme="minorHAnsi"/>
          <w:sz w:val="24"/>
          <w:szCs w:val="24"/>
        </w:rPr>
        <w:t>C. seven</w:t>
      </w:r>
      <w:r w:rsidR="004A29CF" w:rsidRPr="00C13AE5">
        <w:rPr>
          <w:rFonts w:asciiTheme="minorHAnsi" w:hAnsiTheme="minorHAnsi" w:cstheme="minorHAnsi"/>
          <w:sz w:val="24"/>
          <w:szCs w:val="24"/>
        </w:rPr>
        <w:tab/>
      </w:r>
      <w:r w:rsidRPr="00C13AE5">
        <w:rPr>
          <w:rFonts w:asciiTheme="minorHAnsi" w:hAnsiTheme="minorHAnsi" w:cstheme="minorHAnsi"/>
          <w:sz w:val="24"/>
          <w:szCs w:val="24"/>
        </w:rPr>
        <w:t>D. ten</w:t>
      </w:r>
    </w:p>
    <w:p w14:paraId="11FB0552" w14:textId="77777777" w:rsidR="00B0757E" w:rsidRPr="00C13AE5" w:rsidRDefault="00B0757E" w:rsidP="0077381A">
      <w:pPr>
        <w:pStyle w:val="Bodytext410"/>
        <w:shd w:val="clear" w:color="auto" w:fill="auto"/>
        <w:spacing w:before="0" w:after="0" w:line="240" w:lineRule="atLeast"/>
        <w:ind w:left="20" w:right="160" w:firstLine="340"/>
        <w:jc w:val="both"/>
        <w:rPr>
          <w:rFonts w:asciiTheme="minorHAnsi" w:hAnsiTheme="minorHAnsi" w:cstheme="minorHAnsi"/>
          <w:sz w:val="24"/>
          <w:szCs w:val="24"/>
        </w:rPr>
      </w:pPr>
    </w:p>
    <w:p w14:paraId="6607E6EA" w14:textId="77777777" w:rsidR="00CD0349" w:rsidRPr="00C13AE5" w:rsidRDefault="00CD0349" w:rsidP="0077381A">
      <w:pPr>
        <w:pStyle w:val="Bodytext410"/>
        <w:shd w:val="clear" w:color="auto" w:fill="auto"/>
        <w:spacing w:before="0" w:after="0" w:line="240" w:lineRule="atLeast"/>
        <w:ind w:left="20" w:right="160" w:firstLine="0"/>
        <w:jc w:val="both"/>
        <w:rPr>
          <w:rFonts w:asciiTheme="minorHAnsi" w:hAnsiTheme="minorHAnsi" w:cstheme="minorHAnsi"/>
          <w:sz w:val="24"/>
          <w:szCs w:val="24"/>
        </w:rPr>
      </w:pPr>
      <w:r w:rsidRPr="00C13AE5">
        <w:rPr>
          <w:rFonts w:asciiTheme="minorHAnsi" w:hAnsiTheme="minorHAnsi" w:cstheme="minorHAnsi"/>
          <w:sz w:val="24"/>
          <w:szCs w:val="24"/>
        </w:rPr>
        <w:t xml:space="preserve">17. What did Bruce Thorpe say about decathlon? </w:t>
      </w:r>
    </w:p>
    <w:p w14:paraId="58328DD3" w14:textId="77777777" w:rsidR="00CD0349" w:rsidRPr="00C13AE5" w:rsidRDefault="00CD0349" w:rsidP="0077381A">
      <w:pPr>
        <w:pStyle w:val="Bodytext410"/>
        <w:shd w:val="clear" w:color="auto" w:fill="auto"/>
        <w:spacing w:before="0" w:after="0" w:line="240" w:lineRule="atLeast"/>
        <w:ind w:left="20" w:right="160" w:firstLine="340"/>
        <w:jc w:val="both"/>
        <w:rPr>
          <w:rFonts w:asciiTheme="minorHAnsi" w:hAnsiTheme="minorHAnsi" w:cstheme="minorHAnsi"/>
          <w:sz w:val="24"/>
          <w:szCs w:val="24"/>
        </w:rPr>
      </w:pPr>
      <w:r w:rsidRPr="00C13AE5">
        <w:rPr>
          <w:rFonts w:asciiTheme="minorHAnsi" w:hAnsiTheme="minorHAnsi" w:cstheme="minorHAnsi"/>
          <w:sz w:val="24"/>
          <w:szCs w:val="24"/>
        </w:rPr>
        <w:t>A. It is challenging and requires athletes to have various skills.</w:t>
      </w:r>
    </w:p>
    <w:p w14:paraId="2677CA4B" w14:textId="77777777" w:rsidR="00CD0349" w:rsidRPr="00C13AE5" w:rsidRDefault="00CD0349" w:rsidP="0077381A">
      <w:pPr>
        <w:pStyle w:val="Bodytext410"/>
        <w:shd w:val="clear" w:color="auto" w:fill="auto"/>
        <w:spacing w:before="0" w:after="0" w:line="240" w:lineRule="atLeast"/>
        <w:ind w:left="20" w:right="160" w:firstLine="340"/>
        <w:jc w:val="both"/>
        <w:rPr>
          <w:rFonts w:asciiTheme="minorHAnsi" w:hAnsiTheme="minorHAnsi" w:cstheme="minorHAnsi"/>
          <w:sz w:val="24"/>
          <w:szCs w:val="24"/>
        </w:rPr>
      </w:pPr>
      <w:r w:rsidRPr="00C13AE5">
        <w:rPr>
          <w:rFonts w:asciiTheme="minorHAnsi" w:hAnsiTheme="minorHAnsi" w:cstheme="minorHAnsi"/>
          <w:sz w:val="24"/>
          <w:szCs w:val="24"/>
        </w:rPr>
        <w:t>B. There’s no need for participants to train hard.</w:t>
      </w:r>
    </w:p>
    <w:p w14:paraId="5C9875A3" w14:textId="77777777" w:rsidR="00CD0349" w:rsidRPr="00C13AE5" w:rsidRDefault="00CD0349" w:rsidP="0077381A">
      <w:pPr>
        <w:pStyle w:val="Bodytext410"/>
        <w:shd w:val="clear" w:color="auto" w:fill="auto"/>
        <w:spacing w:before="0" w:after="0" w:line="240" w:lineRule="atLeast"/>
        <w:ind w:left="20" w:right="160" w:firstLine="340"/>
        <w:jc w:val="both"/>
        <w:rPr>
          <w:rFonts w:asciiTheme="minorHAnsi" w:hAnsiTheme="minorHAnsi" w:cstheme="minorHAnsi"/>
          <w:sz w:val="24"/>
          <w:szCs w:val="24"/>
        </w:rPr>
      </w:pPr>
      <w:r w:rsidRPr="00C13AE5">
        <w:rPr>
          <w:rFonts w:asciiTheme="minorHAnsi" w:hAnsiTheme="minorHAnsi" w:cstheme="minorHAnsi"/>
          <w:sz w:val="24"/>
          <w:szCs w:val="24"/>
        </w:rPr>
        <w:t>C. It has only seven events.</w:t>
      </w:r>
    </w:p>
    <w:p w14:paraId="5FE5D89D" w14:textId="77777777" w:rsidR="00CD0349" w:rsidRPr="00C13AE5" w:rsidRDefault="00CD0349" w:rsidP="0077381A">
      <w:pPr>
        <w:pStyle w:val="Bodytext410"/>
        <w:shd w:val="clear" w:color="auto" w:fill="auto"/>
        <w:spacing w:before="0" w:after="0" w:line="240" w:lineRule="atLeast"/>
        <w:ind w:left="20" w:right="160" w:firstLine="340"/>
        <w:jc w:val="both"/>
        <w:rPr>
          <w:rFonts w:asciiTheme="minorHAnsi" w:hAnsiTheme="minorHAnsi" w:cstheme="minorHAnsi"/>
          <w:sz w:val="24"/>
          <w:szCs w:val="24"/>
        </w:rPr>
      </w:pPr>
      <w:r w:rsidRPr="00C13AE5">
        <w:rPr>
          <w:rFonts w:asciiTheme="minorHAnsi" w:hAnsiTheme="minorHAnsi" w:cstheme="minorHAnsi"/>
          <w:sz w:val="24"/>
          <w:szCs w:val="24"/>
        </w:rPr>
        <w:t>D. It takes one day to decide the winner.</w:t>
      </w:r>
    </w:p>
    <w:p w14:paraId="0FB3D62E" w14:textId="77777777" w:rsidR="00B0757E" w:rsidRPr="00C13AE5" w:rsidRDefault="00B0757E" w:rsidP="0077381A">
      <w:pPr>
        <w:pStyle w:val="Bodytext410"/>
        <w:shd w:val="clear" w:color="auto" w:fill="auto"/>
        <w:spacing w:before="0" w:after="0" w:line="240" w:lineRule="atLeast"/>
        <w:ind w:left="20" w:right="160" w:firstLine="340"/>
        <w:jc w:val="both"/>
        <w:rPr>
          <w:rFonts w:asciiTheme="minorHAnsi" w:hAnsiTheme="minorHAnsi" w:cstheme="minorHAnsi"/>
          <w:sz w:val="24"/>
          <w:szCs w:val="24"/>
        </w:rPr>
      </w:pPr>
    </w:p>
    <w:p w14:paraId="012C5FB5" w14:textId="77777777" w:rsidR="00CD0349" w:rsidRPr="00C13AE5" w:rsidRDefault="00CD0349" w:rsidP="0077381A">
      <w:pPr>
        <w:pStyle w:val="Bodytext410"/>
        <w:shd w:val="clear" w:color="auto" w:fill="auto"/>
        <w:spacing w:before="0" w:after="0" w:line="240" w:lineRule="atLeast"/>
        <w:ind w:left="20" w:right="160" w:firstLine="0"/>
        <w:jc w:val="both"/>
        <w:rPr>
          <w:rFonts w:asciiTheme="minorHAnsi" w:hAnsiTheme="minorHAnsi" w:cstheme="minorHAnsi"/>
          <w:sz w:val="24"/>
          <w:szCs w:val="24"/>
        </w:rPr>
      </w:pPr>
      <w:r w:rsidRPr="00C13AE5">
        <w:rPr>
          <w:rFonts w:asciiTheme="minorHAnsi" w:hAnsiTheme="minorHAnsi" w:cstheme="minorHAnsi"/>
          <w:sz w:val="24"/>
          <w:szCs w:val="24"/>
        </w:rPr>
        <w:t xml:space="preserve">18. What do you have to do to win a gold medal in the decathlon?  </w:t>
      </w:r>
    </w:p>
    <w:p w14:paraId="1E6050B0" w14:textId="77777777" w:rsidR="00CD0349" w:rsidRPr="00C13AE5" w:rsidRDefault="00CD0349" w:rsidP="0077381A">
      <w:pPr>
        <w:pStyle w:val="Bodytext410"/>
        <w:shd w:val="clear" w:color="auto" w:fill="auto"/>
        <w:spacing w:before="0" w:after="0" w:line="240" w:lineRule="atLeast"/>
        <w:ind w:right="160" w:firstLine="360"/>
        <w:jc w:val="both"/>
        <w:rPr>
          <w:rFonts w:asciiTheme="minorHAnsi" w:hAnsiTheme="minorHAnsi" w:cstheme="minorHAnsi"/>
          <w:sz w:val="24"/>
          <w:szCs w:val="24"/>
        </w:rPr>
      </w:pPr>
      <w:r w:rsidRPr="00C13AE5">
        <w:rPr>
          <w:rFonts w:asciiTheme="minorHAnsi" w:hAnsiTheme="minorHAnsi" w:cstheme="minorHAnsi"/>
          <w:sz w:val="24"/>
          <w:szCs w:val="24"/>
        </w:rPr>
        <w:t>A. Score more points than all the other competitors.</w:t>
      </w:r>
    </w:p>
    <w:p w14:paraId="700430AD" w14:textId="77777777" w:rsidR="00CD0349" w:rsidRPr="00C13AE5" w:rsidRDefault="00CD0349" w:rsidP="0077381A">
      <w:pPr>
        <w:pStyle w:val="Bodytext410"/>
        <w:shd w:val="clear" w:color="auto" w:fill="auto"/>
        <w:spacing w:before="0" w:after="0" w:line="240" w:lineRule="atLeast"/>
        <w:ind w:right="160" w:firstLine="360"/>
        <w:jc w:val="both"/>
        <w:rPr>
          <w:rFonts w:asciiTheme="minorHAnsi" w:hAnsiTheme="minorHAnsi" w:cstheme="minorHAnsi"/>
          <w:sz w:val="24"/>
          <w:szCs w:val="24"/>
        </w:rPr>
      </w:pPr>
      <w:r w:rsidRPr="00C13AE5">
        <w:rPr>
          <w:rStyle w:val="Bodytext41Bold"/>
          <w:rFonts w:asciiTheme="minorHAnsi" w:hAnsiTheme="minorHAnsi" w:cstheme="minorHAnsi"/>
          <w:b w:val="0"/>
          <w:sz w:val="24"/>
          <w:szCs w:val="24"/>
        </w:rPr>
        <w:t xml:space="preserve">B. </w:t>
      </w:r>
      <w:r w:rsidRPr="00C13AE5">
        <w:rPr>
          <w:rFonts w:asciiTheme="minorHAnsi" w:hAnsiTheme="minorHAnsi" w:cstheme="minorHAnsi"/>
          <w:sz w:val="24"/>
          <w:szCs w:val="24"/>
        </w:rPr>
        <w:t>Beat the other competitors in at least three events.</w:t>
      </w:r>
    </w:p>
    <w:p w14:paraId="6BCC3FCA" w14:textId="77777777" w:rsidR="00CD0349" w:rsidRPr="00C13AE5" w:rsidRDefault="00CD0349" w:rsidP="0077381A">
      <w:pPr>
        <w:pStyle w:val="Bodytext410"/>
        <w:shd w:val="clear" w:color="auto" w:fill="auto"/>
        <w:spacing w:before="0" w:after="0" w:line="240" w:lineRule="atLeast"/>
        <w:ind w:left="20" w:firstLine="340"/>
        <w:jc w:val="both"/>
        <w:rPr>
          <w:rFonts w:asciiTheme="minorHAnsi" w:hAnsiTheme="minorHAnsi" w:cstheme="minorHAnsi"/>
          <w:sz w:val="24"/>
          <w:szCs w:val="24"/>
        </w:rPr>
      </w:pPr>
      <w:r w:rsidRPr="00C13AE5">
        <w:rPr>
          <w:rStyle w:val="Heading6TimesNewRoman"/>
          <w:rFonts w:asciiTheme="minorHAnsi" w:hAnsiTheme="minorHAnsi" w:cstheme="minorHAnsi"/>
          <w:b w:val="0"/>
          <w:color w:val="auto"/>
          <w:sz w:val="24"/>
          <w:szCs w:val="24"/>
        </w:rPr>
        <w:t xml:space="preserve">C. </w:t>
      </w:r>
      <w:r w:rsidRPr="00C13AE5">
        <w:rPr>
          <w:rFonts w:asciiTheme="minorHAnsi" w:hAnsiTheme="minorHAnsi" w:cstheme="minorHAnsi"/>
          <w:sz w:val="24"/>
          <w:szCs w:val="24"/>
        </w:rPr>
        <w:t>Finish each event in the top three.</w:t>
      </w:r>
    </w:p>
    <w:p w14:paraId="15B81003" w14:textId="77777777" w:rsidR="00CD0349" w:rsidRPr="00C13AE5" w:rsidRDefault="00CD0349" w:rsidP="0077381A">
      <w:pPr>
        <w:pStyle w:val="Bodytext410"/>
        <w:shd w:val="clear" w:color="auto" w:fill="auto"/>
        <w:spacing w:before="0" w:after="0" w:line="240" w:lineRule="atLeast"/>
        <w:ind w:left="20" w:firstLine="340"/>
        <w:jc w:val="both"/>
        <w:rPr>
          <w:rFonts w:asciiTheme="minorHAnsi" w:hAnsiTheme="minorHAnsi" w:cstheme="minorHAnsi"/>
          <w:sz w:val="24"/>
          <w:szCs w:val="24"/>
        </w:rPr>
      </w:pPr>
      <w:r w:rsidRPr="00C13AE5">
        <w:rPr>
          <w:rStyle w:val="Bodytext41Bold"/>
          <w:rFonts w:asciiTheme="minorHAnsi" w:hAnsiTheme="minorHAnsi" w:cstheme="minorHAnsi"/>
          <w:b w:val="0"/>
          <w:sz w:val="24"/>
          <w:szCs w:val="24"/>
        </w:rPr>
        <w:t xml:space="preserve">D. </w:t>
      </w:r>
      <w:r w:rsidRPr="00C13AE5">
        <w:rPr>
          <w:rFonts w:asciiTheme="minorHAnsi" w:hAnsiTheme="minorHAnsi" w:cstheme="minorHAnsi"/>
          <w:sz w:val="24"/>
          <w:szCs w:val="24"/>
        </w:rPr>
        <w:t>Complete the events in the right order.</w:t>
      </w:r>
    </w:p>
    <w:p w14:paraId="514AFEA8" w14:textId="77777777" w:rsidR="00B0757E" w:rsidRPr="00C13AE5" w:rsidRDefault="00B0757E" w:rsidP="0077381A">
      <w:pPr>
        <w:pStyle w:val="Bodytext410"/>
        <w:shd w:val="clear" w:color="auto" w:fill="auto"/>
        <w:spacing w:before="0" w:after="0" w:line="240" w:lineRule="atLeast"/>
        <w:ind w:left="20" w:firstLine="340"/>
        <w:jc w:val="both"/>
        <w:rPr>
          <w:rFonts w:asciiTheme="minorHAnsi" w:hAnsiTheme="minorHAnsi" w:cstheme="minorHAnsi"/>
          <w:sz w:val="24"/>
          <w:szCs w:val="24"/>
        </w:rPr>
      </w:pPr>
    </w:p>
    <w:p w14:paraId="45185C61" w14:textId="77777777" w:rsidR="00CD0349" w:rsidRPr="00C13AE5" w:rsidRDefault="00CD0349" w:rsidP="0077381A">
      <w:pPr>
        <w:pStyle w:val="Bodytext410"/>
        <w:shd w:val="clear" w:color="auto" w:fill="auto"/>
        <w:spacing w:before="0" w:after="0" w:line="240" w:lineRule="atLeast"/>
        <w:ind w:left="20" w:firstLine="0"/>
        <w:jc w:val="both"/>
        <w:rPr>
          <w:rFonts w:asciiTheme="minorHAnsi" w:hAnsiTheme="minorHAnsi" w:cstheme="minorHAnsi"/>
          <w:sz w:val="24"/>
          <w:szCs w:val="24"/>
        </w:rPr>
      </w:pPr>
      <w:r w:rsidRPr="00C13AE5">
        <w:rPr>
          <w:rFonts w:asciiTheme="minorHAnsi" w:hAnsiTheme="minorHAnsi" w:cstheme="minorHAnsi"/>
          <w:sz w:val="24"/>
          <w:szCs w:val="24"/>
        </w:rPr>
        <w:lastRenderedPageBreak/>
        <w:t xml:space="preserve">19. What does Bruce say about the events? </w:t>
      </w:r>
    </w:p>
    <w:p w14:paraId="529CDDEA" w14:textId="77777777" w:rsidR="00CD0349" w:rsidRPr="00C13AE5" w:rsidRDefault="00CD0349" w:rsidP="0077381A">
      <w:pPr>
        <w:pStyle w:val="Bodytext410"/>
        <w:shd w:val="clear" w:color="auto" w:fill="auto"/>
        <w:spacing w:before="0" w:after="0" w:line="240" w:lineRule="atLeast"/>
        <w:ind w:left="20" w:right="160" w:firstLine="340"/>
        <w:jc w:val="both"/>
        <w:rPr>
          <w:rFonts w:asciiTheme="minorHAnsi" w:hAnsiTheme="minorHAnsi" w:cstheme="minorHAnsi"/>
          <w:sz w:val="24"/>
          <w:szCs w:val="24"/>
        </w:rPr>
      </w:pPr>
      <w:r w:rsidRPr="00C13AE5">
        <w:rPr>
          <w:rFonts w:asciiTheme="minorHAnsi" w:hAnsiTheme="minorHAnsi" w:cstheme="minorHAnsi"/>
          <w:sz w:val="24"/>
          <w:szCs w:val="24"/>
        </w:rPr>
        <w:t xml:space="preserve">A. The 1500 metres should be on the first day. </w:t>
      </w:r>
    </w:p>
    <w:p w14:paraId="66FA2A54" w14:textId="77777777" w:rsidR="00CD0349" w:rsidRPr="00C13AE5" w:rsidRDefault="00CD0349" w:rsidP="0077381A">
      <w:pPr>
        <w:pStyle w:val="Bodytext410"/>
        <w:shd w:val="clear" w:color="auto" w:fill="auto"/>
        <w:spacing w:before="0" w:after="0" w:line="240" w:lineRule="atLeast"/>
        <w:ind w:left="20" w:right="160" w:firstLine="340"/>
        <w:jc w:val="both"/>
        <w:rPr>
          <w:rFonts w:asciiTheme="minorHAnsi" w:hAnsiTheme="minorHAnsi" w:cstheme="minorHAnsi"/>
          <w:sz w:val="24"/>
          <w:szCs w:val="24"/>
        </w:rPr>
      </w:pPr>
      <w:r w:rsidRPr="00C13AE5">
        <w:rPr>
          <w:rStyle w:val="Bodytext41Bold"/>
          <w:rFonts w:asciiTheme="minorHAnsi" w:hAnsiTheme="minorHAnsi" w:cstheme="minorHAnsi"/>
          <w:b w:val="0"/>
          <w:sz w:val="24"/>
          <w:szCs w:val="24"/>
        </w:rPr>
        <w:t xml:space="preserve">B.  </w:t>
      </w:r>
      <w:r w:rsidRPr="00C13AE5">
        <w:rPr>
          <w:rFonts w:asciiTheme="minorHAnsi" w:hAnsiTheme="minorHAnsi" w:cstheme="minorHAnsi"/>
          <w:sz w:val="24"/>
          <w:szCs w:val="24"/>
        </w:rPr>
        <w:t>The first day is tougher than the second.</w:t>
      </w:r>
    </w:p>
    <w:p w14:paraId="2636CDEE" w14:textId="77777777" w:rsidR="00CD0349" w:rsidRPr="00C13AE5" w:rsidRDefault="00CD0349" w:rsidP="0077381A">
      <w:pPr>
        <w:pStyle w:val="Bodytext410"/>
        <w:shd w:val="clear" w:color="auto" w:fill="auto"/>
        <w:spacing w:before="0" w:after="0" w:line="240" w:lineRule="atLeast"/>
        <w:ind w:left="20" w:right="160" w:firstLine="340"/>
        <w:jc w:val="both"/>
        <w:rPr>
          <w:rFonts w:asciiTheme="minorHAnsi" w:hAnsiTheme="minorHAnsi" w:cstheme="minorHAnsi"/>
          <w:sz w:val="24"/>
          <w:szCs w:val="24"/>
        </w:rPr>
      </w:pPr>
      <w:r w:rsidRPr="00C13AE5">
        <w:rPr>
          <w:rStyle w:val="Heading6TimesNewRoman"/>
          <w:rFonts w:asciiTheme="minorHAnsi" w:hAnsiTheme="minorHAnsi" w:cstheme="minorHAnsi"/>
          <w:b w:val="0"/>
          <w:color w:val="auto"/>
          <w:sz w:val="24"/>
          <w:szCs w:val="24"/>
        </w:rPr>
        <w:t xml:space="preserve">C.  </w:t>
      </w:r>
      <w:r w:rsidRPr="00C13AE5">
        <w:rPr>
          <w:rFonts w:asciiTheme="minorHAnsi" w:hAnsiTheme="minorHAnsi" w:cstheme="minorHAnsi"/>
          <w:sz w:val="24"/>
          <w:szCs w:val="24"/>
        </w:rPr>
        <w:t xml:space="preserve">The </w:t>
      </w:r>
      <w:r w:rsidRPr="00C13AE5">
        <w:rPr>
          <w:rStyle w:val="Heading6TimesNewRoman"/>
          <w:rFonts w:asciiTheme="minorHAnsi" w:hAnsiTheme="minorHAnsi" w:cstheme="minorHAnsi"/>
          <w:b w:val="0"/>
          <w:color w:val="auto"/>
          <w:sz w:val="24"/>
          <w:szCs w:val="24"/>
        </w:rPr>
        <w:t>1</w:t>
      </w:r>
      <w:r w:rsidRPr="00C13AE5">
        <w:rPr>
          <w:rFonts w:asciiTheme="minorHAnsi" w:hAnsiTheme="minorHAnsi" w:cstheme="minorHAnsi"/>
          <w:sz w:val="24"/>
          <w:szCs w:val="24"/>
        </w:rPr>
        <w:t>500 metres is different from the other events.</w:t>
      </w:r>
    </w:p>
    <w:p w14:paraId="1F86EF24" w14:textId="77777777" w:rsidR="00CD0349" w:rsidRPr="00C13AE5" w:rsidRDefault="00CD0349" w:rsidP="0077381A">
      <w:pPr>
        <w:pStyle w:val="Bodytext410"/>
        <w:shd w:val="clear" w:color="auto" w:fill="auto"/>
        <w:spacing w:before="0" w:after="0" w:line="240" w:lineRule="atLeast"/>
        <w:ind w:left="20" w:firstLine="340"/>
        <w:jc w:val="both"/>
        <w:rPr>
          <w:rFonts w:asciiTheme="minorHAnsi" w:hAnsiTheme="minorHAnsi" w:cstheme="minorHAnsi"/>
          <w:sz w:val="24"/>
          <w:szCs w:val="24"/>
        </w:rPr>
      </w:pPr>
      <w:r w:rsidRPr="00C13AE5">
        <w:rPr>
          <w:rStyle w:val="Bodytext41Bold"/>
          <w:rFonts w:asciiTheme="minorHAnsi" w:hAnsiTheme="minorHAnsi" w:cstheme="minorHAnsi"/>
          <w:b w:val="0"/>
          <w:sz w:val="24"/>
          <w:szCs w:val="24"/>
        </w:rPr>
        <w:t xml:space="preserve">D.  </w:t>
      </w:r>
      <w:r w:rsidRPr="00C13AE5">
        <w:rPr>
          <w:rFonts w:asciiTheme="minorHAnsi" w:hAnsiTheme="minorHAnsi" w:cstheme="minorHAnsi"/>
          <w:sz w:val="24"/>
          <w:szCs w:val="24"/>
        </w:rPr>
        <w:t>It looks easier than it actually is.</w:t>
      </w:r>
    </w:p>
    <w:p w14:paraId="1690FD17" w14:textId="77777777" w:rsidR="00B0757E" w:rsidRPr="00C13AE5" w:rsidRDefault="00B0757E" w:rsidP="0077381A">
      <w:pPr>
        <w:pStyle w:val="Bodytext410"/>
        <w:shd w:val="clear" w:color="auto" w:fill="auto"/>
        <w:spacing w:before="0" w:after="0" w:line="240" w:lineRule="atLeast"/>
        <w:ind w:left="20" w:firstLine="340"/>
        <w:jc w:val="both"/>
        <w:rPr>
          <w:rFonts w:asciiTheme="minorHAnsi" w:hAnsiTheme="minorHAnsi" w:cstheme="minorHAnsi"/>
          <w:sz w:val="24"/>
          <w:szCs w:val="24"/>
        </w:rPr>
      </w:pPr>
    </w:p>
    <w:p w14:paraId="534A19FF" w14:textId="77777777" w:rsidR="00CD0349" w:rsidRPr="00C13AE5" w:rsidRDefault="00CD0349" w:rsidP="0077381A">
      <w:pPr>
        <w:pStyle w:val="Bodytext410"/>
        <w:shd w:val="clear" w:color="auto" w:fill="auto"/>
        <w:spacing w:before="0" w:after="0" w:line="240" w:lineRule="atLeast"/>
        <w:ind w:left="20" w:right="160" w:firstLine="0"/>
        <w:jc w:val="both"/>
        <w:rPr>
          <w:rFonts w:asciiTheme="minorHAnsi" w:hAnsiTheme="minorHAnsi" w:cstheme="minorHAnsi"/>
          <w:sz w:val="24"/>
          <w:szCs w:val="24"/>
        </w:rPr>
      </w:pPr>
      <w:r w:rsidRPr="00C13AE5">
        <w:rPr>
          <w:rFonts w:asciiTheme="minorHAnsi" w:hAnsiTheme="minorHAnsi" w:cstheme="minorHAnsi"/>
          <w:sz w:val="24"/>
          <w:szCs w:val="24"/>
        </w:rPr>
        <w:t xml:space="preserve">20. What is Bruce's advice for people thinking of becoming decathletes? </w:t>
      </w:r>
    </w:p>
    <w:p w14:paraId="5CD41FC8" w14:textId="77777777" w:rsidR="00CD0349" w:rsidRPr="00C13AE5" w:rsidRDefault="00CD0349" w:rsidP="0077381A">
      <w:pPr>
        <w:pStyle w:val="Bodytext410"/>
        <w:shd w:val="clear" w:color="auto" w:fill="auto"/>
        <w:spacing w:before="0" w:after="0" w:line="240" w:lineRule="atLeast"/>
        <w:ind w:left="20" w:firstLine="340"/>
        <w:jc w:val="both"/>
        <w:rPr>
          <w:rFonts w:asciiTheme="minorHAnsi" w:hAnsiTheme="minorHAnsi" w:cstheme="minorHAnsi"/>
          <w:sz w:val="24"/>
          <w:szCs w:val="24"/>
        </w:rPr>
      </w:pPr>
      <w:r w:rsidRPr="00C13AE5">
        <w:rPr>
          <w:rFonts w:asciiTheme="minorHAnsi" w:hAnsiTheme="minorHAnsi" w:cstheme="minorHAnsi"/>
          <w:sz w:val="24"/>
          <w:szCs w:val="24"/>
        </w:rPr>
        <w:t>A.  Get a trainer to guide you.</w:t>
      </w:r>
      <w:r w:rsidR="004A29CF" w:rsidRPr="00C13AE5">
        <w:rPr>
          <w:rFonts w:asciiTheme="minorHAnsi" w:hAnsiTheme="minorHAnsi" w:cstheme="minorHAnsi"/>
          <w:sz w:val="24"/>
          <w:szCs w:val="24"/>
        </w:rPr>
        <w:tab/>
      </w:r>
      <w:r w:rsidR="004A29CF" w:rsidRPr="00C13AE5">
        <w:rPr>
          <w:rFonts w:asciiTheme="minorHAnsi" w:hAnsiTheme="minorHAnsi" w:cstheme="minorHAnsi"/>
          <w:sz w:val="24"/>
          <w:szCs w:val="24"/>
        </w:rPr>
        <w:tab/>
      </w:r>
      <w:r w:rsidRPr="00C13AE5">
        <w:rPr>
          <w:rStyle w:val="Bodytext41Bold"/>
          <w:rFonts w:asciiTheme="minorHAnsi" w:hAnsiTheme="minorHAnsi" w:cstheme="minorHAnsi"/>
          <w:b w:val="0"/>
          <w:sz w:val="24"/>
          <w:szCs w:val="24"/>
        </w:rPr>
        <w:t xml:space="preserve">B.  </w:t>
      </w:r>
      <w:r w:rsidRPr="00C13AE5">
        <w:rPr>
          <w:rFonts w:asciiTheme="minorHAnsi" w:hAnsiTheme="minorHAnsi" w:cstheme="minorHAnsi"/>
          <w:sz w:val="24"/>
          <w:szCs w:val="24"/>
        </w:rPr>
        <w:t>Get up early to start training</w:t>
      </w:r>
    </w:p>
    <w:p w14:paraId="50D414D2" w14:textId="77777777" w:rsidR="00CD0349" w:rsidRPr="00C13AE5" w:rsidRDefault="00CD0349" w:rsidP="0077381A">
      <w:pPr>
        <w:pStyle w:val="Bodytext410"/>
        <w:shd w:val="clear" w:color="auto" w:fill="auto"/>
        <w:spacing w:before="0" w:after="0" w:line="240" w:lineRule="atLeast"/>
        <w:ind w:left="20" w:right="160" w:firstLine="340"/>
        <w:jc w:val="both"/>
        <w:rPr>
          <w:rFonts w:asciiTheme="minorHAnsi" w:hAnsiTheme="minorHAnsi" w:cstheme="minorHAnsi"/>
          <w:sz w:val="24"/>
          <w:szCs w:val="24"/>
        </w:rPr>
      </w:pPr>
      <w:r w:rsidRPr="00C13AE5">
        <w:rPr>
          <w:rStyle w:val="Heading6TimesNewRoman"/>
          <w:rFonts w:asciiTheme="minorHAnsi" w:hAnsiTheme="minorHAnsi" w:cstheme="minorHAnsi"/>
          <w:b w:val="0"/>
          <w:color w:val="auto"/>
          <w:sz w:val="24"/>
          <w:szCs w:val="24"/>
        </w:rPr>
        <w:t xml:space="preserve">C.  </w:t>
      </w:r>
      <w:r w:rsidRPr="00C13AE5">
        <w:rPr>
          <w:rFonts w:asciiTheme="minorHAnsi" w:hAnsiTheme="minorHAnsi" w:cstheme="minorHAnsi"/>
          <w:sz w:val="24"/>
          <w:szCs w:val="24"/>
        </w:rPr>
        <w:t>Take up the heptathlon instead.</w:t>
      </w:r>
      <w:r w:rsidR="0049030D">
        <w:rPr>
          <w:rFonts w:asciiTheme="minorHAnsi" w:hAnsiTheme="minorHAnsi" w:cstheme="minorHAnsi"/>
          <w:sz w:val="24"/>
          <w:szCs w:val="24"/>
        </w:rPr>
        <w:tab/>
      </w:r>
      <w:r w:rsidRPr="00C13AE5">
        <w:rPr>
          <w:rStyle w:val="Bodytext41Bold"/>
          <w:rFonts w:asciiTheme="minorHAnsi" w:eastAsiaTheme="minorEastAsia" w:hAnsiTheme="minorHAnsi" w:cstheme="minorHAnsi"/>
          <w:b w:val="0"/>
          <w:sz w:val="24"/>
          <w:szCs w:val="24"/>
        </w:rPr>
        <w:t xml:space="preserve">D.  </w:t>
      </w:r>
      <w:r w:rsidRPr="00C13AE5">
        <w:rPr>
          <w:rFonts w:asciiTheme="minorHAnsi" w:hAnsiTheme="minorHAnsi" w:cstheme="minorHAnsi"/>
          <w:sz w:val="24"/>
          <w:szCs w:val="24"/>
        </w:rPr>
        <w:t>Try to get a good time in all the events.</w:t>
      </w:r>
    </w:p>
    <w:p w14:paraId="732F9BF8" w14:textId="77777777" w:rsidR="00CD0349" w:rsidRPr="00C13AE5" w:rsidRDefault="00CD0349" w:rsidP="0077381A">
      <w:pPr>
        <w:spacing w:after="0" w:line="240" w:lineRule="atLeast"/>
        <w:ind w:right="60"/>
        <w:rPr>
          <w:rFonts w:cstheme="minorHAnsi"/>
          <w:sz w:val="24"/>
          <w:szCs w:val="24"/>
        </w:rPr>
      </w:pPr>
    </w:p>
    <w:p w14:paraId="047F7794" w14:textId="77777777" w:rsidR="00CD0349" w:rsidRPr="00C13AE5" w:rsidRDefault="00CD0349" w:rsidP="00C13AE5">
      <w:pPr>
        <w:spacing w:line="240" w:lineRule="atLeast"/>
        <w:rPr>
          <w:rFonts w:cstheme="minorHAnsi"/>
          <w:b/>
          <w:sz w:val="24"/>
          <w:szCs w:val="24"/>
        </w:rPr>
      </w:pPr>
      <w:r w:rsidRPr="00C13AE5">
        <w:rPr>
          <w:rFonts w:cstheme="minorHAnsi"/>
          <w:b/>
          <w:sz w:val="24"/>
          <w:szCs w:val="24"/>
        </w:rPr>
        <w:t>PASSAGE 3 – Questions 21-30</w:t>
      </w:r>
    </w:p>
    <w:p w14:paraId="291B0D42" w14:textId="77777777" w:rsidR="00CD0349" w:rsidRPr="00C13AE5" w:rsidRDefault="00CD0349" w:rsidP="0077381A">
      <w:pPr>
        <w:pStyle w:val="Bodytext660"/>
        <w:shd w:val="clear" w:color="auto" w:fill="auto"/>
        <w:spacing w:after="0" w:line="240" w:lineRule="atLeast"/>
        <w:ind w:left="340" w:right="20"/>
        <w:rPr>
          <w:rFonts w:asciiTheme="minorHAnsi" w:hAnsiTheme="minorHAnsi" w:cstheme="minorHAnsi"/>
          <w:b/>
          <w:sz w:val="24"/>
          <w:szCs w:val="24"/>
        </w:rPr>
      </w:pPr>
    </w:p>
    <w:p w14:paraId="0DD86210" w14:textId="77777777" w:rsidR="00CD0349" w:rsidRPr="00C13AE5" w:rsidRDefault="00CD0349" w:rsidP="0077381A">
      <w:pPr>
        <w:pStyle w:val="Bodytext660"/>
        <w:shd w:val="clear" w:color="auto" w:fill="auto"/>
        <w:spacing w:after="0" w:line="240" w:lineRule="atLeast"/>
        <w:ind w:right="20"/>
        <w:jc w:val="center"/>
        <w:rPr>
          <w:rFonts w:asciiTheme="minorHAnsi" w:hAnsiTheme="minorHAnsi" w:cstheme="minorHAnsi"/>
          <w:b/>
          <w:sz w:val="24"/>
          <w:szCs w:val="24"/>
        </w:rPr>
      </w:pPr>
      <w:r w:rsidRPr="00C13AE5">
        <w:rPr>
          <w:rFonts w:asciiTheme="minorHAnsi" w:hAnsiTheme="minorHAnsi" w:cstheme="minorHAnsi"/>
          <w:b/>
          <w:sz w:val="24"/>
          <w:szCs w:val="24"/>
        </w:rPr>
        <w:t>COAST TO COAST</w:t>
      </w:r>
    </w:p>
    <w:p w14:paraId="4136C56C" w14:textId="77777777" w:rsidR="00CD0349" w:rsidRPr="00C13AE5" w:rsidRDefault="00CD0349" w:rsidP="0077381A">
      <w:pPr>
        <w:pStyle w:val="Bodytext80"/>
        <w:shd w:val="clear" w:color="auto" w:fill="auto"/>
        <w:spacing w:line="240" w:lineRule="atLeast"/>
        <w:ind w:right="20" w:firstLine="0"/>
        <w:jc w:val="both"/>
        <w:rPr>
          <w:rFonts w:asciiTheme="minorHAnsi" w:hAnsiTheme="minorHAnsi" w:cstheme="minorHAnsi"/>
          <w:sz w:val="24"/>
          <w:szCs w:val="24"/>
        </w:rPr>
      </w:pPr>
      <w:r w:rsidRPr="00C13AE5">
        <w:rPr>
          <w:rStyle w:val="Heading6TimesNewRoman"/>
          <w:rFonts w:asciiTheme="minorHAnsi" w:eastAsia="Arial Unicode MS" w:hAnsiTheme="minorHAnsi" w:cstheme="minorHAnsi"/>
          <w:b w:val="0"/>
          <w:color w:val="auto"/>
          <w:sz w:val="24"/>
          <w:szCs w:val="24"/>
        </w:rPr>
        <w:t>A</w:t>
      </w:r>
      <w:r w:rsidRPr="00C13AE5">
        <w:rPr>
          <w:rStyle w:val="Heading6TimesNewRoman"/>
          <w:rFonts w:asciiTheme="minorHAnsi" w:eastAsia="Arial Unicode MS" w:hAnsiTheme="minorHAnsi" w:cstheme="minorHAnsi"/>
          <w:color w:val="auto"/>
          <w:sz w:val="24"/>
          <w:szCs w:val="24"/>
        </w:rPr>
        <w:t xml:space="preserve"> </w:t>
      </w:r>
      <w:r w:rsidRPr="00C13AE5">
        <w:rPr>
          <w:rFonts w:asciiTheme="minorHAnsi" w:hAnsiTheme="minorHAnsi" w:cstheme="minorHAnsi"/>
          <w:sz w:val="24"/>
          <w:szCs w:val="24"/>
        </w:rPr>
        <w:t xml:space="preserve">27-year-old graphic designer from Oxfordshire in England completed a record-breaking journey across Australia yesterday. It was a 5,800 kilometre odyssey - and he travelled the whole distance on a skateboard. David Cornthwaite, who started skateboarding less than two years ago, decided on his epic journey after waking up one morning and realising he hated his job. ‘I thought, the only thing keeping me going is the skate to and from work. I was a bit </w:t>
      </w:r>
      <w:r w:rsidRPr="00C13AE5">
        <w:rPr>
          <w:rFonts w:asciiTheme="minorHAnsi" w:hAnsiTheme="minorHAnsi" w:cstheme="minorHAnsi"/>
          <w:b/>
          <w:sz w:val="24"/>
          <w:szCs w:val="24"/>
        </w:rPr>
        <w:t>disillusioned</w:t>
      </w:r>
      <w:r w:rsidRPr="00C13AE5">
        <w:rPr>
          <w:rFonts w:asciiTheme="minorHAnsi" w:hAnsiTheme="minorHAnsi" w:cstheme="minorHAnsi"/>
          <w:sz w:val="24"/>
          <w:szCs w:val="24"/>
        </w:rPr>
        <w:t xml:space="preserve"> and I was looking for something new,' he said. ‘I saw a Lonely Planet guide to Australia. There was a map on the back. Perth was on one side and Brisbane on the other and I thought, “that'll do".'</w:t>
      </w:r>
    </w:p>
    <w:p w14:paraId="6D409041" w14:textId="77777777" w:rsidR="00CD0349" w:rsidRPr="00C13AE5" w:rsidRDefault="00CD0349" w:rsidP="0077381A">
      <w:pPr>
        <w:pStyle w:val="Bodytext80"/>
        <w:shd w:val="clear" w:color="auto" w:fill="auto"/>
        <w:spacing w:line="240" w:lineRule="atLeast"/>
        <w:ind w:right="20" w:firstLine="0"/>
        <w:jc w:val="both"/>
        <w:rPr>
          <w:rFonts w:asciiTheme="minorHAnsi" w:hAnsiTheme="minorHAnsi" w:cstheme="minorHAnsi"/>
          <w:sz w:val="24"/>
          <w:szCs w:val="24"/>
        </w:rPr>
      </w:pPr>
      <w:r w:rsidRPr="00C13AE5">
        <w:rPr>
          <w:rFonts w:asciiTheme="minorHAnsi" w:hAnsiTheme="minorHAnsi" w:cstheme="minorHAnsi"/>
          <w:sz w:val="24"/>
          <w:szCs w:val="24"/>
        </w:rPr>
        <w:t>He decided to prepare by skateboarding from John O'Groats to Lands End: the two points furthest apart on the British mainland. That 1.442 kilometre trek, which he finished in June, took just over a month, during which an infected blister swelled to the 'size of a tennis ball'.</w:t>
      </w:r>
    </w:p>
    <w:p w14:paraId="60EB0D84" w14:textId="77777777" w:rsidR="00CD0349" w:rsidRPr="00C13AE5" w:rsidRDefault="00CD0349" w:rsidP="0077381A">
      <w:pPr>
        <w:pStyle w:val="Bodytext90"/>
        <w:shd w:val="clear" w:color="auto" w:fill="auto"/>
        <w:spacing w:before="0" w:line="240" w:lineRule="atLeast"/>
        <w:ind w:right="20" w:firstLine="0"/>
        <w:jc w:val="both"/>
        <w:rPr>
          <w:rFonts w:asciiTheme="minorHAnsi" w:hAnsiTheme="minorHAnsi" w:cstheme="minorHAnsi"/>
          <w:sz w:val="24"/>
          <w:szCs w:val="24"/>
        </w:rPr>
      </w:pPr>
      <w:r w:rsidRPr="00C13AE5">
        <w:rPr>
          <w:rFonts w:asciiTheme="minorHAnsi" w:hAnsiTheme="minorHAnsi" w:cstheme="minorHAnsi"/>
          <w:sz w:val="24"/>
          <w:szCs w:val="24"/>
        </w:rPr>
        <w:t>Crossing Australia on a skateboard brought unique challenges. The wind caused by huge road trains, the articulated lorries that thunder across the Outback, was so powerful that he was sometimes blown off his board. Multiple blisters and aching ankles, toes and feet, have kept him in almost constant pain for the last six weeks. ‘I feel like an old man. I'm not sure that anyone has ever had this many blisters,' he said. Temperatures of 40°C and above mean that he has used more than a dozen tubes of factor 30 sunscreen. 'There have been moments where I thought “this is ridiculous, I have to rest", but I never contemplated giving up.' He has worn through 13 pair of shoes and has an over-developed right calf muscle which he compares to ‘a giant chicken fillet'.</w:t>
      </w:r>
    </w:p>
    <w:p w14:paraId="34725D31" w14:textId="77777777" w:rsidR="00CD0349" w:rsidRPr="00C13AE5" w:rsidRDefault="00CD0349" w:rsidP="0077381A">
      <w:pPr>
        <w:pStyle w:val="Bodytext80"/>
        <w:shd w:val="clear" w:color="auto" w:fill="auto"/>
        <w:tabs>
          <w:tab w:val="right" w:pos="5675"/>
        </w:tabs>
        <w:spacing w:line="240" w:lineRule="atLeast"/>
        <w:ind w:right="20" w:firstLine="0"/>
        <w:jc w:val="both"/>
        <w:rPr>
          <w:rFonts w:asciiTheme="minorHAnsi" w:hAnsiTheme="minorHAnsi" w:cstheme="minorHAnsi"/>
          <w:sz w:val="24"/>
          <w:szCs w:val="24"/>
        </w:rPr>
      </w:pPr>
      <w:r w:rsidRPr="00C13AE5">
        <w:rPr>
          <w:rFonts w:asciiTheme="minorHAnsi" w:hAnsiTheme="minorHAnsi" w:cstheme="minorHAnsi"/>
          <w:sz w:val="24"/>
          <w:szCs w:val="24"/>
        </w:rPr>
        <w:t>Skating an average of 50 kilometres a day and hitting speeds of up to 50kph on downhill runs, he left Perth, Western Australia,</w:t>
      </w:r>
      <w:r w:rsidR="00A459CF" w:rsidRPr="00C13AE5">
        <w:rPr>
          <w:rFonts w:asciiTheme="minorHAnsi" w:hAnsiTheme="minorHAnsi" w:cstheme="minorHAnsi"/>
          <w:sz w:val="24"/>
          <w:szCs w:val="24"/>
        </w:rPr>
        <w:t xml:space="preserve"> and skated across the fearsome</w:t>
      </w:r>
      <w:r w:rsidRPr="00C13AE5">
        <w:rPr>
          <w:rFonts w:asciiTheme="minorHAnsi" w:hAnsiTheme="minorHAnsi" w:cstheme="minorHAnsi"/>
          <w:sz w:val="24"/>
          <w:szCs w:val="24"/>
        </w:rPr>
        <w:t xml:space="preserve"> Nullarbor Plain into South Australia. After reaching Adelaide he made his way to Melbourne and from there to Sydney. A support team of seven people trailed him all the way in a four-wheel drive vehicle, which included camping equipment for night stops. The journey has smashed the previous record for a long-distance skateboard, set by an American, Jack Smith, who covered 4,800 kilometres across the US in 2003.</w:t>
      </w:r>
    </w:p>
    <w:p w14:paraId="226DEB48" w14:textId="77777777" w:rsidR="00CD0349" w:rsidRPr="00C13AE5" w:rsidRDefault="00CD0349" w:rsidP="0077381A">
      <w:pPr>
        <w:pStyle w:val="Bodytext80"/>
        <w:shd w:val="clear" w:color="auto" w:fill="auto"/>
        <w:tabs>
          <w:tab w:val="left" w:pos="471"/>
        </w:tabs>
        <w:spacing w:line="240" w:lineRule="atLeast"/>
        <w:ind w:right="20" w:firstLine="0"/>
        <w:jc w:val="both"/>
        <w:rPr>
          <w:rFonts w:asciiTheme="minorHAnsi" w:hAnsiTheme="minorHAnsi" w:cstheme="minorHAnsi"/>
          <w:sz w:val="24"/>
          <w:szCs w:val="24"/>
        </w:rPr>
      </w:pPr>
      <w:r w:rsidRPr="00C13AE5">
        <w:rPr>
          <w:rFonts w:asciiTheme="minorHAnsi" w:hAnsiTheme="minorHAnsi" w:cstheme="minorHAnsi"/>
          <w:sz w:val="24"/>
          <w:szCs w:val="24"/>
        </w:rPr>
        <w:t>David Cornthwaite was less than three kilometres from the end of his epic journey when he h</w:t>
      </w:r>
      <w:r w:rsidR="00A459CF" w:rsidRPr="00C13AE5">
        <w:rPr>
          <w:rFonts w:asciiTheme="minorHAnsi" w:hAnsiTheme="minorHAnsi" w:cstheme="minorHAnsi"/>
          <w:sz w:val="24"/>
          <w:szCs w:val="24"/>
        </w:rPr>
        <w:t>it a hole and was so thrown off</w:t>
      </w:r>
      <w:r w:rsidRPr="00C13AE5">
        <w:rPr>
          <w:rFonts w:asciiTheme="minorHAnsi" w:hAnsiTheme="minorHAnsi" w:cstheme="minorHAnsi"/>
          <w:sz w:val="24"/>
          <w:szCs w:val="24"/>
        </w:rPr>
        <w:t xml:space="preserve"> his skateboard, suffering cuts and bruises to his shoulders, knees, hips and elbows. 'I was only going at 40km at the time, so although it wasn’t pretty, it could have been a lot worse,' he said. </w:t>
      </w:r>
    </w:p>
    <w:p w14:paraId="6DE7F1C2" w14:textId="77777777" w:rsidR="00CD0349" w:rsidRPr="00C13AE5" w:rsidRDefault="00CD0349" w:rsidP="0077381A">
      <w:pPr>
        <w:pStyle w:val="Bodytext660"/>
        <w:shd w:val="clear" w:color="auto" w:fill="auto"/>
        <w:spacing w:after="0" w:line="240" w:lineRule="atLeast"/>
        <w:ind w:right="20"/>
        <w:rPr>
          <w:rFonts w:asciiTheme="minorHAnsi" w:hAnsiTheme="minorHAnsi" w:cstheme="minorHAnsi"/>
          <w:b/>
          <w:sz w:val="24"/>
          <w:szCs w:val="24"/>
        </w:rPr>
      </w:pPr>
      <w:r w:rsidRPr="00C13AE5">
        <w:rPr>
          <w:rFonts w:asciiTheme="minorHAnsi" w:hAnsiTheme="minorHAnsi" w:cstheme="minorHAnsi"/>
          <w:sz w:val="24"/>
          <w:szCs w:val="24"/>
        </w:rPr>
        <w:lastRenderedPageBreak/>
        <w:t>In the short term, he hopes to spend the next few days surfing on the Gold Coast, south of Brisbane, to build up some much-needed upper body strength. I've got huge legs but a skinny body - it’s a bit ridiculous. I need to give my body a chance to warm down and surfing sounds ideal. For the time being I’m hanging up my skateboard.’ In the longer term, he plans to give motivational speeches and write a book. Another long-distance journey is also on the cards. ‘I’m certainly not going back to the day job,’ he said.</w:t>
      </w:r>
    </w:p>
    <w:p w14:paraId="7632A00D" w14:textId="77777777" w:rsidR="00CD0349" w:rsidRPr="00C13AE5" w:rsidRDefault="00CD0349" w:rsidP="0077381A">
      <w:pPr>
        <w:pStyle w:val="Bodytext660"/>
        <w:shd w:val="clear" w:color="auto" w:fill="auto"/>
        <w:spacing w:after="0" w:line="240" w:lineRule="atLeast"/>
        <w:ind w:left="340" w:right="20"/>
        <w:rPr>
          <w:rFonts w:asciiTheme="minorHAnsi" w:hAnsiTheme="minorHAnsi" w:cstheme="minorHAnsi"/>
          <w:b/>
          <w:sz w:val="24"/>
          <w:szCs w:val="24"/>
        </w:rPr>
      </w:pPr>
    </w:p>
    <w:p w14:paraId="0F33073D" w14:textId="77777777" w:rsidR="00CD0349" w:rsidRPr="00C13AE5" w:rsidRDefault="00CD0349" w:rsidP="0077381A">
      <w:pPr>
        <w:spacing w:after="0" w:line="240" w:lineRule="atLeast"/>
        <w:jc w:val="both"/>
        <w:rPr>
          <w:rStyle w:val="Heading6TimesNewRoman"/>
          <w:rFonts w:asciiTheme="minorHAnsi" w:eastAsia="Courier New" w:hAnsiTheme="minorHAnsi" w:cstheme="minorHAnsi"/>
          <w:b w:val="0"/>
          <w:color w:val="auto"/>
          <w:sz w:val="24"/>
          <w:szCs w:val="24"/>
        </w:rPr>
      </w:pPr>
      <w:r w:rsidRPr="00C13AE5">
        <w:rPr>
          <w:rFonts w:cstheme="minorHAnsi"/>
          <w:sz w:val="24"/>
          <w:szCs w:val="24"/>
        </w:rPr>
        <w:t xml:space="preserve">21. Why did David Cornthwaite decide to skateboard </w:t>
      </w:r>
      <w:r w:rsidRPr="00C13AE5">
        <w:rPr>
          <w:rStyle w:val="Heading6TimesNewRoman"/>
          <w:rFonts w:asciiTheme="minorHAnsi" w:eastAsiaTheme="minorEastAsia" w:hAnsiTheme="minorHAnsi" w:cstheme="minorHAnsi"/>
          <w:b w:val="0"/>
          <w:color w:val="auto"/>
          <w:sz w:val="24"/>
          <w:szCs w:val="24"/>
        </w:rPr>
        <w:t>across Australia</w:t>
      </w:r>
      <w:r w:rsidRPr="00C13AE5">
        <w:rPr>
          <w:rStyle w:val="Heading6TimesNewRoman"/>
          <w:rFonts w:asciiTheme="minorHAnsi" w:eastAsia="Courier New" w:hAnsiTheme="minorHAnsi" w:cstheme="minorHAnsi"/>
          <w:b w:val="0"/>
          <w:color w:val="auto"/>
          <w:sz w:val="24"/>
          <w:szCs w:val="24"/>
        </w:rPr>
        <w:t>?</w:t>
      </w:r>
    </w:p>
    <w:p w14:paraId="33A97405" w14:textId="77777777" w:rsidR="00CD0349" w:rsidRPr="00C13AE5" w:rsidRDefault="00CD0349" w:rsidP="0077381A">
      <w:pPr>
        <w:spacing w:after="0" w:line="240" w:lineRule="atLeast"/>
        <w:ind w:left="360"/>
        <w:jc w:val="both"/>
        <w:rPr>
          <w:rFonts w:cstheme="minorHAnsi"/>
          <w:sz w:val="24"/>
          <w:szCs w:val="24"/>
        </w:rPr>
      </w:pPr>
      <w:r w:rsidRPr="00C13AE5">
        <w:rPr>
          <w:rStyle w:val="Heading6TimesNewRoman"/>
          <w:rFonts w:asciiTheme="minorHAnsi" w:eastAsiaTheme="minorEastAsia" w:hAnsiTheme="minorHAnsi" w:cstheme="minorHAnsi"/>
          <w:b w:val="0"/>
          <w:color w:val="auto"/>
          <w:sz w:val="24"/>
          <w:szCs w:val="24"/>
        </w:rPr>
        <w:t>A. He was an experienced skateboarder</w:t>
      </w:r>
    </w:p>
    <w:p w14:paraId="06D4BAE3" w14:textId="77777777" w:rsidR="00CD0349" w:rsidRPr="00C13AE5" w:rsidRDefault="00CD0349" w:rsidP="0077381A">
      <w:pPr>
        <w:spacing w:after="0" w:line="240" w:lineRule="atLeast"/>
        <w:ind w:left="360"/>
        <w:jc w:val="both"/>
        <w:rPr>
          <w:rFonts w:cstheme="minorHAnsi"/>
          <w:sz w:val="24"/>
          <w:szCs w:val="24"/>
        </w:rPr>
      </w:pPr>
      <w:r w:rsidRPr="00C13AE5">
        <w:rPr>
          <w:rStyle w:val="Heading6TimesNewRoman"/>
          <w:rFonts w:asciiTheme="minorHAnsi" w:eastAsiaTheme="minorEastAsia" w:hAnsiTheme="minorHAnsi" w:cstheme="minorHAnsi"/>
          <w:b w:val="0"/>
          <w:color w:val="auto"/>
          <w:sz w:val="24"/>
          <w:szCs w:val="24"/>
        </w:rPr>
        <w:t>B. He wanted to break a world record</w:t>
      </w:r>
    </w:p>
    <w:p w14:paraId="2A124C7D" w14:textId="77777777" w:rsidR="00CD0349" w:rsidRPr="00C13AE5" w:rsidRDefault="00CD0349" w:rsidP="0077381A">
      <w:pPr>
        <w:spacing w:after="0" w:line="240" w:lineRule="atLeast"/>
        <w:ind w:left="360"/>
        <w:jc w:val="both"/>
        <w:rPr>
          <w:rStyle w:val="Heading6TimesNewRoman"/>
          <w:rFonts w:asciiTheme="minorHAnsi" w:eastAsia="Courier New" w:hAnsiTheme="minorHAnsi" w:cstheme="minorHAnsi"/>
          <w:b w:val="0"/>
          <w:color w:val="auto"/>
          <w:sz w:val="24"/>
          <w:szCs w:val="24"/>
        </w:rPr>
      </w:pPr>
      <w:r w:rsidRPr="00C13AE5">
        <w:rPr>
          <w:rStyle w:val="Heading6TimesNewRoman"/>
          <w:rFonts w:asciiTheme="minorHAnsi" w:eastAsiaTheme="minorEastAsia" w:hAnsiTheme="minorHAnsi" w:cstheme="minorHAnsi"/>
          <w:b w:val="0"/>
          <w:color w:val="auto"/>
          <w:sz w:val="24"/>
          <w:szCs w:val="24"/>
        </w:rPr>
        <w:t>C. He was bored with his life and wanted</w:t>
      </w:r>
      <w:r w:rsidRPr="00C13AE5">
        <w:rPr>
          <w:rStyle w:val="Heading6TimesNewRoman"/>
          <w:rFonts w:asciiTheme="minorHAnsi" w:eastAsia="Courier New" w:hAnsiTheme="minorHAnsi" w:cstheme="minorHAnsi"/>
          <w:b w:val="0"/>
          <w:color w:val="auto"/>
          <w:sz w:val="24"/>
          <w:szCs w:val="24"/>
        </w:rPr>
        <w:t xml:space="preserve"> </w:t>
      </w:r>
      <w:r w:rsidRPr="00C13AE5">
        <w:rPr>
          <w:rStyle w:val="Heading6TimesNewRoman"/>
          <w:rFonts w:asciiTheme="minorHAnsi" w:eastAsiaTheme="minorEastAsia" w:hAnsiTheme="minorHAnsi" w:cstheme="minorHAnsi"/>
          <w:b w:val="0"/>
          <w:color w:val="auto"/>
          <w:sz w:val="24"/>
          <w:szCs w:val="24"/>
        </w:rPr>
        <w:t>to try something different</w:t>
      </w:r>
    </w:p>
    <w:p w14:paraId="1B0D2FD4" w14:textId="77777777" w:rsidR="00CD0349" w:rsidRPr="00C13AE5" w:rsidRDefault="00CD0349" w:rsidP="0077381A">
      <w:pPr>
        <w:spacing w:after="0" w:line="240" w:lineRule="atLeast"/>
        <w:ind w:left="360"/>
        <w:jc w:val="both"/>
        <w:rPr>
          <w:rStyle w:val="Heading6TimesNewRoman"/>
          <w:rFonts w:asciiTheme="minorHAnsi" w:eastAsiaTheme="minorEastAsia" w:hAnsiTheme="minorHAnsi" w:cstheme="minorHAnsi"/>
          <w:b w:val="0"/>
          <w:color w:val="auto"/>
          <w:sz w:val="24"/>
          <w:szCs w:val="24"/>
        </w:rPr>
      </w:pPr>
      <w:r w:rsidRPr="00C13AE5">
        <w:rPr>
          <w:rStyle w:val="Heading6TimesNewRoman"/>
          <w:rFonts w:asciiTheme="minorHAnsi" w:eastAsiaTheme="minorEastAsia" w:hAnsiTheme="minorHAnsi" w:cstheme="minorHAnsi"/>
          <w:b w:val="0"/>
          <w:color w:val="auto"/>
          <w:sz w:val="24"/>
          <w:szCs w:val="24"/>
        </w:rPr>
        <w:t>D. Somebody gave him a guidebook</w:t>
      </w:r>
      <w:r w:rsidRPr="00C13AE5">
        <w:rPr>
          <w:rStyle w:val="Heading6TimesNewRoman"/>
          <w:rFonts w:asciiTheme="minorHAnsi" w:eastAsia="Courier New" w:hAnsiTheme="minorHAnsi" w:cstheme="minorHAnsi"/>
          <w:b w:val="0"/>
          <w:color w:val="auto"/>
          <w:sz w:val="24"/>
          <w:szCs w:val="24"/>
        </w:rPr>
        <w:t xml:space="preserve"> </w:t>
      </w:r>
      <w:r w:rsidRPr="00C13AE5">
        <w:rPr>
          <w:rStyle w:val="Heading6TimesNewRoman"/>
          <w:rFonts w:asciiTheme="minorHAnsi" w:eastAsiaTheme="minorEastAsia" w:hAnsiTheme="minorHAnsi" w:cstheme="minorHAnsi"/>
          <w:b w:val="0"/>
          <w:color w:val="auto"/>
          <w:sz w:val="24"/>
          <w:szCs w:val="24"/>
        </w:rPr>
        <w:t>about Australia</w:t>
      </w:r>
    </w:p>
    <w:p w14:paraId="63F09861" w14:textId="77777777" w:rsidR="00B0757E" w:rsidRPr="00C13AE5" w:rsidRDefault="00B0757E" w:rsidP="0077381A">
      <w:pPr>
        <w:spacing w:after="0" w:line="240" w:lineRule="atLeast"/>
        <w:ind w:left="360"/>
        <w:jc w:val="both"/>
        <w:rPr>
          <w:rStyle w:val="Heading6TimesNewRoman"/>
          <w:rFonts w:asciiTheme="minorHAnsi" w:eastAsia="Courier New" w:hAnsiTheme="minorHAnsi" w:cstheme="minorHAnsi"/>
          <w:b w:val="0"/>
          <w:color w:val="auto"/>
          <w:sz w:val="24"/>
          <w:szCs w:val="24"/>
        </w:rPr>
      </w:pPr>
    </w:p>
    <w:p w14:paraId="20129C34" w14:textId="77777777" w:rsidR="00CD0349" w:rsidRPr="00C13AE5" w:rsidRDefault="00CD0349" w:rsidP="0077381A">
      <w:pPr>
        <w:spacing w:after="0" w:line="240" w:lineRule="atLeast"/>
        <w:jc w:val="both"/>
        <w:rPr>
          <w:rFonts w:cstheme="minorHAnsi"/>
          <w:sz w:val="24"/>
          <w:szCs w:val="24"/>
        </w:rPr>
      </w:pPr>
      <w:r w:rsidRPr="00C13AE5">
        <w:rPr>
          <w:rStyle w:val="Heading6TimesNewRoman"/>
          <w:rFonts w:asciiTheme="minorHAnsi" w:eastAsiaTheme="minorEastAsia" w:hAnsiTheme="minorHAnsi" w:cstheme="minorHAnsi"/>
          <w:b w:val="0"/>
          <w:color w:val="auto"/>
          <w:sz w:val="24"/>
          <w:szCs w:val="24"/>
        </w:rPr>
        <w:t xml:space="preserve">22. </w:t>
      </w:r>
      <w:r w:rsidRPr="00C13AE5">
        <w:rPr>
          <w:rFonts w:cstheme="minorHAnsi"/>
          <w:sz w:val="24"/>
          <w:szCs w:val="24"/>
        </w:rPr>
        <w:t>The word “</w:t>
      </w:r>
      <w:r w:rsidRPr="00C13AE5">
        <w:rPr>
          <w:rFonts w:cstheme="minorHAnsi"/>
          <w:b/>
          <w:sz w:val="24"/>
          <w:szCs w:val="24"/>
        </w:rPr>
        <w:t>disillusioned</w:t>
      </w:r>
      <w:r w:rsidRPr="00C13AE5">
        <w:rPr>
          <w:rFonts w:cstheme="minorHAnsi"/>
          <w:sz w:val="24"/>
          <w:szCs w:val="24"/>
        </w:rPr>
        <w:t xml:space="preserve">” in line 5 can be best replaced by </w:t>
      </w:r>
      <w:r w:rsidR="00A459CF" w:rsidRPr="00C13AE5">
        <w:rPr>
          <w:rFonts w:cstheme="minorHAnsi"/>
          <w:sz w:val="24"/>
          <w:szCs w:val="24"/>
        </w:rPr>
        <w:t xml:space="preserve"> …………..</w:t>
      </w:r>
    </w:p>
    <w:p w14:paraId="04FF3E00" w14:textId="77777777" w:rsidR="00CD0349" w:rsidRPr="00C13AE5" w:rsidRDefault="00CD0349" w:rsidP="0077381A">
      <w:pPr>
        <w:spacing w:after="0" w:line="240" w:lineRule="atLeast"/>
        <w:ind w:left="360"/>
        <w:jc w:val="both"/>
        <w:rPr>
          <w:rStyle w:val="Heading6TimesNewRoman"/>
          <w:rFonts w:asciiTheme="minorHAnsi" w:eastAsiaTheme="minorEastAsia" w:hAnsiTheme="minorHAnsi" w:cstheme="minorHAnsi"/>
          <w:b w:val="0"/>
          <w:color w:val="auto"/>
          <w:sz w:val="24"/>
          <w:szCs w:val="24"/>
        </w:rPr>
      </w:pPr>
      <w:r w:rsidRPr="00C13AE5">
        <w:rPr>
          <w:rStyle w:val="Heading6TimesNewRoman"/>
          <w:rFonts w:asciiTheme="minorHAnsi" w:eastAsiaTheme="minorEastAsia" w:hAnsiTheme="minorHAnsi" w:cstheme="minorHAnsi"/>
          <w:b w:val="0"/>
          <w:color w:val="auto"/>
          <w:sz w:val="24"/>
          <w:szCs w:val="24"/>
        </w:rPr>
        <w:t>A. disappointed</w:t>
      </w:r>
      <w:r w:rsidR="009D57EA" w:rsidRPr="00C13AE5">
        <w:rPr>
          <w:rStyle w:val="Heading6TimesNewRoman"/>
          <w:rFonts w:asciiTheme="minorHAnsi" w:eastAsiaTheme="minorEastAsia" w:hAnsiTheme="minorHAnsi" w:cstheme="minorHAnsi"/>
          <w:b w:val="0"/>
          <w:color w:val="auto"/>
          <w:sz w:val="24"/>
          <w:szCs w:val="24"/>
        </w:rPr>
        <w:tab/>
      </w:r>
      <w:r w:rsidRPr="00C13AE5">
        <w:rPr>
          <w:rStyle w:val="Heading6TimesNewRoman"/>
          <w:rFonts w:asciiTheme="minorHAnsi" w:eastAsiaTheme="minorEastAsia" w:hAnsiTheme="minorHAnsi" w:cstheme="minorHAnsi"/>
          <w:b w:val="0"/>
          <w:color w:val="auto"/>
          <w:sz w:val="24"/>
          <w:szCs w:val="24"/>
        </w:rPr>
        <w:t xml:space="preserve">B. embarrassed </w:t>
      </w:r>
      <w:r w:rsidR="009D57EA" w:rsidRPr="00C13AE5">
        <w:rPr>
          <w:rStyle w:val="Heading6TimesNewRoman"/>
          <w:rFonts w:asciiTheme="minorHAnsi" w:eastAsiaTheme="minorEastAsia" w:hAnsiTheme="minorHAnsi" w:cstheme="minorHAnsi"/>
          <w:b w:val="0"/>
          <w:color w:val="auto"/>
          <w:sz w:val="24"/>
          <w:szCs w:val="24"/>
        </w:rPr>
        <w:tab/>
      </w:r>
      <w:r w:rsidR="009D57EA" w:rsidRPr="00C13AE5">
        <w:rPr>
          <w:rStyle w:val="Heading6TimesNewRoman"/>
          <w:rFonts w:asciiTheme="minorHAnsi" w:eastAsiaTheme="minorEastAsia" w:hAnsiTheme="minorHAnsi" w:cstheme="minorHAnsi"/>
          <w:b w:val="0"/>
          <w:color w:val="auto"/>
          <w:sz w:val="24"/>
          <w:szCs w:val="24"/>
        </w:rPr>
        <w:tab/>
      </w:r>
      <w:r w:rsidRPr="00C13AE5">
        <w:rPr>
          <w:rStyle w:val="Heading6TimesNewRoman"/>
          <w:rFonts w:asciiTheme="minorHAnsi" w:eastAsiaTheme="minorEastAsia" w:hAnsiTheme="minorHAnsi" w:cstheme="minorHAnsi"/>
          <w:b w:val="0"/>
          <w:color w:val="auto"/>
          <w:sz w:val="24"/>
          <w:szCs w:val="24"/>
        </w:rPr>
        <w:t xml:space="preserve">C. fascinated </w:t>
      </w:r>
      <w:r w:rsidR="009D57EA" w:rsidRPr="00C13AE5">
        <w:rPr>
          <w:rStyle w:val="Heading6TimesNewRoman"/>
          <w:rFonts w:asciiTheme="minorHAnsi" w:eastAsiaTheme="minorEastAsia" w:hAnsiTheme="minorHAnsi" w:cstheme="minorHAnsi"/>
          <w:b w:val="0"/>
          <w:color w:val="auto"/>
          <w:sz w:val="24"/>
          <w:szCs w:val="24"/>
        </w:rPr>
        <w:tab/>
      </w:r>
      <w:r w:rsidRPr="00C13AE5">
        <w:rPr>
          <w:rStyle w:val="Heading6TimesNewRoman"/>
          <w:rFonts w:asciiTheme="minorHAnsi" w:eastAsiaTheme="minorEastAsia" w:hAnsiTheme="minorHAnsi" w:cstheme="minorHAnsi"/>
          <w:b w:val="0"/>
          <w:color w:val="auto"/>
          <w:sz w:val="24"/>
          <w:szCs w:val="24"/>
        </w:rPr>
        <w:t>D. delighted</w:t>
      </w:r>
    </w:p>
    <w:p w14:paraId="4EFA47F0" w14:textId="77777777" w:rsidR="00B0757E" w:rsidRPr="00C13AE5" w:rsidRDefault="00B0757E" w:rsidP="0077381A">
      <w:pPr>
        <w:spacing w:after="0" w:line="240" w:lineRule="atLeast"/>
        <w:ind w:left="360"/>
        <w:jc w:val="both"/>
        <w:rPr>
          <w:rStyle w:val="Heading6TimesNewRoman"/>
          <w:rFonts w:asciiTheme="minorHAnsi" w:eastAsiaTheme="minorEastAsia" w:hAnsiTheme="minorHAnsi" w:cstheme="minorHAnsi"/>
          <w:b w:val="0"/>
          <w:color w:val="auto"/>
          <w:sz w:val="24"/>
          <w:szCs w:val="24"/>
        </w:rPr>
      </w:pPr>
    </w:p>
    <w:p w14:paraId="72A69608" w14:textId="77777777" w:rsidR="00CD0349" w:rsidRPr="00C13AE5" w:rsidRDefault="00CD0349" w:rsidP="0077381A">
      <w:pPr>
        <w:spacing w:after="0" w:line="240" w:lineRule="atLeast"/>
        <w:jc w:val="both"/>
        <w:rPr>
          <w:rStyle w:val="Heading6TimesNewRoman"/>
          <w:rFonts w:asciiTheme="minorHAnsi" w:eastAsia="Courier New" w:hAnsiTheme="minorHAnsi" w:cstheme="minorHAnsi"/>
          <w:b w:val="0"/>
          <w:color w:val="auto"/>
          <w:sz w:val="24"/>
          <w:szCs w:val="24"/>
        </w:rPr>
      </w:pPr>
      <w:r w:rsidRPr="00C13AE5">
        <w:rPr>
          <w:rStyle w:val="Heading6TimesNewRoman"/>
          <w:rFonts w:asciiTheme="minorHAnsi" w:eastAsiaTheme="minorEastAsia" w:hAnsiTheme="minorHAnsi" w:cstheme="minorHAnsi"/>
          <w:b w:val="0"/>
          <w:color w:val="auto"/>
          <w:sz w:val="24"/>
          <w:szCs w:val="24"/>
        </w:rPr>
        <w:t>23. His preparation in Britain was</w:t>
      </w:r>
      <w:r w:rsidRPr="00C13AE5">
        <w:rPr>
          <w:rStyle w:val="Heading6TimesNewRoman"/>
          <w:rFonts w:asciiTheme="minorHAnsi" w:eastAsia="Courier New" w:hAnsiTheme="minorHAnsi" w:cstheme="minorHAnsi"/>
          <w:b w:val="0"/>
          <w:color w:val="auto"/>
          <w:sz w:val="24"/>
          <w:szCs w:val="24"/>
        </w:rPr>
        <w:t xml:space="preserve"> </w:t>
      </w:r>
      <w:r w:rsidR="004D1632" w:rsidRPr="00C13AE5">
        <w:rPr>
          <w:rStyle w:val="Heading6TimesNewRoman"/>
          <w:rFonts w:asciiTheme="minorHAnsi" w:eastAsia="Courier New" w:hAnsiTheme="minorHAnsi" w:cstheme="minorHAnsi"/>
          <w:b w:val="0"/>
          <w:color w:val="auto"/>
          <w:sz w:val="24"/>
          <w:szCs w:val="24"/>
        </w:rPr>
        <w:t>……………</w:t>
      </w:r>
    </w:p>
    <w:p w14:paraId="7BD6948F" w14:textId="77777777" w:rsidR="00CD0349" w:rsidRPr="00C13AE5" w:rsidRDefault="00CD0349" w:rsidP="0077381A">
      <w:pPr>
        <w:spacing w:after="0" w:line="240" w:lineRule="atLeast"/>
        <w:ind w:left="360"/>
        <w:jc w:val="both"/>
        <w:rPr>
          <w:rStyle w:val="Heading6TimesNewRoman"/>
          <w:rFonts w:asciiTheme="minorHAnsi" w:eastAsia="Courier New" w:hAnsiTheme="minorHAnsi" w:cstheme="minorHAnsi"/>
          <w:b w:val="0"/>
          <w:color w:val="auto"/>
          <w:sz w:val="24"/>
          <w:szCs w:val="24"/>
        </w:rPr>
      </w:pPr>
      <w:r w:rsidRPr="00C13AE5">
        <w:rPr>
          <w:rStyle w:val="Heading6TimesNewRoman"/>
          <w:rFonts w:asciiTheme="minorHAnsi" w:eastAsiaTheme="minorEastAsia" w:hAnsiTheme="minorHAnsi" w:cstheme="minorHAnsi"/>
          <w:b w:val="0"/>
          <w:color w:val="auto"/>
          <w:sz w:val="24"/>
          <w:szCs w:val="24"/>
        </w:rPr>
        <w:t>A. successful, but painful</w:t>
      </w:r>
    </w:p>
    <w:p w14:paraId="720E2244" w14:textId="77777777" w:rsidR="00CD0349" w:rsidRPr="00C13AE5" w:rsidRDefault="00CD0349" w:rsidP="0077381A">
      <w:pPr>
        <w:spacing w:after="0" w:line="240" w:lineRule="atLeast"/>
        <w:ind w:left="360"/>
        <w:jc w:val="both"/>
        <w:rPr>
          <w:rStyle w:val="Heading6TimesNewRoman"/>
          <w:rFonts w:asciiTheme="minorHAnsi" w:eastAsia="Courier New" w:hAnsiTheme="minorHAnsi" w:cstheme="minorHAnsi"/>
          <w:b w:val="0"/>
          <w:color w:val="auto"/>
          <w:sz w:val="24"/>
          <w:szCs w:val="24"/>
        </w:rPr>
      </w:pPr>
      <w:r w:rsidRPr="00C13AE5">
        <w:rPr>
          <w:rStyle w:val="Heading6TimesNewRoman"/>
          <w:rFonts w:asciiTheme="minorHAnsi" w:eastAsiaTheme="minorEastAsia" w:hAnsiTheme="minorHAnsi" w:cstheme="minorHAnsi"/>
          <w:b w:val="0"/>
          <w:color w:val="auto"/>
          <w:sz w:val="24"/>
          <w:szCs w:val="24"/>
        </w:rPr>
        <w:t>B. successful, but more time-consuming</w:t>
      </w:r>
      <w:r w:rsidRPr="00C13AE5">
        <w:rPr>
          <w:rStyle w:val="Heading6TimesNewRoman"/>
          <w:rFonts w:asciiTheme="minorHAnsi" w:eastAsia="Courier New" w:hAnsiTheme="minorHAnsi" w:cstheme="minorHAnsi"/>
          <w:b w:val="0"/>
          <w:color w:val="auto"/>
          <w:sz w:val="24"/>
          <w:szCs w:val="24"/>
        </w:rPr>
        <w:t xml:space="preserve"> </w:t>
      </w:r>
      <w:r w:rsidRPr="00C13AE5">
        <w:rPr>
          <w:rStyle w:val="Heading6TimesNewRoman"/>
          <w:rFonts w:asciiTheme="minorHAnsi" w:eastAsiaTheme="minorEastAsia" w:hAnsiTheme="minorHAnsi" w:cstheme="minorHAnsi"/>
          <w:b w:val="0"/>
          <w:color w:val="auto"/>
          <w:sz w:val="24"/>
          <w:szCs w:val="24"/>
        </w:rPr>
        <w:t>than planned</w:t>
      </w:r>
    </w:p>
    <w:p w14:paraId="23456F55" w14:textId="77777777" w:rsidR="00CD0349" w:rsidRPr="00C13AE5" w:rsidRDefault="00CD0349" w:rsidP="0077381A">
      <w:pPr>
        <w:spacing w:after="0" w:line="240" w:lineRule="atLeast"/>
        <w:ind w:left="360"/>
        <w:jc w:val="both"/>
        <w:rPr>
          <w:rFonts w:cstheme="minorHAnsi"/>
          <w:sz w:val="24"/>
          <w:szCs w:val="24"/>
        </w:rPr>
      </w:pPr>
      <w:r w:rsidRPr="00C13AE5">
        <w:rPr>
          <w:rStyle w:val="Heading6TimesNewRoman"/>
          <w:rFonts w:asciiTheme="minorHAnsi" w:eastAsiaTheme="minorEastAsia" w:hAnsiTheme="minorHAnsi" w:cstheme="minorHAnsi"/>
          <w:b w:val="0"/>
          <w:color w:val="auto"/>
          <w:sz w:val="24"/>
          <w:szCs w:val="24"/>
        </w:rPr>
        <w:t>C. successful, but more difficult than he</w:t>
      </w:r>
      <w:r w:rsidRPr="00C13AE5">
        <w:rPr>
          <w:rStyle w:val="Heading6TimesNewRoman"/>
          <w:rFonts w:asciiTheme="minorHAnsi" w:eastAsia="Courier New" w:hAnsiTheme="minorHAnsi" w:cstheme="minorHAnsi"/>
          <w:b w:val="0"/>
          <w:color w:val="auto"/>
          <w:sz w:val="24"/>
          <w:szCs w:val="24"/>
        </w:rPr>
        <w:t xml:space="preserve"> </w:t>
      </w:r>
      <w:r w:rsidRPr="00C13AE5">
        <w:rPr>
          <w:rStyle w:val="Heading6TimesNewRoman"/>
          <w:rFonts w:asciiTheme="minorHAnsi" w:eastAsiaTheme="minorEastAsia" w:hAnsiTheme="minorHAnsi" w:cstheme="minorHAnsi"/>
          <w:b w:val="0"/>
          <w:color w:val="auto"/>
          <w:sz w:val="24"/>
          <w:szCs w:val="24"/>
        </w:rPr>
        <w:t>had realised</w:t>
      </w:r>
    </w:p>
    <w:p w14:paraId="39CCE79F" w14:textId="77777777" w:rsidR="00CD0349" w:rsidRPr="00C13AE5" w:rsidRDefault="00CD0349" w:rsidP="0077381A">
      <w:pPr>
        <w:spacing w:after="0" w:line="240" w:lineRule="atLeast"/>
        <w:ind w:left="360"/>
        <w:jc w:val="both"/>
        <w:rPr>
          <w:rStyle w:val="Heading6TimesNewRoman"/>
          <w:rFonts w:asciiTheme="minorHAnsi" w:eastAsiaTheme="minorEastAsia" w:hAnsiTheme="minorHAnsi" w:cstheme="minorHAnsi"/>
          <w:b w:val="0"/>
          <w:color w:val="auto"/>
          <w:sz w:val="24"/>
          <w:szCs w:val="24"/>
        </w:rPr>
      </w:pPr>
      <w:r w:rsidRPr="00C13AE5">
        <w:rPr>
          <w:rStyle w:val="Heading6TimesNewRoman"/>
          <w:rFonts w:asciiTheme="minorHAnsi" w:eastAsiaTheme="minorEastAsia" w:hAnsiTheme="minorHAnsi" w:cstheme="minorHAnsi"/>
          <w:b w:val="0"/>
          <w:color w:val="auto"/>
          <w:sz w:val="24"/>
          <w:szCs w:val="24"/>
        </w:rPr>
        <w:t>D. unsuccessful because he got injured</w:t>
      </w:r>
    </w:p>
    <w:p w14:paraId="04DE8D24" w14:textId="77777777" w:rsidR="00B0757E" w:rsidRPr="00C13AE5" w:rsidRDefault="00B0757E" w:rsidP="0077381A">
      <w:pPr>
        <w:spacing w:after="0" w:line="240" w:lineRule="atLeast"/>
        <w:ind w:left="360"/>
        <w:jc w:val="both"/>
        <w:rPr>
          <w:rStyle w:val="Heading6TimesNewRoman"/>
          <w:rFonts w:asciiTheme="minorHAnsi" w:eastAsiaTheme="minorEastAsia" w:hAnsiTheme="minorHAnsi" w:cstheme="minorHAnsi"/>
          <w:b w:val="0"/>
          <w:color w:val="auto"/>
          <w:sz w:val="24"/>
          <w:szCs w:val="24"/>
        </w:rPr>
      </w:pPr>
    </w:p>
    <w:p w14:paraId="68D95167" w14:textId="77777777" w:rsidR="00CD0349" w:rsidRPr="00C13AE5" w:rsidRDefault="00CD0349" w:rsidP="0077381A">
      <w:pPr>
        <w:spacing w:after="0" w:line="240" w:lineRule="atLeast"/>
        <w:jc w:val="both"/>
        <w:rPr>
          <w:rFonts w:cstheme="minorHAnsi"/>
          <w:b/>
          <w:sz w:val="24"/>
          <w:szCs w:val="24"/>
        </w:rPr>
      </w:pPr>
      <w:r w:rsidRPr="00C13AE5">
        <w:rPr>
          <w:rFonts w:cstheme="minorHAnsi"/>
          <w:sz w:val="24"/>
          <w:szCs w:val="24"/>
        </w:rPr>
        <w:t>24. What made David fall off his skateboard several times in Australia?</w:t>
      </w:r>
      <w:r w:rsidRPr="00C13AE5">
        <w:rPr>
          <w:rFonts w:cstheme="minorHAnsi"/>
          <w:b/>
          <w:sz w:val="24"/>
          <w:szCs w:val="24"/>
        </w:rPr>
        <w:t xml:space="preserve"> </w:t>
      </w:r>
    </w:p>
    <w:p w14:paraId="7414C683" w14:textId="77777777" w:rsidR="00CD0349" w:rsidRPr="00C13AE5" w:rsidRDefault="00CD0349" w:rsidP="0077381A">
      <w:pPr>
        <w:spacing w:after="0" w:line="240" w:lineRule="atLeast"/>
        <w:ind w:left="360"/>
        <w:jc w:val="both"/>
        <w:rPr>
          <w:rFonts w:cstheme="minorHAnsi"/>
          <w:sz w:val="24"/>
          <w:szCs w:val="24"/>
        </w:rPr>
      </w:pPr>
      <w:r w:rsidRPr="00C13AE5">
        <w:rPr>
          <w:rFonts w:cstheme="minorHAnsi"/>
          <w:sz w:val="24"/>
          <w:szCs w:val="24"/>
        </w:rPr>
        <w:t xml:space="preserve">A. thunderstorms in the Outback </w:t>
      </w:r>
      <w:r w:rsidR="0049030D">
        <w:rPr>
          <w:rFonts w:cstheme="minorHAnsi"/>
          <w:sz w:val="24"/>
          <w:szCs w:val="24"/>
        </w:rPr>
        <w:tab/>
      </w:r>
      <w:r w:rsidRPr="00C13AE5">
        <w:rPr>
          <w:rFonts w:cstheme="minorHAnsi"/>
          <w:sz w:val="24"/>
          <w:szCs w:val="24"/>
        </w:rPr>
        <w:t xml:space="preserve">B. the trains that race across the Outback </w:t>
      </w:r>
    </w:p>
    <w:p w14:paraId="5C109795" w14:textId="77777777" w:rsidR="00CD0349" w:rsidRPr="00C13AE5" w:rsidRDefault="00CD0349" w:rsidP="0077381A">
      <w:pPr>
        <w:spacing w:after="0" w:line="240" w:lineRule="atLeast"/>
        <w:ind w:left="360"/>
        <w:jc w:val="both"/>
        <w:rPr>
          <w:rFonts w:cstheme="minorHAnsi"/>
          <w:sz w:val="24"/>
          <w:szCs w:val="24"/>
        </w:rPr>
      </w:pPr>
      <w:r w:rsidRPr="00C13AE5">
        <w:rPr>
          <w:rFonts w:cstheme="minorHAnsi"/>
          <w:sz w:val="24"/>
          <w:szCs w:val="24"/>
        </w:rPr>
        <w:t xml:space="preserve">C. the injuries on his feet </w:t>
      </w:r>
      <w:r w:rsidR="009D57EA" w:rsidRPr="00C13AE5">
        <w:rPr>
          <w:rFonts w:cstheme="minorHAnsi"/>
          <w:sz w:val="24"/>
          <w:szCs w:val="24"/>
        </w:rPr>
        <w:tab/>
      </w:r>
      <w:r w:rsidR="009D57EA" w:rsidRPr="00C13AE5">
        <w:rPr>
          <w:rFonts w:cstheme="minorHAnsi"/>
          <w:sz w:val="24"/>
          <w:szCs w:val="24"/>
        </w:rPr>
        <w:tab/>
      </w:r>
      <w:r w:rsidR="009D57EA" w:rsidRPr="00C13AE5">
        <w:rPr>
          <w:rFonts w:cstheme="minorHAnsi"/>
          <w:sz w:val="24"/>
          <w:szCs w:val="24"/>
        </w:rPr>
        <w:tab/>
      </w:r>
      <w:r w:rsidRPr="00C13AE5">
        <w:rPr>
          <w:rFonts w:cstheme="minorHAnsi"/>
          <w:sz w:val="24"/>
          <w:szCs w:val="24"/>
        </w:rPr>
        <w:t xml:space="preserve">D. the wind created by huge lorries going past </w:t>
      </w:r>
    </w:p>
    <w:p w14:paraId="0394230C" w14:textId="77777777" w:rsidR="00B0757E" w:rsidRPr="00C13AE5" w:rsidRDefault="00B0757E" w:rsidP="0077381A">
      <w:pPr>
        <w:spacing w:after="0" w:line="240" w:lineRule="atLeast"/>
        <w:ind w:left="360"/>
        <w:jc w:val="both"/>
        <w:rPr>
          <w:rFonts w:cstheme="minorHAnsi"/>
          <w:sz w:val="24"/>
          <w:szCs w:val="24"/>
        </w:rPr>
      </w:pPr>
    </w:p>
    <w:p w14:paraId="651136C2" w14:textId="77777777" w:rsidR="00CD0349" w:rsidRPr="00C13AE5" w:rsidRDefault="00CD0349" w:rsidP="0077381A">
      <w:pPr>
        <w:spacing w:after="0" w:line="240" w:lineRule="atLeast"/>
        <w:jc w:val="both"/>
        <w:rPr>
          <w:rFonts w:cstheme="minorHAnsi"/>
          <w:sz w:val="24"/>
          <w:szCs w:val="24"/>
        </w:rPr>
      </w:pPr>
      <w:r w:rsidRPr="00C13AE5">
        <w:rPr>
          <w:rFonts w:cstheme="minorHAnsi"/>
          <w:sz w:val="24"/>
          <w:szCs w:val="24"/>
        </w:rPr>
        <w:t xml:space="preserve">25. At times, David felt as though he </w:t>
      </w:r>
      <w:r w:rsidR="004D1632" w:rsidRPr="00C13AE5">
        <w:rPr>
          <w:rFonts w:cstheme="minorHAnsi"/>
          <w:sz w:val="24"/>
          <w:szCs w:val="24"/>
        </w:rPr>
        <w:t>……………..</w:t>
      </w:r>
    </w:p>
    <w:p w14:paraId="606EA18B" w14:textId="77777777" w:rsidR="00CD0349" w:rsidRPr="00C13AE5" w:rsidRDefault="00CD0349" w:rsidP="0077381A">
      <w:pPr>
        <w:spacing w:after="0" w:line="240" w:lineRule="atLeast"/>
        <w:ind w:firstLine="360"/>
        <w:jc w:val="both"/>
        <w:rPr>
          <w:rFonts w:cstheme="minorHAnsi"/>
          <w:sz w:val="24"/>
          <w:szCs w:val="24"/>
        </w:rPr>
      </w:pPr>
      <w:r w:rsidRPr="00C13AE5">
        <w:rPr>
          <w:rFonts w:cstheme="minorHAnsi"/>
          <w:sz w:val="24"/>
          <w:szCs w:val="24"/>
        </w:rPr>
        <w:t>A. needed to stop for a while.</w:t>
      </w:r>
      <w:r w:rsidR="009D57EA" w:rsidRPr="00C13AE5">
        <w:rPr>
          <w:rFonts w:cstheme="minorHAnsi"/>
          <w:sz w:val="24"/>
          <w:szCs w:val="24"/>
        </w:rPr>
        <w:tab/>
      </w:r>
      <w:r w:rsidR="009D57EA" w:rsidRPr="00C13AE5">
        <w:rPr>
          <w:rFonts w:cstheme="minorHAnsi"/>
          <w:sz w:val="24"/>
          <w:szCs w:val="24"/>
        </w:rPr>
        <w:tab/>
      </w:r>
      <w:r w:rsidRPr="00C13AE5">
        <w:rPr>
          <w:rFonts w:cstheme="minorHAnsi"/>
          <w:sz w:val="24"/>
          <w:szCs w:val="24"/>
        </w:rPr>
        <w:t>B. wanted to give up completely.</w:t>
      </w:r>
    </w:p>
    <w:p w14:paraId="0F382F03" w14:textId="77777777" w:rsidR="00CD0349" w:rsidRPr="00C13AE5" w:rsidRDefault="00CD0349" w:rsidP="0077381A">
      <w:pPr>
        <w:spacing w:after="0" w:line="240" w:lineRule="atLeast"/>
        <w:ind w:left="360"/>
        <w:jc w:val="both"/>
        <w:rPr>
          <w:rFonts w:cstheme="minorHAnsi"/>
          <w:sz w:val="24"/>
          <w:szCs w:val="24"/>
        </w:rPr>
      </w:pPr>
      <w:r w:rsidRPr="00C13AE5">
        <w:rPr>
          <w:rFonts w:cstheme="minorHAnsi"/>
          <w:sz w:val="24"/>
          <w:szCs w:val="24"/>
        </w:rPr>
        <w:t>C. wanted to get out of the sun.</w:t>
      </w:r>
      <w:r w:rsidR="009D57EA" w:rsidRPr="00C13AE5">
        <w:rPr>
          <w:rFonts w:cstheme="minorHAnsi"/>
          <w:sz w:val="24"/>
          <w:szCs w:val="24"/>
        </w:rPr>
        <w:tab/>
      </w:r>
      <w:r w:rsidR="009D57EA" w:rsidRPr="00C13AE5">
        <w:rPr>
          <w:rFonts w:cstheme="minorHAnsi"/>
          <w:sz w:val="24"/>
          <w:szCs w:val="24"/>
        </w:rPr>
        <w:tab/>
      </w:r>
      <w:r w:rsidRPr="00C13AE5">
        <w:rPr>
          <w:rFonts w:cstheme="minorHAnsi"/>
          <w:sz w:val="24"/>
          <w:szCs w:val="24"/>
        </w:rPr>
        <w:t>D. needed a new pair of shoes.</w:t>
      </w:r>
    </w:p>
    <w:p w14:paraId="79702D93" w14:textId="77777777" w:rsidR="00B0757E" w:rsidRPr="00C13AE5" w:rsidRDefault="00B0757E" w:rsidP="0077381A">
      <w:pPr>
        <w:spacing w:after="0" w:line="240" w:lineRule="atLeast"/>
        <w:ind w:left="360"/>
        <w:jc w:val="both"/>
        <w:rPr>
          <w:rFonts w:cstheme="minorHAnsi"/>
          <w:sz w:val="24"/>
          <w:szCs w:val="24"/>
        </w:rPr>
      </w:pPr>
    </w:p>
    <w:p w14:paraId="5F91560A" w14:textId="77777777" w:rsidR="00CD0349" w:rsidRPr="00C13AE5" w:rsidRDefault="00CD0349" w:rsidP="0077381A">
      <w:pPr>
        <w:pStyle w:val="Tablecaption0"/>
        <w:shd w:val="clear" w:color="auto" w:fill="auto"/>
        <w:tabs>
          <w:tab w:val="left" w:pos="5366"/>
        </w:tabs>
        <w:spacing w:after="0" w:line="240" w:lineRule="atLeast"/>
        <w:rPr>
          <w:rFonts w:asciiTheme="minorHAnsi" w:hAnsiTheme="minorHAnsi" w:cstheme="minorHAnsi"/>
          <w:b w:val="0"/>
          <w:sz w:val="24"/>
          <w:szCs w:val="24"/>
        </w:rPr>
      </w:pPr>
      <w:r w:rsidRPr="00C13AE5">
        <w:rPr>
          <w:rFonts w:asciiTheme="minorHAnsi" w:hAnsiTheme="minorHAnsi" w:cstheme="minorHAnsi"/>
          <w:b w:val="0"/>
          <w:sz w:val="24"/>
          <w:szCs w:val="24"/>
        </w:rPr>
        <w:t xml:space="preserve">26. During the journey, where did David sleep at night? </w:t>
      </w:r>
    </w:p>
    <w:p w14:paraId="659E9E5D" w14:textId="77777777" w:rsidR="00CD0349" w:rsidRPr="00C13AE5" w:rsidRDefault="00CD0349" w:rsidP="0077381A">
      <w:pPr>
        <w:pStyle w:val="Tablecaption0"/>
        <w:shd w:val="clear" w:color="auto" w:fill="auto"/>
        <w:tabs>
          <w:tab w:val="left" w:pos="5366"/>
        </w:tabs>
        <w:spacing w:after="0" w:line="240" w:lineRule="atLeast"/>
        <w:ind w:firstLine="360"/>
        <w:rPr>
          <w:rStyle w:val="Heading6TimesNewRoman"/>
          <w:rFonts w:asciiTheme="minorHAnsi" w:hAnsiTheme="minorHAnsi" w:cstheme="minorHAnsi"/>
          <w:bCs/>
          <w:color w:val="auto"/>
          <w:sz w:val="24"/>
          <w:szCs w:val="24"/>
          <w:shd w:val="clear" w:color="auto" w:fill="auto"/>
        </w:rPr>
      </w:pPr>
      <w:r w:rsidRPr="00C13AE5">
        <w:rPr>
          <w:rStyle w:val="Heading6TimesNewRoman"/>
          <w:rFonts w:asciiTheme="minorHAnsi" w:hAnsiTheme="minorHAnsi" w:cstheme="minorHAnsi"/>
          <w:color w:val="auto"/>
          <w:sz w:val="24"/>
          <w:szCs w:val="24"/>
        </w:rPr>
        <w:t>A. in a four-wheel drive vehicle</w:t>
      </w:r>
      <w:r w:rsidR="009D57EA" w:rsidRPr="00C13AE5">
        <w:rPr>
          <w:rFonts w:asciiTheme="minorHAnsi" w:hAnsiTheme="minorHAnsi" w:cstheme="minorHAnsi"/>
          <w:b w:val="0"/>
          <w:sz w:val="24"/>
          <w:szCs w:val="24"/>
        </w:rPr>
        <w:tab/>
      </w:r>
      <w:r w:rsidRPr="00C13AE5">
        <w:rPr>
          <w:rStyle w:val="Heading6TimesNewRoman"/>
          <w:rFonts w:asciiTheme="minorHAnsi" w:hAnsiTheme="minorHAnsi" w:cstheme="minorHAnsi"/>
          <w:color w:val="auto"/>
          <w:sz w:val="24"/>
          <w:szCs w:val="24"/>
        </w:rPr>
        <w:t>B. in a tent</w:t>
      </w:r>
    </w:p>
    <w:p w14:paraId="112E42BC" w14:textId="77777777" w:rsidR="00CD0349" w:rsidRPr="00C13AE5" w:rsidRDefault="00CD0349" w:rsidP="0077381A">
      <w:pPr>
        <w:pStyle w:val="Tablecaption0"/>
        <w:shd w:val="clear" w:color="auto" w:fill="auto"/>
        <w:tabs>
          <w:tab w:val="left" w:pos="5366"/>
        </w:tabs>
        <w:spacing w:after="0" w:line="240" w:lineRule="atLeast"/>
        <w:ind w:firstLine="360"/>
        <w:rPr>
          <w:rStyle w:val="Heading6TimesNewRoman"/>
          <w:rFonts w:asciiTheme="minorHAnsi" w:hAnsiTheme="minorHAnsi" w:cstheme="minorHAnsi"/>
          <w:color w:val="auto"/>
          <w:sz w:val="24"/>
          <w:szCs w:val="24"/>
        </w:rPr>
      </w:pPr>
      <w:r w:rsidRPr="00C13AE5">
        <w:rPr>
          <w:rStyle w:val="Heading6TimesNewRoman"/>
          <w:rFonts w:asciiTheme="minorHAnsi" w:hAnsiTheme="minorHAnsi" w:cstheme="minorHAnsi"/>
          <w:color w:val="auto"/>
          <w:sz w:val="24"/>
          <w:szCs w:val="24"/>
        </w:rPr>
        <w:t>C. outdoors on the Nullarbor Plain</w:t>
      </w:r>
      <w:r w:rsidR="009D57EA" w:rsidRPr="00C13AE5">
        <w:rPr>
          <w:rStyle w:val="Heading6TimesNewRoman"/>
          <w:rFonts w:asciiTheme="minorHAnsi" w:hAnsiTheme="minorHAnsi" w:cstheme="minorHAnsi"/>
          <w:color w:val="auto"/>
          <w:sz w:val="24"/>
          <w:szCs w:val="24"/>
        </w:rPr>
        <w:tab/>
      </w:r>
      <w:r w:rsidRPr="00C13AE5">
        <w:rPr>
          <w:rStyle w:val="Heading6TimesNewRoman"/>
          <w:rFonts w:asciiTheme="minorHAnsi" w:hAnsiTheme="minorHAnsi" w:cstheme="minorHAnsi"/>
          <w:color w:val="auto"/>
          <w:sz w:val="24"/>
          <w:szCs w:val="24"/>
        </w:rPr>
        <w:t>D. in the homes of his supporters</w:t>
      </w:r>
    </w:p>
    <w:p w14:paraId="36C2DDD2" w14:textId="77777777" w:rsidR="00B0757E" w:rsidRPr="00C13AE5" w:rsidRDefault="00B0757E" w:rsidP="0077381A">
      <w:pPr>
        <w:pStyle w:val="Tablecaption0"/>
        <w:shd w:val="clear" w:color="auto" w:fill="auto"/>
        <w:tabs>
          <w:tab w:val="left" w:pos="5366"/>
        </w:tabs>
        <w:spacing w:after="0" w:line="240" w:lineRule="atLeast"/>
        <w:ind w:firstLine="360"/>
        <w:rPr>
          <w:rStyle w:val="Heading6TimesNewRoman"/>
          <w:rFonts w:asciiTheme="minorHAnsi" w:hAnsiTheme="minorHAnsi" w:cstheme="minorHAnsi"/>
          <w:color w:val="auto"/>
          <w:sz w:val="24"/>
          <w:szCs w:val="24"/>
        </w:rPr>
      </w:pPr>
    </w:p>
    <w:p w14:paraId="6CC48B9E" w14:textId="77777777" w:rsidR="00CD0349" w:rsidRPr="00C13AE5" w:rsidRDefault="00CD0349" w:rsidP="0077381A">
      <w:pPr>
        <w:pStyle w:val="Tablecaption0"/>
        <w:shd w:val="clear" w:color="auto" w:fill="auto"/>
        <w:tabs>
          <w:tab w:val="left" w:pos="5366"/>
        </w:tabs>
        <w:spacing w:after="0" w:line="240" w:lineRule="atLeast"/>
        <w:rPr>
          <w:rStyle w:val="Heading6TimesNewRoman"/>
          <w:rFonts w:asciiTheme="minorHAnsi" w:hAnsiTheme="minorHAnsi" w:cstheme="minorHAnsi"/>
          <w:color w:val="auto"/>
          <w:sz w:val="24"/>
          <w:szCs w:val="24"/>
        </w:rPr>
      </w:pPr>
      <w:r w:rsidRPr="00C13AE5">
        <w:rPr>
          <w:rStyle w:val="Heading6TimesNewRoman"/>
          <w:rFonts w:asciiTheme="minorHAnsi" w:hAnsiTheme="minorHAnsi" w:cstheme="minorHAnsi"/>
          <w:color w:val="auto"/>
          <w:sz w:val="24"/>
          <w:szCs w:val="24"/>
        </w:rPr>
        <w:t xml:space="preserve">27. David fell off his skateboard because </w:t>
      </w:r>
      <w:r w:rsidR="004D1632" w:rsidRPr="00C13AE5">
        <w:rPr>
          <w:rStyle w:val="Heading6TimesNewRoman"/>
          <w:rFonts w:asciiTheme="minorHAnsi" w:hAnsiTheme="minorHAnsi" w:cstheme="minorHAnsi"/>
          <w:color w:val="auto"/>
          <w:sz w:val="24"/>
          <w:szCs w:val="24"/>
        </w:rPr>
        <w:t>…………….</w:t>
      </w:r>
    </w:p>
    <w:p w14:paraId="4B2D0D6E" w14:textId="77777777" w:rsidR="00CD0349" w:rsidRPr="00C13AE5" w:rsidRDefault="00CD0349" w:rsidP="0077381A">
      <w:pPr>
        <w:pStyle w:val="Tablecaption0"/>
        <w:shd w:val="clear" w:color="auto" w:fill="auto"/>
        <w:tabs>
          <w:tab w:val="left" w:pos="5366"/>
        </w:tabs>
        <w:spacing w:after="0" w:line="240" w:lineRule="atLeast"/>
        <w:ind w:firstLine="360"/>
        <w:rPr>
          <w:rStyle w:val="Heading6TimesNewRoman"/>
          <w:rFonts w:asciiTheme="minorHAnsi" w:hAnsiTheme="minorHAnsi" w:cstheme="minorHAnsi"/>
          <w:color w:val="auto"/>
          <w:sz w:val="24"/>
          <w:szCs w:val="24"/>
        </w:rPr>
      </w:pPr>
      <w:r w:rsidRPr="00C13AE5">
        <w:rPr>
          <w:rStyle w:val="Heading6TimesNewRoman"/>
          <w:rFonts w:asciiTheme="minorHAnsi" w:hAnsiTheme="minorHAnsi" w:cstheme="minorHAnsi"/>
          <w:color w:val="auto"/>
          <w:sz w:val="24"/>
          <w:szCs w:val="24"/>
        </w:rPr>
        <w:t>A. he was going too fast his journey</w:t>
      </w:r>
      <w:r w:rsidR="0049030D">
        <w:rPr>
          <w:rStyle w:val="Heading6TimesNewRoman"/>
          <w:rFonts w:asciiTheme="minorHAnsi" w:hAnsiTheme="minorHAnsi" w:cstheme="minorHAnsi"/>
          <w:color w:val="auto"/>
          <w:sz w:val="24"/>
          <w:szCs w:val="24"/>
        </w:rPr>
        <w:t xml:space="preserve">           </w:t>
      </w:r>
      <w:r w:rsidRPr="00C13AE5">
        <w:rPr>
          <w:rStyle w:val="Heading6TimesNewRoman"/>
          <w:rFonts w:asciiTheme="minorHAnsi" w:hAnsiTheme="minorHAnsi" w:cstheme="minorHAnsi"/>
          <w:color w:val="auto"/>
          <w:sz w:val="24"/>
          <w:szCs w:val="24"/>
        </w:rPr>
        <w:t>B. he was exhausted and in pain</w:t>
      </w:r>
    </w:p>
    <w:p w14:paraId="1A69177F" w14:textId="77777777" w:rsidR="00CD0349" w:rsidRPr="00C13AE5" w:rsidRDefault="00CD0349" w:rsidP="0077381A">
      <w:pPr>
        <w:pStyle w:val="Tablecaption0"/>
        <w:shd w:val="clear" w:color="auto" w:fill="auto"/>
        <w:tabs>
          <w:tab w:val="left" w:pos="5366"/>
        </w:tabs>
        <w:spacing w:after="0" w:line="240" w:lineRule="atLeast"/>
        <w:ind w:firstLine="360"/>
        <w:rPr>
          <w:rStyle w:val="Heading6TimesNewRoman"/>
          <w:rFonts w:asciiTheme="minorHAnsi" w:hAnsiTheme="minorHAnsi" w:cstheme="minorHAnsi"/>
          <w:color w:val="auto"/>
          <w:sz w:val="24"/>
          <w:szCs w:val="24"/>
        </w:rPr>
      </w:pPr>
      <w:r w:rsidRPr="00C13AE5">
        <w:rPr>
          <w:rStyle w:val="Heading6TimesNewRoman"/>
          <w:rFonts w:asciiTheme="minorHAnsi" w:hAnsiTheme="minorHAnsi" w:cstheme="minorHAnsi"/>
          <w:color w:val="auto"/>
          <w:sz w:val="24"/>
          <w:szCs w:val="24"/>
        </w:rPr>
        <w:t>C. he didn’t see a hole in the road</w:t>
      </w:r>
      <w:r w:rsidR="0049030D">
        <w:rPr>
          <w:rStyle w:val="Heading6TimesNewRoman"/>
          <w:rFonts w:asciiTheme="minorHAnsi" w:hAnsiTheme="minorHAnsi" w:cstheme="minorHAnsi"/>
          <w:color w:val="auto"/>
          <w:sz w:val="24"/>
          <w:szCs w:val="24"/>
        </w:rPr>
        <w:t xml:space="preserve">               </w:t>
      </w:r>
      <w:r w:rsidRPr="00C13AE5">
        <w:rPr>
          <w:rStyle w:val="Heading6TimesNewRoman"/>
          <w:rFonts w:asciiTheme="minorHAnsi" w:hAnsiTheme="minorHAnsi" w:cstheme="minorHAnsi"/>
          <w:color w:val="auto"/>
          <w:sz w:val="24"/>
          <w:szCs w:val="24"/>
        </w:rPr>
        <w:t>D. he was thinking about finishing his journey</w:t>
      </w:r>
    </w:p>
    <w:p w14:paraId="4CB71124" w14:textId="77777777" w:rsidR="00B0757E" w:rsidRPr="00C13AE5" w:rsidRDefault="00B0757E" w:rsidP="0077381A">
      <w:pPr>
        <w:pStyle w:val="Tablecaption0"/>
        <w:shd w:val="clear" w:color="auto" w:fill="auto"/>
        <w:tabs>
          <w:tab w:val="left" w:pos="5366"/>
        </w:tabs>
        <w:spacing w:after="0" w:line="240" w:lineRule="atLeast"/>
        <w:ind w:firstLine="360"/>
        <w:rPr>
          <w:rStyle w:val="Heading6TimesNewRoman"/>
          <w:rFonts w:asciiTheme="minorHAnsi" w:hAnsiTheme="minorHAnsi" w:cstheme="minorHAnsi"/>
          <w:color w:val="auto"/>
          <w:sz w:val="24"/>
          <w:szCs w:val="24"/>
        </w:rPr>
      </w:pPr>
    </w:p>
    <w:p w14:paraId="26198026" w14:textId="77777777" w:rsidR="00CD0349" w:rsidRPr="00C13AE5" w:rsidRDefault="00CD0349" w:rsidP="0077381A">
      <w:pPr>
        <w:spacing w:after="0" w:line="240" w:lineRule="atLeast"/>
        <w:jc w:val="both"/>
        <w:rPr>
          <w:rFonts w:cstheme="minorHAnsi"/>
          <w:sz w:val="24"/>
          <w:szCs w:val="24"/>
        </w:rPr>
      </w:pPr>
      <w:r w:rsidRPr="00C13AE5">
        <w:rPr>
          <w:rStyle w:val="Heading6TimesNewRoman"/>
          <w:rFonts w:asciiTheme="minorHAnsi" w:eastAsiaTheme="minorEastAsia" w:hAnsiTheme="minorHAnsi" w:cstheme="minorHAnsi"/>
          <w:b w:val="0"/>
          <w:color w:val="auto"/>
          <w:sz w:val="24"/>
          <w:szCs w:val="24"/>
        </w:rPr>
        <w:t>28. Why does David think surfing is a good thing to do after his journey</w:t>
      </w:r>
      <w:r w:rsidR="004D1632" w:rsidRPr="00C13AE5">
        <w:rPr>
          <w:rStyle w:val="Heading6TimesNewRoman"/>
          <w:rFonts w:asciiTheme="minorHAnsi" w:eastAsiaTheme="minorEastAsia" w:hAnsiTheme="minorHAnsi" w:cstheme="minorHAnsi"/>
          <w:color w:val="auto"/>
          <w:sz w:val="24"/>
          <w:szCs w:val="24"/>
        </w:rPr>
        <w:t xml:space="preserve"> …………</w:t>
      </w:r>
    </w:p>
    <w:p w14:paraId="3B560520" w14:textId="77777777" w:rsidR="0049030D" w:rsidRDefault="00CD0349" w:rsidP="0077381A">
      <w:pPr>
        <w:spacing w:after="0" w:line="240" w:lineRule="atLeast"/>
        <w:ind w:firstLine="360"/>
        <w:jc w:val="both"/>
        <w:rPr>
          <w:rFonts w:cstheme="minorHAnsi"/>
          <w:sz w:val="24"/>
          <w:szCs w:val="24"/>
        </w:rPr>
      </w:pPr>
      <w:r w:rsidRPr="00C13AE5">
        <w:rPr>
          <w:rFonts w:cstheme="minorHAnsi"/>
          <w:sz w:val="24"/>
          <w:szCs w:val="24"/>
        </w:rPr>
        <w:t>A. He can stay close to Brisbane.</w:t>
      </w:r>
      <w:r w:rsidR="009D57EA" w:rsidRPr="00C13AE5">
        <w:rPr>
          <w:rFonts w:cstheme="minorHAnsi"/>
          <w:sz w:val="24"/>
          <w:szCs w:val="24"/>
        </w:rPr>
        <w:tab/>
      </w:r>
      <w:r w:rsidR="009D57EA" w:rsidRPr="00C13AE5">
        <w:rPr>
          <w:rFonts w:cstheme="minorHAnsi"/>
          <w:sz w:val="24"/>
          <w:szCs w:val="24"/>
        </w:rPr>
        <w:tab/>
      </w:r>
      <w:r w:rsidR="009D57EA" w:rsidRPr="00C13AE5">
        <w:rPr>
          <w:rFonts w:cstheme="minorHAnsi"/>
          <w:sz w:val="24"/>
          <w:szCs w:val="24"/>
        </w:rPr>
        <w:tab/>
      </w:r>
    </w:p>
    <w:p w14:paraId="6E0F75DD" w14:textId="77777777" w:rsidR="00CD0349" w:rsidRPr="00C13AE5" w:rsidRDefault="00CD0349" w:rsidP="0077381A">
      <w:pPr>
        <w:spacing w:after="0" w:line="240" w:lineRule="atLeast"/>
        <w:ind w:firstLine="360"/>
        <w:jc w:val="both"/>
        <w:rPr>
          <w:rFonts w:cstheme="minorHAnsi"/>
          <w:sz w:val="24"/>
          <w:szCs w:val="24"/>
        </w:rPr>
      </w:pPr>
      <w:r w:rsidRPr="00C13AE5">
        <w:rPr>
          <w:rFonts w:cstheme="minorHAnsi"/>
          <w:sz w:val="24"/>
          <w:szCs w:val="24"/>
        </w:rPr>
        <w:t>B. He’s always wanted to surf on the Gold Coast.</w:t>
      </w:r>
    </w:p>
    <w:p w14:paraId="622985EF" w14:textId="77777777" w:rsidR="0049030D" w:rsidRDefault="00CD0349" w:rsidP="0077381A">
      <w:pPr>
        <w:spacing w:after="0" w:line="240" w:lineRule="atLeast"/>
        <w:ind w:firstLine="360"/>
        <w:jc w:val="both"/>
        <w:rPr>
          <w:rFonts w:cstheme="minorHAnsi"/>
          <w:sz w:val="24"/>
          <w:szCs w:val="24"/>
        </w:rPr>
      </w:pPr>
      <w:r w:rsidRPr="00C13AE5">
        <w:rPr>
          <w:rFonts w:cstheme="minorHAnsi"/>
          <w:sz w:val="24"/>
          <w:szCs w:val="24"/>
        </w:rPr>
        <w:t xml:space="preserve">C. He wants to strengthen the top half of his body. </w:t>
      </w:r>
      <w:r w:rsidR="009D57EA" w:rsidRPr="00C13AE5">
        <w:rPr>
          <w:rFonts w:cstheme="minorHAnsi"/>
          <w:sz w:val="24"/>
          <w:szCs w:val="24"/>
        </w:rPr>
        <w:tab/>
      </w:r>
    </w:p>
    <w:p w14:paraId="6E041C54" w14:textId="77777777" w:rsidR="00CD0349" w:rsidRPr="00C13AE5" w:rsidRDefault="00CD0349" w:rsidP="0077381A">
      <w:pPr>
        <w:spacing w:after="0" w:line="240" w:lineRule="atLeast"/>
        <w:ind w:firstLine="360"/>
        <w:jc w:val="both"/>
        <w:rPr>
          <w:rFonts w:cstheme="minorHAnsi"/>
          <w:sz w:val="24"/>
          <w:szCs w:val="24"/>
        </w:rPr>
      </w:pPr>
      <w:r w:rsidRPr="00C13AE5">
        <w:rPr>
          <w:rFonts w:cstheme="minorHAnsi"/>
          <w:sz w:val="24"/>
          <w:szCs w:val="24"/>
        </w:rPr>
        <w:t>D. He needs to keep his legs strong.</w:t>
      </w:r>
    </w:p>
    <w:p w14:paraId="2EBFC20C" w14:textId="77777777" w:rsidR="00B0757E" w:rsidRPr="00C13AE5" w:rsidRDefault="00B0757E" w:rsidP="0077381A">
      <w:pPr>
        <w:spacing w:after="0" w:line="240" w:lineRule="atLeast"/>
        <w:ind w:firstLine="360"/>
        <w:jc w:val="both"/>
        <w:rPr>
          <w:rFonts w:cstheme="minorHAnsi"/>
          <w:sz w:val="24"/>
          <w:szCs w:val="24"/>
        </w:rPr>
      </w:pPr>
    </w:p>
    <w:p w14:paraId="0D83FFD5" w14:textId="77777777" w:rsidR="00CD0349" w:rsidRPr="00C13AE5" w:rsidRDefault="00CD0349" w:rsidP="0077381A">
      <w:pPr>
        <w:spacing w:after="0" w:line="240" w:lineRule="atLeast"/>
        <w:jc w:val="both"/>
        <w:rPr>
          <w:rFonts w:cstheme="minorHAnsi"/>
          <w:sz w:val="24"/>
          <w:szCs w:val="24"/>
        </w:rPr>
      </w:pPr>
      <w:r w:rsidRPr="00C13AE5">
        <w:rPr>
          <w:rFonts w:cstheme="minorHAnsi"/>
          <w:sz w:val="24"/>
          <w:szCs w:val="24"/>
        </w:rPr>
        <w:lastRenderedPageBreak/>
        <w:t>29. What does David hope to do eventually?</w:t>
      </w:r>
      <w:r w:rsidRPr="00C13AE5">
        <w:rPr>
          <w:rFonts w:cstheme="minorHAnsi"/>
          <w:b/>
          <w:sz w:val="24"/>
          <w:szCs w:val="24"/>
        </w:rPr>
        <w:t xml:space="preserve"> </w:t>
      </w:r>
    </w:p>
    <w:p w14:paraId="1BFA4E12" w14:textId="77777777" w:rsidR="00CD0349" w:rsidRPr="00C13AE5" w:rsidRDefault="00CD0349" w:rsidP="0077381A">
      <w:pPr>
        <w:spacing w:after="0" w:line="240" w:lineRule="atLeast"/>
        <w:ind w:firstLine="360"/>
        <w:jc w:val="both"/>
        <w:rPr>
          <w:rFonts w:cstheme="minorHAnsi"/>
          <w:sz w:val="24"/>
          <w:szCs w:val="24"/>
        </w:rPr>
      </w:pPr>
      <w:r w:rsidRPr="00C13AE5">
        <w:rPr>
          <w:rFonts w:cstheme="minorHAnsi"/>
          <w:sz w:val="24"/>
          <w:szCs w:val="24"/>
        </w:rPr>
        <w:t xml:space="preserve">A. encourage other people to feel more positive about themselves </w:t>
      </w:r>
    </w:p>
    <w:p w14:paraId="6C91CB26" w14:textId="77777777" w:rsidR="00CD0349" w:rsidRPr="00C13AE5" w:rsidRDefault="00CD0349" w:rsidP="0077381A">
      <w:pPr>
        <w:spacing w:after="0" w:line="240" w:lineRule="atLeast"/>
        <w:ind w:firstLine="360"/>
        <w:jc w:val="both"/>
        <w:rPr>
          <w:rFonts w:cstheme="minorHAnsi"/>
          <w:sz w:val="24"/>
          <w:szCs w:val="24"/>
        </w:rPr>
      </w:pPr>
      <w:r w:rsidRPr="00C13AE5">
        <w:rPr>
          <w:rFonts w:cstheme="minorHAnsi"/>
          <w:sz w:val="24"/>
          <w:szCs w:val="24"/>
        </w:rPr>
        <w:t xml:space="preserve">B. put his skateboard away </w:t>
      </w:r>
    </w:p>
    <w:p w14:paraId="302B5D01" w14:textId="77777777" w:rsidR="00CD0349" w:rsidRPr="00C13AE5" w:rsidRDefault="00CD0349" w:rsidP="0077381A">
      <w:pPr>
        <w:spacing w:after="0" w:line="240" w:lineRule="atLeast"/>
        <w:ind w:firstLine="360"/>
        <w:jc w:val="both"/>
        <w:rPr>
          <w:rFonts w:cstheme="minorHAnsi"/>
          <w:sz w:val="24"/>
          <w:szCs w:val="24"/>
        </w:rPr>
      </w:pPr>
      <w:r w:rsidRPr="00C13AE5">
        <w:rPr>
          <w:rFonts w:cstheme="minorHAnsi"/>
          <w:sz w:val="24"/>
          <w:szCs w:val="24"/>
        </w:rPr>
        <w:t xml:space="preserve">C. return to work as a designer </w:t>
      </w:r>
    </w:p>
    <w:p w14:paraId="0A9BADEF" w14:textId="77777777" w:rsidR="00CD0349" w:rsidRPr="00C13AE5" w:rsidRDefault="00CD0349" w:rsidP="0077381A">
      <w:pPr>
        <w:spacing w:after="0" w:line="240" w:lineRule="atLeast"/>
        <w:ind w:firstLine="360"/>
        <w:jc w:val="both"/>
        <w:rPr>
          <w:rFonts w:cstheme="minorHAnsi"/>
          <w:sz w:val="24"/>
          <w:szCs w:val="24"/>
        </w:rPr>
      </w:pPr>
      <w:r w:rsidRPr="00C13AE5">
        <w:rPr>
          <w:rFonts w:cstheme="minorHAnsi"/>
          <w:sz w:val="24"/>
          <w:szCs w:val="24"/>
        </w:rPr>
        <w:t>D. persuade other people to make long-distance journeys</w:t>
      </w:r>
    </w:p>
    <w:p w14:paraId="116C50A4" w14:textId="77777777" w:rsidR="00B0757E" w:rsidRPr="00C13AE5" w:rsidRDefault="00B0757E" w:rsidP="0077381A">
      <w:pPr>
        <w:spacing w:after="0" w:line="240" w:lineRule="atLeast"/>
        <w:ind w:firstLine="360"/>
        <w:jc w:val="both"/>
        <w:rPr>
          <w:rFonts w:cstheme="minorHAnsi"/>
          <w:sz w:val="24"/>
          <w:szCs w:val="24"/>
        </w:rPr>
      </w:pPr>
    </w:p>
    <w:p w14:paraId="035E5A81" w14:textId="77777777" w:rsidR="00CD0349" w:rsidRPr="00C13AE5" w:rsidRDefault="00CD0349" w:rsidP="0077381A">
      <w:pPr>
        <w:spacing w:after="0" w:line="240" w:lineRule="atLeast"/>
        <w:jc w:val="both"/>
        <w:rPr>
          <w:rFonts w:cstheme="minorHAnsi"/>
          <w:sz w:val="24"/>
          <w:szCs w:val="24"/>
        </w:rPr>
      </w:pPr>
      <w:r w:rsidRPr="00C13AE5">
        <w:rPr>
          <w:rFonts w:cstheme="minorHAnsi"/>
          <w:sz w:val="24"/>
          <w:szCs w:val="24"/>
        </w:rPr>
        <w:t xml:space="preserve">30. According to the text, in some days, David plans to skate on </w:t>
      </w:r>
      <w:r w:rsidR="004D1632" w:rsidRPr="00C13AE5">
        <w:rPr>
          <w:rFonts w:cstheme="minorHAnsi"/>
          <w:sz w:val="24"/>
          <w:szCs w:val="24"/>
        </w:rPr>
        <w:t>……………..</w:t>
      </w:r>
    </w:p>
    <w:p w14:paraId="55C2BFCF" w14:textId="77777777" w:rsidR="00CD0349" w:rsidRPr="00C13AE5" w:rsidRDefault="00CD0349" w:rsidP="0077381A">
      <w:pPr>
        <w:spacing w:after="0" w:line="240" w:lineRule="atLeast"/>
        <w:ind w:firstLine="360"/>
        <w:rPr>
          <w:rFonts w:cstheme="minorHAnsi"/>
          <w:sz w:val="24"/>
          <w:szCs w:val="24"/>
        </w:rPr>
      </w:pPr>
      <w:r w:rsidRPr="00C13AE5">
        <w:rPr>
          <w:rFonts w:cstheme="minorHAnsi"/>
          <w:sz w:val="24"/>
          <w:szCs w:val="24"/>
        </w:rPr>
        <w:t xml:space="preserve">A. Perth </w:t>
      </w:r>
      <w:r w:rsidR="009D57EA" w:rsidRPr="00C13AE5">
        <w:rPr>
          <w:rFonts w:cstheme="minorHAnsi"/>
          <w:sz w:val="24"/>
          <w:szCs w:val="24"/>
        </w:rPr>
        <w:tab/>
      </w:r>
      <w:r w:rsidR="009D57EA" w:rsidRPr="00C13AE5">
        <w:rPr>
          <w:rFonts w:cstheme="minorHAnsi"/>
          <w:sz w:val="24"/>
          <w:szCs w:val="24"/>
        </w:rPr>
        <w:tab/>
      </w:r>
      <w:r w:rsidRPr="00C13AE5">
        <w:rPr>
          <w:rFonts w:cstheme="minorHAnsi"/>
          <w:sz w:val="24"/>
          <w:szCs w:val="24"/>
        </w:rPr>
        <w:t>B. Adelaide</w:t>
      </w:r>
      <w:r w:rsidR="009D57EA" w:rsidRPr="00C13AE5">
        <w:rPr>
          <w:rFonts w:cstheme="minorHAnsi"/>
          <w:sz w:val="24"/>
          <w:szCs w:val="24"/>
        </w:rPr>
        <w:tab/>
      </w:r>
      <w:r w:rsidR="009D57EA" w:rsidRPr="00C13AE5">
        <w:rPr>
          <w:rFonts w:cstheme="minorHAnsi"/>
          <w:sz w:val="24"/>
          <w:szCs w:val="24"/>
        </w:rPr>
        <w:tab/>
      </w:r>
      <w:r w:rsidRPr="00C13AE5">
        <w:rPr>
          <w:rFonts w:cstheme="minorHAnsi"/>
          <w:sz w:val="24"/>
          <w:szCs w:val="24"/>
        </w:rPr>
        <w:t xml:space="preserve">C. Melbourne </w:t>
      </w:r>
      <w:r w:rsidR="009D57EA" w:rsidRPr="00C13AE5">
        <w:rPr>
          <w:rFonts w:cstheme="minorHAnsi"/>
          <w:sz w:val="24"/>
          <w:szCs w:val="24"/>
        </w:rPr>
        <w:tab/>
      </w:r>
      <w:r w:rsidR="009D57EA" w:rsidRPr="00C13AE5">
        <w:rPr>
          <w:rFonts w:cstheme="minorHAnsi"/>
          <w:sz w:val="24"/>
          <w:szCs w:val="24"/>
        </w:rPr>
        <w:tab/>
      </w:r>
      <w:r w:rsidRPr="00C13AE5">
        <w:rPr>
          <w:rFonts w:cstheme="minorHAnsi"/>
          <w:sz w:val="24"/>
          <w:szCs w:val="24"/>
        </w:rPr>
        <w:t>D. Gold Coast</w:t>
      </w:r>
    </w:p>
    <w:p w14:paraId="2B4543D7" w14:textId="77777777" w:rsidR="00CD0349" w:rsidRPr="00C13AE5" w:rsidRDefault="00CD0349" w:rsidP="0077381A">
      <w:pPr>
        <w:spacing w:after="0" w:line="240" w:lineRule="atLeast"/>
        <w:jc w:val="both"/>
        <w:rPr>
          <w:rFonts w:cstheme="minorHAnsi"/>
          <w:b/>
          <w:sz w:val="24"/>
          <w:szCs w:val="24"/>
        </w:rPr>
      </w:pPr>
    </w:p>
    <w:p w14:paraId="1B484834" w14:textId="77777777" w:rsidR="00CD0349" w:rsidRPr="00C13AE5" w:rsidRDefault="00CD0349" w:rsidP="00C13AE5">
      <w:pPr>
        <w:spacing w:line="240" w:lineRule="atLeast"/>
        <w:rPr>
          <w:rFonts w:cstheme="minorHAnsi"/>
          <w:b/>
          <w:sz w:val="24"/>
          <w:szCs w:val="24"/>
        </w:rPr>
      </w:pPr>
      <w:r w:rsidRPr="00C13AE5">
        <w:rPr>
          <w:rFonts w:cstheme="minorHAnsi"/>
          <w:b/>
          <w:sz w:val="24"/>
          <w:szCs w:val="24"/>
        </w:rPr>
        <w:t>PASSAGE 4 – Questions 31-40</w:t>
      </w:r>
    </w:p>
    <w:p w14:paraId="3F06B61A" w14:textId="77777777" w:rsidR="00CD0349" w:rsidRPr="00C13AE5" w:rsidRDefault="00CD0349" w:rsidP="0077381A">
      <w:pPr>
        <w:spacing w:after="0" w:line="240" w:lineRule="atLeast"/>
        <w:jc w:val="both"/>
        <w:rPr>
          <w:rFonts w:cstheme="minorHAnsi"/>
          <w:b/>
          <w:sz w:val="24"/>
          <w:szCs w:val="24"/>
        </w:rPr>
      </w:pPr>
    </w:p>
    <w:p w14:paraId="7F84DAA9" w14:textId="77777777" w:rsidR="00CD0349" w:rsidRPr="00C13AE5" w:rsidRDefault="00CD0349" w:rsidP="0077381A">
      <w:pPr>
        <w:spacing w:after="0" w:line="240" w:lineRule="atLeast"/>
        <w:jc w:val="center"/>
        <w:rPr>
          <w:rFonts w:cstheme="minorHAnsi"/>
          <w:b/>
          <w:sz w:val="24"/>
          <w:szCs w:val="24"/>
        </w:rPr>
      </w:pPr>
      <w:bookmarkStart w:id="4" w:name="bookmark15"/>
      <w:r w:rsidRPr="00C13AE5">
        <w:rPr>
          <w:rFonts w:cstheme="minorHAnsi"/>
          <w:b/>
          <w:sz w:val="24"/>
          <w:szCs w:val="24"/>
        </w:rPr>
        <w:t>On Tour with the London Symphony Orchestra</w:t>
      </w:r>
      <w:bookmarkEnd w:id="4"/>
    </w:p>
    <w:p w14:paraId="26C56FB8" w14:textId="77777777" w:rsidR="00CD0349" w:rsidRPr="00C13AE5" w:rsidRDefault="00CD0349" w:rsidP="0077381A">
      <w:pPr>
        <w:spacing w:after="0" w:line="240" w:lineRule="atLeast"/>
        <w:jc w:val="both"/>
        <w:rPr>
          <w:rFonts w:cstheme="minorHAnsi"/>
          <w:sz w:val="24"/>
          <w:szCs w:val="24"/>
        </w:rPr>
      </w:pPr>
      <w:r w:rsidRPr="00C13AE5">
        <w:rPr>
          <w:rFonts w:cstheme="minorHAnsi"/>
          <w:sz w:val="24"/>
          <w:szCs w:val="24"/>
        </w:rPr>
        <w:t xml:space="preserve">‘Footballers and musicians are in the same business. They both do stressful jobs in front of critical audiences. The only difference is that football crowds are noisier.’ So says Rod Franks. And he should know. Franks started his working life with Leeds United Football Club, neatly changed direction, started playing the trumpet instead of football, and is now </w:t>
      </w:r>
      <w:r w:rsidRPr="00C13AE5">
        <w:rPr>
          <w:rFonts w:cstheme="minorHAnsi"/>
          <w:b/>
          <w:sz w:val="24"/>
          <w:szCs w:val="24"/>
        </w:rPr>
        <w:t xml:space="preserve">principal </w:t>
      </w:r>
      <w:r w:rsidRPr="00C13AE5">
        <w:rPr>
          <w:rFonts w:cstheme="minorHAnsi"/>
          <w:sz w:val="24"/>
          <w:szCs w:val="24"/>
        </w:rPr>
        <w:t>trumpeter with the LSO (London Symphony Orchestra). Franks might have made a further observation about the similarities between orchestras and football clubs: it is playing away that presents the real challenges.</w:t>
      </w:r>
    </w:p>
    <w:p w14:paraId="7F5BB617" w14:textId="77777777" w:rsidR="00CD0349" w:rsidRPr="00C13AE5" w:rsidRDefault="00CD0349" w:rsidP="0077381A">
      <w:pPr>
        <w:spacing w:after="0" w:line="240" w:lineRule="atLeast"/>
        <w:jc w:val="both"/>
        <w:rPr>
          <w:rFonts w:cstheme="minorHAnsi"/>
          <w:sz w:val="24"/>
          <w:szCs w:val="24"/>
        </w:rPr>
      </w:pPr>
      <w:r w:rsidRPr="00C13AE5">
        <w:rPr>
          <w:rFonts w:cstheme="minorHAnsi"/>
          <w:sz w:val="24"/>
          <w:szCs w:val="24"/>
        </w:rPr>
        <w:t>London’s oldest orchestra has been playing away since it was formed almost a century ago. Nowadays, the orchestra’s trips abroad are kept to tours of a maximum of two and a half weeks. But since touring is clearly expensive and presents major organisational and technical problems, why bother to tour at all? Clive Gillinson, the managing director, says: ‘A great international orchestra needs to work with the greatest conductors and soloists. No recording company will record a conductor or soloist if he or she is only known in one territory - they need an international reputation. So for the recording side to work, you have to visit the key markets; you need to tour.’</w:t>
      </w:r>
    </w:p>
    <w:p w14:paraId="7C657ECC" w14:textId="77777777" w:rsidR="00CD0349" w:rsidRPr="00C13AE5" w:rsidRDefault="00CD0349" w:rsidP="0077381A">
      <w:pPr>
        <w:spacing w:after="0" w:line="240" w:lineRule="atLeast"/>
        <w:jc w:val="both"/>
        <w:rPr>
          <w:rFonts w:cstheme="minorHAnsi"/>
          <w:sz w:val="24"/>
          <w:szCs w:val="24"/>
        </w:rPr>
      </w:pPr>
      <w:r w:rsidRPr="00C13AE5">
        <w:rPr>
          <w:rFonts w:cstheme="minorHAnsi"/>
          <w:sz w:val="24"/>
          <w:szCs w:val="24"/>
        </w:rPr>
        <w:t xml:space="preserve">By touring with projects or festivals, Gillinson is able to create an event, not just provide a series of concerts. </w:t>
      </w:r>
      <w:r w:rsidRPr="00C13AE5">
        <w:rPr>
          <w:rFonts w:cstheme="minorHAnsi"/>
          <w:b/>
          <w:sz w:val="24"/>
          <w:szCs w:val="24"/>
        </w:rPr>
        <w:t>It</w:t>
      </w:r>
      <w:r w:rsidRPr="00C13AE5">
        <w:rPr>
          <w:rFonts w:cstheme="minorHAnsi"/>
          <w:sz w:val="24"/>
          <w:szCs w:val="24"/>
        </w:rPr>
        <w:t xml:space="preserve"> is more expensive to do, but when you leave town you are not so easily forgotten.</w:t>
      </w:r>
    </w:p>
    <w:p w14:paraId="5CBE4E6B" w14:textId="77777777" w:rsidR="00CD0349" w:rsidRPr="00C13AE5" w:rsidRDefault="00CD0349" w:rsidP="0077381A">
      <w:pPr>
        <w:spacing w:after="0" w:line="240" w:lineRule="atLeast"/>
        <w:jc w:val="both"/>
        <w:rPr>
          <w:rFonts w:cstheme="minorHAnsi"/>
          <w:sz w:val="24"/>
          <w:szCs w:val="24"/>
        </w:rPr>
      </w:pPr>
      <w:r w:rsidRPr="00C13AE5">
        <w:rPr>
          <w:rFonts w:cstheme="minorHAnsi"/>
          <w:sz w:val="24"/>
          <w:szCs w:val="24"/>
        </w:rPr>
        <w:t xml:space="preserve">For Sue Mallet, the orchestra’s administrator, the difficulties of her job lie in getting a symphony orchestra and its instruments on stage, on time and in one piece. However well she plans each tour, and she does her planning </w:t>
      </w:r>
      <w:r w:rsidRPr="00C13AE5">
        <w:rPr>
          <w:rFonts w:cstheme="minorHAnsi"/>
          <w:b/>
          <w:sz w:val="24"/>
          <w:szCs w:val="24"/>
        </w:rPr>
        <w:t>with scientific accuracy</w:t>
      </w:r>
      <w:r w:rsidRPr="00C13AE5">
        <w:rPr>
          <w:rFonts w:cstheme="minorHAnsi"/>
          <w:sz w:val="24"/>
          <w:szCs w:val="24"/>
        </w:rPr>
        <w:t>, events sometimes take an upper hand. On one occasion a concert had been advertised for the wrong night, and on another the lorry carrying the instruments from the airport to the concert hall broke down and got stuck in snow.</w:t>
      </w:r>
    </w:p>
    <w:p w14:paraId="0BD357E2" w14:textId="77777777" w:rsidR="00CD0349" w:rsidRPr="00C13AE5" w:rsidRDefault="00CD0349" w:rsidP="0077381A">
      <w:pPr>
        <w:spacing w:after="0" w:line="240" w:lineRule="atLeast"/>
        <w:jc w:val="both"/>
        <w:rPr>
          <w:rFonts w:cstheme="minorHAnsi"/>
          <w:sz w:val="24"/>
          <w:szCs w:val="24"/>
        </w:rPr>
      </w:pPr>
      <w:r w:rsidRPr="00C13AE5">
        <w:rPr>
          <w:rFonts w:cstheme="minorHAnsi"/>
          <w:sz w:val="24"/>
          <w:szCs w:val="24"/>
        </w:rPr>
        <w:t xml:space="preserve">It is a tiring and stressful business flying around the world, and yet on balance it is one of the rewards of the job. Certain moments are </w:t>
      </w:r>
      <w:r w:rsidRPr="00C13AE5">
        <w:rPr>
          <w:rFonts w:cstheme="minorHAnsi"/>
          <w:b/>
          <w:sz w:val="24"/>
          <w:szCs w:val="24"/>
        </w:rPr>
        <w:t>unforgettable</w:t>
      </w:r>
      <w:r w:rsidRPr="00C13AE5">
        <w:rPr>
          <w:rFonts w:cstheme="minorHAnsi"/>
          <w:sz w:val="24"/>
          <w:szCs w:val="24"/>
        </w:rPr>
        <w:t>. At the end of a concert in Moscow an enthusiastic audience had brought the orchestra to its feet. As one of the musicians was about to sit down, an elderly lady in the front row pressed a piece of paper into his hand. It said, in words of simple English, what lovely music the orchestra had made.</w:t>
      </w:r>
    </w:p>
    <w:p w14:paraId="45DF39FD" w14:textId="77777777" w:rsidR="00CD0349" w:rsidRPr="00C13AE5" w:rsidRDefault="00CD0349" w:rsidP="0077381A">
      <w:pPr>
        <w:spacing w:after="0" w:line="240" w:lineRule="atLeast"/>
        <w:jc w:val="both"/>
        <w:rPr>
          <w:rFonts w:cstheme="minorHAnsi"/>
          <w:b/>
          <w:sz w:val="24"/>
          <w:szCs w:val="24"/>
        </w:rPr>
      </w:pPr>
    </w:p>
    <w:p w14:paraId="1FC0844A" w14:textId="77777777" w:rsidR="00CD0349" w:rsidRPr="00C13AE5" w:rsidRDefault="00CD0349" w:rsidP="0077381A">
      <w:pPr>
        <w:spacing w:after="0" w:line="240" w:lineRule="atLeast"/>
        <w:jc w:val="both"/>
        <w:rPr>
          <w:rFonts w:cstheme="minorHAnsi"/>
          <w:sz w:val="24"/>
          <w:szCs w:val="24"/>
        </w:rPr>
      </w:pPr>
    </w:p>
    <w:p w14:paraId="379FDB82" w14:textId="77777777" w:rsidR="00CD0349" w:rsidRPr="00C13AE5" w:rsidRDefault="00CD0349" w:rsidP="0077381A">
      <w:pPr>
        <w:spacing w:after="0" w:line="240" w:lineRule="atLeast"/>
        <w:jc w:val="both"/>
        <w:rPr>
          <w:rFonts w:cstheme="minorHAnsi"/>
          <w:sz w:val="24"/>
          <w:szCs w:val="24"/>
        </w:rPr>
      </w:pPr>
      <w:r w:rsidRPr="00C13AE5">
        <w:rPr>
          <w:rFonts w:cstheme="minorHAnsi"/>
          <w:sz w:val="24"/>
          <w:szCs w:val="24"/>
        </w:rPr>
        <w:t xml:space="preserve">31. What do footballers and musicians have in common? </w:t>
      </w:r>
    </w:p>
    <w:p w14:paraId="0AB4CECA" w14:textId="77777777" w:rsidR="0049030D" w:rsidRDefault="00CD0349" w:rsidP="0077381A">
      <w:pPr>
        <w:spacing w:after="0" w:line="240" w:lineRule="atLeast"/>
        <w:ind w:left="360"/>
        <w:jc w:val="both"/>
        <w:rPr>
          <w:rFonts w:cstheme="minorHAnsi"/>
          <w:sz w:val="24"/>
          <w:szCs w:val="24"/>
        </w:rPr>
      </w:pPr>
      <w:r w:rsidRPr="00C13AE5">
        <w:rPr>
          <w:rFonts w:cstheme="minorHAnsi"/>
          <w:sz w:val="24"/>
          <w:szCs w:val="24"/>
        </w:rPr>
        <w:t>A. Their work abroad earns a lot of praise.</w:t>
      </w:r>
      <w:r w:rsidR="009D57EA" w:rsidRPr="00C13AE5">
        <w:rPr>
          <w:rFonts w:cstheme="minorHAnsi"/>
          <w:sz w:val="24"/>
          <w:szCs w:val="24"/>
        </w:rPr>
        <w:tab/>
      </w:r>
      <w:r w:rsidR="009D57EA" w:rsidRPr="00C13AE5">
        <w:rPr>
          <w:rFonts w:cstheme="minorHAnsi"/>
          <w:sz w:val="24"/>
          <w:szCs w:val="24"/>
        </w:rPr>
        <w:tab/>
      </w:r>
    </w:p>
    <w:p w14:paraId="556DD693" w14:textId="77777777" w:rsidR="00CD0349" w:rsidRPr="00C13AE5" w:rsidRDefault="00CD0349" w:rsidP="0077381A">
      <w:pPr>
        <w:spacing w:after="0" w:line="240" w:lineRule="atLeast"/>
        <w:ind w:left="360"/>
        <w:jc w:val="both"/>
        <w:rPr>
          <w:rFonts w:cstheme="minorHAnsi"/>
          <w:sz w:val="24"/>
          <w:szCs w:val="24"/>
        </w:rPr>
      </w:pPr>
      <w:r w:rsidRPr="00C13AE5">
        <w:rPr>
          <w:rFonts w:cstheme="minorHAnsi"/>
          <w:sz w:val="24"/>
          <w:szCs w:val="24"/>
        </w:rPr>
        <w:lastRenderedPageBreak/>
        <w:t>B. They receive too much unfair criticism.</w:t>
      </w:r>
    </w:p>
    <w:p w14:paraId="71CDB245" w14:textId="77777777" w:rsidR="0049030D" w:rsidRDefault="00CD0349" w:rsidP="0077381A">
      <w:pPr>
        <w:spacing w:after="0" w:line="240" w:lineRule="atLeast"/>
        <w:ind w:left="360"/>
        <w:jc w:val="both"/>
        <w:rPr>
          <w:rFonts w:cstheme="minorHAnsi"/>
          <w:sz w:val="24"/>
          <w:szCs w:val="24"/>
        </w:rPr>
      </w:pPr>
      <w:r w:rsidRPr="00C13AE5">
        <w:rPr>
          <w:rFonts w:cstheme="minorHAnsi"/>
          <w:sz w:val="24"/>
          <w:szCs w:val="24"/>
        </w:rPr>
        <w:t>C. They enjoy extremely noisy audiences.</w:t>
      </w:r>
      <w:r w:rsidR="009D57EA" w:rsidRPr="00C13AE5">
        <w:rPr>
          <w:rFonts w:cstheme="minorHAnsi"/>
          <w:sz w:val="24"/>
          <w:szCs w:val="24"/>
        </w:rPr>
        <w:tab/>
      </w:r>
      <w:r w:rsidR="009D57EA" w:rsidRPr="00C13AE5">
        <w:rPr>
          <w:rFonts w:cstheme="minorHAnsi"/>
          <w:sz w:val="24"/>
          <w:szCs w:val="24"/>
        </w:rPr>
        <w:tab/>
      </w:r>
    </w:p>
    <w:p w14:paraId="7B3CFE58" w14:textId="77777777" w:rsidR="00CD0349" w:rsidRPr="00C13AE5" w:rsidRDefault="00CD0349" w:rsidP="0077381A">
      <w:pPr>
        <w:spacing w:after="0" w:line="240" w:lineRule="atLeast"/>
        <w:ind w:left="360"/>
        <w:jc w:val="both"/>
        <w:rPr>
          <w:rFonts w:cstheme="minorHAnsi"/>
          <w:sz w:val="24"/>
          <w:szCs w:val="24"/>
        </w:rPr>
      </w:pPr>
      <w:r w:rsidRPr="00C13AE5">
        <w:rPr>
          <w:rFonts w:cstheme="minorHAnsi"/>
          <w:sz w:val="24"/>
          <w:szCs w:val="24"/>
        </w:rPr>
        <w:t>D. They experience tension in their work.</w:t>
      </w:r>
    </w:p>
    <w:p w14:paraId="6DF66AC8" w14:textId="77777777" w:rsidR="00B0757E" w:rsidRPr="00C13AE5" w:rsidRDefault="00B0757E" w:rsidP="0077381A">
      <w:pPr>
        <w:spacing w:after="0" w:line="240" w:lineRule="atLeast"/>
        <w:ind w:left="360"/>
        <w:jc w:val="both"/>
        <w:rPr>
          <w:rFonts w:cstheme="minorHAnsi"/>
          <w:sz w:val="24"/>
          <w:szCs w:val="24"/>
        </w:rPr>
      </w:pPr>
    </w:p>
    <w:p w14:paraId="216B5B64" w14:textId="77777777" w:rsidR="00CD0349" w:rsidRPr="00C13AE5" w:rsidRDefault="00CD0349" w:rsidP="0077381A">
      <w:pPr>
        <w:spacing w:after="0" w:line="240" w:lineRule="atLeast"/>
        <w:jc w:val="both"/>
        <w:rPr>
          <w:rFonts w:cstheme="minorHAnsi"/>
          <w:sz w:val="24"/>
          <w:szCs w:val="24"/>
        </w:rPr>
      </w:pPr>
      <w:r w:rsidRPr="00C13AE5">
        <w:rPr>
          <w:rFonts w:cstheme="minorHAnsi"/>
          <w:sz w:val="24"/>
          <w:szCs w:val="24"/>
        </w:rPr>
        <w:t>32. What are we told about Rod Franks?</w:t>
      </w:r>
    </w:p>
    <w:p w14:paraId="2E9DD1FD" w14:textId="77777777" w:rsidR="00CD0349" w:rsidRPr="00C13AE5" w:rsidRDefault="00CD0349" w:rsidP="0077381A">
      <w:pPr>
        <w:spacing w:after="0" w:line="240" w:lineRule="atLeast"/>
        <w:ind w:left="360"/>
        <w:jc w:val="both"/>
        <w:rPr>
          <w:rFonts w:cstheme="minorHAnsi"/>
          <w:sz w:val="24"/>
          <w:szCs w:val="24"/>
        </w:rPr>
      </w:pPr>
      <w:r w:rsidRPr="00C13AE5">
        <w:rPr>
          <w:rFonts w:cstheme="minorHAnsi"/>
          <w:sz w:val="24"/>
          <w:szCs w:val="24"/>
        </w:rPr>
        <w:t>A. He used to be the director of a football club.</w:t>
      </w:r>
      <w:r w:rsidR="009D57EA" w:rsidRPr="00C13AE5">
        <w:rPr>
          <w:rFonts w:cstheme="minorHAnsi"/>
          <w:sz w:val="24"/>
          <w:szCs w:val="24"/>
        </w:rPr>
        <w:tab/>
      </w:r>
      <w:r w:rsidRPr="00C13AE5">
        <w:rPr>
          <w:rFonts w:cstheme="minorHAnsi"/>
          <w:sz w:val="24"/>
          <w:szCs w:val="24"/>
        </w:rPr>
        <w:t>B. He switched from one career to another.</w:t>
      </w:r>
    </w:p>
    <w:p w14:paraId="778D9566" w14:textId="77777777" w:rsidR="00CD0349" w:rsidRPr="00C13AE5" w:rsidRDefault="00CD0349" w:rsidP="0077381A">
      <w:pPr>
        <w:spacing w:after="0" w:line="240" w:lineRule="atLeast"/>
        <w:ind w:left="360"/>
        <w:jc w:val="both"/>
        <w:rPr>
          <w:rFonts w:cstheme="minorHAnsi"/>
          <w:sz w:val="24"/>
          <w:szCs w:val="24"/>
        </w:rPr>
      </w:pPr>
      <w:r w:rsidRPr="00C13AE5">
        <w:rPr>
          <w:rFonts w:cstheme="minorHAnsi"/>
          <w:sz w:val="24"/>
          <w:szCs w:val="24"/>
        </w:rPr>
        <w:t>C. He used to be a professional trumpeter.</w:t>
      </w:r>
      <w:r w:rsidR="0049030D">
        <w:rPr>
          <w:rFonts w:cstheme="minorHAnsi"/>
          <w:sz w:val="24"/>
          <w:szCs w:val="24"/>
        </w:rPr>
        <w:tab/>
      </w:r>
      <w:r w:rsidRPr="00C13AE5">
        <w:rPr>
          <w:rFonts w:cstheme="minorHAnsi"/>
          <w:sz w:val="24"/>
          <w:szCs w:val="24"/>
        </w:rPr>
        <w:t>D. He disliked his original choice of career.</w:t>
      </w:r>
    </w:p>
    <w:p w14:paraId="0DA956A1" w14:textId="77777777" w:rsidR="00B0757E" w:rsidRPr="00C13AE5" w:rsidRDefault="00B0757E" w:rsidP="0077381A">
      <w:pPr>
        <w:spacing w:after="0" w:line="240" w:lineRule="atLeast"/>
        <w:ind w:left="360"/>
        <w:jc w:val="both"/>
        <w:rPr>
          <w:rFonts w:cstheme="minorHAnsi"/>
          <w:sz w:val="24"/>
          <w:szCs w:val="24"/>
        </w:rPr>
      </w:pPr>
    </w:p>
    <w:p w14:paraId="346D199C" w14:textId="77777777" w:rsidR="00CD0349" w:rsidRPr="00C13AE5" w:rsidRDefault="00CD0349" w:rsidP="0077381A">
      <w:pPr>
        <w:spacing w:after="0" w:line="240" w:lineRule="atLeast"/>
        <w:jc w:val="both"/>
        <w:rPr>
          <w:rFonts w:cstheme="minorHAnsi"/>
          <w:b/>
          <w:sz w:val="24"/>
          <w:szCs w:val="24"/>
        </w:rPr>
      </w:pPr>
      <w:r w:rsidRPr="00C13AE5">
        <w:rPr>
          <w:rFonts w:cstheme="minorHAnsi"/>
          <w:sz w:val="24"/>
          <w:szCs w:val="24"/>
        </w:rPr>
        <w:t>33. Before joining London Symphony Orchestra, Rod Franks worked for</w:t>
      </w:r>
      <w:r w:rsidRPr="00C13AE5">
        <w:rPr>
          <w:rFonts w:cstheme="minorHAnsi"/>
          <w:b/>
          <w:sz w:val="24"/>
          <w:szCs w:val="24"/>
        </w:rPr>
        <w:t xml:space="preserve"> </w:t>
      </w:r>
      <w:r w:rsidR="004D1632" w:rsidRPr="00C13AE5">
        <w:rPr>
          <w:rFonts w:cstheme="minorHAnsi"/>
          <w:b/>
          <w:sz w:val="24"/>
          <w:szCs w:val="24"/>
        </w:rPr>
        <w:t>……………….</w:t>
      </w:r>
    </w:p>
    <w:p w14:paraId="587C3536" w14:textId="77777777" w:rsidR="00907D99" w:rsidRPr="00C13AE5" w:rsidRDefault="00CD0349" w:rsidP="0077381A">
      <w:pPr>
        <w:spacing w:after="0" w:line="240" w:lineRule="atLeast"/>
        <w:ind w:left="360"/>
        <w:jc w:val="both"/>
        <w:rPr>
          <w:rFonts w:cstheme="minorHAnsi"/>
          <w:sz w:val="24"/>
          <w:szCs w:val="24"/>
        </w:rPr>
      </w:pPr>
      <w:r w:rsidRPr="00C13AE5">
        <w:rPr>
          <w:rFonts w:cstheme="minorHAnsi"/>
          <w:sz w:val="24"/>
          <w:szCs w:val="24"/>
        </w:rPr>
        <w:t>A. a football club</w:t>
      </w:r>
      <w:r w:rsidR="009D57EA" w:rsidRPr="00C13AE5">
        <w:rPr>
          <w:rFonts w:cstheme="minorHAnsi"/>
          <w:sz w:val="24"/>
          <w:szCs w:val="24"/>
        </w:rPr>
        <w:tab/>
      </w:r>
      <w:r w:rsidR="009D57EA" w:rsidRPr="00C13AE5">
        <w:rPr>
          <w:rFonts w:cstheme="minorHAnsi"/>
          <w:sz w:val="24"/>
          <w:szCs w:val="24"/>
        </w:rPr>
        <w:tab/>
      </w:r>
      <w:r w:rsidR="0049030D">
        <w:rPr>
          <w:rFonts w:cstheme="minorHAnsi"/>
          <w:sz w:val="24"/>
          <w:szCs w:val="24"/>
        </w:rPr>
        <w:tab/>
      </w:r>
      <w:r w:rsidRPr="00C13AE5">
        <w:rPr>
          <w:rFonts w:cstheme="minorHAnsi"/>
          <w:sz w:val="24"/>
          <w:szCs w:val="24"/>
        </w:rPr>
        <w:t>B. a travel agency</w:t>
      </w:r>
      <w:r w:rsidR="009D57EA" w:rsidRPr="00C13AE5">
        <w:rPr>
          <w:rFonts w:cstheme="minorHAnsi"/>
          <w:sz w:val="24"/>
          <w:szCs w:val="24"/>
        </w:rPr>
        <w:tab/>
      </w:r>
    </w:p>
    <w:p w14:paraId="301233A8" w14:textId="77777777" w:rsidR="00CD0349" w:rsidRPr="00C13AE5" w:rsidRDefault="00CD0349" w:rsidP="0077381A">
      <w:pPr>
        <w:spacing w:after="0" w:line="240" w:lineRule="atLeast"/>
        <w:ind w:left="360"/>
        <w:jc w:val="both"/>
        <w:rPr>
          <w:rFonts w:cstheme="minorHAnsi"/>
          <w:sz w:val="24"/>
          <w:szCs w:val="24"/>
        </w:rPr>
      </w:pPr>
      <w:r w:rsidRPr="00C13AE5">
        <w:rPr>
          <w:rFonts w:cstheme="minorHAnsi"/>
          <w:sz w:val="24"/>
          <w:szCs w:val="24"/>
        </w:rPr>
        <w:t>C. a consulting firm</w:t>
      </w:r>
      <w:r w:rsidR="009D57EA" w:rsidRPr="00C13AE5">
        <w:rPr>
          <w:rFonts w:cstheme="minorHAnsi"/>
          <w:sz w:val="24"/>
          <w:szCs w:val="24"/>
        </w:rPr>
        <w:tab/>
      </w:r>
      <w:r w:rsidR="00907D99" w:rsidRPr="00C13AE5">
        <w:rPr>
          <w:rFonts w:cstheme="minorHAnsi"/>
          <w:sz w:val="24"/>
          <w:szCs w:val="24"/>
        </w:rPr>
        <w:tab/>
      </w:r>
      <w:r w:rsidRPr="00C13AE5">
        <w:rPr>
          <w:rFonts w:cstheme="minorHAnsi"/>
          <w:sz w:val="24"/>
          <w:szCs w:val="24"/>
        </w:rPr>
        <w:t>D. an event organizing firm</w:t>
      </w:r>
    </w:p>
    <w:p w14:paraId="4554821B" w14:textId="77777777" w:rsidR="00B0757E" w:rsidRPr="00C13AE5" w:rsidRDefault="00B0757E" w:rsidP="0077381A">
      <w:pPr>
        <w:spacing w:after="0" w:line="240" w:lineRule="atLeast"/>
        <w:ind w:left="360"/>
        <w:jc w:val="both"/>
        <w:rPr>
          <w:rFonts w:cstheme="minorHAnsi"/>
          <w:sz w:val="24"/>
          <w:szCs w:val="24"/>
        </w:rPr>
      </w:pPr>
    </w:p>
    <w:p w14:paraId="561029FD" w14:textId="77777777" w:rsidR="00CD0349" w:rsidRPr="00C13AE5" w:rsidRDefault="00CD0349" w:rsidP="0077381A">
      <w:pPr>
        <w:spacing w:after="0" w:line="240" w:lineRule="atLeast"/>
        <w:jc w:val="both"/>
        <w:rPr>
          <w:rFonts w:cstheme="minorHAnsi"/>
          <w:sz w:val="24"/>
          <w:szCs w:val="24"/>
        </w:rPr>
      </w:pPr>
      <w:r w:rsidRPr="00C13AE5">
        <w:rPr>
          <w:rFonts w:cstheme="minorHAnsi"/>
          <w:sz w:val="24"/>
          <w:szCs w:val="24"/>
        </w:rPr>
        <w:t>34. The word “</w:t>
      </w:r>
      <w:r w:rsidRPr="00C13AE5">
        <w:rPr>
          <w:rFonts w:cstheme="minorHAnsi"/>
          <w:b/>
          <w:sz w:val="24"/>
          <w:szCs w:val="24"/>
        </w:rPr>
        <w:t>principal”</w:t>
      </w:r>
      <w:r w:rsidRPr="00C13AE5">
        <w:rPr>
          <w:rFonts w:cstheme="minorHAnsi"/>
          <w:sz w:val="24"/>
          <w:szCs w:val="24"/>
        </w:rPr>
        <w:t xml:space="preserve"> in line 4 can be best replaced by</w:t>
      </w:r>
      <w:r w:rsidR="004D1632" w:rsidRPr="00C13AE5">
        <w:rPr>
          <w:rFonts w:cstheme="minorHAnsi"/>
          <w:sz w:val="24"/>
          <w:szCs w:val="24"/>
        </w:rPr>
        <w:t xml:space="preserve"> ………………..</w:t>
      </w:r>
    </w:p>
    <w:p w14:paraId="4527A321" w14:textId="77777777" w:rsidR="00CD0349" w:rsidRPr="00C13AE5" w:rsidRDefault="00CD0349" w:rsidP="0077381A">
      <w:pPr>
        <w:spacing w:after="0" w:line="240" w:lineRule="atLeast"/>
        <w:ind w:left="360"/>
        <w:jc w:val="both"/>
        <w:rPr>
          <w:rFonts w:cstheme="minorHAnsi"/>
          <w:sz w:val="24"/>
          <w:szCs w:val="24"/>
        </w:rPr>
      </w:pPr>
      <w:r w:rsidRPr="00C13AE5">
        <w:rPr>
          <w:rFonts w:cstheme="minorHAnsi"/>
          <w:sz w:val="24"/>
          <w:szCs w:val="24"/>
        </w:rPr>
        <w:t>A. original</w:t>
      </w:r>
      <w:r w:rsidR="009D57EA" w:rsidRPr="00C13AE5">
        <w:rPr>
          <w:rFonts w:cstheme="minorHAnsi"/>
          <w:sz w:val="24"/>
          <w:szCs w:val="24"/>
        </w:rPr>
        <w:tab/>
      </w:r>
      <w:r w:rsidR="009D57EA" w:rsidRPr="00C13AE5">
        <w:rPr>
          <w:rFonts w:cstheme="minorHAnsi"/>
          <w:sz w:val="24"/>
          <w:szCs w:val="24"/>
        </w:rPr>
        <w:tab/>
      </w:r>
      <w:r w:rsidRPr="00C13AE5">
        <w:rPr>
          <w:rFonts w:cstheme="minorHAnsi"/>
          <w:sz w:val="24"/>
          <w:szCs w:val="24"/>
        </w:rPr>
        <w:t>B. main</w:t>
      </w:r>
      <w:r w:rsidR="009D57EA" w:rsidRPr="00C13AE5">
        <w:rPr>
          <w:rFonts w:cstheme="minorHAnsi"/>
          <w:sz w:val="24"/>
          <w:szCs w:val="24"/>
        </w:rPr>
        <w:tab/>
      </w:r>
      <w:r w:rsidR="009D57EA" w:rsidRPr="00C13AE5">
        <w:rPr>
          <w:rFonts w:cstheme="minorHAnsi"/>
          <w:sz w:val="24"/>
          <w:szCs w:val="24"/>
        </w:rPr>
        <w:tab/>
      </w:r>
      <w:r w:rsidRPr="00C13AE5">
        <w:rPr>
          <w:rFonts w:cstheme="minorHAnsi"/>
          <w:sz w:val="24"/>
          <w:szCs w:val="24"/>
        </w:rPr>
        <w:t>C. prime</w:t>
      </w:r>
      <w:r w:rsidR="009D57EA" w:rsidRPr="00C13AE5">
        <w:rPr>
          <w:rFonts w:cstheme="minorHAnsi"/>
          <w:sz w:val="24"/>
          <w:szCs w:val="24"/>
        </w:rPr>
        <w:tab/>
      </w:r>
      <w:r w:rsidRPr="00C13AE5">
        <w:rPr>
          <w:rFonts w:cstheme="minorHAnsi"/>
          <w:sz w:val="24"/>
          <w:szCs w:val="24"/>
        </w:rPr>
        <w:t>D. initial</w:t>
      </w:r>
    </w:p>
    <w:p w14:paraId="1CAA0920" w14:textId="77777777" w:rsidR="00B0757E" w:rsidRPr="00C13AE5" w:rsidRDefault="00B0757E" w:rsidP="0077381A">
      <w:pPr>
        <w:spacing w:after="0" w:line="240" w:lineRule="atLeast"/>
        <w:ind w:left="360"/>
        <w:jc w:val="both"/>
        <w:rPr>
          <w:rFonts w:cstheme="minorHAnsi"/>
          <w:sz w:val="24"/>
          <w:szCs w:val="24"/>
        </w:rPr>
      </w:pPr>
    </w:p>
    <w:p w14:paraId="422CC5D3" w14:textId="77777777" w:rsidR="00CD0349" w:rsidRPr="00C13AE5" w:rsidRDefault="00CD0349" w:rsidP="0077381A">
      <w:pPr>
        <w:spacing w:after="0" w:line="240" w:lineRule="atLeast"/>
        <w:jc w:val="both"/>
        <w:rPr>
          <w:rFonts w:cstheme="minorHAnsi"/>
          <w:sz w:val="24"/>
          <w:szCs w:val="24"/>
        </w:rPr>
      </w:pPr>
      <w:r w:rsidRPr="00C13AE5">
        <w:rPr>
          <w:rFonts w:cstheme="minorHAnsi"/>
          <w:sz w:val="24"/>
          <w:szCs w:val="24"/>
        </w:rPr>
        <w:t xml:space="preserve">35. The LSO began playing abroad </w:t>
      </w:r>
      <w:r w:rsidR="004D1632" w:rsidRPr="00C13AE5">
        <w:rPr>
          <w:rFonts w:cstheme="minorHAnsi"/>
          <w:sz w:val="24"/>
          <w:szCs w:val="24"/>
        </w:rPr>
        <w:t>……………</w:t>
      </w:r>
    </w:p>
    <w:p w14:paraId="4AAE0824" w14:textId="77777777" w:rsidR="00CD0349" w:rsidRPr="00C13AE5" w:rsidRDefault="00CD0349" w:rsidP="0077381A">
      <w:pPr>
        <w:spacing w:after="0" w:line="240" w:lineRule="atLeast"/>
        <w:ind w:left="360"/>
        <w:jc w:val="both"/>
        <w:rPr>
          <w:rFonts w:cstheme="minorHAnsi"/>
          <w:sz w:val="24"/>
          <w:szCs w:val="24"/>
        </w:rPr>
      </w:pPr>
      <w:r w:rsidRPr="00C13AE5">
        <w:rPr>
          <w:rFonts w:cstheme="minorHAnsi"/>
          <w:sz w:val="24"/>
          <w:szCs w:val="24"/>
        </w:rPr>
        <w:t>A. only fairly recently.</w:t>
      </w:r>
      <w:r w:rsidR="009D57EA" w:rsidRPr="00C13AE5">
        <w:rPr>
          <w:rFonts w:cstheme="minorHAnsi"/>
          <w:sz w:val="24"/>
          <w:szCs w:val="24"/>
        </w:rPr>
        <w:tab/>
      </w:r>
      <w:r w:rsidR="009D57EA" w:rsidRPr="00C13AE5">
        <w:rPr>
          <w:rFonts w:cstheme="minorHAnsi"/>
          <w:sz w:val="24"/>
          <w:szCs w:val="24"/>
        </w:rPr>
        <w:tab/>
      </w:r>
      <w:r w:rsidR="0049030D">
        <w:rPr>
          <w:rFonts w:cstheme="minorHAnsi"/>
          <w:sz w:val="24"/>
          <w:szCs w:val="24"/>
        </w:rPr>
        <w:tab/>
      </w:r>
      <w:r w:rsidRPr="00C13AE5">
        <w:rPr>
          <w:rFonts w:cstheme="minorHAnsi"/>
          <w:sz w:val="24"/>
          <w:szCs w:val="24"/>
        </w:rPr>
        <w:t>B. over a hundred years ago.</w:t>
      </w:r>
    </w:p>
    <w:p w14:paraId="117B3AC7" w14:textId="77777777" w:rsidR="00CD0349" w:rsidRPr="00C13AE5" w:rsidRDefault="00CD0349" w:rsidP="0077381A">
      <w:pPr>
        <w:spacing w:after="0" w:line="240" w:lineRule="atLeast"/>
        <w:ind w:left="360"/>
        <w:jc w:val="both"/>
        <w:rPr>
          <w:rFonts w:cstheme="minorHAnsi"/>
          <w:sz w:val="24"/>
          <w:szCs w:val="24"/>
        </w:rPr>
      </w:pPr>
      <w:r w:rsidRPr="00C13AE5">
        <w:rPr>
          <w:rFonts w:cstheme="minorHAnsi"/>
          <w:sz w:val="24"/>
          <w:szCs w:val="24"/>
        </w:rPr>
        <w:t>C. when it was first set up.</w:t>
      </w:r>
      <w:r w:rsidR="009D57EA" w:rsidRPr="00C13AE5">
        <w:rPr>
          <w:rFonts w:cstheme="minorHAnsi"/>
          <w:sz w:val="24"/>
          <w:szCs w:val="24"/>
        </w:rPr>
        <w:tab/>
      </w:r>
      <w:r w:rsidR="009D57EA" w:rsidRPr="00C13AE5">
        <w:rPr>
          <w:rFonts w:cstheme="minorHAnsi"/>
          <w:sz w:val="24"/>
          <w:szCs w:val="24"/>
        </w:rPr>
        <w:tab/>
      </w:r>
      <w:r w:rsidRPr="00C13AE5">
        <w:rPr>
          <w:rFonts w:cstheme="minorHAnsi"/>
          <w:sz w:val="24"/>
          <w:szCs w:val="24"/>
        </w:rPr>
        <w:t>D. when it needed money.</w:t>
      </w:r>
    </w:p>
    <w:p w14:paraId="3F8A94C6" w14:textId="77777777" w:rsidR="00B0757E" w:rsidRPr="00C13AE5" w:rsidRDefault="00B0757E" w:rsidP="0077381A">
      <w:pPr>
        <w:spacing w:after="0" w:line="240" w:lineRule="atLeast"/>
        <w:ind w:left="360"/>
        <w:jc w:val="both"/>
        <w:rPr>
          <w:rFonts w:cstheme="minorHAnsi"/>
          <w:sz w:val="24"/>
          <w:szCs w:val="24"/>
        </w:rPr>
      </w:pPr>
    </w:p>
    <w:p w14:paraId="427A3769" w14:textId="77777777" w:rsidR="00CD0349" w:rsidRPr="00C13AE5" w:rsidRDefault="00CD0349" w:rsidP="0077381A">
      <w:pPr>
        <w:spacing w:after="0" w:line="240" w:lineRule="atLeast"/>
        <w:jc w:val="both"/>
        <w:rPr>
          <w:rFonts w:cstheme="minorHAnsi"/>
          <w:sz w:val="24"/>
          <w:szCs w:val="24"/>
        </w:rPr>
      </w:pPr>
      <w:r w:rsidRPr="00C13AE5">
        <w:rPr>
          <w:rFonts w:cstheme="minorHAnsi"/>
          <w:sz w:val="24"/>
          <w:szCs w:val="24"/>
        </w:rPr>
        <w:t xml:space="preserve">36. Orchestras have to travel abroad </w:t>
      </w:r>
      <w:r w:rsidR="004D1632" w:rsidRPr="00C13AE5">
        <w:rPr>
          <w:rFonts w:cstheme="minorHAnsi"/>
          <w:sz w:val="24"/>
          <w:szCs w:val="24"/>
        </w:rPr>
        <w:t>…………….</w:t>
      </w:r>
    </w:p>
    <w:p w14:paraId="65AC9BEC" w14:textId="77777777" w:rsidR="00CD0349" w:rsidRPr="00C13AE5" w:rsidRDefault="00CD0349" w:rsidP="0077381A">
      <w:pPr>
        <w:spacing w:after="0" w:line="240" w:lineRule="atLeast"/>
        <w:ind w:left="360"/>
        <w:jc w:val="both"/>
        <w:rPr>
          <w:rFonts w:cstheme="minorHAnsi"/>
          <w:sz w:val="24"/>
          <w:szCs w:val="24"/>
        </w:rPr>
      </w:pPr>
      <w:r w:rsidRPr="00C13AE5">
        <w:rPr>
          <w:rFonts w:cstheme="minorHAnsi"/>
          <w:sz w:val="24"/>
          <w:szCs w:val="24"/>
        </w:rPr>
        <w:t>A. to play with foreign conductors.</w:t>
      </w:r>
      <w:r w:rsidR="009D57EA" w:rsidRPr="00C13AE5">
        <w:rPr>
          <w:rFonts w:cstheme="minorHAnsi"/>
          <w:sz w:val="24"/>
          <w:szCs w:val="24"/>
        </w:rPr>
        <w:tab/>
      </w:r>
      <w:r w:rsidR="009D57EA" w:rsidRPr="00C13AE5">
        <w:rPr>
          <w:rFonts w:cstheme="minorHAnsi"/>
          <w:sz w:val="24"/>
          <w:szCs w:val="24"/>
        </w:rPr>
        <w:tab/>
      </w:r>
      <w:r w:rsidRPr="00C13AE5">
        <w:rPr>
          <w:rFonts w:cstheme="minorHAnsi"/>
          <w:sz w:val="24"/>
          <w:szCs w:val="24"/>
        </w:rPr>
        <w:t>B. to record with foreign companies.</w:t>
      </w:r>
    </w:p>
    <w:p w14:paraId="29E69257" w14:textId="77777777" w:rsidR="00CD0349" w:rsidRPr="00C13AE5" w:rsidRDefault="00CD0349" w:rsidP="0077381A">
      <w:pPr>
        <w:spacing w:after="0" w:line="240" w:lineRule="atLeast"/>
        <w:ind w:left="360"/>
        <w:jc w:val="both"/>
        <w:rPr>
          <w:rFonts w:cstheme="minorHAnsi"/>
          <w:sz w:val="24"/>
          <w:szCs w:val="24"/>
        </w:rPr>
      </w:pPr>
      <w:r w:rsidRPr="00C13AE5">
        <w:rPr>
          <w:rFonts w:cstheme="minorHAnsi"/>
          <w:sz w:val="24"/>
          <w:szCs w:val="24"/>
        </w:rPr>
        <w:t>C. to make themselves better known.</w:t>
      </w:r>
      <w:r w:rsidR="009D57EA" w:rsidRPr="00C13AE5">
        <w:rPr>
          <w:rFonts w:cstheme="minorHAnsi"/>
          <w:sz w:val="24"/>
          <w:szCs w:val="24"/>
        </w:rPr>
        <w:tab/>
      </w:r>
      <w:r w:rsidRPr="00C13AE5">
        <w:rPr>
          <w:rFonts w:cstheme="minorHAnsi"/>
          <w:sz w:val="24"/>
          <w:szCs w:val="24"/>
        </w:rPr>
        <w:t>D.to record with new solo players.</w:t>
      </w:r>
    </w:p>
    <w:p w14:paraId="0D88D2C6" w14:textId="77777777" w:rsidR="00B0757E" w:rsidRPr="00C13AE5" w:rsidRDefault="00B0757E" w:rsidP="0077381A">
      <w:pPr>
        <w:spacing w:after="0" w:line="240" w:lineRule="atLeast"/>
        <w:ind w:left="360"/>
        <w:jc w:val="both"/>
        <w:rPr>
          <w:rFonts w:cstheme="minorHAnsi"/>
          <w:sz w:val="24"/>
          <w:szCs w:val="24"/>
        </w:rPr>
      </w:pPr>
    </w:p>
    <w:p w14:paraId="550AAE20" w14:textId="77777777" w:rsidR="00CD0349" w:rsidRPr="00C13AE5" w:rsidRDefault="00CD0349" w:rsidP="0077381A">
      <w:pPr>
        <w:spacing w:after="0" w:line="240" w:lineRule="atLeast"/>
        <w:jc w:val="both"/>
        <w:rPr>
          <w:rFonts w:cstheme="minorHAnsi"/>
          <w:sz w:val="24"/>
          <w:szCs w:val="24"/>
        </w:rPr>
      </w:pPr>
      <w:r w:rsidRPr="00C13AE5">
        <w:rPr>
          <w:rFonts w:cstheme="minorHAnsi"/>
          <w:sz w:val="24"/>
          <w:szCs w:val="24"/>
        </w:rPr>
        <w:t>37. What does ‘</w:t>
      </w:r>
      <w:r w:rsidRPr="00C13AE5">
        <w:rPr>
          <w:rFonts w:cstheme="minorHAnsi"/>
          <w:b/>
          <w:sz w:val="24"/>
          <w:szCs w:val="24"/>
        </w:rPr>
        <w:t>It’</w:t>
      </w:r>
      <w:r w:rsidR="00841363" w:rsidRPr="00C13AE5">
        <w:rPr>
          <w:rFonts w:cstheme="minorHAnsi"/>
          <w:sz w:val="24"/>
          <w:szCs w:val="24"/>
        </w:rPr>
        <w:t xml:space="preserve"> in line 15</w:t>
      </w:r>
      <w:r w:rsidRPr="00C13AE5">
        <w:rPr>
          <w:rFonts w:cstheme="minorHAnsi"/>
          <w:sz w:val="24"/>
          <w:szCs w:val="24"/>
        </w:rPr>
        <w:t xml:space="preserve"> refer to?</w:t>
      </w:r>
    </w:p>
    <w:p w14:paraId="15C6E44F" w14:textId="77777777" w:rsidR="00CD0349" w:rsidRPr="00C13AE5" w:rsidRDefault="00CD0349" w:rsidP="0077381A">
      <w:pPr>
        <w:spacing w:after="0" w:line="240" w:lineRule="atLeast"/>
        <w:ind w:left="360"/>
        <w:jc w:val="both"/>
        <w:rPr>
          <w:rFonts w:cstheme="minorHAnsi"/>
          <w:sz w:val="24"/>
          <w:szCs w:val="24"/>
        </w:rPr>
      </w:pPr>
      <w:r w:rsidRPr="00C13AE5">
        <w:rPr>
          <w:rFonts w:cstheme="minorHAnsi"/>
          <w:sz w:val="24"/>
          <w:szCs w:val="24"/>
        </w:rPr>
        <w:t>A. organising a number of recordings</w:t>
      </w:r>
      <w:r w:rsidR="009D57EA" w:rsidRPr="00C13AE5">
        <w:rPr>
          <w:rFonts w:cstheme="minorHAnsi"/>
          <w:sz w:val="24"/>
          <w:szCs w:val="24"/>
        </w:rPr>
        <w:tab/>
      </w:r>
      <w:r w:rsidRPr="00C13AE5">
        <w:rPr>
          <w:rFonts w:cstheme="minorHAnsi"/>
          <w:sz w:val="24"/>
          <w:szCs w:val="24"/>
        </w:rPr>
        <w:t>B. visiting the most important markets</w:t>
      </w:r>
    </w:p>
    <w:p w14:paraId="0A3166A5" w14:textId="77777777" w:rsidR="00CD0349" w:rsidRPr="00C13AE5" w:rsidRDefault="00CD0349" w:rsidP="0077381A">
      <w:pPr>
        <w:spacing w:after="0" w:line="240" w:lineRule="atLeast"/>
        <w:ind w:left="360"/>
        <w:jc w:val="both"/>
        <w:rPr>
          <w:rFonts w:cstheme="minorHAnsi"/>
          <w:sz w:val="24"/>
          <w:szCs w:val="24"/>
        </w:rPr>
      </w:pPr>
      <w:r w:rsidRPr="00C13AE5">
        <w:rPr>
          <w:rFonts w:cstheme="minorHAnsi"/>
          <w:sz w:val="24"/>
          <w:szCs w:val="24"/>
        </w:rPr>
        <w:t>C. the expense of touring in a country</w:t>
      </w:r>
      <w:r w:rsidR="009D57EA" w:rsidRPr="00C13AE5">
        <w:rPr>
          <w:rFonts w:cstheme="minorHAnsi"/>
          <w:sz w:val="24"/>
          <w:szCs w:val="24"/>
        </w:rPr>
        <w:tab/>
      </w:r>
      <w:r w:rsidRPr="00C13AE5">
        <w:rPr>
          <w:rFonts w:cstheme="minorHAnsi"/>
          <w:sz w:val="24"/>
          <w:szCs w:val="24"/>
        </w:rPr>
        <w:t>D. providing more than just concerts</w:t>
      </w:r>
    </w:p>
    <w:p w14:paraId="243B8768" w14:textId="77777777" w:rsidR="00B0757E" w:rsidRPr="00C13AE5" w:rsidRDefault="00B0757E" w:rsidP="0077381A">
      <w:pPr>
        <w:spacing w:after="0" w:line="240" w:lineRule="atLeast"/>
        <w:ind w:left="360"/>
        <w:jc w:val="both"/>
        <w:rPr>
          <w:rFonts w:cstheme="minorHAnsi"/>
          <w:sz w:val="24"/>
          <w:szCs w:val="24"/>
        </w:rPr>
      </w:pPr>
    </w:p>
    <w:p w14:paraId="1AC674DA" w14:textId="77777777" w:rsidR="00CD0349" w:rsidRPr="00C13AE5" w:rsidRDefault="00CD0349" w:rsidP="0077381A">
      <w:pPr>
        <w:spacing w:after="0" w:line="240" w:lineRule="atLeast"/>
        <w:jc w:val="both"/>
        <w:rPr>
          <w:rFonts w:cstheme="minorHAnsi"/>
          <w:sz w:val="24"/>
          <w:szCs w:val="24"/>
        </w:rPr>
      </w:pPr>
      <w:r w:rsidRPr="00C13AE5">
        <w:rPr>
          <w:rFonts w:cstheme="minorHAnsi"/>
          <w:sz w:val="24"/>
          <w:szCs w:val="24"/>
        </w:rPr>
        <w:t xml:space="preserve">38. Sue Mallet’s arrangements for the LSO can be </w:t>
      </w:r>
      <w:r w:rsidR="004D1632" w:rsidRPr="00C13AE5">
        <w:rPr>
          <w:rFonts w:cstheme="minorHAnsi"/>
          <w:sz w:val="24"/>
          <w:szCs w:val="24"/>
        </w:rPr>
        <w:t>……………….</w:t>
      </w:r>
    </w:p>
    <w:p w14:paraId="4A7DA164" w14:textId="77777777" w:rsidR="00CD0349" w:rsidRPr="00C13AE5" w:rsidRDefault="00CD0349" w:rsidP="0077381A">
      <w:pPr>
        <w:spacing w:after="0" w:line="240" w:lineRule="atLeast"/>
        <w:ind w:left="360"/>
        <w:jc w:val="both"/>
        <w:rPr>
          <w:rFonts w:cstheme="minorHAnsi"/>
          <w:sz w:val="24"/>
          <w:szCs w:val="24"/>
        </w:rPr>
      </w:pPr>
      <w:r w:rsidRPr="00C13AE5">
        <w:rPr>
          <w:rFonts w:cstheme="minorHAnsi"/>
          <w:sz w:val="24"/>
          <w:szCs w:val="24"/>
        </w:rPr>
        <w:t>A. affected by external circumstances.</w:t>
      </w:r>
      <w:r w:rsidR="009D57EA" w:rsidRPr="00C13AE5">
        <w:rPr>
          <w:rFonts w:cstheme="minorHAnsi"/>
          <w:sz w:val="24"/>
          <w:szCs w:val="24"/>
        </w:rPr>
        <w:tab/>
      </w:r>
      <w:r w:rsidRPr="00C13AE5">
        <w:rPr>
          <w:rFonts w:cstheme="minorHAnsi"/>
          <w:sz w:val="24"/>
          <w:szCs w:val="24"/>
        </w:rPr>
        <w:t>B. made difficult by awkward players.</w:t>
      </w:r>
    </w:p>
    <w:p w14:paraId="50A55D22" w14:textId="77777777" w:rsidR="00CD0349" w:rsidRPr="00C13AE5" w:rsidRDefault="00CD0349" w:rsidP="0077381A">
      <w:pPr>
        <w:spacing w:after="0" w:line="240" w:lineRule="atLeast"/>
        <w:ind w:left="360"/>
        <w:jc w:val="both"/>
        <w:rPr>
          <w:rFonts w:cstheme="minorHAnsi"/>
          <w:sz w:val="24"/>
          <w:szCs w:val="24"/>
        </w:rPr>
      </w:pPr>
      <w:r w:rsidRPr="00C13AE5">
        <w:rPr>
          <w:rFonts w:cstheme="minorHAnsi"/>
          <w:sz w:val="24"/>
          <w:szCs w:val="24"/>
        </w:rPr>
        <w:t>C. spoilt by overlooking tiny details.</w:t>
      </w:r>
      <w:r w:rsidR="0049030D">
        <w:rPr>
          <w:rFonts w:cstheme="minorHAnsi"/>
          <w:sz w:val="24"/>
          <w:szCs w:val="24"/>
        </w:rPr>
        <w:tab/>
      </w:r>
      <w:r w:rsidRPr="00C13AE5">
        <w:rPr>
          <w:rFonts w:cstheme="minorHAnsi"/>
          <w:sz w:val="24"/>
          <w:szCs w:val="24"/>
        </w:rPr>
        <w:t>D. spoilt by very careless planning.</w:t>
      </w:r>
    </w:p>
    <w:p w14:paraId="72F2B917" w14:textId="77777777" w:rsidR="00B0757E" w:rsidRPr="00C13AE5" w:rsidRDefault="00B0757E" w:rsidP="0077381A">
      <w:pPr>
        <w:spacing w:after="0" w:line="240" w:lineRule="atLeast"/>
        <w:ind w:left="360"/>
        <w:jc w:val="both"/>
        <w:rPr>
          <w:rFonts w:cstheme="minorHAnsi"/>
          <w:sz w:val="24"/>
          <w:szCs w:val="24"/>
        </w:rPr>
      </w:pPr>
    </w:p>
    <w:p w14:paraId="64B39C18" w14:textId="77777777" w:rsidR="00CD0349" w:rsidRPr="00C13AE5" w:rsidRDefault="00CD0349" w:rsidP="0077381A">
      <w:pPr>
        <w:spacing w:after="0" w:line="240" w:lineRule="atLeast"/>
        <w:jc w:val="both"/>
        <w:rPr>
          <w:rFonts w:cstheme="minorHAnsi"/>
          <w:sz w:val="24"/>
          <w:szCs w:val="24"/>
        </w:rPr>
      </w:pPr>
      <w:r w:rsidRPr="00C13AE5">
        <w:rPr>
          <w:rFonts w:cstheme="minorHAnsi"/>
          <w:sz w:val="24"/>
          <w:szCs w:val="24"/>
        </w:rPr>
        <w:t>39. What does the phrase ‘</w:t>
      </w:r>
      <w:r w:rsidRPr="00C13AE5">
        <w:rPr>
          <w:rFonts w:cstheme="minorHAnsi"/>
          <w:b/>
          <w:sz w:val="24"/>
          <w:szCs w:val="24"/>
        </w:rPr>
        <w:t>with scientific accuracy’</w:t>
      </w:r>
      <w:r w:rsidR="00841363" w:rsidRPr="00C13AE5">
        <w:rPr>
          <w:rFonts w:cstheme="minorHAnsi"/>
          <w:sz w:val="24"/>
          <w:szCs w:val="24"/>
        </w:rPr>
        <w:t xml:space="preserve"> (line 18</w:t>
      </w:r>
      <w:r w:rsidRPr="00C13AE5">
        <w:rPr>
          <w:rFonts w:cstheme="minorHAnsi"/>
          <w:sz w:val="24"/>
          <w:szCs w:val="24"/>
        </w:rPr>
        <w:t>) suggest about Sue Mallet’s planning?</w:t>
      </w:r>
    </w:p>
    <w:p w14:paraId="59781E8E" w14:textId="77777777" w:rsidR="00CD0349" w:rsidRPr="00C13AE5" w:rsidRDefault="00CD0349" w:rsidP="0077381A">
      <w:pPr>
        <w:spacing w:after="0" w:line="240" w:lineRule="atLeast"/>
        <w:ind w:left="360"/>
        <w:jc w:val="both"/>
        <w:rPr>
          <w:rFonts w:cstheme="minorHAnsi"/>
          <w:sz w:val="24"/>
          <w:szCs w:val="24"/>
        </w:rPr>
      </w:pPr>
      <w:r w:rsidRPr="00C13AE5">
        <w:rPr>
          <w:rFonts w:cstheme="minorHAnsi"/>
          <w:sz w:val="24"/>
          <w:szCs w:val="24"/>
        </w:rPr>
        <w:t>A. It’s very neat and tidy.</w:t>
      </w:r>
      <w:r w:rsidR="009D57EA" w:rsidRPr="00C13AE5">
        <w:rPr>
          <w:rFonts w:cstheme="minorHAnsi"/>
          <w:sz w:val="24"/>
          <w:szCs w:val="24"/>
        </w:rPr>
        <w:tab/>
      </w:r>
      <w:r w:rsidR="009D57EA" w:rsidRPr="00C13AE5">
        <w:rPr>
          <w:rFonts w:cstheme="minorHAnsi"/>
          <w:sz w:val="24"/>
          <w:szCs w:val="24"/>
        </w:rPr>
        <w:tab/>
      </w:r>
      <w:r w:rsidR="009D57EA" w:rsidRPr="00C13AE5">
        <w:rPr>
          <w:rFonts w:cstheme="minorHAnsi"/>
          <w:sz w:val="24"/>
          <w:szCs w:val="24"/>
        </w:rPr>
        <w:tab/>
      </w:r>
      <w:r w:rsidRPr="00C13AE5">
        <w:rPr>
          <w:rFonts w:cstheme="minorHAnsi"/>
          <w:sz w:val="24"/>
          <w:szCs w:val="24"/>
        </w:rPr>
        <w:t>B. Her figures are correct.</w:t>
      </w:r>
    </w:p>
    <w:p w14:paraId="7039259E" w14:textId="77777777" w:rsidR="00CD0349" w:rsidRPr="00C13AE5" w:rsidRDefault="00CD0349" w:rsidP="0077381A">
      <w:pPr>
        <w:spacing w:after="0" w:line="240" w:lineRule="atLeast"/>
        <w:ind w:left="360"/>
        <w:jc w:val="both"/>
        <w:rPr>
          <w:rFonts w:cstheme="minorHAnsi"/>
          <w:sz w:val="24"/>
          <w:szCs w:val="24"/>
        </w:rPr>
      </w:pPr>
      <w:r w:rsidRPr="00C13AE5">
        <w:rPr>
          <w:rFonts w:cstheme="minorHAnsi"/>
          <w:sz w:val="24"/>
          <w:szCs w:val="24"/>
        </w:rPr>
        <w:t>C. She used to be a scientist.</w:t>
      </w:r>
      <w:r w:rsidR="009D57EA" w:rsidRPr="00C13AE5">
        <w:rPr>
          <w:rFonts w:cstheme="minorHAnsi"/>
          <w:sz w:val="24"/>
          <w:szCs w:val="24"/>
        </w:rPr>
        <w:tab/>
      </w:r>
      <w:r w:rsidR="009D57EA" w:rsidRPr="00C13AE5">
        <w:rPr>
          <w:rFonts w:cstheme="minorHAnsi"/>
          <w:sz w:val="24"/>
          <w:szCs w:val="24"/>
        </w:rPr>
        <w:tab/>
      </w:r>
      <w:r w:rsidRPr="00C13AE5">
        <w:rPr>
          <w:rFonts w:cstheme="minorHAnsi"/>
          <w:sz w:val="24"/>
          <w:szCs w:val="24"/>
        </w:rPr>
        <w:t>D. The details are excellent.</w:t>
      </w:r>
    </w:p>
    <w:p w14:paraId="5B651E26" w14:textId="77777777" w:rsidR="00B0757E" w:rsidRPr="00C13AE5" w:rsidRDefault="00B0757E" w:rsidP="0077381A">
      <w:pPr>
        <w:spacing w:after="0" w:line="240" w:lineRule="atLeast"/>
        <w:ind w:left="360"/>
        <w:jc w:val="both"/>
        <w:rPr>
          <w:rFonts w:cstheme="minorHAnsi"/>
          <w:sz w:val="24"/>
          <w:szCs w:val="24"/>
        </w:rPr>
      </w:pPr>
    </w:p>
    <w:p w14:paraId="51428C78" w14:textId="77777777" w:rsidR="00CD0349" w:rsidRPr="00C13AE5" w:rsidRDefault="00CD0349" w:rsidP="0077381A">
      <w:pPr>
        <w:spacing w:after="0" w:line="240" w:lineRule="atLeast"/>
        <w:jc w:val="both"/>
        <w:rPr>
          <w:rFonts w:cstheme="minorHAnsi"/>
          <w:sz w:val="24"/>
          <w:szCs w:val="24"/>
        </w:rPr>
      </w:pPr>
      <w:r w:rsidRPr="00C13AE5">
        <w:rPr>
          <w:rFonts w:cstheme="minorHAnsi"/>
          <w:sz w:val="24"/>
          <w:szCs w:val="24"/>
        </w:rPr>
        <w:t>40. According to the writer, what made a certain moment ‘</w:t>
      </w:r>
      <w:r w:rsidRPr="00C13AE5">
        <w:rPr>
          <w:rFonts w:cstheme="minorHAnsi"/>
          <w:b/>
          <w:sz w:val="24"/>
          <w:szCs w:val="24"/>
        </w:rPr>
        <w:t>unforgettable</w:t>
      </w:r>
      <w:r w:rsidR="00841363" w:rsidRPr="00C13AE5">
        <w:rPr>
          <w:rFonts w:cstheme="minorHAnsi"/>
          <w:sz w:val="24"/>
          <w:szCs w:val="24"/>
        </w:rPr>
        <w:t>’ (line 23</w:t>
      </w:r>
      <w:r w:rsidRPr="00C13AE5">
        <w:rPr>
          <w:rFonts w:cstheme="minorHAnsi"/>
          <w:sz w:val="24"/>
          <w:szCs w:val="24"/>
        </w:rPr>
        <w:t>)?</w:t>
      </w:r>
    </w:p>
    <w:p w14:paraId="0113AA52" w14:textId="77777777" w:rsidR="00CD0349" w:rsidRPr="00C13AE5" w:rsidRDefault="00CD0349" w:rsidP="0077381A">
      <w:pPr>
        <w:spacing w:after="0" w:line="240" w:lineRule="atLeast"/>
        <w:ind w:left="360"/>
        <w:jc w:val="both"/>
        <w:rPr>
          <w:rFonts w:cstheme="minorHAnsi"/>
          <w:sz w:val="24"/>
          <w:szCs w:val="24"/>
        </w:rPr>
      </w:pPr>
      <w:r w:rsidRPr="00C13AE5">
        <w:rPr>
          <w:rFonts w:cstheme="minorHAnsi"/>
          <w:sz w:val="24"/>
          <w:szCs w:val="24"/>
        </w:rPr>
        <w:t>A. the fact that the orchestra stood up</w:t>
      </w:r>
      <w:r w:rsidR="009D57EA" w:rsidRPr="00C13AE5">
        <w:rPr>
          <w:rFonts w:cstheme="minorHAnsi"/>
          <w:sz w:val="24"/>
          <w:szCs w:val="24"/>
        </w:rPr>
        <w:tab/>
      </w:r>
      <w:r w:rsidRPr="00C13AE5">
        <w:rPr>
          <w:rFonts w:cstheme="minorHAnsi"/>
          <w:sz w:val="24"/>
          <w:szCs w:val="24"/>
        </w:rPr>
        <w:t>B. an individual’s appreciation</w:t>
      </w:r>
    </w:p>
    <w:p w14:paraId="6A79AD48" w14:textId="77777777" w:rsidR="00CD0349" w:rsidRPr="00C13AE5" w:rsidRDefault="00CD0349" w:rsidP="0077381A">
      <w:pPr>
        <w:spacing w:after="0" w:line="240" w:lineRule="atLeast"/>
        <w:ind w:left="360"/>
        <w:jc w:val="both"/>
        <w:rPr>
          <w:rFonts w:cstheme="minorHAnsi"/>
          <w:sz w:val="24"/>
          <w:szCs w:val="24"/>
        </w:rPr>
      </w:pPr>
      <w:r w:rsidRPr="00C13AE5">
        <w:rPr>
          <w:rFonts w:cstheme="minorHAnsi"/>
          <w:sz w:val="24"/>
          <w:szCs w:val="24"/>
        </w:rPr>
        <w:t>C. the enthusiastic applause</w:t>
      </w:r>
      <w:r w:rsidR="009D57EA" w:rsidRPr="00C13AE5">
        <w:rPr>
          <w:rFonts w:cstheme="minorHAnsi"/>
          <w:sz w:val="24"/>
          <w:szCs w:val="24"/>
        </w:rPr>
        <w:tab/>
      </w:r>
      <w:r w:rsidR="009D57EA" w:rsidRPr="00C13AE5">
        <w:rPr>
          <w:rFonts w:cstheme="minorHAnsi"/>
          <w:sz w:val="24"/>
          <w:szCs w:val="24"/>
        </w:rPr>
        <w:tab/>
      </w:r>
      <w:r w:rsidR="009D57EA" w:rsidRPr="00C13AE5">
        <w:rPr>
          <w:rFonts w:cstheme="minorHAnsi"/>
          <w:sz w:val="24"/>
          <w:szCs w:val="24"/>
        </w:rPr>
        <w:tab/>
      </w:r>
      <w:r w:rsidRPr="00C13AE5">
        <w:rPr>
          <w:rFonts w:cstheme="minorHAnsi"/>
          <w:sz w:val="24"/>
          <w:szCs w:val="24"/>
        </w:rPr>
        <w:t>D. the fact that a message was in English</w:t>
      </w:r>
    </w:p>
    <w:p w14:paraId="58F9846A" w14:textId="77777777" w:rsidR="00CD0349" w:rsidRPr="00C13AE5" w:rsidRDefault="00CD0349" w:rsidP="0077381A">
      <w:pPr>
        <w:spacing w:line="240" w:lineRule="atLeast"/>
        <w:rPr>
          <w:rFonts w:cstheme="minorHAnsi"/>
          <w:color w:val="000000"/>
          <w:sz w:val="24"/>
          <w:szCs w:val="24"/>
        </w:rPr>
      </w:pPr>
    </w:p>
    <w:p w14:paraId="7759B2F7" w14:textId="77777777" w:rsidR="00CD0349" w:rsidRPr="00C13AE5" w:rsidRDefault="009D57EA" w:rsidP="0077381A">
      <w:pPr>
        <w:spacing w:line="240" w:lineRule="atLeast"/>
        <w:rPr>
          <w:rFonts w:cstheme="minorHAnsi"/>
          <w:color w:val="000000"/>
          <w:sz w:val="24"/>
          <w:szCs w:val="24"/>
        </w:rPr>
      </w:pPr>
      <w:r w:rsidRPr="00C13AE5">
        <w:rPr>
          <w:rFonts w:cstheme="minorHAnsi"/>
          <w:color w:val="000000"/>
          <w:sz w:val="24"/>
          <w:szCs w:val="24"/>
        </w:rPr>
        <w:br w:type="page"/>
      </w:r>
      <w:r w:rsidR="00CD0349" w:rsidRPr="00C13AE5">
        <w:rPr>
          <w:rFonts w:cstheme="minorHAnsi"/>
          <w:b/>
          <w:color w:val="000000"/>
          <w:sz w:val="24"/>
          <w:szCs w:val="24"/>
        </w:rPr>
        <w:lastRenderedPageBreak/>
        <w:t>C: WRITING</w:t>
      </w:r>
    </w:p>
    <w:p w14:paraId="4733B37A" w14:textId="77777777" w:rsidR="00213955" w:rsidRPr="00C13AE5" w:rsidRDefault="00213955" w:rsidP="0077381A">
      <w:pPr>
        <w:spacing w:after="0" w:line="240" w:lineRule="atLeast"/>
        <w:rPr>
          <w:rFonts w:eastAsia="Times New Roman" w:cstheme="minorHAnsi"/>
          <w:b/>
          <w:bCs/>
          <w:color w:val="000000"/>
          <w:sz w:val="24"/>
          <w:szCs w:val="24"/>
        </w:rPr>
      </w:pPr>
    </w:p>
    <w:p w14:paraId="25793201" w14:textId="77777777" w:rsidR="00213955" w:rsidRPr="00C13AE5" w:rsidRDefault="00B0757E" w:rsidP="0077381A">
      <w:pPr>
        <w:spacing w:after="0" w:line="240" w:lineRule="atLeast"/>
        <w:jc w:val="center"/>
        <w:rPr>
          <w:rFonts w:eastAsia="Times New Roman" w:cstheme="minorHAnsi"/>
          <w:b/>
          <w:bCs/>
          <w:color w:val="000000"/>
          <w:sz w:val="24"/>
          <w:szCs w:val="24"/>
        </w:rPr>
      </w:pPr>
      <w:r w:rsidRPr="00C13AE5">
        <w:rPr>
          <w:rFonts w:eastAsia="Times New Roman" w:cstheme="minorHAnsi"/>
          <w:b/>
          <w:bCs/>
          <w:color w:val="000000"/>
          <w:sz w:val="24"/>
          <w:szCs w:val="24"/>
        </w:rPr>
        <w:t>Time allow</w:t>
      </w:r>
      <w:r w:rsidR="00213955" w:rsidRPr="00C13AE5">
        <w:rPr>
          <w:rFonts w:eastAsia="Times New Roman" w:cstheme="minorHAnsi"/>
          <w:b/>
          <w:bCs/>
          <w:color w:val="000000"/>
          <w:sz w:val="24"/>
          <w:szCs w:val="24"/>
        </w:rPr>
        <w:t>ed: 60 minutes</w:t>
      </w:r>
    </w:p>
    <w:p w14:paraId="35800C4F" w14:textId="77777777" w:rsidR="00213955" w:rsidRPr="00C13AE5" w:rsidRDefault="00213955" w:rsidP="0077381A">
      <w:pPr>
        <w:tabs>
          <w:tab w:val="left" w:pos="2475"/>
        </w:tabs>
        <w:spacing w:after="0" w:line="240" w:lineRule="atLeast"/>
        <w:jc w:val="center"/>
        <w:rPr>
          <w:rFonts w:eastAsia="Times New Roman" w:cstheme="minorHAnsi"/>
          <w:b/>
          <w:bCs/>
          <w:color w:val="000000"/>
          <w:sz w:val="24"/>
          <w:szCs w:val="24"/>
        </w:rPr>
      </w:pPr>
      <w:r w:rsidRPr="00C13AE5">
        <w:rPr>
          <w:rFonts w:eastAsia="Times New Roman" w:cstheme="minorHAnsi"/>
          <w:b/>
          <w:bCs/>
          <w:color w:val="000000"/>
          <w:sz w:val="24"/>
          <w:szCs w:val="24"/>
        </w:rPr>
        <w:t>Number of tasks: 2</w:t>
      </w:r>
    </w:p>
    <w:p w14:paraId="0C64F22B" w14:textId="77777777" w:rsidR="004B3673" w:rsidRPr="00C13AE5" w:rsidRDefault="00B0757E" w:rsidP="0077381A">
      <w:pPr>
        <w:spacing w:after="0" w:line="240" w:lineRule="atLeast"/>
        <w:jc w:val="both"/>
        <w:rPr>
          <w:rFonts w:eastAsia="Times New Roman" w:cstheme="minorHAnsi"/>
          <w:b/>
          <w:sz w:val="24"/>
          <w:szCs w:val="24"/>
        </w:rPr>
      </w:pPr>
      <w:r w:rsidRPr="00C13AE5">
        <w:rPr>
          <w:rFonts w:eastAsia="Times New Roman" w:cstheme="minorHAnsi"/>
          <w:b/>
          <w:sz w:val="24"/>
          <w:szCs w:val="24"/>
        </w:rPr>
        <w:t>TASK</w:t>
      </w:r>
      <w:r w:rsidR="00680BE1" w:rsidRPr="00C13AE5">
        <w:rPr>
          <w:rFonts w:eastAsia="Times New Roman" w:cstheme="minorHAnsi"/>
          <w:b/>
          <w:sz w:val="24"/>
          <w:szCs w:val="24"/>
        </w:rPr>
        <w:t xml:space="preserve"> 1</w:t>
      </w:r>
    </w:p>
    <w:p w14:paraId="17AB0955" w14:textId="77777777" w:rsidR="00213955" w:rsidRPr="00C13AE5" w:rsidRDefault="00213955" w:rsidP="0077381A">
      <w:pPr>
        <w:spacing w:after="0" w:line="240" w:lineRule="atLeast"/>
        <w:jc w:val="both"/>
        <w:rPr>
          <w:rFonts w:eastAsia="Times New Roman" w:cstheme="minorHAnsi"/>
          <w:color w:val="000000"/>
          <w:sz w:val="24"/>
          <w:szCs w:val="24"/>
        </w:rPr>
      </w:pPr>
      <w:r w:rsidRPr="00C13AE5">
        <w:rPr>
          <w:rFonts w:eastAsia="Times New Roman" w:cstheme="minorHAnsi"/>
          <w:color w:val="000000"/>
          <w:sz w:val="24"/>
          <w:szCs w:val="24"/>
        </w:rPr>
        <w:t>You should spend about 20 minutes on this task.</w:t>
      </w:r>
    </w:p>
    <w:p w14:paraId="1791ADB7" w14:textId="77777777" w:rsidR="00D4594C" w:rsidRPr="00C13AE5" w:rsidRDefault="00D4594C" w:rsidP="0077381A">
      <w:pPr>
        <w:spacing w:after="0" w:line="240" w:lineRule="atLeast"/>
        <w:jc w:val="both"/>
        <w:rPr>
          <w:rFonts w:eastAsia="Times New Roman" w:cstheme="minorHAnsi"/>
          <w:color w:val="000000"/>
          <w:sz w:val="24"/>
          <w:szCs w:val="24"/>
        </w:rPr>
      </w:pPr>
    </w:p>
    <w:p w14:paraId="4AC202EC" w14:textId="77777777" w:rsidR="00D4594C" w:rsidRPr="00C13AE5" w:rsidRDefault="00D4594C" w:rsidP="0077381A">
      <w:pPr>
        <w:spacing w:after="0" w:line="240" w:lineRule="atLeast"/>
        <w:ind w:left="720"/>
        <w:rPr>
          <w:rFonts w:cstheme="minorHAnsi"/>
          <w:b/>
          <w:sz w:val="24"/>
          <w:szCs w:val="24"/>
          <w:lang w:val="en-GB"/>
        </w:rPr>
      </w:pPr>
      <w:r w:rsidRPr="00C13AE5">
        <w:rPr>
          <w:rFonts w:cstheme="minorHAnsi"/>
          <w:b/>
          <w:sz w:val="24"/>
          <w:szCs w:val="24"/>
          <w:lang w:val="en-GB"/>
        </w:rPr>
        <w:t xml:space="preserve">You recently went to eat in a restaurant and you were not satisfied with the food as well as the service there. </w:t>
      </w:r>
    </w:p>
    <w:p w14:paraId="0FF6EF7B" w14:textId="77777777" w:rsidR="00213955" w:rsidRPr="00C13AE5" w:rsidRDefault="00D4594C" w:rsidP="0077381A">
      <w:pPr>
        <w:spacing w:after="0" w:line="240" w:lineRule="atLeast"/>
        <w:ind w:left="720"/>
        <w:rPr>
          <w:rFonts w:cstheme="minorHAnsi"/>
          <w:b/>
          <w:sz w:val="24"/>
          <w:szCs w:val="24"/>
          <w:lang w:val="en-GB"/>
        </w:rPr>
      </w:pPr>
      <w:r w:rsidRPr="00C13AE5">
        <w:rPr>
          <w:rFonts w:cstheme="minorHAnsi"/>
          <w:b/>
          <w:sz w:val="24"/>
          <w:szCs w:val="24"/>
          <w:lang w:val="en-GB"/>
        </w:rPr>
        <w:t>Write a letter to the manager of the restaurant to complain about what you have experienced</w:t>
      </w:r>
    </w:p>
    <w:p w14:paraId="0F4DE9B3" w14:textId="77777777" w:rsidR="00D4594C" w:rsidRPr="00C13AE5" w:rsidRDefault="00D4594C" w:rsidP="0077381A">
      <w:pPr>
        <w:spacing w:after="0" w:line="240" w:lineRule="atLeast"/>
        <w:rPr>
          <w:rFonts w:cstheme="minorHAnsi"/>
          <w:sz w:val="24"/>
          <w:szCs w:val="24"/>
          <w:lang w:val="en-GB"/>
        </w:rPr>
      </w:pPr>
    </w:p>
    <w:p w14:paraId="3B0B2B5B" w14:textId="77777777" w:rsidR="00213955" w:rsidRPr="00C13AE5" w:rsidRDefault="00213955" w:rsidP="0077381A">
      <w:pPr>
        <w:spacing w:after="0" w:line="240" w:lineRule="atLeast"/>
        <w:rPr>
          <w:rFonts w:eastAsia="Times New Roman" w:cstheme="minorHAnsi"/>
          <w:color w:val="000000"/>
          <w:sz w:val="24"/>
          <w:szCs w:val="24"/>
        </w:rPr>
      </w:pPr>
      <w:r w:rsidRPr="00C13AE5">
        <w:rPr>
          <w:rFonts w:eastAsia="Times New Roman" w:cstheme="minorHAnsi"/>
          <w:color w:val="000000"/>
          <w:sz w:val="24"/>
          <w:szCs w:val="24"/>
        </w:rPr>
        <w:t xml:space="preserve">You should write at least 120 words. </w:t>
      </w:r>
      <w:r w:rsidR="00841363" w:rsidRPr="00C13AE5">
        <w:rPr>
          <w:rFonts w:cstheme="minorHAnsi"/>
          <w:sz w:val="24"/>
          <w:szCs w:val="24"/>
        </w:rPr>
        <w:t>Your response will be evaluated in terms of Task fulfillment, Organization, Vocabulary and Grammar.</w:t>
      </w:r>
    </w:p>
    <w:p w14:paraId="368B05CB" w14:textId="77777777" w:rsidR="004B3673" w:rsidRPr="00C13AE5" w:rsidRDefault="004B3673" w:rsidP="0077381A">
      <w:pPr>
        <w:spacing w:after="0" w:line="240" w:lineRule="atLeast"/>
        <w:jc w:val="both"/>
        <w:rPr>
          <w:rFonts w:eastAsia="Times New Roman" w:cstheme="minorHAnsi"/>
          <w:b/>
          <w:color w:val="000000"/>
          <w:sz w:val="24"/>
          <w:szCs w:val="24"/>
        </w:rPr>
      </w:pPr>
    </w:p>
    <w:p w14:paraId="0E6A1E62" w14:textId="77777777" w:rsidR="00680BE1" w:rsidRPr="00C13AE5" w:rsidRDefault="00680BE1" w:rsidP="0077381A">
      <w:pPr>
        <w:spacing w:after="0" w:line="240" w:lineRule="atLeast"/>
        <w:jc w:val="both"/>
        <w:rPr>
          <w:rFonts w:eastAsia="Times New Roman" w:cstheme="minorHAnsi"/>
          <w:b/>
          <w:color w:val="000000"/>
          <w:sz w:val="24"/>
          <w:szCs w:val="24"/>
        </w:rPr>
      </w:pPr>
    </w:p>
    <w:p w14:paraId="181C3CB8" w14:textId="77777777" w:rsidR="004B3673" w:rsidRPr="00C13AE5" w:rsidRDefault="00680BE1" w:rsidP="0077381A">
      <w:pPr>
        <w:spacing w:after="0" w:line="240" w:lineRule="atLeast"/>
        <w:jc w:val="both"/>
        <w:rPr>
          <w:rFonts w:eastAsia="Times New Roman" w:cstheme="minorHAnsi"/>
          <w:b/>
          <w:color w:val="000000"/>
          <w:sz w:val="24"/>
          <w:szCs w:val="24"/>
        </w:rPr>
      </w:pPr>
      <w:r w:rsidRPr="00C13AE5">
        <w:rPr>
          <w:rFonts w:eastAsia="Times New Roman" w:cstheme="minorHAnsi"/>
          <w:b/>
          <w:color w:val="000000"/>
          <w:sz w:val="24"/>
          <w:szCs w:val="24"/>
        </w:rPr>
        <w:t>TASK 2</w:t>
      </w:r>
    </w:p>
    <w:p w14:paraId="0E520B48" w14:textId="77777777" w:rsidR="00213955" w:rsidRPr="00C13AE5" w:rsidRDefault="00213955" w:rsidP="0077381A">
      <w:pPr>
        <w:spacing w:after="0" w:line="240" w:lineRule="atLeast"/>
        <w:jc w:val="both"/>
        <w:rPr>
          <w:rFonts w:eastAsia="Times New Roman" w:cstheme="minorHAnsi"/>
          <w:color w:val="000000"/>
          <w:sz w:val="24"/>
          <w:szCs w:val="24"/>
        </w:rPr>
      </w:pPr>
      <w:r w:rsidRPr="00C13AE5">
        <w:rPr>
          <w:rFonts w:eastAsia="Times New Roman" w:cstheme="minorHAnsi"/>
          <w:color w:val="000000"/>
          <w:sz w:val="24"/>
          <w:szCs w:val="24"/>
        </w:rPr>
        <w:t>You should spend about 40 minutes on this task.</w:t>
      </w:r>
    </w:p>
    <w:p w14:paraId="7C87719D" w14:textId="77777777" w:rsidR="009D34EA" w:rsidRPr="00C13AE5" w:rsidRDefault="009D34EA" w:rsidP="0077381A">
      <w:pPr>
        <w:spacing w:after="0" w:line="240" w:lineRule="atLeast"/>
        <w:jc w:val="both"/>
        <w:rPr>
          <w:rFonts w:eastAsia="Times New Roman" w:cstheme="minorHAnsi"/>
          <w:color w:val="000000"/>
          <w:sz w:val="24"/>
          <w:szCs w:val="24"/>
        </w:rPr>
      </w:pPr>
    </w:p>
    <w:p w14:paraId="731E9788" w14:textId="77777777" w:rsidR="009D34EA" w:rsidRPr="00C13AE5" w:rsidRDefault="009D34EA" w:rsidP="0077381A">
      <w:pPr>
        <w:shd w:val="clear" w:color="auto" w:fill="FFFFFF"/>
        <w:spacing w:after="0" w:line="240" w:lineRule="atLeast"/>
        <w:textAlignment w:val="baseline"/>
        <w:rPr>
          <w:rFonts w:eastAsia="Times New Roman" w:cstheme="minorHAnsi"/>
          <w:b/>
          <w:bCs/>
          <w:iCs/>
          <w:color w:val="444444"/>
          <w:sz w:val="24"/>
          <w:szCs w:val="24"/>
          <w:bdr w:val="none" w:sz="0" w:space="0" w:color="auto" w:frame="1"/>
        </w:rPr>
      </w:pPr>
      <w:r w:rsidRPr="00C13AE5">
        <w:rPr>
          <w:rFonts w:eastAsia="Times New Roman" w:cstheme="minorHAnsi"/>
          <w:b/>
          <w:bCs/>
          <w:iCs/>
          <w:color w:val="444444"/>
          <w:sz w:val="24"/>
          <w:szCs w:val="24"/>
          <w:bdr w:val="none" w:sz="0" w:space="0" w:color="auto" w:frame="1"/>
        </w:rPr>
        <w:t>Organized tours to remote community and other countries are increasingly popular. Is it a positive or negative development for local people and the local environment?</w:t>
      </w:r>
    </w:p>
    <w:p w14:paraId="77A83437" w14:textId="77777777" w:rsidR="00213955" w:rsidRPr="00C13AE5" w:rsidRDefault="00213955" w:rsidP="0077381A">
      <w:pPr>
        <w:tabs>
          <w:tab w:val="left" w:pos="2400"/>
        </w:tabs>
        <w:spacing w:after="0" w:line="240" w:lineRule="atLeast"/>
        <w:jc w:val="both"/>
        <w:rPr>
          <w:rFonts w:cstheme="minorHAnsi"/>
          <w:sz w:val="24"/>
          <w:szCs w:val="24"/>
        </w:rPr>
      </w:pPr>
      <w:r w:rsidRPr="00C13AE5">
        <w:rPr>
          <w:rFonts w:cstheme="minorHAnsi"/>
          <w:sz w:val="24"/>
          <w:szCs w:val="24"/>
        </w:rPr>
        <w:tab/>
      </w:r>
    </w:p>
    <w:p w14:paraId="0AE80CE8" w14:textId="77777777" w:rsidR="00213955" w:rsidRPr="00C13AE5" w:rsidRDefault="00213955" w:rsidP="0077381A">
      <w:pPr>
        <w:spacing w:after="0" w:line="240" w:lineRule="atLeast"/>
        <w:jc w:val="both"/>
        <w:rPr>
          <w:rFonts w:cstheme="minorHAnsi"/>
          <w:sz w:val="24"/>
          <w:szCs w:val="24"/>
        </w:rPr>
      </w:pPr>
      <w:r w:rsidRPr="00C13AE5">
        <w:rPr>
          <w:rFonts w:cstheme="minorHAnsi"/>
          <w:sz w:val="24"/>
          <w:szCs w:val="24"/>
        </w:rPr>
        <w:t>Write an essay to an educated reader to discus</w:t>
      </w:r>
      <w:r w:rsidR="009D34EA" w:rsidRPr="00C13AE5">
        <w:rPr>
          <w:rFonts w:cstheme="minorHAnsi"/>
          <w:sz w:val="24"/>
          <w:szCs w:val="24"/>
        </w:rPr>
        <w:t>s the effects of tourism</w:t>
      </w:r>
      <w:r w:rsidRPr="00C13AE5">
        <w:rPr>
          <w:rFonts w:cstheme="minorHAnsi"/>
          <w:sz w:val="24"/>
          <w:szCs w:val="24"/>
        </w:rPr>
        <w:t xml:space="preserve">. Include reasons and any relevant examples to support your answer. </w:t>
      </w:r>
    </w:p>
    <w:p w14:paraId="0343DB8E" w14:textId="77777777" w:rsidR="009D34EA" w:rsidRPr="00C13AE5" w:rsidRDefault="009D34EA" w:rsidP="0077381A">
      <w:pPr>
        <w:spacing w:after="0" w:line="240" w:lineRule="atLeast"/>
        <w:jc w:val="both"/>
        <w:rPr>
          <w:rFonts w:cstheme="minorHAnsi"/>
          <w:sz w:val="24"/>
          <w:szCs w:val="24"/>
        </w:rPr>
      </w:pPr>
    </w:p>
    <w:p w14:paraId="5D4A7DB2" w14:textId="77777777" w:rsidR="00213955" w:rsidRPr="00C13AE5" w:rsidRDefault="00213955" w:rsidP="0077381A">
      <w:pPr>
        <w:spacing w:after="0" w:line="240" w:lineRule="atLeast"/>
        <w:jc w:val="both"/>
        <w:rPr>
          <w:rFonts w:cstheme="minorHAnsi"/>
          <w:sz w:val="24"/>
          <w:szCs w:val="24"/>
        </w:rPr>
      </w:pPr>
      <w:r w:rsidRPr="00C13AE5">
        <w:rPr>
          <w:rFonts w:cstheme="minorHAnsi"/>
          <w:sz w:val="24"/>
          <w:szCs w:val="24"/>
        </w:rPr>
        <w:t xml:space="preserve">You should write at least 250 words. Your response will be evaluated in terms of Task fulfillment, Organization, Vocabulary and Grammar. </w:t>
      </w:r>
    </w:p>
    <w:p w14:paraId="0DC50ED4" w14:textId="77777777" w:rsidR="00CD0349" w:rsidRPr="00C13AE5" w:rsidRDefault="00CD0349" w:rsidP="0077381A">
      <w:pPr>
        <w:spacing w:line="240" w:lineRule="atLeast"/>
        <w:rPr>
          <w:rFonts w:cstheme="minorHAnsi"/>
          <w:color w:val="000000"/>
          <w:sz w:val="24"/>
          <w:szCs w:val="24"/>
        </w:rPr>
      </w:pPr>
    </w:p>
    <w:p w14:paraId="5BD69A7B" w14:textId="77777777" w:rsidR="002E7D47" w:rsidRPr="00C13AE5" w:rsidRDefault="002E7D47" w:rsidP="0077381A">
      <w:pPr>
        <w:spacing w:line="240" w:lineRule="atLeast"/>
        <w:rPr>
          <w:rFonts w:cstheme="minorHAnsi"/>
          <w:color w:val="000000"/>
          <w:sz w:val="24"/>
          <w:szCs w:val="24"/>
        </w:rPr>
      </w:pPr>
    </w:p>
    <w:p w14:paraId="52F134C1" w14:textId="77777777" w:rsidR="00DA7458" w:rsidRPr="00C13AE5" w:rsidRDefault="00DA7458" w:rsidP="0077381A">
      <w:pPr>
        <w:spacing w:line="240" w:lineRule="atLeast"/>
        <w:rPr>
          <w:rFonts w:cstheme="minorHAnsi"/>
          <w:color w:val="000000"/>
          <w:sz w:val="24"/>
          <w:szCs w:val="24"/>
        </w:rPr>
      </w:pPr>
      <w:r w:rsidRPr="00C13AE5">
        <w:rPr>
          <w:rFonts w:cstheme="minorHAnsi"/>
          <w:color w:val="000000"/>
          <w:sz w:val="24"/>
          <w:szCs w:val="24"/>
        </w:rPr>
        <w:br w:type="page"/>
      </w:r>
    </w:p>
    <w:p w14:paraId="3044AE00" w14:textId="77777777" w:rsidR="00F63291" w:rsidRPr="00C13AE5" w:rsidRDefault="00F63291" w:rsidP="0077381A">
      <w:pPr>
        <w:pStyle w:val="ListParagraph"/>
        <w:spacing w:line="240" w:lineRule="atLeast"/>
        <w:contextualSpacing w:val="0"/>
        <w:rPr>
          <w:rFonts w:cstheme="minorHAnsi"/>
          <w:color w:val="000000"/>
          <w:sz w:val="24"/>
          <w:szCs w:val="24"/>
        </w:rPr>
      </w:pPr>
    </w:p>
    <w:p w14:paraId="55D40B91" w14:textId="77777777" w:rsidR="00F63291" w:rsidRPr="00C13AE5" w:rsidRDefault="00F63291" w:rsidP="0077381A">
      <w:pPr>
        <w:pStyle w:val="ListParagraph"/>
        <w:spacing w:line="240" w:lineRule="atLeast"/>
        <w:contextualSpacing w:val="0"/>
        <w:rPr>
          <w:rFonts w:cstheme="minorHAnsi"/>
          <w:color w:val="000000"/>
          <w:sz w:val="24"/>
          <w:szCs w:val="24"/>
        </w:rPr>
      </w:pPr>
    </w:p>
    <w:p w14:paraId="42CCA426" w14:textId="77777777" w:rsidR="00F63291" w:rsidRPr="00C13AE5" w:rsidRDefault="00F63291" w:rsidP="0077381A">
      <w:pPr>
        <w:spacing w:line="240" w:lineRule="atLeast"/>
        <w:rPr>
          <w:rFonts w:cstheme="minorHAnsi"/>
          <w:color w:val="000000"/>
          <w:sz w:val="24"/>
          <w:szCs w:val="24"/>
        </w:rPr>
      </w:pPr>
      <w:r w:rsidRPr="00C13AE5">
        <w:rPr>
          <w:rFonts w:cstheme="minorHAnsi"/>
          <w:color w:val="000000"/>
          <w:sz w:val="24"/>
          <w:szCs w:val="24"/>
        </w:rPr>
        <w:br w:type="page"/>
      </w:r>
    </w:p>
    <w:p w14:paraId="3FC223EA" w14:textId="77777777" w:rsidR="00F63291" w:rsidRPr="0049030D" w:rsidRDefault="00F63291" w:rsidP="0077381A">
      <w:pPr>
        <w:spacing w:line="240" w:lineRule="atLeast"/>
        <w:rPr>
          <w:rFonts w:cstheme="minorHAnsi"/>
          <w:b/>
          <w:color w:val="000000"/>
          <w:sz w:val="24"/>
          <w:szCs w:val="24"/>
          <w:u w:val="single"/>
        </w:rPr>
      </w:pPr>
      <w:r w:rsidRPr="0049030D">
        <w:rPr>
          <w:rFonts w:cstheme="minorHAnsi"/>
          <w:b/>
          <w:color w:val="000000"/>
          <w:sz w:val="24"/>
          <w:szCs w:val="24"/>
          <w:u w:val="single"/>
        </w:rPr>
        <w:lastRenderedPageBreak/>
        <w:t>TAPESCRIPTS</w:t>
      </w:r>
    </w:p>
    <w:p w14:paraId="15E8A73F" w14:textId="77777777" w:rsidR="00F63291" w:rsidRPr="0049030D" w:rsidRDefault="00F63291" w:rsidP="0077381A">
      <w:pPr>
        <w:spacing w:line="240" w:lineRule="atLeast"/>
        <w:jc w:val="center"/>
        <w:rPr>
          <w:rFonts w:cstheme="minorHAnsi"/>
          <w:b/>
          <w:color w:val="000000"/>
          <w:sz w:val="36"/>
          <w:szCs w:val="36"/>
        </w:rPr>
      </w:pPr>
      <w:r w:rsidRPr="0049030D">
        <w:rPr>
          <w:rFonts w:cstheme="minorHAnsi"/>
          <w:b/>
          <w:color w:val="000000"/>
          <w:sz w:val="36"/>
          <w:szCs w:val="36"/>
        </w:rPr>
        <w:t>TEST 1</w:t>
      </w:r>
    </w:p>
    <w:p w14:paraId="1964CA32" w14:textId="77777777" w:rsidR="00F63291" w:rsidRPr="00C13AE5" w:rsidRDefault="00F63291" w:rsidP="0077381A">
      <w:pPr>
        <w:widowControl w:val="0"/>
        <w:tabs>
          <w:tab w:val="center" w:pos="812"/>
          <w:tab w:val="left" w:pos="890"/>
        </w:tabs>
        <w:spacing w:line="240" w:lineRule="atLeast"/>
        <w:rPr>
          <w:rFonts w:eastAsia="Microsoft Sans Serif" w:cstheme="minorHAnsi"/>
          <w:b/>
          <w:color w:val="000000"/>
          <w:sz w:val="24"/>
          <w:szCs w:val="24"/>
          <w:u w:val="single"/>
        </w:rPr>
      </w:pPr>
      <w:r w:rsidRPr="00C13AE5">
        <w:rPr>
          <w:rFonts w:eastAsia="Microsoft Sans Serif" w:cstheme="minorHAnsi"/>
          <w:b/>
          <w:color w:val="000000"/>
          <w:sz w:val="24"/>
          <w:szCs w:val="24"/>
          <w:u w:val="single"/>
        </w:rPr>
        <w:t xml:space="preserve">PART 1: </w:t>
      </w:r>
    </w:p>
    <w:p w14:paraId="4AAD9D61" w14:textId="77777777" w:rsidR="00F63291" w:rsidRPr="00C13AE5" w:rsidRDefault="00F63291" w:rsidP="0077381A">
      <w:pPr>
        <w:pStyle w:val="ListParagraph"/>
        <w:numPr>
          <w:ilvl w:val="0"/>
          <w:numId w:val="21"/>
        </w:numPr>
        <w:spacing w:after="0" w:line="240" w:lineRule="atLeast"/>
        <w:ind w:left="360"/>
        <w:contextualSpacing w:val="0"/>
        <w:rPr>
          <w:rFonts w:cstheme="minorHAnsi"/>
          <w:b/>
          <w:color w:val="000000"/>
          <w:sz w:val="24"/>
          <w:szCs w:val="24"/>
        </w:rPr>
      </w:pPr>
      <w:r w:rsidRPr="00C13AE5">
        <w:rPr>
          <w:rFonts w:cstheme="minorHAnsi"/>
          <w:b/>
          <w:color w:val="000000"/>
          <w:sz w:val="24"/>
          <w:szCs w:val="24"/>
        </w:rPr>
        <w:t>When is the man’s appointment?</w:t>
      </w:r>
    </w:p>
    <w:p w14:paraId="017B7B71" w14:textId="77777777" w:rsidR="00F63291" w:rsidRPr="00C13AE5" w:rsidRDefault="00680BE1" w:rsidP="0077381A">
      <w:pPr>
        <w:widowControl w:val="0"/>
        <w:tabs>
          <w:tab w:val="center" w:pos="812"/>
          <w:tab w:val="left" w:pos="890"/>
        </w:tabs>
        <w:spacing w:line="240" w:lineRule="atLeast"/>
        <w:ind w:left="360"/>
        <w:rPr>
          <w:rFonts w:eastAsia="Microsoft Sans Serif" w:cstheme="minorHAnsi"/>
          <w:color w:val="000000"/>
          <w:sz w:val="24"/>
          <w:szCs w:val="24"/>
        </w:rPr>
      </w:pPr>
      <w:r w:rsidRPr="00C13AE5">
        <w:rPr>
          <w:rFonts w:eastAsia="Microsoft Sans Serif" w:cstheme="minorHAnsi"/>
          <w:color w:val="000000"/>
          <w:sz w:val="24"/>
          <w:szCs w:val="24"/>
        </w:rPr>
        <w:t xml:space="preserve">A: </w:t>
      </w:r>
      <w:r w:rsidR="00F63291" w:rsidRPr="00C13AE5">
        <w:rPr>
          <w:rFonts w:eastAsia="Microsoft Sans Serif" w:cstheme="minorHAnsi"/>
          <w:color w:val="000000"/>
          <w:sz w:val="24"/>
          <w:szCs w:val="24"/>
        </w:rPr>
        <w:t>Good morning. I’d like someone to cut my hair, please. Can I make an appointment?</w:t>
      </w:r>
    </w:p>
    <w:p w14:paraId="793B526C" w14:textId="77777777" w:rsidR="00F63291" w:rsidRPr="00C13AE5" w:rsidRDefault="00F63291" w:rsidP="0077381A">
      <w:pPr>
        <w:widowControl w:val="0"/>
        <w:tabs>
          <w:tab w:val="center" w:pos="812"/>
          <w:tab w:val="left" w:pos="890"/>
        </w:tabs>
        <w:spacing w:line="240" w:lineRule="atLeast"/>
        <w:ind w:left="360"/>
        <w:rPr>
          <w:rFonts w:eastAsia="Microsoft Sans Serif" w:cstheme="minorHAnsi"/>
          <w:color w:val="000000"/>
          <w:sz w:val="24"/>
          <w:szCs w:val="24"/>
        </w:rPr>
      </w:pPr>
      <w:r w:rsidRPr="00C13AE5">
        <w:rPr>
          <w:rFonts w:eastAsia="Microsoft Sans Serif" w:cstheme="minorHAnsi"/>
          <w:color w:val="000000"/>
          <w:sz w:val="24"/>
          <w:szCs w:val="24"/>
        </w:rPr>
        <w:t>B: Certainly. Wednesday or Thursday morning or Friday afternoon?</w:t>
      </w:r>
    </w:p>
    <w:p w14:paraId="73D5F829" w14:textId="77777777" w:rsidR="00F63291" w:rsidRPr="00C13AE5" w:rsidRDefault="00F63291" w:rsidP="0077381A">
      <w:pPr>
        <w:widowControl w:val="0"/>
        <w:tabs>
          <w:tab w:val="center" w:pos="812"/>
          <w:tab w:val="left" w:pos="890"/>
        </w:tabs>
        <w:spacing w:line="240" w:lineRule="atLeast"/>
        <w:ind w:left="360"/>
        <w:rPr>
          <w:rFonts w:eastAsia="Microsoft Sans Serif" w:cstheme="minorHAnsi"/>
          <w:color w:val="000000"/>
          <w:sz w:val="24"/>
          <w:szCs w:val="24"/>
        </w:rPr>
      </w:pPr>
      <w:r w:rsidRPr="00C13AE5">
        <w:rPr>
          <w:rFonts w:eastAsia="Microsoft Sans Serif" w:cstheme="minorHAnsi"/>
          <w:color w:val="000000"/>
          <w:sz w:val="24"/>
          <w:szCs w:val="24"/>
        </w:rPr>
        <w:t xml:space="preserve">A: On Friday I’m going to go to France. What about Thursday afternoon? I’m afraid I have a meeting all day Wednesday. </w:t>
      </w:r>
    </w:p>
    <w:p w14:paraId="729E3D18" w14:textId="77777777" w:rsidR="00F63291" w:rsidRPr="00C13AE5" w:rsidRDefault="00F63291" w:rsidP="0077381A">
      <w:pPr>
        <w:widowControl w:val="0"/>
        <w:tabs>
          <w:tab w:val="center" w:pos="812"/>
          <w:tab w:val="left" w:pos="890"/>
        </w:tabs>
        <w:spacing w:line="240" w:lineRule="atLeast"/>
        <w:ind w:left="360"/>
        <w:rPr>
          <w:rFonts w:eastAsia="Microsoft Sans Serif" w:cstheme="minorHAnsi"/>
          <w:color w:val="000000"/>
          <w:sz w:val="24"/>
          <w:szCs w:val="24"/>
        </w:rPr>
      </w:pPr>
      <w:r w:rsidRPr="00C13AE5">
        <w:rPr>
          <w:rFonts w:eastAsia="Microsoft Sans Serif" w:cstheme="minorHAnsi"/>
          <w:color w:val="000000"/>
          <w:sz w:val="24"/>
          <w:szCs w:val="24"/>
        </w:rPr>
        <w:t>B: Well. It’s a little bit difficult but that’s the only afternoon you can some. So we’ll see you then.</w:t>
      </w:r>
    </w:p>
    <w:p w14:paraId="3B9AB9D4" w14:textId="77777777" w:rsidR="00F63291" w:rsidRPr="00C13AE5" w:rsidRDefault="00F63291" w:rsidP="0077381A">
      <w:pPr>
        <w:pStyle w:val="ListParagraph"/>
        <w:widowControl w:val="0"/>
        <w:numPr>
          <w:ilvl w:val="0"/>
          <w:numId w:val="21"/>
        </w:numPr>
        <w:tabs>
          <w:tab w:val="center" w:pos="812"/>
          <w:tab w:val="left" w:pos="890"/>
        </w:tabs>
        <w:spacing w:line="240" w:lineRule="atLeast"/>
        <w:ind w:left="360"/>
        <w:contextualSpacing w:val="0"/>
        <w:rPr>
          <w:rFonts w:eastAsia="Microsoft Sans Serif" w:cstheme="minorHAnsi"/>
          <w:color w:val="000000"/>
          <w:sz w:val="24"/>
          <w:szCs w:val="24"/>
        </w:rPr>
      </w:pPr>
      <w:r w:rsidRPr="00C13AE5">
        <w:rPr>
          <w:rFonts w:cstheme="minorHAnsi"/>
          <w:b/>
          <w:color w:val="000000"/>
          <w:sz w:val="24"/>
          <w:szCs w:val="24"/>
        </w:rPr>
        <w:t>Which is the aunt’s postcard?</w:t>
      </w:r>
    </w:p>
    <w:p w14:paraId="39D7DA73" w14:textId="77777777" w:rsidR="00F63291" w:rsidRPr="00C13AE5" w:rsidRDefault="00F63291" w:rsidP="0077381A">
      <w:pPr>
        <w:widowControl w:val="0"/>
        <w:tabs>
          <w:tab w:val="center" w:pos="812"/>
          <w:tab w:val="left" w:pos="890"/>
        </w:tabs>
        <w:spacing w:line="240" w:lineRule="atLeast"/>
        <w:ind w:left="360"/>
        <w:rPr>
          <w:rFonts w:eastAsia="Microsoft Sans Serif" w:cstheme="minorHAnsi"/>
          <w:color w:val="000000"/>
          <w:sz w:val="24"/>
          <w:szCs w:val="24"/>
        </w:rPr>
      </w:pPr>
      <w:r w:rsidRPr="00C13AE5">
        <w:rPr>
          <w:rFonts w:eastAsia="Microsoft Sans Serif" w:cstheme="minorHAnsi"/>
          <w:color w:val="000000"/>
          <w:sz w:val="24"/>
          <w:szCs w:val="24"/>
        </w:rPr>
        <w:t>A: Look, Sandra. I’ve got this really nice postcard for my aunt.</w:t>
      </w:r>
    </w:p>
    <w:p w14:paraId="28E43EDA" w14:textId="77777777" w:rsidR="00F63291" w:rsidRPr="00C13AE5" w:rsidRDefault="00F63291" w:rsidP="0077381A">
      <w:pPr>
        <w:widowControl w:val="0"/>
        <w:tabs>
          <w:tab w:val="center" w:pos="812"/>
          <w:tab w:val="left" w:pos="890"/>
        </w:tabs>
        <w:spacing w:line="240" w:lineRule="atLeast"/>
        <w:ind w:left="360"/>
        <w:rPr>
          <w:rFonts w:eastAsia="Microsoft Sans Serif" w:cstheme="minorHAnsi"/>
          <w:color w:val="000000"/>
          <w:sz w:val="24"/>
          <w:szCs w:val="24"/>
        </w:rPr>
      </w:pPr>
      <w:r w:rsidRPr="00C13AE5">
        <w:rPr>
          <w:rFonts w:eastAsia="Microsoft Sans Serif" w:cstheme="minorHAnsi"/>
          <w:color w:val="000000"/>
          <w:sz w:val="24"/>
          <w:szCs w:val="24"/>
        </w:rPr>
        <w:t>B: Oh what a pretty village. And it’s right by a river. Isn’t it in the mountain?</w:t>
      </w:r>
    </w:p>
    <w:p w14:paraId="574BF933" w14:textId="77777777" w:rsidR="00F63291" w:rsidRPr="00C13AE5" w:rsidRDefault="00F63291" w:rsidP="0077381A">
      <w:pPr>
        <w:widowControl w:val="0"/>
        <w:tabs>
          <w:tab w:val="center" w:pos="812"/>
          <w:tab w:val="left" w:pos="890"/>
        </w:tabs>
        <w:spacing w:line="240" w:lineRule="atLeast"/>
        <w:ind w:left="360"/>
        <w:rPr>
          <w:rFonts w:eastAsia="Microsoft Sans Serif" w:cstheme="minorHAnsi"/>
          <w:color w:val="000000"/>
          <w:sz w:val="24"/>
          <w:szCs w:val="24"/>
        </w:rPr>
      </w:pPr>
      <w:r w:rsidRPr="00C13AE5">
        <w:rPr>
          <w:rFonts w:eastAsia="Microsoft Sans Serif" w:cstheme="minorHAnsi"/>
          <w:color w:val="000000"/>
          <w:sz w:val="24"/>
          <w:szCs w:val="24"/>
        </w:rPr>
        <w:t>A: Yes. But you can’t see them in the picture.</w:t>
      </w:r>
    </w:p>
    <w:p w14:paraId="18A408B9" w14:textId="77777777" w:rsidR="00F63291" w:rsidRPr="00C13AE5" w:rsidRDefault="00F63291" w:rsidP="0077381A">
      <w:pPr>
        <w:widowControl w:val="0"/>
        <w:tabs>
          <w:tab w:val="center" w:pos="812"/>
          <w:tab w:val="left" w:pos="890"/>
        </w:tabs>
        <w:spacing w:line="240" w:lineRule="atLeast"/>
        <w:ind w:left="360"/>
        <w:rPr>
          <w:rFonts w:eastAsia="Microsoft Sans Serif" w:cstheme="minorHAnsi"/>
          <w:color w:val="000000"/>
          <w:sz w:val="24"/>
          <w:szCs w:val="24"/>
        </w:rPr>
      </w:pPr>
      <w:r w:rsidRPr="00C13AE5">
        <w:rPr>
          <w:rFonts w:eastAsia="Microsoft Sans Serif" w:cstheme="minorHAnsi"/>
          <w:color w:val="000000"/>
          <w:sz w:val="24"/>
          <w:szCs w:val="24"/>
        </w:rPr>
        <w:t>B: Perhaps, they’re behind those tall trees.</w:t>
      </w:r>
    </w:p>
    <w:p w14:paraId="67EF69F6" w14:textId="77777777" w:rsidR="00F63291" w:rsidRPr="00C13AE5" w:rsidRDefault="00F63291" w:rsidP="0077381A">
      <w:pPr>
        <w:pStyle w:val="ListParagraph"/>
        <w:numPr>
          <w:ilvl w:val="0"/>
          <w:numId w:val="21"/>
        </w:numPr>
        <w:spacing w:after="0" w:line="240" w:lineRule="atLeast"/>
        <w:ind w:left="360"/>
        <w:contextualSpacing w:val="0"/>
        <w:rPr>
          <w:rFonts w:cstheme="minorHAnsi"/>
          <w:b/>
          <w:color w:val="000000"/>
          <w:sz w:val="24"/>
          <w:szCs w:val="24"/>
        </w:rPr>
      </w:pPr>
      <w:r w:rsidRPr="00C13AE5">
        <w:rPr>
          <w:rFonts w:cstheme="minorHAnsi"/>
          <w:b/>
          <w:color w:val="000000"/>
          <w:sz w:val="24"/>
          <w:szCs w:val="24"/>
        </w:rPr>
        <w:t>What time will the plane to Milan leave?</w:t>
      </w:r>
    </w:p>
    <w:p w14:paraId="66C0EA84" w14:textId="77777777" w:rsidR="00F63291" w:rsidRPr="00C13AE5" w:rsidRDefault="00F63291" w:rsidP="0077381A">
      <w:pPr>
        <w:widowControl w:val="0"/>
        <w:tabs>
          <w:tab w:val="center" w:pos="812"/>
          <w:tab w:val="left" w:pos="890"/>
        </w:tabs>
        <w:spacing w:line="240" w:lineRule="atLeast"/>
        <w:ind w:left="360"/>
        <w:rPr>
          <w:rFonts w:eastAsia="Microsoft Sans Serif" w:cstheme="minorHAnsi"/>
          <w:color w:val="000000"/>
          <w:sz w:val="24"/>
          <w:szCs w:val="24"/>
        </w:rPr>
      </w:pPr>
      <w:r w:rsidRPr="00C13AE5">
        <w:rPr>
          <w:rFonts w:eastAsia="Microsoft Sans Serif" w:cstheme="minorHAnsi"/>
          <w:color w:val="000000"/>
          <w:sz w:val="24"/>
          <w:szCs w:val="24"/>
        </w:rPr>
        <w:t>A: Excuse</w:t>
      </w:r>
      <w:r w:rsidR="00D927C7" w:rsidRPr="00C13AE5">
        <w:rPr>
          <w:rFonts w:eastAsia="Microsoft Sans Serif" w:cstheme="minorHAnsi"/>
          <w:color w:val="000000"/>
          <w:sz w:val="24"/>
          <w:szCs w:val="24"/>
        </w:rPr>
        <w:t xml:space="preserve"> me. What time is the next plane</w:t>
      </w:r>
      <w:r w:rsidRPr="00C13AE5">
        <w:rPr>
          <w:rFonts w:eastAsia="Microsoft Sans Serif" w:cstheme="minorHAnsi"/>
          <w:color w:val="000000"/>
          <w:sz w:val="24"/>
          <w:szCs w:val="24"/>
        </w:rPr>
        <w:t xml:space="preserve"> to Milan?</w:t>
      </w:r>
    </w:p>
    <w:p w14:paraId="11F1B63A" w14:textId="77777777" w:rsidR="00F63291" w:rsidRPr="00C13AE5" w:rsidRDefault="00F63291" w:rsidP="0077381A">
      <w:pPr>
        <w:widowControl w:val="0"/>
        <w:tabs>
          <w:tab w:val="center" w:pos="812"/>
          <w:tab w:val="left" w:pos="890"/>
        </w:tabs>
        <w:spacing w:line="240" w:lineRule="atLeast"/>
        <w:ind w:left="360"/>
        <w:rPr>
          <w:rFonts w:eastAsia="Microsoft Sans Serif" w:cstheme="minorHAnsi"/>
          <w:color w:val="000000"/>
          <w:sz w:val="24"/>
          <w:szCs w:val="24"/>
        </w:rPr>
      </w:pPr>
      <w:r w:rsidRPr="00C13AE5">
        <w:rPr>
          <w:rFonts w:eastAsia="Microsoft Sans Serif" w:cstheme="minorHAnsi"/>
          <w:color w:val="000000"/>
          <w:sz w:val="24"/>
          <w:szCs w:val="24"/>
        </w:rPr>
        <w:t xml:space="preserve">B: It should leave at 7:15 but an hour late today. </w:t>
      </w:r>
    </w:p>
    <w:p w14:paraId="00E8949C" w14:textId="77777777" w:rsidR="00F63291" w:rsidRPr="00C13AE5" w:rsidRDefault="00F63291" w:rsidP="0077381A">
      <w:pPr>
        <w:widowControl w:val="0"/>
        <w:tabs>
          <w:tab w:val="center" w:pos="812"/>
          <w:tab w:val="left" w:pos="890"/>
        </w:tabs>
        <w:spacing w:line="240" w:lineRule="atLeast"/>
        <w:ind w:left="360"/>
        <w:rPr>
          <w:rFonts w:eastAsia="Microsoft Sans Serif" w:cstheme="minorHAnsi"/>
          <w:color w:val="000000"/>
          <w:sz w:val="24"/>
          <w:szCs w:val="24"/>
        </w:rPr>
      </w:pPr>
      <w:r w:rsidRPr="00C13AE5">
        <w:rPr>
          <w:rFonts w:eastAsia="Microsoft Sans Serif" w:cstheme="minorHAnsi"/>
          <w:color w:val="000000"/>
          <w:sz w:val="24"/>
          <w:szCs w:val="24"/>
        </w:rPr>
        <w:t>A: Oh. That’s a problem. If it doesn’t</w:t>
      </w:r>
      <w:r w:rsidR="00D927C7" w:rsidRPr="00C13AE5">
        <w:rPr>
          <w:rFonts w:eastAsia="Microsoft Sans Serif" w:cstheme="minorHAnsi"/>
          <w:color w:val="000000"/>
          <w:sz w:val="24"/>
          <w:szCs w:val="24"/>
        </w:rPr>
        <w:t xml:space="preserve"> leave until 8:15, I’ll be one</w:t>
      </w:r>
      <w:r w:rsidRPr="00C13AE5">
        <w:rPr>
          <w:rFonts w:eastAsia="Microsoft Sans Serif" w:cstheme="minorHAnsi"/>
          <w:color w:val="000000"/>
          <w:sz w:val="24"/>
          <w:szCs w:val="24"/>
        </w:rPr>
        <w:t xml:space="preserve"> hour late for my meeting. </w:t>
      </w:r>
    </w:p>
    <w:p w14:paraId="7599C75C" w14:textId="77777777" w:rsidR="00F63291" w:rsidRPr="00C13AE5" w:rsidRDefault="00F63291" w:rsidP="0077381A">
      <w:pPr>
        <w:widowControl w:val="0"/>
        <w:tabs>
          <w:tab w:val="center" w:pos="812"/>
          <w:tab w:val="left" w:pos="890"/>
        </w:tabs>
        <w:spacing w:line="240" w:lineRule="atLeast"/>
        <w:ind w:left="360"/>
        <w:rPr>
          <w:rFonts w:eastAsia="Microsoft Sans Serif" w:cstheme="minorHAnsi"/>
          <w:color w:val="000000"/>
          <w:sz w:val="24"/>
          <w:szCs w:val="24"/>
        </w:rPr>
      </w:pPr>
      <w:r w:rsidRPr="00C13AE5">
        <w:rPr>
          <w:rFonts w:eastAsia="Microsoft Sans Serif" w:cstheme="minorHAnsi"/>
          <w:color w:val="000000"/>
          <w:sz w:val="24"/>
          <w:szCs w:val="24"/>
        </w:rPr>
        <w:t>B: I’m sorry, Sir. There’s nothing I can do.</w:t>
      </w:r>
    </w:p>
    <w:p w14:paraId="27821873" w14:textId="77777777" w:rsidR="00F63291" w:rsidRPr="00C13AE5" w:rsidRDefault="00F63291" w:rsidP="0077381A">
      <w:pPr>
        <w:pStyle w:val="ListParagraph"/>
        <w:widowControl w:val="0"/>
        <w:numPr>
          <w:ilvl w:val="0"/>
          <w:numId w:val="21"/>
        </w:numPr>
        <w:tabs>
          <w:tab w:val="center" w:pos="812"/>
          <w:tab w:val="left" w:pos="890"/>
        </w:tabs>
        <w:spacing w:line="240" w:lineRule="atLeast"/>
        <w:ind w:left="360"/>
        <w:contextualSpacing w:val="0"/>
        <w:rPr>
          <w:rFonts w:eastAsia="Microsoft Sans Serif" w:cstheme="minorHAnsi"/>
          <w:color w:val="000000"/>
          <w:sz w:val="24"/>
          <w:szCs w:val="24"/>
        </w:rPr>
      </w:pPr>
      <w:r w:rsidRPr="00C13AE5">
        <w:rPr>
          <w:rFonts w:cstheme="minorHAnsi"/>
          <w:b/>
          <w:noProof/>
          <w:color w:val="000000"/>
          <w:sz w:val="24"/>
          <w:szCs w:val="24"/>
        </w:rPr>
        <w:t>Which present has the girl bought her mother?</w:t>
      </w:r>
    </w:p>
    <w:p w14:paraId="44F0B4BD" w14:textId="77777777" w:rsidR="00F63291" w:rsidRPr="00C13AE5" w:rsidRDefault="00F63291" w:rsidP="0077381A">
      <w:pPr>
        <w:widowControl w:val="0"/>
        <w:tabs>
          <w:tab w:val="center" w:pos="812"/>
          <w:tab w:val="left" w:pos="890"/>
        </w:tabs>
        <w:spacing w:line="240" w:lineRule="atLeast"/>
        <w:ind w:left="360"/>
        <w:rPr>
          <w:rFonts w:eastAsia="Microsoft Sans Serif" w:cstheme="minorHAnsi"/>
          <w:color w:val="000000"/>
          <w:sz w:val="24"/>
          <w:szCs w:val="24"/>
        </w:rPr>
      </w:pPr>
      <w:r w:rsidRPr="00C13AE5">
        <w:rPr>
          <w:rFonts w:eastAsia="Microsoft Sans Serif" w:cstheme="minorHAnsi"/>
          <w:color w:val="000000"/>
          <w:sz w:val="24"/>
          <w:szCs w:val="24"/>
        </w:rPr>
        <w:t>Hi. It’s me, Jane. I’ve got Mom’s birthday present. I think she’ll like it. …yes, that’s right, a gold colored one. She’s always writing letters so she’ll find it useful. I thou</w:t>
      </w:r>
      <w:r w:rsidR="00D927C7" w:rsidRPr="00C13AE5">
        <w:rPr>
          <w:rFonts w:eastAsia="Microsoft Sans Serif" w:cstheme="minorHAnsi"/>
          <w:color w:val="000000"/>
          <w:sz w:val="24"/>
          <w:szCs w:val="24"/>
        </w:rPr>
        <w:t>ght about a CD but I’m never really</w:t>
      </w:r>
      <w:r w:rsidRPr="00C13AE5">
        <w:rPr>
          <w:rFonts w:eastAsia="Microsoft Sans Serif" w:cstheme="minorHAnsi"/>
          <w:color w:val="000000"/>
          <w:sz w:val="24"/>
          <w:szCs w:val="24"/>
        </w:rPr>
        <w:t xml:space="preserve"> sure what music she likes and dad bought her a </w:t>
      </w:r>
      <w:r w:rsidR="00D927C7" w:rsidRPr="00C13AE5">
        <w:rPr>
          <w:rFonts w:eastAsia="Microsoft Sans Serif" w:cstheme="minorHAnsi"/>
          <w:color w:val="000000"/>
          <w:sz w:val="24"/>
          <w:szCs w:val="24"/>
        </w:rPr>
        <w:t xml:space="preserve">new </w:t>
      </w:r>
      <w:r w:rsidRPr="00C13AE5">
        <w:rPr>
          <w:rFonts w:eastAsia="Microsoft Sans Serif" w:cstheme="minorHAnsi"/>
          <w:color w:val="000000"/>
          <w:sz w:val="24"/>
          <w:szCs w:val="24"/>
        </w:rPr>
        <w:t>pair of earings for her birthday anyway. I’m sure she’ll like what I’ve got her.</w:t>
      </w:r>
    </w:p>
    <w:p w14:paraId="6152A301" w14:textId="77777777" w:rsidR="00F63291" w:rsidRPr="00C13AE5" w:rsidRDefault="00F63291" w:rsidP="0077381A">
      <w:pPr>
        <w:pStyle w:val="ListParagraph"/>
        <w:widowControl w:val="0"/>
        <w:numPr>
          <w:ilvl w:val="0"/>
          <w:numId w:val="21"/>
        </w:numPr>
        <w:tabs>
          <w:tab w:val="center" w:pos="812"/>
          <w:tab w:val="left" w:pos="890"/>
        </w:tabs>
        <w:spacing w:line="240" w:lineRule="atLeast"/>
        <w:ind w:left="360"/>
        <w:contextualSpacing w:val="0"/>
        <w:rPr>
          <w:rFonts w:eastAsia="Microsoft Sans Serif" w:cstheme="minorHAnsi"/>
          <w:color w:val="000000"/>
          <w:sz w:val="24"/>
          <w:szCs w:val="24"/>
        </w:rPr>
      </w:pPr>
      <w:r w:rsidRPr="00C13AE5">
        <w:rPr>
          <w:rFonts w:cstheme="minorHAnsi"/>
          <w:b/>
          <w:noProof/>
          <w:color w:val="000000"/>
          <w:sz w:val="24"/>
          <w:szCs w:val="24"/>
        </w:rPr>
        <w:t>What time will the pie be ready?</w:t>
      </w:r>
    </w:p>
    <w:p w14:paraId="3A44503B" w14:textId="77777777" w:rsidR="00F63291" w:rsidRPr="00C13AE5" w:rsidRDefault="00F63291" w:rsidP="0077381A">
      <w:pPr>
        <w:widowControl w:val="0"/>
        <w:tabs>
          <w:tab w:val="center" w:pos="812"/>
          <w:tab w:val="left" w:pos="890"/>
        </w:tabs>
        <w:spacing w:line="240" w:lineRule="atLeast"/>
        <w:ind w:left="360"/>
        <w:rPr>
          <w:rFonts w:eastAsia="Microsoft Sans Serif" w:cstheme="minorHAnsi"/>
          <w:color w:val="000000"/>
          <w:sz w:val="24"/>
          <w:szCs w:val="24"/>
        </w:rPr>
      </w:pPr>
      <w:r w:rsidRPr="00C13AE5">
        <w:rPr>
          <w:rFonts w:eastAsia="Microsoft Sans Serif" w:cstheme="minorHAnsi"/>
          <w:color w:val="000000"/>
          <w:sz w:val="24"/>
          <w:szCs w:val="24"/>
        </w:rPr>
        <w:t>A: What time is it Mom? Do you think the apple pie will be ready yet?</w:t>
      </w:r>
    </w:p>
    <w:p w14:paraId="69C6AC5E" w14:textId="77777777" w:rsidR="00F63291" w:rsidRPr="00C13AE5" w:rsidRDefault="00F63291" w:rsidP="0077381A">
      <w:pPr>
        <w:widowControl w:val="0"/>
        <w:tabs>
          <w:tab w:val="center" w:pos="812"/>
          <w:tab w:val="left" w:pos="890"/>
        </w:tabs>
        <w:spacing w:line="240" w:lineRule="atLeast"/>
        <w:ind w:left="360"/>
        <w:rPr>
          <w:rFonts w:eastAsia="Microsoft Sans Serif" w:cstheme="minorHAnsi"/>
          <w:color w:val="000000"/>
          <w:sz w:val="24"/>
          <w:szCs w:val="24"/>
        </w:rPr>
      </w:pPr>
      <w:r w:rsidRPr="00C13AE5">
        <w:rPr>
          <w:rFonts w:eastAsia="Microsoft Sans Serif" w:cstheme="minorHAnsi"/>
          <w:color w:val="000000"/>
          <w:sz w:val="24"/>
          <w:szCs w:val="24"/>
        </w:rPr>
        <w:t>B: It’s 4:35</w:t>
      </w:r>
    </w:p>
    <w:p w14:paraId="05CF7030" w14:textId="77777777" w:rsidR="00F63291" w:rsidRPr="00C13AE5" w:rsidRDefault="00F63291" w:rsidP="0077381A">
      <w:pPr>
        <w:widowControl w:val="0"/>
        <w:tabs>
          <w:tab w:val="center" w:pos="812"/>
          <w:tab w:val="left" w:pos="890"/>
        </w:tabs>
        <w:spacing w:line="240" w:lineRule="atLeast"/>
        <w:ind w:left="360"/>
        <w:rPr>
          <w:rFonts w:eastAsia="Microsoft Sans Serif" w:cstheme="minorHAnsi"/>
          <w:color w:val="000000"/>
          <w:sz w:val="24"/>
          <w:szCs w:val="24"/>
        </w:rPr>
      </w:pPr>
      <w:r w:rsidRPr="00C13AE5">
        <w:rPr>
          <w:rFonts w:eastAsia="Microsoft Sans Serif" w:cstheme="minorHAnsi"/>
          <w:color w:val="000000"/>
          <w:sz w:val="24"/>
          <w:szCs w:val="24"/>
        </w:rPr>
        <w:t xml:space="preserve">A: And the pie went </w:t>
      </w:r>
      <w:r w:rsidR="00D927C7" w:rsidRPr="00C13AE5">
        <w:rPr>
          <w:rFonts w:eastAsia="Microsoft Sans Serif" w:cstheme="minorHAnsi"/>
          <w:color w:val="000000"/>
          <w:sz w:val="24"/>
          <w:szCs w:val="24"/>
        </w:rPr>
        <w:t>in</w:t>
      </w:r>
      <w:r w:rsidRPr="00C13AE5">
        <w:rPr>
          <w:rFonts w:eastAsia="Microsoft Sans Serif" w:cstheme="minorHAnsi"/>
          <w:color w:val="000000"/>
          <w:sz w:val="24"/>
          <w:szCs w:val="24"/>
        </w:rPr>
        <w:t>to the oven at 4:15</w:t>
      </w:r>
    </w:p>
    <w:p w14:paraId="020F9358" w14:textId="77777777" w:rsidR="00F63291" w:rsidRPr="00C13AE5" w:rsidRDefault="00F63291" w:rsidP="0077381A">
      <w:pPr>
        <w:widowControl w:val="0"/>
        <w:tabs>
          <w:tab w:val="center" w:pos="812"/>
          <w:tab w:val="left" w:pos="890"/>
        </w:tabs>
        <w:spacing w:line="240" w:lineRule="atLeast"/>
        <w:ind w:left="360"/>
        <w:rPr>
          <w:rFonts w:eastAsia="Microsoft Sans Serif" w:cstheme="minorHAnsi"/>
          <w:color w:val="000000"/>
          <w:sz w:val="24"/>
          <w:szCs w:val="24"/>
        </w:rPr>
      </w:pPr>
      <w:r w:rsidRPr="00C13AE5">
        <w:rPr>
          <w:rFonts w:eastAsia="Microsoft Sans Serif" w:cstheme="minorHAnsi"/>
          <w:color w:val="000000"/>
          <w:sz w:val="24"/>
          <w:szCs w:val="24"/>
        </w:rPr>
        <w:t xml:space="preserve">B: That’s right. You could check it at 5:00. And turn the </w:t>
      </w:r>
      <w:r w:rsidR="00D927C7" w:rsidRPr="00C13AE5">
        <w:rPr>
          <w:rFonts w:eastAsia="Microsoft Sans Serif" w:cstheme="minorHAnsi"/>
          <w:color w:val="000000"/>
          <w:sz w:val="24"/>
          <w:szCs w:val="24"/>
        </w:rPr>
        <w:t>heat down a bit but don’t take</w:t>
      </w:r>
      <w:r w:rsidRPr="00C13AE5">
        <w:rPr>
          <w:rFonts w:eastAsia="Microsoft Sans Serif" w:cstheme="minorHAnsi"/>
          <w:color w:val="000000"/>
          <w:sz w:val="24"/>
          <w:szCs w:val="24"/>
        </w:rPr>
        <w:t xml:space="preserve"> out until 20 past. That’s 45 minutes to go.</w:t>
      </w:r>
    </w:p>
    <w:p w14:paraId="2A944966" w14:textId="77777777" w:rsidR="00F63291" w:rsidRPr="00C13AE5" w:rsidRDefault="00F63291" w:rsidP="0077381A">
      <w:pPr>
        <w:widowControl w:val="0"/>
        <w:tabs>
          <w:tab w:val="center" w:pos="812"/>
          <w:tab w:val="left" w:pos="890"/>
        </w:tabs>
        <w:spacing w:line="240" w:lineRule="atLeast"/>
        <w:ind w:left="360"/>
        <w:rPr>
          <w:rFonts w:eastAsia="Microsoft Sans Serif" w:cstheme="minorHAnsi"/>
          <w:color w:val="000000"/>
          <w:sz w:val="24"/>
          <w:szCs w:val="24"/>
        </w:rPr>
      </w:pPr>
      <w:r w:rsidRPr="00C13AE5">
        <w:rPr>
          <w:rFonts w:eastAsia="Microsoft Sans Serif" w:cstheme="minorHAnsi"/>
          <w:color w:val="000000"/>
          <w:sz w:val="24"/>
          <w:szCs w:val="24"/>
        </w:rPr>
        <w:lastRenderedPageBreak/>
        <w:t xml:space="preserve">A: OK. I’m hungry already. </w:t>
      </w:r>
    </w:p>
    <w:p w14:paraId="15D08AE7" w14:textId="77777777" w:rsidR="00F63291" w:rsidRPr="00C13AE5" w:rsidRDefault="00F63291" w:rsidP="0077381A">
      <w:pPr>
        <w:pStyle w:val="ListParagraph"/>
        <w:widowControl w:val="0"/>
        <w:numPr>
          <w:ilvl w:val="0"/>
          <w:numId w:val="21"/>
        </w:numPr>
        <w:tabs>
          <w:tab w:val="center" w:pos="812"/>
          <w:tab w:val="left" w:pos="890"/>
        </w:tabs>
        <w:spacing w:line="240" w:lineRule="atLeast"/>
        <w:ind w:left="360"/>
        <w:contextualSpacing w:val="0"/>
        <w:rPr>
          <w:rFonts w:eastAsia="Microsoft Sans Serif" w:cstheme="minorHAnsi"/>
          <w:color w:val="000000"/>
          <w:sz w:val="24"/>
          <w:szCs w:val="24"/>
        </w:rPr>
      </w:pPr>
      <w:r w:rsidRPr="00C13AE5">
        <w:rPr>
          <w:rFonts w:cstheme="minorHAnsi"/>
          <w:b/>
          <w:color w:val="000000"/>
          <w:sz w:val="24"/>
          <w:szCs w:val="24"/>
        </w:rPr>
        <w:t>What time is the swimming lesson today?</w:t>
      </w:r>
    </w:p>
    <w:p w14:paraId="7C6D76E9" w14:textId="77777777" w:rsidR="00F63291" w:rsidRPr="00C13AE5" w:rsidRDefault="00F63291" w:rsidP="0077381A">
      <w:pPr>
        <w:widowControl w:val="0"/>
        <w:tabs>
          <w:tab w:val="center" w:pos="812"/>
          <w:tab w:val="left" w:pos="890"/>
        </w:tabs>
        <w:spacing w:line="240" w:lineRule="atLeast"/>
        <w:ind w:left="360"/>
        <w:rPr>
          <w:rFonts w:eastAsia="Microsoft Sans Serif" w:cstheme="minorHAnsi"/>
          <w:color w:val="000000"/>
          <w:sz w:val="24"/>
          <w:szCs w:val="24"/>
        </w:rPr>
      </w:pPr>
      <w:r w:rsidRPr="00C13AE5">
        <w:rPr>
          <w:rFonts w:eastAsia="Microsoft Sans Serif" w:cstheme="minorHAnsi"/>
          <w:color w:val="000000"/>
          <w:sz w:val="24"/>
          <w:szCs w:val="24"/>
        </w:rPr>
        <w:t>A:</w:t>
      </w:r>
      <w:r w:rsidR="00BD7012" w:rsidRPr="00C13AE5">
        <w:rPr>
          <w:rFonts w:eastAsia="Microsoft Sans Serif" w:cstheme="minorHAnsi"/>
          <w:color w:val="000000"/>
          <w:sz w:val="24"/>
          <w:szCs w:val="24"/>
        </w:rPr>
        <w:t xml:space="preserve"> Hi Chidy.</w:t>
      </w:r>
      <w:r w:rsidRPr="00C13AE5">
        <w:rPr>
          <w:rFonts w:eastAsia="Microsoft Sans Serif" w:cstheme="minorHAnsi"/>
          <w:color w:val="000000"/>
          <w:sz w:val="24"/>
          <w:szCs w:val="24"/>
        </w:rPr>
        <w:t xml:space="preserve"> Do you want to play tennis after school? Say about 4:30</w:t>
      </w:r>
    </w:p>
    <w:p w14:paraId="0E77D54A" w14:textId="77777777" w:rsidR="00F63291" w:rsidRPr="00C13AE5" w:rsidRDefault="00F63291" w:rsidP="0077381A">
      <w:pPr>
        <w:widowControl w:val="0"/>
        <w:tabs>
          <w:tab w:val="center" w:pos="812"/>
          <w:tab w:val="left" w:pos="890"/>
        </w:tabs>
        <w:spacing w:line="240" w:lineRule="atLeast"/>
        <w:ind w:left="360"/>
        <w:rPr>
          <w:rFonts w:eastAsia="Microsoft Sans Serif" w:cstheme="minorHAnsi"/>
          <w:color w:val="000000"/>
          <w:sz w:val="24"/>
          <w:szCs w:val="24"/>
        </w:rPr>
      </w:pPr>
      <w:r w:rsidRPr="00C13AE5">
        <w:rPr>
          <w:rFonts w:eastAsia="Microsoft Sans Serif" w:cstheme="minorHAnsi"/>
          <w:color w:val="000000"/>
          <w:sz w:val="24"/>
          <w:szCs w:val="24"/>
        </w:rPr>
        <w:t>B</w:t>
      </w:r>
      <w:r w:rsidR="00BD7012" w:rsidRPr="00C13AE5">
        <w:rPr>
          <w:rFonts w:eastAsia="Microsoft Sans Serif" w:cstheme="minorHAnsi"/>
          <w:color w:val="000000"/>
          <w:sz w:val="24"/>
          <w:szCs w:val="24"/>
        </w:rPr>
        <w:t>: That’s would be fun but I’ve got</w:t>
      </w:r>
      <w:r w:rsidRPr="00C13AE5">
        <w:rPr>
          <w:rFonts w:eastAsia="Microsoft Sans Serif" w:cstheme="minorHAnsi"/>
          <w:color w:val="000000"/>
          <w:sz w:val="24"/>
          <w:szCs w:val="24"/>
        </w:rPr>
        <w:t xml:space="preserve"> a swimming lesson. It’s usually at 5:15 but it’s half an hour earlier this evening, at 4:45. It takes me ages to cycle to the swimming pool so I really don’t think I have time today. L</w:t>
      </w:r>
      <w:r w:rsidR="00BD7012" w:rsidRPr="00C13AE5">
        <w:rPr>
          <w:rFonts w:eastAsia="Microsoft Sans Serif" w:cstheme="minorHAnsi"/>
          <w:color w:val="000000"/>
          <w:sz w:val="24"/>
          <w:szCs w:val="24"/>
        </w:rPr>
        <w:t>e</w:t>
      </w:r>
      <w:r w:rsidRPr="00C13AE5">
        <w:rPr>
          <w:rFonts w:eastAsia="Microsoft Sans Serif" w:cstheme="minorHAnsi"/>
          <w:color w:val="000000"/>
          <w:sz w:val="24"/>
          <w:szCs w:val="24"/>
        </w:rPr>
        <w:t>t’s try it tomorrow</w:t>
      </w:r>
    </w:p>
    <w:p w14:paraId="263E291D" w14:textId="77777777" w:rsidR="00BD7012" w:rsidRPr="00C13AE5" w:rsidRDefault="00BD7012" w:rsidP="0077381A">
      <w:pPr>
        <w:widowControl w:val="0"/>
        <w:tabs>
          <w:tab w:val="center" w:pos="812"/>
          <w:tab w:val="left" w:pos="890"/>
        </w:tabs>
        <w:spacing w:line="240" w:lineRule="atLeast"/>
        <w:ind w:left="360"/>
        <w:rPr>
          <w:rFonts w:eastAsia="Microsoft Sans Serif" w:cstheme="minorHAnsi"/>
          <w:color w:val="000000"/>
          <w:sz w:val="24"/>
          <w:szCs w:val="24"/>
        </w:rPr>
      </w:pPr>
      <w:r w:rsidRPr="00C13AE5">
        <w:rPr>
          <w:rFonts w:eastAsia="Microsoft Sans Serif" w:cstheme="minorHAnsi"/>
          <w:color w:val="000000"/>
          <w:sz w:val="24"/>
          <w:szCs w:val="24"/>
        </w:rPr>
        <w:t>A: OK</w:t>
      </w:r>
    </w:p>
    <w:p w14:paraId="39BBFDF9" w14:textId="77777777" w:rsidR="00F63291" w:rsidRPr="00C13AE5" w:rsidRDefault="00F63291" w:rsidP="0077381A">
      <w:pPr>
        <w:widowControl w:val="0"/>
        <w:tabs>
          <w:tab w:val="center" w:pos="812"/>
          <w:tab w:val="left" w:pos="890"/>
        </w:tabs>
        <w:spacing w:line="240" w:lineRule="atLeast"/>
        <w:rPr>
          <w:rFonts w:eastAsia="Microsoft Sans Serif" w:cstheme="minorHAnsi"/>
          <w:b/>
          <w:color w:val="000000"/>
          <w:sz w:val="24"/>
          <w:szCs w:val="24"/>
          <w:u w:val="single"/>
        </w:rPr>
      </w:pPr>
    </w:p>
    <w:p w14:paraId="7C0B1B63" w14:textId="77777777" w:rsidR="00F63291" w:rsidRPr="00C13AE5" w:rsidRDefault="00F63291" w:rsidP="0077381A">
      <w:pPr>
        <w:pStyle w:val="ListParagraph"/>
        <w:numPr>
          <w:ilvl w:val="0"/>
          <w:numId w:val="21"/>
        </w:numPr>
        <w:spacing w:after="0" w:line="240" w:lineRule="atLeast"/>
        <w:ind w:left="360"/>
        <w:contextualSpacing w:val="0"/>
        <w:rPr>
          <w:rFonts w:cstheme="minorHAnsi"/>
          <w:b/>
          <w:color w:val="000000"/>
          <w:sz w:val="24"/>
          <w:szCs w:val="24"/>
        </w:rPr>
      </w:pPr>
      <w:r w:rsidRPr="00C13AE5">
        <w:rPr>
          <w:rFonts w:cstheme="minorHAnsi"/>
          <w:b/>
          <w:color w:val="000000"/>
          <w:sz w:val="24"/>
          <w:szCs w:val="24"/>
        </w:rPr>
        <w:t>Which subject does the boy like best?</w:t>
      </w:r>
    </w:p>
    <w:p w14:paraId="51268E50" w14:textId="77777777" w:rsidR="00F63291" w:rsidRPr="00C13AE5" w:rsidRDefault="00F63291" w:rsidP="0077381A">
      <w:pPr>
        <w:widowControl w:val="0"/>
        <w:tabs>
          <w:tab w:val="center" w:pos="812"/>
          <w:tab w:val="left" w:pos="890"/>
        </w:tabs>
        <w:spacing w:line="240" w:lineRule="atLeast"/>
        <w:ind w:left="360"/>
        <w:rPr>
          <w:rFonts w:eastAsia="Microsoft Sans Serif" w:cstheme="minorHAnsi"/>
          <w:color w:val="000000"/>
          <w:sz w:val="24"/>
          <w:szCs w:val="24"/>
        </w:rPr>
      </w:pPr>
      <w:r w:rsidRPr="00C13AE5">
        <w:rPr>
          <w:rFonts w:eastAsia="Microsoft Sans Serif" w:cstheme="minorHAnsi"/>
          <w:color w:val="000000"/>
          <w:sz w:val="24"/>
          <w:szCs w:val="24"/>
        </w:rPr>
        <w:t>I really like the new IT teacher. Our project for this term is t</w:t>
      </w:r>
      <w:r w:rsidR="00BD7012" w:rsidRPr="00C13AE5">
        <w:rPr>
          <w:rFonts w:eastAsia="Microsoft Sans Serif" w:cstheme="minorHAnsi"/>
          <w:color w:val="000000"/>
          <w:sz w:val="24"/>
          <w:szCs w:val="24"/>
        </w:rPr>
        <w:t>o</w:t>
      </w:r>
      <w:r w:rsidRPr="00C13AE5">
        <w:rPr>
          <w:rFonts w:eastAsia="Microsoft Sans Serif" w:cstheme="minorHAnsi"/>
          <w:color w:val="000000"/>
          <w:sz w:val="24"/>
          <w:szCs w:val="24"/>
        </w:rPr>
        <w:t xml:space="preserve"> design a</w:t>
      </w:r>
      <w:r w:rsidR="00BD7012" w:rsidRPr="00C13AE5">
        <w:rPr>
          <w:rFonts w:eastAsia="Microsoft Sans Serif" w:cstheme="minorHAnsi"/>
          <w:color w:val="000000"/>
          <w:sz w:val="24"/>
          <w:szCs w:val="24"/>
        </w:rPr>
        <w:t xml:space="preserve"> new</w:t>
      </w:r>
      <w:r w:rsidRPr="00C13AE5">
        <w:rPr>
          <w:rFonts w:eastAsia="Microsoft Sans Serif" w:cstheme="minorHAnsi"/>
          <w:color w:val="000000"/>
          <w:sz w:val="24"/>
          <w:szCs w:val="24"/>
        </w:rPr>
        <w:t xml:space="preserve"> website. I’ve always wanted to know how to do that. The sports tea</w:t>
      </w:r>
      <w:r w:rsidR="00BD7012" w:rsidRPr="00C13AE5">
        <w:rPr>
          <w:rFonts w:eastAsia="Microsoft Sans Serif" w:cstheme="minorHAnsi"/>
          <w:color w:val="000000"/>
          <w:sz w:val="24"/>
          <w:szCs w:val="24"/>
        </w:rPr>
        <w:t>cher is much more serious. But that’s still my</w:t>
      </w:r>
      <w:r w:rsidR="00784366" w:rsidRPr="00C13AE5">
        <w:rPr>
          <w:rFonts w:eastAsia="Microsoft Sans Serif" w:cstheme="minorHAnsi"/>
          <w:color w:val="000000"/>
          <w:sz w:val="24"/>
          <w:szCs w:val="24"/>
        </w:rPr>
        <w:t xml:space="preserve"> favorite </w:t>
      </w:r>
      <w:r w:rsidRPr="00C13AE5">
        <w:rPr>
          <w:rFonts w:eastAsia="Microsoft Sans Serif" w:cstheme="minorHAnsi"/>
          <w:color w:val="000000"/>
          <w:sz w:val="24"/>
          <w:szCs w:val="24"/>
        </w:rPr>
        <w:t xml:space="preserve">subject. Last year, </w:t>
      </w:r>
      <w:r w:rsidR="00BD7012" w:rsidRPr="00C13AE5">
        <w:rPr>
          <w:rFonts w:eastAsia="Microsoft Sans Serif" w:cstheme="minorHAnsi"/>
          <w:color w:val="000000"/>
          <w:sz w:val="24"/>
          <w:szCs w:val="24"/>
        </w:rPr>
        <w:t>I usually like geography</w:t>
      </w:r>
      <w:r w:rsidRPr="00C13AE5">
        <w:rPr>
          <w:rFonts w:eastAsia="Microsoft Sans Serif" w:cstheme="minorHAnsi"/>
          <w:color w:val="000000"/>
          <w:sz w:val="24"/>
          <w:szCs w:val="24"/>
        </w:rPr>
        <w:t xml:space="preserve"> but the teacher we have now gives us so much homework.</w:t>
      </w:r>
    </w:p>
    <w:p w14:paraId="4F2E7BE3" w14:textId="77777777" w:rsidR="00F63291" w:rsidRPr="00C13AE5" w:rsidRDefault="00F63291" w:rsidP="0077381A">
      <w:pPr>
        <w:pStyle w:val="ListParagraph"/>
        <w:numPr>
          <w:ilvl w:val="0"/>
          <w:numId w:val="21"/>
        </w:numPr>
        <w:spacing w:after="0" w:line="240" w:lineRule="atLeast"/>
        <w:ind w:left="360"/>
        <w:contextualSpacing w:val="0"/>
        <w:rPr>
          <w:rFonts w:cstheme="minorHAnsi"/>
          <w:color w:val="000000"/>
          <w:sz w:val="24"/>
          <w:szCs w:val="24"/>
        </w:rPr>
      </w:pPr>
      <w:r w:rsidRPr="00C13AE5">
        <w:rPr>
          <w:rFonts w:cstheme="minorHAnsi"/>
          <w:b/>
          <w:color w:val="000000"/>
          <w:sz w:val="24"/>
          <w:szCs w:val="24"/>
        </w:rPr>
        <w:t>Which T-shirt does the boy decide to buy?</w:t>
      </w:r>
    </w:p>
    <w:p w14:paraId="455391BA" w14:textId="77777777" w:rsidR="00F63291" w:rsidRPr="00C13AE5" w:rsidRDefault="00F63291" w:rsidP="0077381A">
      <w:pPr>
        <w:widowControl w:val="0"/>
        <w:tabs>
          <w:tab w:val="center" w:pos="812"/>
          <w:tab w:val="left" w:pos="890"/>
        </w:tabs>
        <w:spacing w:line="240" w:lineRule="atLeast"/>
        <w:ind w:left="360"/>
        <w:rPr>
          <w:rFonts w:eastAsia="Microsoft Sans Serif" w:cstheme="minorHAnsi"/>
          <w:color w:val="000000"/>
          <w:sz w:val="24"/>
          <w:szCs w:val="24"/>
        </w:rPr>
      </w:pPr>
      <w:r w:rsidRPr="00C13AE5">
        <w:rPr>
          <w:rFonts w:eastAsia="Microsoft Sans Serif" w:cstheme="minorHAnsi"/>
          <w:color w:val="000000"/>
          <w:sz w:val="24"/>
          <w:szCs w:val="24"/>
        </w:rPr>
        <w:t>A: I’d like a buy a black T-shirt with short sleeves, please, large size.</w:t>
      </w:r>
    </w:p>
    <w:p w14:paraId="320A5361" w14:textId="77777777" w:rsidR="00F63291" w:rsidRPr="00C13AE5" w:rsidRDefault="00F63291" w:rsidP="0077381A">
      <w:pPr>
        <w:widowControl w:val="0"/>
        <w:tabs>
          <w:tab w:val="center" w:pos="812"/>
          <w:tab w:val="left" w:pos="890"/>
        </w:tabs>
        <w:spacing w:line="240" w:lineRule="atLeast"/>
        <w:ind w:left="360"/>
        <w:rPr>
          <w:rFonts w:eastAsia="Microsoft Sans Serif" w:cstheme="minorHAnsi"/>
          <w:color w:val="000000"/>
          <w:sz w:val="24"/>
          <w:szCs w:val="24"/>
        </w:rPr>
      </w:pPr>
      <w:r w:rsidRPr="00C13AE5">
        <w:rPr>
          <w:rFonts w:eastAsia="Microsoft Sans Serif" w:cstheme="minorHAnsi"/>
          <w:color w:val="000000"/>
          <w:sz w:val="24"/>
          <w:szCs w:val="24"/>
        </w:rPr>
        <w:t>B: I’m afraid the black one has long sleeves. But we’ve got short sleeves in a lighter color. Do you want a round neck or a V-neck?</w:t>
      </w:r>
    </w:p>
    <w:p w14:paraId="512D7CAA" w14:textId="77777777" w:rsidR="00F63291" w:rsidRPr="00C13AE5" w:rsidRDefault="00F63291" w:rsidP="0077381A">
      <w:pPr>
        <w:widowControl w:val="0"/>
        <w:tabs>
          <w:tab w:val="center" w:pos="812"/>
          <w:tab w:val="left" w:pos="890"/>
        </w:tabs>
        <w:spacing w:line="240" w:lineRule="atLeast"/>
        <w:ind w:left="360"/>
        <w:rPr>
          <w:rFonts w:eastAsia="Microsoft Sans Serif" w:cstheme="minorHAnsi"/>
          <w:color w:val="000000"/>
          <w:sz w:val="24"/>
          <w:szCs w:val="24"/>
        </w:rPr>
      </w:pPr>
      <w:r w:rsidRPr="00C13AE5">
        <w:rPr>
          <w:rFonts w:eastAsia="Microsoft Sans Serif" w:cstheme="minorHAnsi"/>
          <w:color w:val="000000"/>
          <w:sz w:val="24"/>
          <w:szCs w:val="24"/>
        </w:rPr>
        <w:t>A: It must be round neck. Let me think …OK, I’ll t</w:t>
      </w:r>
      <w:r w:rsidR="00F77282" w:rsidRPr="00C13AE5">
        <w:rPr>
          <w:rFonts w:eastAsia="Microsoft Sans Serif" w:cstheme="minorHAnsi"/>
          <w:color w:val="000000"/>
          <w:sz w:val="24"/>
          <w:szCs w:val="24"/>
        </w:rPr>
        <w:t>ake one of the short sleeve ones.</w:t>
      </w:r>
      <w:r w:rsidRPr="00C13AE5">
        <w:rPr>
          <w:rFonts w:eastAsia="Microsoft Sans Serif" w:cstheme="minorHAnsi"/>
          <w:color w:val="000000"/>
          <w:sz w:val="24"/>
          <w:szCs w:val="24"/>
        </w:rPr>
        <w:t xml:space="preserve"> The color’s not so important, really. </w:t>
      </w:r>
    </w:p>
    <w:p w14:paraId="59146A16" w14:textId="77777777" w:rsidR="00F63291" w:rsidRPr="00C13AE5" w:rsidRDefault="00F63291" w:rsidP="0077381A">
      <w:pPr>
        <w:widowControl w:val="0"/>
        <w:tabs>
          <w:tab w:val="center" w:pos="812"/>
          <w:tab w:val="left" w:pos="890"/>
        </w:tabs>
        <w:spacing w:line="240" w:lineRule="atLeast"/>
        <w:rPr>
          <w:rFonts w:eastAsia="Microsoft Sans Serif" w:cstheme="minorHAnsi"/>
          <w:color w:val="000000"/>
          <w:sz w:val="24"/>
          <w:szCs w:val="24"/>
        </w:rPr>
      </w:pPr>
    </w:p>
    <w:p w14:paraId="7F36B025" w14:textId="77777777" w:rsidR="00F63291" w:rsidRPr="00C13AE5" w:rsidRDefault="00F63291" w:rsidP="0077381A">
      <w:pPr>
        <w:widowControl w:val="0"/>
        <w:tabs>
          <w:tab w:val="center" w:pos="812"/>
          <w:tab w:val="left" w:pos="890"/>
        </w:tabs>
        <w:spacing w:line="240" w:lineRule="atLeast"/>
        <w:rPr>
          <w:rFonts w:eastAsia="Microsoft Sans Serif" w:cstheme="minorHAnsi"/>
          <w:b/>
          <w:color w:val="000000"/>
          <w:sz w:val="24"/>
          <w:szCs w:val="24"/>
          <w:u w:val="single"/>
        </w:rPr>
      </w:pPr>
      <w:r w:rsidRPr="00C13AE5">
        <w:rPr>
          <w:rFonts w:eastAsia="Microsoft Sans Serif" w:cstheme="minorHAnsi"/>
          <w:b/>
          <w:color w:val="000000"/>
          <w:sz w:val="24"/>
          <w:szCs w:val="24"/>
          <w:u w:val="single"/>
        </w:rPr>
        <w:t>PART 2:</w:t>
      </w:r>
    </w:p>
    <w:p w14:paraId="701079B1" w14:textId="77777777" w:rsidR="00F63291" w:rsidRPr="00C13AE5" w:rsidRDefault="00F63291" w:rsidP="0077381A">
      <w:pPr>
        <w:widowControl w:val="0"/>
        <w:tabs>
          <w:tab w:val="center" w:pos="812"/>
          <w:tab w:val="left" w:pos="890"/>
        </w:tabs>
        <w:spacing w:line="240" w:lineRule="atLeast"/>
        <w:rPr>
          <w:rFonts w:eastAsia="Microsoft Sans Serif" w:cstheme="minorHAnsi"/>
          <w:b/>
          <w:color w:val="000000"/>
          <w:sz w:val="24"/>
          <w:szCs w:val="24"/>
          <w:u w:val="single"/>
        </w:rPr>
      </w:pPr>
      <w:r w:rsidRPr="00C13AE5">
        <w:rPr>
          <w:rFonts w:eastAsia="Microsoft Sans Serif" w:cstheme="minorHAnsi"/>
          <w:b/>
          <w:color w:val="000000"/>
          <w:sz w:val="24"/>
          <w:szCs w:val="24"/>
          <w:u w:val="single"/>
        </w:rPr>
        <w:t xml:space="preserve">Conversation1: </w:t>
      </w:r>
    </w:p>
    <w:p w14:paraId="43197E0D" w14:textId="77777777" w:rsidR="00F63291" w:rsidRPr="00C13AE5" w:rsidRDefault="00F63291" w:rsidP="0077381A">
      <w:pPr>
        <w:widowControl w:val="0"/>
        <w:tabs>
          <w:tab w:val="center" w:pos="812"/>
          <w:tab w:val="left" w:pos="890"/>
        </w:tabs>
        <w:spacing w:line="240" w:lineRule="atLeast"/>
        <w:rPr>
          <w:rFonts w:eastAsia="Microsoft Sans Serif" w:cstheme="minorHAnsi"/>
          <w:color w:val="000000"/>
          <w:sz w:val="24"/>
          <w:szCs w:val="24"/>
        </w:rPr>
      </w:pPr>
      <w:r w:rsidRPr="00C13AE5">
        <w:rPr>
          <w:rFonts w:eastAsia="Microsoft Sans Serif" w:cstheme="minorHAnsi"/>
          <w:b/>
          <w:color w:val="000000"/>
          <w:sz w:val="24"/>
          <w:szCs w:val="24"/>
          <w:u w:val="single"/>
        </w:rPr>
        <w:t xml:space="preserve">Kate: </w:t>
      </w:r>
      <w:r w:rsidRPr="00C13AE5">
        <w:rPr>
          <w:rFonts w:eastAsia="Microsoft Sans Serif" w:cstheme="minorHAnsi"/>
          <w:color w:val="000000"/>
          <w:sz w:val="24"/>
          <w:szCs w:val="24"/>
        </w:rPr>
        <w:t>I</w:t>
      </w:r>
      <w:r w:rsidRPr="00C13AE5">
        <w:rPr>
          <w:rFonts w:eastAsia="Microsoft Sans Serif" w:cstheme="minorHAnsi"/>
          <w:color w:val="000000"/>
          <w:sz w:val="24"/>
          <w:szCs w:val="24"/>
        </w:rPr>
        <w:tab/>
        <w:t xml:space="preserve"> don’t remember much of that lecture. The doctor gave me this medicine for my cough, but I don’t like it; it seems to make me awfully sleepy and I can’t follow my lectures.</w:t>
      </w:r>
    </w:p>
    <w:p w14:paraId="44059137" w14:textId="77777777" w:rsidR="00F63291" w:rsidRPr="00C13AE5" w:rsidRDefault="00F63291" w:rsidP="0077381A">
      <w:pPr>
        <w:widowControl w:val="0"/>
        <w:spacing w:line="240" w:lineRule="atLeast"/>
        <w:rPr>
          <w:rFonts w:eastAsia="Microsoft Sans Serif" w:cstheme="minorHAnsi"/>
          <w:color w:val="000000"/>
          <w:sz w:val="24"/>
          <w:szCs w:val="24"/>
        </w:rPr>
      </w:pPr>
      <w:r w:rsidRPr="00C13AE5">
        <w:rPr>
          <w:rFonts w:eastAsia="Microsoft Sans Serif" w:cstheme="minorHAnsi"/>
          <w:b/>
          <w:color w:val="000000"/>
          <w:sz w:val="24"/>
          <w:szCs w:val="24"/>
          <w:u w:val="single"/>
        </w:rPr>
        <w:t xml:space="preserve">George: </w:t>
      </w:r>
      <w:r w:rsidRPr="00C13AE5">
        <w:rPr>
          <w:rFonts w:eastAsia="Microsoft Sans Serif" w:cstheme="minorHAnsi"/>
          <w:color w:val="000000"/>
          <w:sz w:val="24"/>
          <w:szCs w:val="24"/>
        </w:rPr>
        <w:t>Well, if you don’t take it, none of us will be able to follow our lectures; all we’ll hear is you coughing!</w:t>
      </w:r>
    </w:p>
    <w:p w14:paraId="24A0B250" w14:textId="77777777" w:rsidR="00F63291" w:rsidRPr="00C13AE5" w:rsidRDefault="00F63291" w:rsidP="0077381A">
      <w:pPr>
        <w:widowControl w:val="0"/>
        <w:spacing w:line="240" w:lineRule="atLeast"/>
        <w:rPr>
          <w:rFonts w:eastAsia="Microsoft Sans Serif" w:cstheme="minorHAnsi"/>
          <w:color w:val="000000"/>
          <w:sz w:val="24"/>
          <w:szCs w:val="24"/>
        </w:rPr>
      </w:pPr>
      <w:r w:rsidRPr="00C13AE5">
        <w:rPr>
          <w:rFonts w:eastAsia="Microsoft Sans Serif" w:cstheme="minorHAnsi"/>
          <w:b/>
          <w:color w:val="000000"/>
          <w:sz w:val="24"/>
          <w:szCs w:val="24"/>
          <w:u w:val="single"/>
        </w:rPr>
        <w:t>Kate:</w:t>
      </w:r>
      <w:r w:rsidRPr="00C13AE5">
        <w:rPr>
          <w:rFonts w:eastAsia="Microsoft Sans Serif" w:cstheme="minorHAnsi"/>
          <w:color w:val="000000"/>
          <w:sz w:val="24"/>
          <w:szCs w:val="24"/>
        </w:rPr>
        <w:t xml:space="preserve"> Oh dear, do you think I’ll annoy everybody?</w:t>
      </w:r>
    </w:p>
    <w:p w14:paraId="43E57DE8" w14:textId="77777777" w:rsidR="00F63291" w:rsidRPr="00C13AE5" w:rsidRDefault="00F63291" w:rsidP="0077381A">
      <w:pPr>
        <w:widowControl w:val="0"/>
        <w:tabs>
          <w:tab w:val="left" w:pos="764"/>
        </w:tabs>
        <w:spacing w:line="240" w:lineRule="atLeast"/>
        <w:rPr>
          <w:rFonts w:eastAsia="Microsoft Sans Serif" w:cstheme="minorHAnsi"/>
          <w:color w:val="000000"/>
          <w:sz w:val="24"/>
          <w:szCs w:val="24"/>
        </w:rPr>
      </w:pPr>
      <w:r w:rsidRPr="00C13AE5">
        <w:rPr>
          <w:rFonts w:eastAsia="Microsoft Sans Serif" w:cstheme="minorHAnsi"/>
          <w:b/>
          <w:color w:val="000000"/>
          <w:sz w:val="24"/>
          <w:szCs w:val="24"/>
          <w:u w:val="single"/>
        </w:rPr>
        <w:t>George:</w:t>
      </w:r>
      <w:r w:rsidRPr="00C13AE5">
        <w:rPr>
          <w:rFonts w:eastAsia="Microsoft Sans Serif" w:cstheme="minorHAnsi"/>
          <w:color w:val="000000"/>
          <w:sz w:val="24"/>
          <w:szCs w:val="24"/>
        </w:rPr>
        <w:t xml:space="preserve"> Yes. You could study at home for a couple of days; you know, have some time off until it gets better.</w:t>
      </w:r>
    </w:p>
    <w:p w14:paraId="561BF4C3" w14:textId="77777777" w:rsidR="00F63291" w:rsidRPr="00C13AE5" w:rsidRDefault="00F63291" w:rsidP="0077381A">
      <w:pPr>
        <w:widowControl w:val="0"/>
        <w:tabs>
          <w:tab w:val="left" w:pos="764"/>
        </w:tabs>
        <w:spacing w:line="240" w:lineRule="atLeast"/>
        <w:rPr>
          <w:rFonts w:eastAsia="Microsoft Sans Serif" w:cstheme="minorHAnsi"/>
          <w:color w:val="000000"/>
          <w:sz w:val="24"/>
          <w:szCs w:val="24"/>
        </w:rPr>
      </w:pPr>
      <w:r w:rsidRPr="00C13AE5">
        <w:rPr>
          <w:rFonts w:eastAsia="Microsoft Sans Serif" w:cstheme="minorHAnsi"/>
          <w:b/>
          <w:color w:val="000000"/>
          <w:sz w:val="24"/>
          <w:szCs w:val="24"/>
          <w:u w:val="single"/>
        </w:rPr>
        <w:t>Kate:</w:t>
      </w:r>
      <w:r w:rsidRPr="00C13AE5">
        <w:rPr>
          <w:rFonts w:eastAsia="Microsoft Sans Serif" w:cstheme="minorHAnsi"/>
          <w:color w:val="000000"/>
          <w:sz w:val="24"/>
          <w:szCs w:val="24"/>
        </w:rPr>
        <w:t xml:space="preserve"> Oh, I couldn’t do that! I’d miss too much and I get really uncomfortable</w:t>
      </w:r>
    </w:p>
    <w:p w14:paraId="0989C19F" w14:textId="77777777" w:rsidR="00F63291" w:rsidRPr="00C13AE5" w:rsidRDefault="00F63291" w:rsidP="0077381A">
      <w:pPr>
        <w:widowControl w:val="0"/>
        <w:spacing w:line="240" w:lineRule="atLeast"/>
        <w:rPr>
          <w:rFonts w:eastAsia="Microsoft Sans Serif" w:cstheme="minorHAnsi"/>
          <w:color w:val="000000"/>
          <w:sz w:val="24"/>
          <w:szCs w:val="24"/>
        </w:rPr>
      </w:pPr>
      <w:r w:rsidRPr="00C13AE5">
        <w:rPr>
          <w:rFonts w:eastAsia="Microsoft Sans Serif" w:cstheme="minorHAnsi"/>
          <w:color w:val="000000"/>
          <w:sz w:val="24"/>
          <w:szCs w:val="24"/>
        </w:rPr>
        <w:t>when I have a lot of catching up to do. Last year I missed a whole week when I fell off my bike and had that enormous bandage on my hand. It took me ages to do all the work when I came back.</w:t>
      </w:r>
    </w:p>
    <w:p w14:paraId="04D5B001" w14:textId="77777777" w:rsidR="00F63291" w:rsidRPr="00C13AE5" w:rsidRDefault="00F63291" w:rsidP="0077381A">
      <w:pPr>
        <w:widowControl w:val="0"/>
        <w:spacing w:line="240" w:lineRule="atLeast"/>
        <w:rPr>
          <w:rFonts w:eastAsia="Microsoft Sans Serif" w:cstheme="minorHAnsi"/>
          <w:color w:val="000000"/>
          <w:sz w:val="24"/>
          <w:szCs w:val="24"/>
        </w:rPr>
      </w:pPr>
      <w:r w:rsidRPr="00C13AE5">
        <w:rPr>
          <w:rFonts w:eastAsia="Microsoft Sans Serif" w:cstheme="minorHAnsi"/>
          <w:b/>
          <w:color w:val="000000"/>
          <w:sz w:val="24"/>
          <w:szCs w:val="24"/>
          <w:u w:val="single"/>
        </w:rPr>
        <w:lastRenderedPageBreak/>
        <w:t>George:</w:t>
      </w:r>
      <w:r w:rsidRPr="00C13AE5">
        <w:rPr>
          <w:rFonts w:eastAsia="Microsoft Sans Serif" w:cstheme="minorHAnsi"/>
          <w:color w:val="000000"/>
          <w:sz w:val="24"/>
          <w:szCs w:val="24"/>
        </w:rPr>
        <w:t xml:space="preserve"> Oh, you worry too much. You can work at home. Just get Mr. Gray to tell you which parts of the course-book we’ll be covering and read it yourself at home. All he does is go through the book anyway; you might as well do it yourself.</w:t>
      </w:r>
    </w:p>
    <w:p w14:paraId="14CDD588" w14:textId="77777777" w:rsidR="00F63291" w:rsidRPr="00C13AE5" w:rsidRDefault="00F63291" w:rsidP="0077381A">
      <w:pPr>
        <w:widowControl w:val="0"/>
        <w:tabs>
          <w:tab w:val="left" w:pos="764"/>
        </w:tabs>
        <w:spacing w:line="240" w:lineRule="atLeast"/>
        <w:rPr>
          <w:rFonts w:eastAsia="Microsoft Sans Serif" w:cstheme="minorHAnsi"/>
          <w:color w:val="000000"/>
          <w:sz w:val="24"/>
          <w:szCs w:val="24"/>
        </w:rPr>
      </w:pPr>
      <w:r w:rsidRPr="00C13AE5">
        <w:rPr>
          <w:rFonts w:eastAsia="Microsoft Sans Serif" w:cstheme="minorHAnsi"/>
          <w:b/>
          <w:color w:val="000000"/>
          <w:sz w:val="24"/>
          <w:szCs w:val="24"/>
          <w:u w:val="single"/>
        </w:rPr>
        <w:t>Kate:</w:t>
      </w:r>
      <w:r w:rsidRPr="00C13AE5">
        <w:rPr>
          <w:rFonts w:eastAsia="Microsoft Sans Serif" w:cstheme="minorHAnsi"/>
          <w:color w:val="000000"/>
          <w:sz w:val="24"/>
          <w:szCs w:val="24"/>
        </w:rPr>
        <w:t xml:space="preserve"> Oh, that’s a bit unfair! I think Mr. Gray’s really n</w:t>
      </w:r>
      <w:r w:rsidR="00F77282" w:rsidRPr="00C13AE5">
        <w:rPr>
          <w:rFonts w:eastAsia="Microsoft Sans Serif" w:cstheme="minorHAnsi"/>
          <w:color w:val="000000"/>
          <w:sz w:val="24"/>
          <w:szCs w:val="24"/>
        </w:rPr>
        <w:t xml:space="preserve">ice. He’s always willing </w:t>
      </w:r>
      <w:r w:rsidRPr="00C13AE5">
        <w:rPr>
          <w:rFonts w:eastAsia="Microsoft Sans Serif" w:cstheme="minorHAnsi"/>
          <w:color w:val="000000"/>
          <w:sz w:val="24"/>
          <w:szCs w:val="24"/>
        </w:rPr>
        <w:t>to stay behind after class if you don’t understand something.</w:t>
      </w:r>
    </w:p>
    <w:p w14:paraId="37857A9A" w14:textId="77777777" w:rsidR="00F63291" w:rsidRPr="00C13AE5" w:rsidRDefault="00F63291" w:rsidP="0077381A">
      <w:pPr>
        <w:widowControl w:val="0"/>
        <w:spacing w:line="240" w:lineRule="atLeast"/>
        <w:rPr>
          <w:rFonts w:eastAsia="Microsoft Sans Serif" w:cstheme="minorHAnsi"/>
          <w:color w:val="000000"/>
          <w:sz w:val="24"/>
          <w:szCs w:val="24"/>
        </w:rPr>
      </w:pPr>
      <w:r w:rsidRPr="00C13AE5">
        <w:rPr>
          <w:rFonts w:eastAsia="Microsoft Sans Serif" w:cstheme="minorHAnsi"/>
          <w:b/>
          <w:color w:val="000000"/>
          <w:sz w:val="24"/>
          <w:szCs w:val="24"/>
          <w:u w:val="single"/>
        </w:rPr>
        <w:t>George:</w:t>
      </w:r>
      <w:r w:rsidRPr="00C13AE5">
        <w:rPr>
          <w:rFonts w:eastAsia="Microsoft Sans Serif" w:cstheme="minorHAnsi"/>
          <w:color w:val="000000"/>
          <w:sz w:val="24"/>
          <w:szCs w:val="24"/>
        </w:rPr>
        <w:t xml:space="preserve"> Being ‘really nice’ and never in a hurry doesn’t make him a good lecturer. Anyway, I think you should look after your health first and ours! If we sit in that small, hot room with you for the next three days, we’ll all have your cough by the end of it.</w:t>
      </w:r>
    </w:p>
    <w:p w14:paraId="16BD48A1" w14:textId="77777777" w:rsidR="00F63291" w:rsidRPr="00C13AE5" w:rsidRDefault="00F63291" w:rsidP="0077381A">
      <w:pPr>
        <w:widowControl w:val="0"/>
        <w:tabs>
          <w:tab w:val="left" w:pos="764"/>
        </w:tabs>
        <w:spacing w:line="240" w:lineRule="atLeast"/>
        <w:rPr>
          <w:rFonts w:eastAsia="Microsoft Sans Serif" w:cstheme="minorHAnsi"/>
          <w:color w:val="000000"/>
          <w:sz w:val="24"/>
          <w:szCs w:val="24"/>
        </w:rPr>
      </w:pPr>
      <w:r w:rsidRPr="00C13AE5">
        <w:rPr>
          <w:rFonts w:eastAsia="Microsoft Sans Serif" w:cstheme="minorHAnsi"/>
          <w:b/>
          <w:color w:val="000000"/>
          <w:sz w:val="24"/>
          <w:szCs w:val="24"/>
          <w:u w:val="single"/>
        </w:rPr>
        <w:t>Kate:</w:t>
      </w:r>
      <w:r w:rsidRPr="00C13AE5">
        <w:rPr>
          <w:rFonts w:eastAsia="Microsoft Sans Serif" w:cstheme="minorHAnsi"/>
          <w:color w:val="000000"/>
          <w:sz w:val="24"/>
          <w:szCs w:val="24"/>
        </w:rPr>
        <w:t xml:space="preserve"> Mm, perhaps you’re right. I don’t care about myself, but I wouldn’t like other people to blame me for their illnesses. I have got a bit of a temperature now, too; so maybe I’ll go and see Mr. Gray after lunch and tell him I won’t be at this afternoon’s lecture.</w:t>
      </w:r>
    </w:p>
    <w:p w14:paraId="7698046E" w14:textId="77777777" w:rsidR="00F63291" w:rsidRPr="00C13AE5" w:rsidRDefault="00F63291" w:rsidP="0077381A">
      <w:pPr>
        <w:widowControl w:val="0"/>
        <w:spacing w:line="240" w:lineRule="atLeast"/>
        <w:rPr>
          <w:rFonts w:eastAsia="Microsoft Sans Serif" w:cstheme="minorHAnsi"/>
          <w:color w:val="000000"/>
          <w:sz w:val="24"/>
          <w:szCs w:val="24"/>
        </w:rPr>
      </w:pPr>
      <w:r w:rsidRPr="00C13AE5">
        <w:rPr>
          <w:rFonts w:eastAsia="Microsoft Sans Serif" w:cstheme="minorHAnsi"/>
          <w:b/>
          <w:color w:val="000000"/>
          <w:sz w:val="24"/>
          <w:szCs w:val="24"/>
          <w:u w:val="single"/>
        </w:rPr>
        <w:t>George:</w:t>
      </w:r>
      <w:r w:rsidRPr="00C13AE5">
        <w:rPr>
          <w:rFonts w:eastAsia="Microsoft Sans Serif" w:cstheme="minorHAnsi"/>
          <w:color w:val="000000"/>
          <w:sz w:val="24"/>
          <w:szCs w:val="24"/>
        </w:rPr>
        <w:t xml:space="preserve"> Or the </w:t>
      </w:r>
      <w:r w:rsidRPr="00C13AE5">
        <w:rPr>
          <w:rFonts w:eastAsia="Microsoft Sans Serif" w:cstheme="minorHAnsi"/>
          <w:iCs/>
          <w:color w:val="000000"/>
          <w:sz w:val="24"/>
          <w:szCs w:val="24"/>
        </w:rPr>
        <w:t>next</w:t>
      </w:r>
      <w:r w:rsidRPr="00C13AE5">
        <w:rPr>
          <w:rFonts w:eastAsia="Microsoft Sans Serif" w:cstheme="minorHAnsi"/>
          <w:color w:val="000000"/>
          <w:sz w:val="24"/>
          <w:szCs w:val="24"/>
        </w:rPr>
        <w:t xml:space="preserve"> two ... come on, you’ve got to get better.</w:t>
      </w:r>
    </w:p>
    <w:p w14:paraId="40EED5CA" w14:textId="77777777" w:rsidR="00F63291" w:rsidRPr="00C13AE5" w:rsidRDefault="00F63291" w:rsidP="0077381A">
      <w:pPr>
        <w:widowControl w:val="0"/>
        <w:tabs>
          <w:tab w:val="left" w:pos="764"/>
        </w:tabs>
        <w:spacing w:line="240" w:lineRule="atLeast"/>
        <w:rPr>
          <w:rFonts w:eastAsia="Microsoft Sans Serif" w:cstheme="minorHAnsi"/>
          <w:color w:val="000000"/>
          <w:sz w:val="24"/>
          <w:szCs w:val="24"/>
        </w:rPr>
      </w:pPr>
      <w:r w:rsidRPr="00C13AE5">
        <w:rPr>
          <w:rFonts w:eastAsia="Microsoft Sans Serif" w:cstheme="minorHAnsi"/>
          <w:b/>
          <w:color w:val="000000"/>
          <w:sz w:val="24"/>
          <w:szCs w:val="24"/>
          <w:u w:val="single"/>
        </w:rPr>
        <w:t>Kate:</w:t>
      </w:r>
      <w:r w:rsidRPr="00C13AE5">
        <w:rPr>
          <w:rFonts w:eastAsia="Microsoft Sans Serif" w:cstheme="minorHAnsi"/>
          <w:color w:val="000000"/>
          <w:sz w:val="24"/>
          <w:szCs w:val="24"/>
        </w:rPr>
        <w:t xml:space="preserve"> I suppose you’re right.</w:t>
      </w:r>
    </w:p>
    <w:p w14:paraId="258C7A87" w14:textId="77777777" w:rsidR="00F63291" w:rsidRPr="00C13AE5" w:rsidRDefault="00F63291" w:rsidP="0077381A">
      <w:pPr>
        <w:widowControl w:val="0"/>
        <w:spacing w:line="240" w:lineRule="atLeast"/>
        <w:rPr>
          <w:rFonts w:eastAsia="Microsoft Sans Serif" w:cstheme="minorHAnsi"/>
          <w:color w:val="000000"/>
          <w:sz w:val="24"/>
          <w:szCs w:val="24"/>
        </w:rPr>
      </w:pPr>
      <w:r w:rsidRPr="00C13AE5">
        <w:rPr>
          <w:rFonts w:eastAsia="Microsoft Sans Serif" w:cstheme="minorHAnsi"/>
          <w:b/>
          <w:color w:val="000000"/>
          <w:sz w:val="24"/>
          <w:szCs w:val="24"/>
          <w:u w:val="single"/>
        </w:rPr>
        <w:t>George:</w:t>
      </w:r>
      <w:r w:rsidRPr="00C13AE5">
        <w:rPr>
          <w:rFonts w:eastAsia="Microsoft Sans Serif" w:cstheme="minorHAnsi"/>
          <w:color w:val="000000"/>
          <w:sz w:val="24"/>
          <w:szCs w:val="24"/>
        </w:rPr>
        <w:t xml:space="preserve"> Then we can all go out as we planned at the weekend.</w:t>
      </w:r>
    </w:p>
    <w:p w14:paraId="19456636" w14:textId="77777777" w:rsidR="00F63291" w:rsidRPr="00C13AE5" w:rsidRDefault="00F63291" w:rsidP="0077381A">
      <w:pPr>
        <w:widowControl w:val="0"/>
        <w:tabs>
          <w:tab w:val="left" w:pos="764"/>
        </w:tabs>
        <w:spacing w:line="240" w:lineRule="atLeast"/>
        <w:rPr>
          <w:rFonts w:eastAsia="Microsoft Sans Serif" w:cstheme="minorHAnsi"/>
          <w:color w:val="000000"/>
          <w:sz w:val="24"/>
          <w:szCs w:val="24"/>
        </w:rPr>
      </w:pPr>
      <w:r w:rsidRPr="00C13AE5">
        <w:rPr>
          <w:rFonts w:eastAsia="Microsoft Sans Serif" w:cstheme="minorHAnsi"/>
          <w:b/>
          <w:color w:val="000000"/>
          <w:sz w:val="24"/>
          <w:szCs w:val="24"/>
          <w:u w:val="single"/>
        </w:rPr>
        <w:t>Kate:</w:t>
      </w:r>
      <w:r w:rsidRPr="00C13AE5">
        <w:rPr>
          <w:rFonts w:eastAsia="Microsoft Sans Serif" w:cstheme="minorHAnsi"/>
          <w:color w:val="000000"/>
          <w:sz w:val="24"/>
          <w:szCs w:val="24"/>
        </w:rPr>
        <w:t xml:space="preserve"> OK then, I don’t want to miss that... and I </w:t>
      </w:r>
      <w:r w:rsidRPr="00C13AE5">
        <w:rPr>
          <w:rFonts w:eastAsia="Microsoft Sans Serif" w:cstheme="minorHAnsi"/>
          <w:iCs/>
          <w:color w:val="000000"/>
          <w:sz w:val="24"/>
          <w:szCs w:val="24"/>
        </w:rPr>
        <w:t>do</w:t>
      </w:r>
      <w:r w:rsidRPr="00C13AE5">
        <w:rPr>
          <w:rFonts w:eastAsia="Microsoft Sans Serif" w:cstheme="minorHAnsi"/>
          <w:color w:val="000000"/>
          <w:sz w:val="24"/>
          <w:szCs w:val="24"/>
        </w:rPr>
        <w:t xml:space="preserve"> feel ill...</w:t>
      </w:r>
    </w:p>
    <w:p w14:paraId="166EDEF1" w14:textId="77777777" w:rsidR="00F63291" w:rsidRPr="00C13AE5" w:rsidRDefault="00F63291" w:rsidP="0077381A">
      <w:pPr>
        <w:widowControl w:val="0"/>
        <w:tabs>
          <w:tab w:val="left" w:pos="778"/>
        </w:tabs>
        <w:spacing w:line="240" w:lineRule="atLeast"/>
        <w:rPr>
          <w:rFonts w:eastAsia="Arial" w:cstheme="minorHAnsi"/>
          <w:b/>
          <w:color w:val="000000"/>
          <w:sz w:val="24"/>
          <w:szCs w:val="24"/>
          <w:u w:val="single"/>
        </w:rPr>
      </w:pPr>
    </w:p>
    <w:p w14:paraId="366B754E" w14:textId="77777777" w:rsidR="00F63291" w:rsidRPr="00C13AE5" w:rsidRDefault="00F63291" w:rsidP="0077381A">
      <w:pPr>
        <w:widowControl w:val="0"/>
        <w:tabs>
          <w:tab w:val="left" w:pos="778"/>
        </w:tabs>
        <w:spacing w:line="240" w:lineRule="atLeast"/>
        <w:rPr>
          <w:rFonts w:eastAsia="Arial" w:cstheme="minorHAnsi"/>
          <w:b/>
          <w:color w:val="000000"/>
          <w:sz w:val="24"/>
          <w:szCs w:val="24"/>
          <w:u w:val="single"/>
        </w:rPr>
      </w:pPr>
      <w:r w:rsidRPr="00C13AE5">
        <w:rPr>
          <w:rFonts w:eastAsia="Arial" w:cstheme="minorHAnsi"/>
          <w:b/>
          <w:color w:val="000000"/>
          <w:sz w:val="24"/>
          <w:szCs w:val="24"/>
          <w:u w:val="single"/>
        </w:rPr>
        <w:t>Conversation 2:</w:t>
      </w:r>
    </w:p>
    <w:p w14:paraId="537FFC30" w14:textId="77777777" w:rsidR="00F63291" w:rsidRPr="00C13AE5" w:rsidRDefault="00F63291" w:rsidP="0077381A">
      <w:pPr>
        <w:widowControl w:val="0"/>
        <w:tabs>
          <w:tab w:val="left" w:pos="778"/>
        </w:tabs>
        <w:spacing w:line="240" w:lineRule="atLeast"/>
        <w:rPr>
          <w:rFonts w:eastAsia="Arial" w:cstheme="minorHAnsi"/>
          <w:color w:val="000000"/>
          <w:sz w:val="24"/>
          <w:szCs w:val="24"/>
        </w:rPr>
      </w:pPr>
      <w:r w:rsidRPr="00C13AE5">
        <w:rPr>
          <w:rFonts w:eastAsia="Arial" w:cstheme="minorHAnsi"/>
          <w:b/>
          <w:color w:val="000000"/>
          <w:sz w:val="24"/>
          <w:szCs w:val="24"/>
          <w:u w:val="single"/>
        </w:rPr>
        <w:t xml:space="preserve">Man: </w:t>
      </w:r>
      <w:r w:rsidRPr="00C13AE5">
        <w:rPr>
          <w:rFonts w:eastAsia="Arial" w:cstheme="minorHAnsi"/>
          <w:color w:val="000000"/>
          <w:sz w:val="24"/>
          <w:szCs w:val="24"/>
        </w:rPr>
        <w:t>What shall we do tonight? Shall we go out somewhere?</w:t>
      </w:r>
    </w:p>
    <w:p w14:paraId="6FFAA8E2" w14:textId="77777777" w:rsidR="00F63291" w:rsidRPr="00C13AE5" w:rsidRDefault="00F63291" w:rsidP="0077381A">
      <w:pPr>
        <w:widowControl w:val="0"/>
        <w:spacing w:line="240" w:lineRule="atLeast"/>
        <w:rPr>
          <w:rFonts w:eastAsia="Arial" w:cstheme="minorHAnsi"/>
          <w:color w:val="000000"/>
          <w:sz w:val="24"/>
          <w:szCs w:val="24"/>
        </w:rPr>
      </w:pPr>
      <w:r w:rsidRPr="00C13AE5">
        <w:rPr>
          <w:rFonts w:eastAsia="Arial" w:cstheme="minorHAnsi"/>
          <w:b/>
          <w:color w:val="000000"/>
          <w:sz w:val="24"/>
          <w:szCs w:val="24"/>
          <w:u w:val="single"/>
        </w:rPr>
        <w:t>Woman:</w:t>
      </w:r>
      <w:r w:rsidRPr="00C13AE5">
        <w:rPr>
          <w:rFonts w:eastAsia="Arial" w:cstheme="minorHAnsi"/>
          <w:color w:val="000000"/>
          <w:sz w:val="24"/>
          <w:szCs w:val="24"/>
        </w:rPr>
        <w:t xml:space="preserve"> No, I’m tired. I’ve had a really hard day.</w:t>
      </w:r>
    </w:p>
    <w:p w14:paraId="7E2DD212" w14:textId="77777777" w:rsidR="00F63291" w:rsidRPr="00C13AE5" w:rsidRDefault="00F63291" w:rsidP="0077381A">
      <w:pPr>
        <w:widowControl w:val="0"/>
        <w:tabs>
          <w:tab w:val="left" w:pos="778"/>
        </w:tabs>
        <w:spacing w:line="240" w:lineRule="atLeast"/>
        <w:rPr>
          <w:rFonts w:eastAsia="Arial" w:cstheme="minorHAnsi"/>
          <w:color w:val="000000"/>
          <w:sz w:val="24"/>
          <w:szCs w:val="24"/>
        </w:rPr>
      </w:pPr>
      <w:r w:rsidRPr="00C13AE5">
        <w:rPr>
          <w:rFonts w:eastAsia="Arial" w:cstheme="minorHAnsi"/>
          <w:b/>
          <w:color w:val="000000"/>
          <w:sz w:val="24"/>
          <w:szCs w:val="24"/>
          <w:u w:val="single"/>
        </w:rPr>
        <w:t xml:space="preserve">Man: </w:t>
      </w:r>
      <w:r w:rsidRPr="00C13AE5">
        <w:rPr>
          <w:rFonts w:eastAsia="Arial" w:cstheme="minorHAnsi"/>
          <w:color w:val="000000"/>
          <w:sz w:val="24"/>
          <w:szCs w:val="24"/>
        </w:rPr>
        <w:t>That’s a bit boring! Come on, let’s go to a cinema or see that new play at the theatre.</w:t>
      </w:r>
    </w:p>
    <w:p w14:paraId="3EE0F300" w14:textId="77777777" w:rsidR="00F63291" w:rsidRPr="00C13AE5" w:rsidRDefault="00F63291" w:rsidP="0077381A">
      <w:pPr>
        <w:widowControl w:val="0"/>
        <w:tabs>
          <w:tab w:val="left" w:pos="778"/>
        </w:tabs>
        <w:spacing w:line="240" w:lineRule="atLeast"/>
        <w:rPr>
          <w:rFonts w:eastAsia="Arial" w:cstheme="minorHAnsi"/>
          <w:color w:val="000000"/>
          <w:sz w:val="24"/>
          <w:szCs w:val="24"/>
        </w:rPr>
      </w:pPr>
      <w:r w:rsidRPr="00C13AE5">
        <w:rPr>
          <w:rFonts w:eastAsia="Arial" w:cstheme="minorHAnsi"/>
          <w:b/>
          <w:color w:val="000000"/>
          <w:sz w:val="24"/>
          <w:szCs w:val="24"/>
          <w:u w:val="single"/>
        </w:rPr>
        <w:t xml:space="preserve">Woman: </w:t>
      </w:r>
      <w:r w:rsidRPr="00C13AE5">
        <w:rPr>
          <w:rFonts w:eastAsia="Arial" w:cstheme="minorHAnsi"/>
          <w:color w:val="000000"/>
          <w:sz w:val="24"/>
          <w:szCs w:val="24"/>
        </w:rPr>
        <w:t>Not tonight. Why don’t we rent a video and stay in?</w:t>
      </w:r>
    </w:p>
    <w:p w14:paraId="56D72795" w14:textId="77777777" w:rsidR="00F63291" w:rsidRPr="00C13AE5" w:rsidRDefault="00F63291" w:rsidP="0077381A">
      <w:pPr>
        <w:widowControl w:val="0"/>
        <w:tabs>
          <w:tab w:val="left" w:pos="778"/>
        </w:tabs>
        <w:spacing w:line="240" w:lineRule="atLeast"/>
        <w:rPr>
          <w:rFonts w:eastAsia="Arial" w:cstheme="minorHAnsi"/>
          <w:color w:val="000000"/>
          <w:sz w:val="24"/>
          <w:szCs w:val="24"/>
        </w:rPr>
      </w:pPr>
      <w:r w:rsidRPr="00C13AE5">
        <w:rPr>
          <w:rFonts w:eastAsia="Arial" w:cstheme="minorHAnsi"/>
          <w:b/>
          <w:color w:val="000000"/>
          <w:sz w:val="24"/>
          <w:szCs w:val="24"/>
          <w:u w:val="single"/>
        </w:rPr>
        <w:t xml:space="preserve">Man: </w:t>
      </w:r>
      <w:r w:rsidRPr="00C13AE5">
        <w:rPr>
          <w:rFonts w:eastAsia="Arial" w:cstheme="minorHAnsi"/>
          <w:color w:val="000000"/>
          <w:sz w:val="24"/>
          <w:szCs w:val="24"/>
        </w:rPr>
        <w:t>Well, I’d rather go out... but if you’re tired ... OK. So what shall we have? How about that new Italian film?</w:t>
      </w:r>
    </w:p>
    <w:p w14:paraId="17165E24" w14:textId="77777777" w:rsidR="00F63291" w:rsidRPr="00C13AE5" w:rsidRDefault="00F63291" w:rsidP="0077381A">
      <w:pPr>
        <w:widowControl w:val="0"/>
        <w:tabs>
          <w:tab w:val="left" w:pos="778"/>
        </w:tabs>
        <w:spacing w:line="240" w:lineRule="atLeast"/>
        <w:rPr>
          <w:rFonts w:eastAsia="Arial" w:cstheme="minorHAnsi"/>
          <w:color w:val="000000"/>
          <w:sz w:val="24"/>
          <w:szCs w:val="24"/>
        </w:rPr>
      </w:pPr>
      <w:r w:rsidRPr="00C13AE5">
        <w:rPr>
          <w:rFonts w:eastAsia="Arial" w:cstheme="minorHAnsi"/>
          <w:b/>
          <w:color w:val="000000"/>
          <w:sz w:val="24"/>
          <w:szCs w:val="24"/>
          <w:u w:val="single"/>
        </w:rPr>
        <w:t xml:space="preserve">Woman: </w:t>
      </w:r>
      <w:r w:rsidRPr="00C13AE5">
        <w:rPr>
          <w:rFonts w:eastAsia="Arial" w:cstheme="minorHAnsi"/>
          <w:color w:val="000000"/>
          <w:sz w:val="24"/>
          <w:szCs w:val="24"/>
        </w:rPr>
        <w:t>No, far too serious for me. I’d fall asleep! Why can’t we get something funny, a film with RikMoranis or someone like that.</w:t>
      </w:r>
    </w:p>
    <w:p w14:paraId="50264AD7" w14:textId="77777777" w:rsidR="00F63291" w:rsidRPr="00C13AE5" w:rsidRDefault="00F63291" w:rsidP="0077381A">
      <w:pPr>
        <w:widowControl w:val="0"/>
        <w:tabs>
          <w:tab w:val="left" w:pos="778"/>
        </w:tabs>
        <w:spacing w:line="240" w:lineRule="atLeast"/>
        <w:rPr>
          <w:rFonts w:eastAsia="Arial" w:cstheme="minorHAnsi"/>
          <w:color w:val="000000"/>
          <w:sz w:val="24"/>
          <w:szCs w:val="24"/>
        </w:rPr>
      </w:pPr>
      <w:r w:rsidRPr="00C13AE5">
        <w:rPr>
          <w:rFonts w:eastAsia="Arial" w:cstheme="minorHAnsi"/>
          <w:b/>
          <w:color w:val="000000"/>
          <w:sz w:val="24"/>
          <w:szCs w:val="24"/>
          <w:u w:val="single"/>
        </w:rPr>
        <w:t xml:space="preserve">Man: </w:t>
      </w:r>
      <w:r w:rsidRPr="00C13AE5">
        <w:rPr>
          <w:rFonts w:eastAsia="Arial" w:cstheme="minorHAnsi"/>
          <w:color w:val="000000"/>
          <w:sz w:val="24"/>
          <w:szCs w:val="24"/>
        </w:rPr>
        <w:t>A comedy? No thanks. I’m not wasting my money.</w:t>
      </w:r>
    </w:p>
    <w:p w14:paraId="68120A0C" w14:textId="77777777" w:rsidR="00F63291" w:rsidRPr="00C13AE5" w:rsidRDefault="00F63291" w:rsidP="0077381A">
      <w:pPr>
        <w:widowControl w:val="0"/>
        <w:spacing w:line="240" w:lineRule="atLeast"/>
        <w:rPr>
          <w:rFonts w:eastAsia="Arial" w:cstheme="minorHAnsi"/>
          <w:color w:val="000000"/>
          <w:sz w:val="24"/>
          <w:szCs w:val="24"/>
        </w:rPr>
      </w:pPr>
      <w:r w:rsidRPr="00C13AE5">
        <w:rPr>
          <w:rFonts w:eastAsia="Arial" w:cstheme="minorHAnsi"/>
          <w:b/>
          <w:color w:val="000000"/>
          <w:sz w:val="24"/>
          <w:szCs w:val="24"/>
          <w:u w:val="single"/>
        </w:rPr>
        <w:t>Woman:</w:t>
      </w:r>
      <w:r w:rsidRPr="00C13AE5">
        <w:rPr>
          <w:rFonts w:eastAsia="Arial" w:cstheme="minorHAnsi"/>
          <w:color w:val="000000"/>
          <w:sz w:val="24"/>
          <w:szCs w:val="24"/>
        </w:rPr>
        <w:t xml:space="preserve"> Well, I’ll pay, if you’re going to be difficult about it.</w:t>
      </w:r>
    </w:p>
    <w:p w14:paraId="17185670" w14:textId="77777777" w:rsidR="00F63291" w:rsidRPr="00C13AE5" w:rsidRDefault="00F63291" w:rsidP="0077381A">
      <w:pPr>
        <w:widowControl w:val="0"/>
        <w:tabs>
          <w:tab w:val="left" w:pos="778"/>
        </w:tabs>
        <w:spacing w:line="240" w:lineRule="atLeast"/>
        <w:rPr>
          <w:rFonts w:eastAsia="Arial" w:cstheme="minorHAnsi"/>
          <w:color w:val="000000"/>
          <w:sz w:val="24"/>
          <w:szCs w:val="24"/>
        </w:rPr>
      </w:pPr>
      <w:r w:rsidRPr="00C13AE5">
        <w:rPr>
          <w:rFonts w:eastAsia="Arial" w:cstheme="minorHAnsi"/>
          <w:b/>
          <w:color w:val="000000"/>
          <w:sz w:val="24"/>
          <w:szCs w:val="24"/>
          <w:u w:val="single"/>
        </w:rPr>
        <w:t>Man:</w:t>
      </w:r>
      <w:r w:rsidRPr="00C13AE5">
        <w:rPr>
          <w:rFonts w:eastAsia="Arial" w:cstheme="minorHAnsi"/>
          <w:color w:val="000000"/>
          <w:sz w:val="24"/>
          <w:szCs w:val="24"/>
        </w:rPr>
        <w:t xml:space="preserve"> I’m not being difficult; I just don’t want to see a comedy.</w:t>
      </w:r>
    </w:p>
    <w:p w14:paraId="1BB8C5A1" w14:textId="77777777" w:rsidR="00F63291" w:rsidRPr="00C13AE5" w:rsidRDefault="00F63291" w:rsidP="0077381A">
      <w:pPr>
        <w:widowControl w:val="0"/>
        <w:spacing w:line="240" w:lineRule="atLeast"/>
        <w:rPr>
          <w:rFonts w:eastAsia="Arial" w:cstheme="minorHAnsi"/>
          <w:color w:val="000000"/>
          <w:sz w:val="24"/>
          <w:szCs w:val="24"/>
        </w:rPr>
      </w:pPr>
      <w:r w:rsidRPr="00C13AE5">
        <w:rPr>
          <w:rFonts w:eastAsia="Arial" w:cstheme="minorHAnsi"/>
          <w:b/>
          <w:color w:val="000000"/>
          <w:sz w:val="24"/>
          <w:szCs w:val="24"/>
          <w:u w:val="single"/>
        </w:rPr>
        <w:t>Woman:</w:t>
      </w:r>
      <w:r w:rsidRPr="00C13AE5">
        <w:rPr>
          <w:rFonts w:eastAsia="Arial" w:cstheme="minorHAnsi"/>
          <w:color w:val="000000"/>
          <w:sz w:val="24"/>
          <w:szCs w:val="24"/>
        </w:rPr>
        <w:t xml:space="preserve"> Fine. What else do you suggest then?</w:t>
      </w:r>
    </w:p>
    <w:p w14:paraId="1A827B25" w14:textId="77777777" w:rsidR="00F63291" w:rsidRPr="00C13AE5" w:rsidRDefault="00F63291" w:rsidP="0077381A">
      <w:pPr>
        <w:widowControl w:val="0"/>
        <w:tabs>
          <w:tab w:val="left" w:pos="778"/>
        </w:tabs>
        <w:spacing w:line="240" w:lineRule="atLeast"/>
        <w:rPr>
          <w:rFonts w:eastAsia="Arial" w:cstheme="minorHAnsi"/>
          <w:color w:val="000000"/>
          <w:sz w:val="24"/>
          <w:szCs w:val="24"/>
        </w:rPr>
      </w:pPr>
      <w:r w:rsidRPr="00C13AE5">
        <w:rPr>
          <w:rFonts w:eastAsia="Arial" w:cstheme="minorHAnsi"/>
          <w:b/>
          <w:color w:val="000000"/>
          <w:sz w:val="24"/>
          <w:szCs w:val="24"/>
          <w:u w:val="single"/>
        </w:rPr>
        <w:t xml:space="preserve">Man: </w:t>
      </w:r>
      <w:r w:rsidRPr="00C13AE5">
        <w:rPr>
          <w:rFonts w:eastAsia="Arial" w:cstheme="minorHAnsi"/>
          <w:color w:val="000000"/>
          <w:sz w:val="24"/>
          <w:szCs w:val="24"/>
        </w:rPr>
        <w:t>How about a Robert de Niro?</w:t>
      </w:r>
    </w:p>
    <w:p w14:paraId="1ABB0320" w14:textId="77777777" w:rsidR="00F63291" w:rsidRPr="00C13AE5" w:rsidRDefault="00F63291" w:rsidP="0077381A">
      <w:pPr>
        <w:widowControl w:val="0"/>
        <w:spacing w:line="240" w:lineRule="atLeast"/>
        <w:rPr>
          <w:rFonts w:eastAsia="Arial" w:cstheme="minorHAnsi"/>
          <w:color w:val="000000"/>
          <w:sz w:val="24"/>
          <w:szCs w:val="24"/>
        </w:rPr>
      </w:pPr>
      <w:r w:rsidRPr="00C13AE5">
        <w:rPr>
          <w:rFonts w:eastAsia="Arial" w:cstheme="minorHAnsi"/>
          <w:b/>
          <w:color w:val="000000"/>
          <w:sz w:val="24"/>
          <w:szCs w:val="24"/>
          <w:u w:val="single"/>
        </w:rPr>
        <w:t>Woman:</w:t>
      </w:r>
      <w:r w:rsidRPr="00C13AE5">
        <w:rPr>
          <w:rFonts w:eastAsia="Arial" w:cstheme="minorHAnsi"/>
          <w:color w:val="000000"/>
          <w:sz w:val="24"/>
          <w:szCs w:val="24"/>
        </w:rPr>
        <w:t xml:space="preserve"> We’ve seen them all.</w:t>
      </w:r>
    </w:p>
    <w:p w14:paraId="13739D72" w14:textId="77777777" w:rsidR="00F63291" w:rsidRPr="00C13AE5" w:rsidRDefault="00F63291" w:rsidP="0077381A">
      <w:pPr>
        <w:widowControl w:val="0"/>
        <w:tabs>
          <w:tab w:val="left" w:pos="778"/>
        </w:tabs>
        <w:spacing w:line="240" w:lineRule="atLeast"/>
        <w:rPr>
          <w:rFonts w:eastAsia="Arial" w:cstheme="minorHAnsi"/>
          <w:color w:val="000000"/>
          <w:sz w:val="24"/>
          <w:szCs w:val="24"/>
        </w:rPr>
      </w:pPr>
      <w:r w:rsidRPr="00C13AE5">
        <w:rPr>
          <w:rFonts w:eastAsia="Arial" w:cstheme="minorHAnsi"/>
          <w:b/>
          <w:color w:val="000000"/>
          <w:sz w:val="24"/>
          <w:szCs w:val="24"/>
          <w:u w:val="single"/>
        </w:rPr>
        <w:t xml:space="preserve">Man: </w:t>
      </w:r>
      <w:r w:rsidRPr="00C13AE5">
        <w:rPr>
          <w:rFonts w:eastAsia="Arial" w:cstheme="minorHAnsi"/>
          <w:color w:val="000000"/>
          <w:sz w:val="24"/>
          <w:szCs w:val="24"/>
        </w:rPr>
        <w:t>Maybe, but they’re great films. Let’s watch one again.</w:t>
      </w:r>
    </w:p>
    <w:p w14:paraId="556BE871" w14:textId="77777777" w:rsidR="00F63291" w:rsidRPr="00C13AE5" w:rsidRDefault="00F63291" w:rsidP="0077381A">
      <w:pPr>
        <w:widowControl w:val="0"/>
        <w:tabs>
          <w:tab w:val="left" w:pos="778"/>
        </w:tabs>
        <w:spacing w:line="240" w:lineRule="atLeast"/>
        <w:rPr>
          <w:rFonts w:eastAsia="Arial" w:cstheme="minorHAnsi"/>
          <w:color w:val="000000"/>
          <w:sz w:val="24"/>
          <w:szCs w:val="24"/>
        </w:rPr>
      </w:pPr>
      <w:r w:rsidRPr="00C13AE5">
        <w:rPr>
          <w:rFonts w:eastAsia="Arial" w:cstheme="minorHAnsi"/>
          <w:b/>
          <w:color w:val="000000"/>
          <w:sz w:val="24"/>
          <w:szCs w:val="24"/>
          <w:u w:val="single"/>
        </w:rPr>
        <w:lastRenderedPageBreak/>
        <w:t>Woman:</w:t>
      </w:r>
      <w:r w:rsidRPr="00C13AE5">
        <w:rPr>
          <w:rFonts w:eastAsia="Arial" w:cstheme="minorHAnsi"/>
          <w:color w:val="000000"/>
          <w:sz w:val="24"/>
          <w:szCs w:val="24"/>
        </w:rPr>
        <w:t xml:space="preserve"> Now you’re suggesting something that’s a </w:t>
      </w:r>
      <w:r w:rsidRPr="00C13AE5">
        <w:rPr>
          <w:rFonts w:eastAsia="Arial" w:cstheme="minorHAnsi"/>
          <w:iCs/>
          <w:color w:val="000000"/>
          <w:sz w:val="24"/>
          <w:szCs w:val="24"/>
        </w:rPr>
        <w:t>real</w:t>
      </w:r>
      <w:r w:rsidRPr="00C13AE5">
        <w:rPr>
          <w:rFonts w:eastAsia="Arial" w:cstheme="minorHAnsi"/>
          <w:color w:val="000000"/>
          <w:sz w:val="24"/>
          <w:szCs w:val="24"/>
        </w:rPr>
        <w:t xml:space="preserve"> waste of money! And I hate seeing films twice, you know that.</w:t>
      </w:r>
    </w:p>
    <w:p w14:paraId="27C12293" w14:textId="77777777" w:rsidR="00F63291" w:rsidRPr="00C13AE5" w:rsidRDefault="00F63291" w:rsidP="0077381A">
      <w:pPr>
        <w:widowControl w:val="0"/>
        <w:tabs>
          <w:tab w:val="left" w:pos="778"/>
        </w:tabs>
        <w:spacing w:line="240" w:lineRule="atLeast"/>
        <w:rPr>
          <w:rFonts w:eastAsia="Arial" w:cstheme="minorHAnsi"/>
          <w:color w:val="000000"/>
          <w:sz w:val="24"/>
          <w:szCs w:val="24"/>
        </w:rPr>
      </w:pPr>
      <w:r w:rsidRPr="00C13AE5">
        <w:rPr>
          <w:rFonts w:eastAsia="Arial" w:cstheme="minorHAnsi"/>
          <w:b/>
          <w:color w:val="000000"/>
          <w:sz w:val="24"/>
          <w:szCs w:val="24"/>
          <w:u w:val="single"/>
        </w:rPr>
        <w:t xml:space="preserve">Man: </w:t>
      </w:r>
      <w:r w:rsidRPr="00C13AE5">
        <w:rPr>
          <w:rFonts w:eastAsia="Arial" w:cstheme="minorHAnsi"/>
          <w:color w:val="000000"/>
          <w:sz w:val="24"/>
          <w:szCs w:val="24"/>
        </w:rPr>
        <w:t>OK, OK. What, then?</w:t>
      </w:r>
    </w:p>
    <w:p w14:paraId="37582DFB" w14:textId="77777777" w:rsidR="00F63291" w:rsidRPr="00C13AE5" w:rsidRDefault="00F63291" w:rsidP="0077381A">
      <w:pPr>
        <w:widowControl w:val="0"/>
        <w:spacing w:line="240" w:lineRule="atLeast"/>
        <w:rPr>
          <w:rFonts w:eastAsia="Arial" w:cstheme="minorHAnsi"/>
          <w:color w:val="000000"/>
          <w:sz w:val="24"/>
          <w:szCs w:val="24"/>
        </w:rPr>
      </w:pPr>
      <w:r w:rsidRPr="00C13AE5">
        <w:rPr>
          <w:rFonts w:eastAsia="Arial" w:cstheme="minorHAnsi"/>
          <w:b/>
          <w:color w:val="000000"/>
          <w:sz w:val="24"/>
          <w:szCs w:val="24"/>
          <w:u w:val="single"/>
        </w:rPr>
        <w:t>Woman:</w:t>
      </w:r>
      <w:r w:rsidRPr="00C13AE5">
        <w:rPr>
          <w:rFonts w:eastAsia="Arial" w:cstheme="minorHAnsi"/>
          <w:color w:val="000000"/>
          <w:sz w:val="24"/>
          <w:szCs w:val="24"/>
        </w:rPr>
        <w:t xml:space="preserve"> Oh, forget it. We’re obviously not going to agree anyway!</w:t>
      </w:r>
    </w:p>
    <w:p w14:paraId="4CE8C216" w14:textId="77777777" w:rsidR="00F63291" w:rsidRPr="00C13AE5" w:rsidRDefault="00F63291" w:rsidP="0077381A">
      <w:pPr>
        <w:widowControl w:val="0"/>
        <w:tabs>
          <w:tab w:val="left" w:pos="778"/>
        </w:tabs>
        <w:spacing w:line="240" w:lineRule="atLeast"/>
        <w:rPr>
          <w:rFonts w:eastAsia="Arial" w:cstheme="minorHAnsi"/>
          <w:color w:val="000000"/>
          <w:sz w:val="24"/>
          <w:szCs w:val="24"/>
        </w:rPr>
      </w:pPr>
      <w:r w:rsidRPr="00C13AE5">
        <w:rPr>
          <w:rFonts w:eastAsia="Arial" w:cstheme="minorHAnsi"/>
          <w:b/>
          <w:color w:val="000000"/>
          <w:sz w:val="24"/>
          <w:szCs w:val="24"/>
          <w:u w:val="single"/>
        </w:rPr>
        <w:t xml:space="preserve">Man: </w:t>
      </w:r>
      <w:r w:rsidRPr="00C13AE5">
        <w:rPr>
          <w:rFonts w:eastAsia="Arial" w:cstheme="minorHAnsi"/>
          <w:color w:val="000000"/>
          <w:sz w:val="24"/>
          <w:szCs w:val="24"/>
        </w:rPr>
        <w:t xml:space="preserve">No, I tell you what, </w:t>
      </w:r>
      <w:r w:rsidRPr="00C13AE5">
        <w:rPr>
          <w:rFonts w:eastAsia="Arial" w:cstheme="minorHAnsi"/>
          <w:iCs/>
          <w:color w:val="000000"/>
          <w:sz w:val="24"/>
          <w:szCs w:val="24"/>
        </w:rPr>
        <w:t>you</w:t>
      </w:r>
      <w:r w:rsidRPr="00C13AE5">
        <w:rPr>
          <w:rFonts w:eastAsia="Arial" w:cstheme="minorHAnsi"/>
          <w:color w:val="000000"/>
          <w:sz w:val="24"/>
          <w:szCs w:val="24"/>
        </w:rPr>
        <w:t xml:space="preserve"> go down to the video shop and choose a film. Whatever it is, I’ll watch it.</w:t>
      </w:r>
    </w:p>
    <w:p w14:paraId="186A9FE9" w14:textId="77777777" w:rsidR="00F63291" w:rsidRPr="00C13AE5" w:rsidRDefault="00F63291" w:rsidP="0077381A">
      <w:pPr>
        <w:widowControl w:val="0"/>
        <w:spacing w:line="240" w:lineRule="atLeast"/>
        <w:rPr>
          <w:rFonts w:eastAsia="Arial" w:cstheme="minorHAnsi"/>
          <w:color w:val="000000"/>
          <w:sz w:val="24"/>
          <w:szCs w:val="24"/>
        </w:rPr>
      </w:pPr>
      <w:r w:rsidRPr="00C13AE5">
        <w:rPr>
          <w:rFonts w:eastAsia="Arial" w:cstheme="minorHAnsi"/>
          <w:b/>
          <w:color w:val="000000"/>
          <w:sz w:val="24"/>
          <w:szCs w:val="24"/>
          <w:u w:val="single"/>
        </w:rPr>
        <w:t>Woman:</w:t>
      </w:r>
      <w:r w:rsidRPr="00C13AE5">
        <w:rPr>
          <w:rFonts w:eastAsia="Arial" w:cstheme="minorHAnsi"/>
          <w:color w:val="000000"/>
          <w:sz w:val="24"/>
          <w:szCs w:val="24"/>
        </w:rPr>
        <w:t xml:space="preserve"> Really? And you won’t be difficult or make me feel guilty?</w:t>
      </w:r>
    </w:p>
    <w:p w14:paraId="4D855FEC" w14:textId="77777777" w:rsidR="00F63291" w:rsidRPr="00C13AE5" w:rsidRDefault="00F63291" w:rsidP="0077381A">
      <w:pPr>
        <w:widowControl w:val="0"/>
        <w:spacing w:line="240" w:lineRule="atLeast"/>
        <w:rPr>
          <w:rFonts w:eastAsia="Arial" w:cstheme="minorHAnsi"/>
          <w:color w:val="000000"/>
          <w:sz w:val="24"/>
          <w:szCs w:val="24"/>
        </w:rPr>
      </w:pPr>
      <w:r w:rsidRPr="00C13AE5">
        <w:rPr>
          <w:rFonts w:eastAsia="Arial" w:cstheme="minorHAnsi"/>
          <w:b/>
          <w:color w:val="000000"/>
          <w:sz w:val="24"/>
          <w:szCs w:val="24"/>
          <w:u w:val="single"/>
        </w:rPr>
        <w:t xml:space="preserve">Man: </w:t>
      </w:r>
      <w:r w:rsidRPr="00C13AE5">
        <w:rPr>
          <w:rFonts w:eastAsia="Arial" w:cstheme="minorHAnsi"/>
          <w:color w:val="000000"/>
          <w:sz w:val="24"/>
          <w:szCs w:val="24"/>
        </w:rPr>
        <w:t>No. Go on, off you go. I’ll make something to eat while you’re out.</w:t>
      </w:r>
    </w:p>
    <w:p w14:paraId="10BDB602" w14:textId="77777777" w:rsidR="00F63291" w:rsidRPr="00C13AE5" w:rsidRDefault="00F63291" w:rsidP="0077381A">
      <w:pPr>
        <w:widowControl w:val="0"/>
        <w:spacing w:line="240" w:lineRule="atLeast"/>
        <w:rPr>
          <w:rFonts w:eastAsia="Arial" w:cstheme="minorHAnsi"/>
          <w:color w:val="000000"/>
          <w:sz w:val="24"/>
          <w:szCs w:val="24"/>
        </w:rPr>
      </w:pPr>
      <w:r w:rsidRPr="00C13AE5">
        <w:rPr>
          <w:rFonts w:eastAsia="Arial" w:cstheme="minorHAnsi"/>
          <w:b/>
          <w:color w:val="000000"/>
          <w:sz w:val="24"/>
          <w:szCs w:val="24"/>
          <w:u w:val="single"/>
        </w:rPr>
        <w:t>Woman:</w:t>
      </w:r>
      <w:r w:rsidRPr="00C13AE5">
        <w:rPr>
          <w:rFonts w:eastAsia="Arial" w:cstheme="minorHAnsi"/>
          <w:color w:val="000000"/>
          <w:sz w:val="24"/>
          <w:szCs w:val="24"/>
        </w:rPr>
        <w:t xml:space="preserve"> Great. See you in a few minutes then.</w:t>
      </w:r>
    </w:p>
    <w:p w14:paraId="58FC12F6" w14:textId="77777777" w:rsidR="00F63291" w:rsidRPr="00C13AE5" w:rsidRDefault="00F63291" w:rsidP="0077381A">
      <w:pPr>
        <w:widowControl w:val="0"/>
        <w:tabs>
          <w:tab w:val="left" w:pos="778"/>
        </w:tabs>
        <w:spacing w:line="240" w:lineRule="atLeast"/>
        <w:rPr>
          <w:rFonts w:eastAsia="Arial" w:cstheme="minorHAnsi"/>
          <w:color w:val="000000"/>
          <w:sz w:val="24"/>
          <w:szCs w:val="24"/>
        </w:rPr>
      </w:pPr>
      <w:r w:rsidRPr="00C13AE5">
        <w:rPr>
          <w:rFonts w:eastAsia="Arial" w:cstheme="minorHAnsi"/>
          <w:b/>
          <w:color w:val="000000"/>
          <w:sz w:val="24"/>
          <w:szCs w:val="24"/>
          <w:u w:val="single"/>
        </w:rPr>
        <w:t xml:space="preserve">Man: </w:t>
      </w:r>
      <w:r w:rsidRPr="00C13AE5">
        <w:rPr>
          <w:rFonts w:eastAsia="Arial" w:cstheme="minorHAnsi"/>
          <w:color w:val="000000"/>
          <w:sz w:val="24"/>
          <w:szCs w:val="24"/>
        </w:rPr>
        <w:t>Bye.</w:t>
      </w:r>
    </w:p>
    <w:p w14:paraId="597055F6" w14:textId="77777777" w:rsidR="00F63291" w:rsidRPr="00C13AE5" w:rsidRDefault="00F63291" w:rsidP="0077381A">
      <w:pPr>
        <w:widowControl w:val="0"/>
        <w:tabs>
          <w:tab w:val="left" w:pos="778"/>
        </w:tabs>
        <w:spacing w:line="240" w:lineRule="atLeast"/>
        <w:rPr>
          <w:rFonts w:eastAsia="Arial" w:cstheme="minorHAnsi"/>
          <w:color w:val="000000"/>
          <w:sz w:val="24"/>
          <w:szCs w:val="24"/>
        </w:rPr>
      </w:pPr>
    </w:p>
    <w:p w14:paraId="459E9C1A" w14:textId="77777777" w:rsidR="00F63291" w:rsidRPr="00C13AE5" w:rsidRDefault="00F63291" w:rsidP="0077381A">
      <w:pPr>
        <w:spacing w:line="240" w:lineRule="atLeast"/>
        <w:rPr>
          <w:rFonts w:cstheme="minorHAnsi"/>
          <w:b/>
          <w:color w:val="000000"/>
          <w:sz w:val="24"/>
          <w:szCs w:val="24"/>
        </w:rPr>
      </w:pPr>
      <w:r w:rsidRPr="00C13AE5">
        <w:rPr>
          <w:rFonts w:cstheme="minorHAnsi"/>
          <w:b/>
          <w:color w:val="000000"/>
          <w:sz w:val="24"/>
          <w:szCs w:val="24"/>
        </w:rPr>
        <w:t>Conversation 3:</w:t>
      </w:r>
    </w:p>
    <w:p w14:paraId="70D77433" w14:textId="77777777" w:rsidR="00F63291" w:rsidRPr="00C13AE5" w:rsidRDefault="00F63291" w:rsidP="0077381A">
      <w:pPr>
        <w:widowControl w:val="0"/>
        <w:tabs>
          <w:tab w:val="left" w:pos="1711"/>
        </w:tabs>
        <w:spacing w:line="240" w:lineRule="atLeast"/>
        <w:rPr>
          <w:rFonts w:eastAsia="Arial" w:cstheme="minorHAnsi"/>
          <w:color w:val="000000"/>
          <w:sz w:val="24"/>
          <w:szCs w:val="24"/>
        </w:rPr>
      </w:pPr>
      <w:r w:rsidRPr="00C13AE5">
        <w:rPr>
          <w:rFonts w:eastAsia="Arial" w:cstheme="minorHAnsi"/>
          <w:b/>
          <w:color w:val="000000"/>
          <w:sz w:val="24"/>
          <w:szCs w:val="24"/>
          <w:u w:val="single"/>
        </w:rPr>
        <w:t>Girl:</w:t>
      </w:r>
      <w:r w:rsidRPr="00C13AE5">
        <w:rPr>
          <w:rFonts w:eastAsia="Arial" w:cstheme="minorHAnsi"/>
          <w:color w:val="000000"/>
          <w:sz w:val="24"/>
          <w:szCs w:val="24"/>
        </w:rPr>
        <w:t xml:space="preserve"> Hi, Ben! Only one more week at college, and then the summer holidays begin. Great,</w:t>
      </w:r>
    </w:p>
    <w:p w14:paraId="1491B1CE" w14:textId="77777777" w:rsidR="00F63291" w:rsidRPr="00C13AE5" w:rsidRDefault="00F63291" w:rsidP="0077381A">
      <w:pPr>
        <w:widowControl w:val="0"/>
        <w:spacing w:line="240" w:lineRule="atLeast"/>
        <w:rPr>
          <w:rFonts w:eastAsia="Arial" w:cstheme="minorHAnsi"/>
          <w:color w:val="000000"/>
          <w:sz w:val="24"/>
          <w:szCs w:val="24"/>
        </w:rPr>
      </w:pPr>
      <w:r w:rsidRPr="00C13AE5">
        <w:rPr>
          <w:rFonts w:eastAsia="Arial" w:cstheme="minorHAnsi"/>
          <w:color w:val="000000"/>
          <w:sz w:val="24"/>
          <w:szCs w:val="24"/>
        </w:rPr>
        <w:t>isn’t it!</w:t>
      </w:r>
    </w:p>
    <w:p w14:paraId="345EE741" w14:textId="77777777" w:rsidR="00F63291" w:rsidRPr="00C13AE5" w:rsidRDefault="00F63291" w:rsidP="0077381A">
      <w:pPr>
        <w:widowControl w:val="0"/>
        <w:spacing w:line="240" w:lineRule="atLeast"/>
        <w:rPr>
          <w:rFonts w:eastAsia="Arial" w:cstheme="minorHAnsi"/>
          <w:color w:val="000000"/>
          <w:sz w:val="24"/>
          <w:szCs w:val="24"/>
        </w:rPr>
      </w:pPr>
      <w:r w:rsidRPr="00C13AE5">
        <w:rPr>
          <w:rFonts w:eastAsia="Arial" w:cstheme="minorHAnsi"/>
          <w:b/>
          <w:color w:val="000000"/>
          <w:sz w:val="24"/>
          <w:szCs w:val="24"/>
          <w:u w:val="single"/>
        </w:rPr>
        <w:t>Boy:</w:t>
      </w:r>
      <w:r w:rsidRPr="00C13AE5">
        <w:rPr>
          <w:rFonts w:eastAsia="Arial" w:cstheme="minorHAnsi"/>
          <w:color w:val="000000"/>
          <w:sz w:val="24"/>
          <w:szCs w:val="24"/>
        </w:rPr>
        <w:t xml:space="preserve"> I don’t know. It might get a bit boring. I don’t think I’ve got enough money to go anywhere nice for a holiday this year.</w:t>
      </w:r>
    </w:p>
    <w:p w14:paraId="37DA8407" w14:textId="77777777" w:rsidR="00F63291" w:rsidRPr="00C13AE5" w:rsidRDefault="00F63291" w:rsidP="0077381A">
      <w:pPr>
        <w:widowControl w:val="0"/>
        <w:spacing w:line="240" w:lineRule="atLeast"/>
        <w:rPr>
          <w:rFonts w:eastAsia="Arial" w:cstheme="minorHAnsi"/>
          <w:color w:val="000000"/>
          <w:sz w:val="24"/>
          <w:szCs w:val="24"/>
        </w:rPr>
      </w:pPr>
      <w:r w:rsidRPr="00C13AE5">
        <w:rPr>
          <w:rFonts w:eastAsia="Arial" w:cstheme="minorHAnsi"/>
          <w:b/>
          <w:color w:val="000000"/>
          <w:sz w:val="24"/>
          <w:szCs w:val="24"/>
          <w:u w:val="single"/>
        </w:rPr>
        <w:t>Girl:</w:t>
      </w:r>
      <w:r w:rsidRPr="00C13AE5">
        <w:rPr>
          <w:rFonts w:eastAsia="Arial" w:cstheme="minorHAnsi"/>
          <w:color w:val="000000"/>
          <w:sz w:val="24"/>
          <w:szCs w:val="24"/>
        </w:rPr>
        <w:t xml:space="preserve"> It would be nice to have lots of money to spend, but a good holiday doesn’t have to be expensive!</w:t>
      </w:r>
    </w:p>
    <w:p w14:paraId="5507CB18" w14:textId="77777777" w:rsidR="00F63291" w:rsidRPr="00C13AE5" w:rsidRDefault="00F63291" w:rsidP="0077381A">
      <w:pPr>
        <w:widowControl w:val="0"/>
        <w:spacing w:line="240" w:lineRule="atLeast"/>
        <w:rPr>
          <w:rFonts w:eastAsia="Arial" w:cstheme="minorHAnsi"/>
          <w:color w:val="000000"/>
          <w:sz w:val="24"/>
          <w:szCs w:val="24"/>
        </w:rPr>
      </w:pPr>
      <w:r w:rsidRPr="00C13AE5">
        <w:rPr>
          <w:rFonts w:eastAsia="Arial" w:cstheme="minorHAnsi"/>
          <w:b/>
          <w:color w:val="000000"/>
          <w:sz w:val="24"/>
          <w:szCs w:val="24"/>
          <w:u w:val="single"/>
        </w:rPr>
        <w:t>Boy:</w:t>
      </w:r>
      <w:r w:rsidRPr="00C13AE5">
        <w:rPr>
          <w:rFonts w:eastAsia="Arial" w:cstheme="minorHAnsi"/>
          <w:color w:val="000000"/>
          <w:sz w:val="24"/>
          <w:szCs w:val="24"/>
        </w:rPr>
        <w:t xml:space="preserve"> Oh yes it does! The best holiday I ever had was a few years ago when I went to Greece. I want to fly off somewhere hot, and lie on the beach and go swimming.</w:t>
      </w:r>
    </w:p>
    <w:p w14:paraId="27074DA8" w14:textId="77777777" w:rsidR="00F63291" w:rsidRPr="00C13AE5" w:rsidRDefault="00F63291" w:rsidP="0077381A">
      <w:pPr>
        <w:widowControl w:val="0"/>
        <w:spacing w:line="240" w:lineRule="atLeast"/>
        <w:rPr>
          <w:rFonts w:eastAsia="Arial" w:cstheme="minorHAnsi"/>
          <w:color w:val="000000"/>
          <w:sz w:val="24"/>
          <w:szCs w:val="24"/>
        </w:rPr>
      </w:pPr>
      <w:r w:rsidRPr="00C13AE5">
        <w:rPr>
          <w:rFonts w:eastAsia="Arial" w:cstheme="minorHAnsi"/>
          <w:b/>
          <w:color w:val="000000"/>
          <w:sz w:val="24"/>
          <w:szCs w:val="24"/>
          <w:u w:val="single"/>
        </w:rPr>
        <w:t>Girl:</w:t>
      </w:r>
      <w:r w:rsidRPr="00C13AE5">
        <w:rPr>
          <w:rFonts w:eastAsia="Arial" w:cstheme="minorHAnsi"/>
          <w:color w:val="000000"/>
          <w:sz w:val="24"/>
          <w:szCs w:val="24"/>
        </w:rPr>
        <w:t xml:space="preserve"> Yes. Well, I can’t afford to do that, either.</w:t>
      </w:r>
    </w:p>
    <w:p w14:paraId="5E3AFC1F" w14:textId="77777777" w:rsidR="00F63291" w:rsidRPr="00C13AE5" w:rsidRDefault="00F63291" w:rsidP="0077381A">
      <w:pPr>
        <w:widowControl w:val="0"/>
        <w:tabs>
          <w:tab w:val="left" w:pos="1711"/>
        </w:tabs>
        <w:spacing w:line="240" w:lineRule="atLeast"/>
        <w:rPr>
          <w:rFonts w:eastAsia="Arial" w:cstheme="minorHAnsi"/>
          <w:color w:val="000000"/>
          <w:sz w:val="24"/>
          <w:szCs w:val="24"/>
        </w:rPr>
      </w:pPr>
      <w:r w:rsidRPr="00C13AE5">
        <w:rPr>
          <w:rFonts w:eastAsia="Arial" w:cstheme="minorHAnsi"/>
          <w:b/>
          <w:color w:val="000000"/>
          <w:sz w:val="24"/>
          <w:szCs w:val="24"/>
          <w:u w:val="single"/>
        </w:rPr>
        <w:t>Boy:</w:t>
      </w:r>
      <w:r w:rsidRPr="00C13AE5">
        <w:rPr>
          <w:rFonts w:eastAsia="Arial" w:cstheme="minorHAnsi"/>
          <w:color w:val="000000"/>
          <w:sz w:val="24"/>
          <w:szCs w:val="24"/>
        </w:rPr>
        <w:t xml:space="preserve"> So, what are you doing this summer?</w:t>
      </w:r>
    </w:p>
    <w:p w14:paraId="17E72627" w14:textId="77777777" w:rsidR="00F63291" w:rsidRPr="00C13AE5" w:rsidRDefault="00F63291" w:rsidP="0077381A">
      <w:pPr>
        <w:widowControl w:val="0"/>
        <w:spacing w:line="240" w:lineRule="atLeast"/>
        <w:rPr>
          <w:rFonts w:eastAsia="Arial" w:cstheme="minorHAnsi"/>
          <w:color w:val="000000"/>
          <w:sz w:val="24"/>
          <w:szCs w:val="24"/>
        </w:rPr>
      </w:pPr>
      <w:r w:rsidRPr="00C13AE5">
        <w:rPr>
          <w:rFonts w:eastAsia="Arial" w:cstheme="minorHAnsi"/>
          <w:b/>
          <w:color w:val="000000"/>
          <w:sz w:val="24"/>
          <w:szCs w:val="24"/>
          <w:u w:val="single"/>
        </w:rPr>
        <w:t>Girl:</w:t>
      </w:r>
      <w:r w:rsidRPr="00C13AE5">
        <w:rPr>
          <w:rFonts w:eastAsia="Arial" w:cstheme="minorHAnsi"/>
          <w:color w:val="000000"/>
          <w:sz w:val="24"/>
          <w:szCs w:val="24"/>
        </w:rPr>
        <w:t xml:space="preserve"> I’m going on a walking holiday in Scotland with some friends. We went last year. We really enjoyed it. We walked all day and spent the nights in Youth Hostels. Why don’t you come with us? We’re going for two weeks. It won’t cost much, and you’ll come home feeling really relaxed and fit.</w:t>
      </w:r>
    </w:p>
    <w:p w14:paraId="19AF676F" w14:textId="77777777" w:rsidR="00F63291" w:rsidRPr="00C13AE5" w:rsidRDefault="00F63291" w:rsidP="0077381A">
      <w:pPr>
        <w:widowControl w:val="0"/>
        <w:spacing w:line="240" w:lineRule="atLeast"/>
        <w:rPr>
          <w:rFonts w:eastAsia="Arial" w:cstheme="minorHAnsi"/>
          <w:color w:val="000000"/>
          <w:sz w:val="24"/>
          <w:szCs w:val="24"/>
        </w:rPr>
      </w:pPr>
      <w:r w:rsidRPr="00C13AE5">
        <w:rPr>
          <w:rFonts w:eastAsia="Arial" w:cstheme="minorHAnsi"/>
          <w:b/>
          <w:color w:val="000000"/>
          <w:sz w:val="24"/>
          <w:szCs w:val="24"/>
          <w:u w:val="single"/>
        </w:rPr>
        <w:t>Boy:</w:t>
      </w:r>
      <w:r w:rsidRPr="00C13AE5">
        <w:rPr>
          <w:rFonts w:eastAsia="Arial" w:cstheme="minorHAnsi"/>
          <w:color w:val="000000"/>
          <w:sz w:val="24"/>
          <w:szCs w:val="24"/>
        </w:rPr>
        <w:t xml:space="preserve"> I’m not sure. Walking all day sounds like hard work to me. And surely you’re not hoping for lots of sunshine in Scotland?</w:t>
      </w:r>
    </w:p>
    <w:p w14:paraId="791FC8D0" w14:textId="77777777" w:rsidR="00F63291" w:rsidRPr="00C13AE5" w:rsidRDefault="00F63291" w:rsidP="0077381A">
      <w:pPr>
        <w:widowControl w:val="0"/>
        <w:spacing w:line="240" w:lineRule="atLeast"/>
        <w:rPr>
          <w:rFonts w:eastAsia="Arial" w:cstheme="minorHAnsi"/>
          <w:color w:val="000000"/>
          <w:sz w:val="24"/>
          <w:szCs w:val="24"/>
        </w:rPr>
      </w:pPr>
      <w:r w:rsidRPr="00C13AE5">
        <w:rPr>
          <w:rFonts w:eastAsia="Arial" w:cstheme="minorHAnsi"/>
          <w:b/>
          <w:color w:val="000000"/>
          <w:sz w:val="24"/>
          <w:szCs w:val="24"/>
          <w:u w:val="single"/>
        </w:rPr>
        <w:t>Girl:</w:t>
      </w:r>
      <w:r w:rsidRPr="00C13AE5">
        <w:rPr>
          <w:rFonts w:eastAsia="Arial" w:cstheme="minorHAnsi"/>
          <w:color w:val="000000"/>
          <w:sz w:val="24"/>
          <w:szCs w:val="24"/>
        </w:rPr>
        <w:t xml:space="preserve"> It did rain a bit last year, but most of the time it was sunny. Anyway, it’s not good walking in the heat. You have to stop all the time to rest and have drinks.</w:t>
      </w:r>
    </w:p>
    <w:p w14:paraId="5367DC4E" w14:textId="77777777" w:rsidR="00F63291" w:rsidRPr="00C13AE5" w:rsidRDefault="00F63291" w:rsidP="0077381A">
      <w:pPr>
        <w:widowControl w:val="0"/>
        <w:spacing w:line="240" w:lineRule="atLeast"/>
        <w:rPr>
          <w:rFonts w:eastAsia="Arial" w:cstheme="minorHAnsi"/>
          <w:color w:val="000000"/>
          <w:sz w:val="24"/>
          <w:szCs w:val="24"/>
        </w:rPr>
      </w:pPr>
      <w:r w:rsidRPr="00C13AE5">
        <w:rPr>
          <w:rFonts w:eastAsia="Arial" w:cstheme="minorHAnsi"/>
          <w:b/>
          <w:color w:val="000000"/>
          <w:sz w:val="24"/>
          <w:szCs w:val="24"/>
        </w:rPr>
        <w:t>Boy:</w:t>
      </w:r>
      <w:r w:rsidRPr="00C13AE5">
        <w:rPr>
          <w:rFonts w:eastAsia="Arial" w:cstheme="minorHAnsi"/>
          <w:color w:val="000000"/>
          <w:sz w:val="24"/>
          <w:szCs w:val="24"/>
        </w:rPr>
        <w:t xml:space="preserve"> Well, I like the sun, and I like to stay in comfortable hotels, not Youth Hostels!</w:t>
      </w:r>
    </w:p>
    <w:p w14:paraId="527B8935" w14:textId="77777777" w:rsidR="005E2807" w:rsidRPr="00C13AE5" w:rsidRDefault="005E2807" w:rsidP="0077381A">
      <w:pPr>
        <w:widowControl w:val="0"/>
        <w:spacing w:line="240" w:lineRule="atLeast"/>
        <w:jc w:val="both"/>
        <w:rPr>
          <w:rFonts w:eastAsia="Arial"/>
          <w:color w:val="000000"/>
          <w:sz w:val="24"/>
          <w:szCs w:val="24"/>
        </w:rPr>
      </w:pPr>
      <w:r w:rsidRPr="00C13AE5">
        <w:rPr>
          <w:rFonts w:eastAsia="Arial"/>
          <w:b/>
          <w:color w:val="000000"/>
          <w:sz w:val="24"/>
          <w:szCs w:val="24"/>
          <w:u w:val="single"/>
        </w:rPr>
        <w:t>Girl:</w:t>
      </w:r>
      <w:r w:rsidRPr="00C13AE5">
        <w:rPr>
          <w:rFonts w:eastAsia="Arial"/>
          <w:color w:val="000000"/>
          <w:sz w:val="24"/>
          <w:szCs w:val="24"/>
        </w:rPr>
        <w:t xml:space="preserve"> But they are comfortable. They’re basic, and the food’s often not very good, but they’re very </w:t>
      </w:r>
      <w:r w:rsidRPr="00C13AE5">
        <w:rPr>
          <w:rFonts w:eastAsia="Arial"/>
          <w:color w:val="000000"/>
          <w:sz w:val="24"/>
          <w:szCs w:val="24"/>
        </w:rPr>
        <w:lastRenderedPageBreak/>
        <w:t>clean and cheap. In fact, I prefer them to hotels because the people are always so friendly.</w:t>
      </w:r>
    </w:p>
    <w:p w14:paraId="684B8D2B" w14:textId="77777777" w:rsidR="005E2807" w:rsidRPr="00C13AE5" w:rsidRDefault="005E2807" w:rsidP="0077381A">
      <w:pPr>
        <w:spacing w:line="240" w:lineRule="atLeast"/>
        <w:jc w:val="both"/>
        <w:rPr>
          <w:rFonts w:eastAsia="Courier New"/>
          <w:color w:val="000000"/>
          <w:sz w:val="24"/>
          <w:szCs w:val="24"/>
        </w:rPr>
      </w:pPr>
      <w:r w:rsidRPr="00C13AE5">
        <w:rPr>
          <w:rFonts w:eastAsia="Courier New"/>
          <w:b/>
          <w:color w:val="000000"/>
          <w:sz w:val="24"/>
          <w:szCs w:val="24"/>
          <w:u w:val="single"/>
        </w:rPr>
        <w:t>Boy:</w:t>
      </w:r>
      <w:r w:rsidRPr="00C13AE5">
        <w:rPr>
          <w:rFonts w:eastAsia="Courier New"/>
          <w:color w:val="000000"/>
          <w:sz w:val="24"/>
          <w:szCs w:val="24"/>
        </w:rPr>
        <w:t xml:space="preserve"> Maybe. Look Lisa, thanks a lot for asking me, but I think I’ll just stay home and get bored!</w:t>
      </w:r>
    </w:p>
    <w:p w14:paraId="35739F6F" w14:textId="77777777" w:rsidR="00F63291" w:rsidRPr="00C13AE5" w:rsidRDefault="00F63291" w:rsidP="0077381A">
      <w:pPr>
        <w:widowControl w:val="0"/>
        <w:spacing w:line="240" w:lineRule="atLeast"/>
        <w:rPr>
          <w:rFonts w:eastAsia="Arial" w:cstheme="minorHAnsi"/>
          <w:color w:val="000000"/>
          <w:sz w:val="24"/>
          <w:szCs w:val="24"/>
        </w:rPr>
      </w:pPr>
    </w:p>
    <w:p w14:paraId="2FB845FC" w14:textId="77777777" w:rsidR="00F63291" w:rsidRPr="00C13AE5" w:rsidRDefault="00F63291" w:rsidP="0077381A">
      <w:pPr>
        <w:widowControl w:val="0"/>
        <w:spacing w:line="240" w:lineRule="atLeast"/>
        <w:rPr>
          <w:rFonts w:eastAsia="Arial" w:cstheme="minorHAnsi"/>
          <w:b/>
          <w:color w:val="000000"/>
          <w:sz w:val="24"/>
          <w:szCs w:val="24"/>
        </w:rPr>
      </w:pPr>
      <w:r w:rsidRPr="00C13AE5">
        <w:rPr>
          <w:rFonts w:eastAsia="Arial" w:cstheme="minorHAnsi"/>
          <w:b/>
          <w:color w:val="000000"/>
          <w:sz w:val="24"/>
          <w:szCs w:val="24"/>
        </w:rPr>
        <w:t>PART 3:</w:t>
      </w:r>
    </w:p>
    <w:p w14:paraId="4B619429" w14:textId="77777777" w:rsidR="00F63291" w:rsidRPr="00C13AE5" w:rsidRDefault="00F63291" w:rsidP="0077381A">
      <w:pPr>
        <w:spacing w:line="240" w:lineRule="atLeast"/>
        <w:ind w:firstLine="352"/>
        <w:rPr>
          <w:rFonts w:cstheme="minorHAnsi"/>
          <w:b/>
          <w:sz w:val="24"/>
          <w:szCs w:val="24"/>
        </w:rPr>
      </w:pPr>
      <w:r w:rsidRPr="00C13AE5">
        <w:rPr>
          <w:rFonts w:cstheme="minorHAnsi"/>
          <w:b/>
          <w:sz w:val="24"/>
          <w:szCs w:val="24"/>
        </w:rPr>
        <w:t>Talk/Lecture 1</w:t>
      </w:r>
    </w:p>
    <w:p w14:paraId="797DCAE6" w14:textId="77777777" w:rsidR="00F63291" w:rsidRPr="00C13AE5" w:rsidRDefault="00F63291" w:rsidP="0077381A">
      <w:pPr>
        <w:spacing w:line="240" w:lineRule="atLeast"/>
        <w:ind w:firstLine="352"/>
        <w:rPr>
          <w:rFonts w:cstheme="minorHAnsi"/>
          <w:sz w:val="24"/>
          <w:szCs w:val="24"/>
        </w:rPr>
      </w:pPr>
      <w:r w:rsidRPr="00C13AE5">
        <w:rPr>
          <w:rFonts w:cstheme="minorHAnsi"/>
          <w:sz w:val="24"/>
          <w:szCs w:val="24"/>
        </w:rPr>
        <w:t>I was a small child when I left Vietnam and moved with my family to live in America. For me and my little brother, it didn't take long before we felt American, but for my parents and two older sisters, it was a different story. The biggest problem for my mother was the language. We were living in New York and although there were quite a lot of Vietnamese families near us they didn't work in the stores. This meant my mother had to take me with her when she went shopping and I was usually at school.</w:t>
      </w:r>
    </w:p>
    <w:p w14:paraId="69DDC9DF" w14:textId="77777777" w:rsidR="00F63291" w:rsidRPr="00C13AE5" w:rsidRDefault="00F63291" w:rsidP="0077381A">
      <w:pPr>
        <w:spacing w:line="240" w:lineRule="atLeast"/>
        <w:ind w:firstLine="352"/>
        <w:rPr>
          <w:rFonts w:cstheme="minorHAnsi"/>
          <w:sz w:val="24"/>
          <w:szCs w:val="24"/>
        </w:rPr>
      </w:pPr>
      <w:r w:rsidRPr="00C13AE5">
        <w:rPr>
          <w:rFonts w:cstheme="minorHAnsi"/>
          <w:sz w:val="24"/>
          <w:szCs w:val="24"/>
        </w:rPr>
        <w:t>For my father the most important thing when we arrived was to find a job. Luckily he had friends who knew us in Vietnam and they helped him get a job in a factory. It was hard for him to do that sort of work. In Saigon he had been a doctor.</w:t>
      </w:r>
    </w:p>
    <w:p w14:paraId="7C9654A3" w14:textId="77777777" w:rsidR="00F63291" w:rsidRPr="00C13AE5" w:rsidRDefault="00F63291" w:rsidP="0077381A">
      <w:pPr>
        <w:spacing w:line="240" w:lineRule="atLeast"/>
        <w:ind w:firstLine="352"/>
        <w:rPr>
          <w:rFonts w:cstheme="minorHAnsi"/>
          <w:sz w:val="24"/>
          <w:szCs w:val="24"/>
        </w:rPr>
      </w:pPr>
      <w:r w:rsidRPr="00C13AE5">
        <w:rPr>
          <w:rFonts w:cstheme="minorHAnsi"/>
          <w:sz w:val="24"/>
          <w:szCs w:val="24"/>
        </w:rPr>
        <w:t>My two older sisters went to high school. They worked hard and did well and the school gave them extra English lessons. Even now, though, they speak with Vietnamese accents. My brother and I are lucky. We may look Vietnamese but we speak with American accents!</w:t>
      </w:r>
    </w:p>
    <w:p w14:paraId="2E39EF3F" w14:textId="77777777" w:rsidR="00F63291" w:rsidRPr="00C13AE5" w:rsidRDefault="00F63291" w:rsidP="0077381A">
      <w:pPr>
        <w:spacing w:line="240" w:lineRule="atLeast"/>
        <w:ind w:firstLine="352"/>
        <w:rPr>
          <w:rFonts w:cstheme="minorHAnsi"/>
          <w:sz w:val="24"/>
          <w:szCs w:val="24"/>
        </w:rPr>
      </w:pPr>
      <w:r w:rsidRPr="00C13AE5">
        <w:rPr>
          <w:rFonts w:cstheme="minorHAnsi"/>
          <w:sz w:val="24"/>
          <w:szCs w:val="24"/>
        </w:rPr>
        <w:t>My family found the way of life very different. In Vietnam my mother used to spend a lot of time visiting her sisters and brothers and looking after her mother and father. She feels quite lonely now. She says that in America you live inside your house but in Vietnam you take your house outside onto the street and share your life with everybody. I don't remember that but I do find the winters are quite hard to put up with in New York. It's very cold and snows a lot.</w:t>
      </w:r>
    </w:p>
    <w:p w14:paraId="7F9C0B71" w14:textId="77777777" w:rsidR="00F63291" w:rsidRPr="00C13AE5" w:rsidRDefault="00F63291" w:rsidP="0077381A">
      <w:pPr>
        <w:spacing w:line="240" w:lineRule="atLeast"/>
        <w:ind w:firstLine="352"/>
        <w:rPr>
          <w:rFonts w:cstheme="minorHAnsi"/>
          <w:sz w:val="24"/>
          <w:szCs w:val="24"/>
        </w:rPr>
      </w:pPr>
      <w:r w:rsidRPr="00C13AE5">
        <w:rPr>
          <w:rFonts w:cstheme="minorHAnsi"/>
          <w:sz w:val="24"/>
          <w:szCs w:val="24"/>
        </w:rPr>
        <w:t>My mother still wears traditional Vietnamese clothes at home and always cooks us rice and noodles. I must admit I prefer burgers and chips! Although my friends like to visit us I often feel a bit embarrassed by my parents' way of life. They do not understand Americans and I think I am more American than Vietnamese now. I suppose it is sad for them to have such a strange daughter.</w:t>
      </w:r>
    </w:p>
    <w:p w14:paraId="206FD9CD" w14:textId="77777777" w:rsidR="005E2807" w:rsidRPr="00C13AE5" w:rsidRDefault="005E2807" w:rsidP="0077381A">
      <w:pPr>
        <w:widowControl w:val="0"/>
        <w:spacing w:line="240" w:lineRule="atLeast"/>
        <w:rPr>
          <w:rFonts w:eastAsia="Arial" w:cstheme="minorHAnsi"/>
          <w:b/>
          <w:color w:val="000000"/>
          <w:sz w:val="24"/>
          <w:szCs w:val="24"/>
        </w:rPr>
      </w:pPr>
    </w:p>
    <w:p w14:paraId="7E0348BD" w14:textId="77777777" w:rsidR="00F63291" w:rsidRPr="00C13AE5" w:rsidRDefault="00F63291" w:rsidP="0077381A">
      <w:pPr>
        <w:widowControl w:val="0"/>
        <w:spacing w:line="240" w:lineRule="atLeast"/>
        <w:rPr>
          <w:rFonts w:eastAsia="Arial" w:cstheme="minorHAnsi"/>
          <w:b/>
          <w:color w:val="000000"/>
          <w:sz w:val="24"/>
          <w:szCs w:val="24"/>
        </w:rPr>
      </w:pPr>
      <w:r w:rsidRPr="00C13AE5">
        <w:rPr>
          <w:rFonts w:eastAsia="Arial" w:cstheme="minorHAnsi"/>
          <w:b/>
          <w:color w:val="000000"/>
          <w:sz w:val="24"/>
          <w:szCs w:val="24"/>
        </w:rPr>
        <w:t xml:space="preserve">Talk/Lecture 2: </w:t>
      </w:r>
    </w:p>
    <w:p w14:paraId="5F0A6E7F" w14:textId="77777777" w:rsidR="00F63291" w:rsidRPr="00C13AE5" w:rsidRDefault="00F63291" w:rsidP="0077381A">
      <w:pPr>
        <w:autoSpaceDE w:val="0"/>
        <w:autoSpaceDN w:val="0"/>
        <w:adjustRightInd w:val="0"/>
        <w:spacing w:line="240" w:lineRule="atLeast"/>
        <w:ind w:firstLine="459"/>
        <w:rPr>
          <w:rFonts w:cstheme="minorHAnsi"/>
          <w:color w:val="000000"/>
          <w:sz w:val="24"/>
          <w:szCs w:val="24"/>
        </w:rPr>
      </w:pPr>
      <w:r w:rsidRPr="00C13AE5">
        <w:rPr>
          <w:rFonts w:cstheme="minorHAnsi"/>
          <w:color w:val="000000"/>
          <w:sz w:val="24"/>
          <w:szCs w:val="24"/>
        </w:rPr>
        <w:t>In American schools, almost every classroom is a mix of boys and girls. However, it was not always this way. In the past, schools did not teach girls subjects like science and math. In 1972, a law called Title IX was made in America. It gave girls an equal chance at education. Since then, boys and girls have been taught together.</w:t>
      </w:r>
    </w:p>
    <w:p w14:paraId="2E3DF772" w14:textId="77777777" w:rsidR="00F63291" w:rsidRPr="00C13AE5" w:rsidRDefault="00F63291" w:rsidP="0077381A">
      <w:pPr>
        <w:autoSpaceDE w:val="0"/>
        <w:autoSpaceDN w:val="0"/>
        <w:adjustRightInd w:val="0"/>
        <w:spacing w:line="240" w:lineRule="atLeast"/>
        <w:ind w:firstLine="459"/>
        <w:rPr>
          <w:rFonts w:cstheme="minorHAnsi"/>
          <w:color w:val="000000"/>
          <w:sz w:val="24"/>
          <w:szCs w:val="24"/>
        </w:rPr>
      </w:pPr>
      <w:r w:rsidRPr="00C13AE5">
        <w:rPr>
          <w:rFonts w:cstheme="minorHAnsi"/>
          <w:color w:val="000000"/>
          <w:sz w:val="24"/>
          <w:szCs w:val="24"/>
        </w:rPr>
        <w:t>Recently, though, some schools are reconsidering separating classes. This is different than in the past, however. Girls still learn the same subjects as boys. They just study without boys in the classroom. Why? Well, scientists know that boys and girls learn differently.</w:t>
      </w:r>
    </w:p>
    <w:p w14:paraId="1A4AAD2E" w14:textId="77777777" w:rsidR="00F63291" w:rsidRPr="00C13AE5" w:rsidRDefault="00F63291" w:rsidP="0077381A">
      <w:pPr>
        <w:autoSpaceDE w:val="0"/>
        <w:autoSpaceDN w:val="0"/>
        <w:adjustRightInd w:val="0"/>
        <w:spacing w:line="240" w:lineRule="atLeast"/>
        <w:ind w:firstLine="459"/>
        <w:rPr>
          <w:rFonts w:cstheme="minorHAnsi"/>
          <w:color w:val="000000"/>
          <w:sz w:val="24"/>
          <w:szCs w:val="24"/>
        </w:rPr>
      </w:pPr>
      <w:r w:rsidRPr="00C13AE5">
        <w:rPr>
          <w:rFonts w:cstheme="minorHAnsi"/>
          <w:color w:val="000000"/>
          <w:sz w:val="24"/>
          <w:szCs w:val="24"/>
        </w:rPr>
        <w:lastRenderedPageBreak/>
        <w:t>They also behave differently in the classroom. Boys are louder and more confident. They like to talk and show what they know. In general, girls are quieter. They prefer to listen and think carefully before they give their answers. When boys and girls are together, the boys can be too dominant. Also, boys and girls can bother each other. Instead of thinking about the lesson, they think about each other. In a separated classroom, they behave better and can focus on studying.</w:t>
      </w:r>
    </w:p>
    <w:p w14:paraId="3DE26C3E" w14:textId="77777777" w:rsidR="00F63291" w:rsidRPr="00C13AE5" w:rsidRDefault="00F63291" w:rsidP="0077381A">
      <w:pPr>
        <w:autoSpaceDE w:val="0"/>
        <w:autoSpaceDN w:val="0"/>
        <w:adjustRightInd w:val="0"/>
        <w:spacing w:line="240" w:lineRule="atLeast"/>
        <w:ind w:firstLine="459"/>
        <w:rPr>
          <w:rFonts w:cstheme="minorHAnsi"/>
          <w:color w:val="000000"/>
          <w:sz w:val="24"/>
          <w:szCs w:val="24"/>
        </w:rPr>
      </w:pPr>
      <w:r w:rsidRPr="00C13AE5">
        <w:rPr>
          <w:rFonts w:cstheme="minorHAnsi"/>
          <w:color w:val="000000"/>
          <w:sz w:val="24"/>
          <w:szCs w:val="24"/>
        </w:rPr>
        <w:t>Another reason for separated classes is that boys and girls often like different things. For instance, boys prefer stories with action and adventure. In an all-boys English class, the teacher can choose books that will be interesting to boys. This way, they will be more excited about the stories.</w:t>
      </w:r>
    </w:p>
    <w:p w14:paraId="325F58A5" w14:textId="77777777" w:rsidR="00F63291" w:rsidRPr="00C13AE5" w:rsidRDefault="00F63291" w:rsidP="0077381A">
      <w:pPr>
        <w:autoSpaceDE w:val="0"/>
        <w:autoSpaceDN w:val="0"/>
        <w:adjustRightInd w:val="0"/>
        <w:spacing w:line="240" w:lineRule="atLeast"/>
        <w:ind w:firstLine="459"/>
        <w:rPr>
          <w:rFonts w:cstheme="minorHAnsi"/>
          <w:color w:val="000000"/>
          <w:sz w:val="24"/>
          <w:szCs w:val="24"/>
        </w:rPr>
      </w:pPr>
      <w:r w:rsidRPr="00C13AE5">
        <w:rPr>
          <w:rFonts w:cstheme="minorHAnsi"/>
          <w:color w:val="000000"/>
          <w:sz w:val="24"/>
          <w:szCs w:val="24"/>
        </w:rPr>
        <w:t>Not all the classes are separated - just the main subjects like English, math, science, and social studies. Still, some teachers think that separate education is not good. They worry that boys and girls will not learn how to work well together. Right now, less than six hundred schools are trying separate classrooms. Time will show if it is a good idea or something that should be left in the past.</w:t>
      </w:r>
    </w:p>
    <w:p w14:paraId="0ED88EC8" w14:textId="77777777" w:rsidR="00680BE1" w:rsidRPr="00C13AE5" w:rsidRDefault="00680BE1" w:rsidP="0077381A">
      <w:pPr>
        <w:widowControl w:val="0"/>
        <w:spacing w:line="240" w:lineRule="atLeast"/>
        <w:rPr>
          <w:rFonts w:eastAsia="Arial" w:cstheme="minorHAnsi"/>
          <w:b/>
          <w:color w:val="000000"/>
          <w:sz w:val="24"/>
          <w:szCs w:val="24"/>
        </w:rPr>
      </w:pPr>
    </w:p>
    <w:p w14:paraId="24EA4428" w14:textId="77777777" w:rsidR="00F63291" w:rsidRPr="00C13AE5" w:rsidRDefault="00F63291" w:rsidP="0077381A">
      <w:pPr>
        <w:widowControl w:val="0"/>
        <w:spacing w:line="240" w:lineRule="atLeast"/>
        <w:rPr>
          <w:rFonts w:eastAsia="Arial" w:cstheme="minorHAnsi"/>
          <w:b/>
          <w:color w:val="000000"/>
          <w:sz w:val="24"/>
          <w:szCs w:val="24"/>
        </w:rPr>
      </w:pPr>
      <w:r w:rsidRPr="00C13AE5">
        <w:rPr>
          <w:rFonts w:eastAsia="Arial" w:cstheme="minorHAnsi"/>
          <w:b/>
          <w:color w:val="000000"/>
          <w:sz w:val="24"/>
          <w:szCs w:val="24"/>
        </w:rPr>
        <w:t>Talk/Lecture 3:</w:t>
      </w:r>
    </w:p>
    <w:p w14:paraId="4A458088" w14:textId="77777777" w:rsidR="00F63291" w:rsidRPr="00C13AE5" w:rsidRDefault="00F63291" w:rsidP="0077381A">
      <w:pPr>
        <w:spacing w:line="240" w:lineRule="atLeast"/>
        <w:ind w:firstLine="352"/>
        <w:rPr>
          <w:rFonts w:eastAsia="Times New Roman" w:cstheme="minorHAnsi"/>
          <w:color w:val="000000"/>
          <w:sz w:val="24"/>
          <w:szCs w:val="24"/>
        </w:rPr>
      </w:pPr>
      <w:r w:rsidRPr="00C13AE5">
        <w:rPr>
          <w:rFonts w:eastAsia="Times New Roman" w:cstheme="minorHAnsi"/>
          <w:color w:val="000000"/>
          <w:sz w:val="24"/>
          <w:szCs w:val="24"/>
        </w:rPr>
        <w:t xml:space="preserve">Hi! I'd like to welcome all of you to the international student orientation at Norwalk College. I hope that your travels from your home country have been easy and that you all are settling in well. I believe I've met everyone, but just in case, I'm the director for international student affairs - the person you can come to if you are having problems with your classes, your housing, visas... You are always welcome to stop by my office. </w:t>
      </w:r>
    </w:p>
    <w:p w14:paraId="6760BE9D" w14:textId="77777777" w:rsidR="00F63291" w:rsidRPr="00C13AE5" w:rsidRDefault="00F63291" w:rsidP="0077381A">
      <w:pPr>
        <w:spacing w:line="240" w:lineRule="atLeast"/>
        <w:ind w:firstLine="352"/>
        <w:rPr>
          <w:rFonts w:eastAsia="Times New Roman" w:cstheme="minorHAnsi"/>
          <w:color w:val="000000"/>
          <w:sz w:val="24"/>
          <w:szCs w:val="24"/>
        </w:rPr>
      </w:pPr>
      <w:r w:rsidRPr="00C13AE5">
        <w:rPr>
          <w:rFonts w:eastAsia="Times New Roman" w:cstheme="minorHAnsi"/>
          <w:color w:val="000000"/>
          <w:sz w:val="24"/>
          <w:szCs w:val="24"/>
        </w:rPr>
        <w:t xml:space="preserve">We'll have several short workshops today and will be talking about some common issues that international students face. The first one that I want to deal with is about communication, and in particular, non-verbal communication. </w:t>
      </w:r>
    </w:p>
    <w:p w14:paraId="057D8BBE" w14:textId="77777777" w:rsidR="00F63291" w:rsidRPr="00C13AE5" w:rsidRDefault="00F63291" w:rsidP="0077381A">
      <w:pPr>
        <w:spacing w:line="240" w:lineRule="atLeast"/>
        <w:ind w:firstLine="352"/>
        <w:rPr>
          <w:rFonts w:cstheme="minorHAnsi"/>
          <w:sz w:val="24"/>
          <w:szCs w:val="24"/>
        </w:rPr>
      </w:pPr>
      <w:r w:rsidRPr="00C13AE5">
        <w:rPr>
          <w:rFonts w:cstheme="minorHAnsi"/>
          <w:sz w:val="24"/>
          <w:szCs w:val="24"/>
        </w:rPr>
        <w:t>Now all of you have been studying English for some time. You have a good vocabulary, and you probably know all about verb tenses and modals, and can ask directions, and order from a menu. But communication is not only verbal. That is, talking is not the only language we use to communicate. Another way we communicate is through non-verbal communication, or body language.</w:t>
      </w:r>
    </w:p>
    <w:p w14:paraId="3C66B16B" w14:textId="77777777" w:rsidR="00F63291" w:rsidRPr="00C13AE5" w:rsidRDefault="00F63291" w:rsidP="0077381A">
      <w:pPr>
        <w:spacing w:line="240" w:lineRule="atLeast"/>
        <w:ind w:firstLine="352"/>
        <w:rPr>
          <w:rFonts w:cstheme="minorHAnsi"/>
          <w:sz w:val="24"/>
          <w:szCs w:val="24"/>
        </w:rPr>
      </w:pPr>
      <w:r w:rsidRPr="00C13AE5">
        <w:rPr>
          <w:rFonts w:cstheme="minorHAnsi"/>
          <w:sz w:val="24"/>
          <w:szCs w:val="24"/>
        </w:rPr>
        <w:t>The term body language means the movements we use and the facial expressions we have (like smiling or frowning), the way we sit or stand, the way we touch or look at someone, the distance we stand from another person. Some psychologists say that more than 60% of our communication is actually done through body language. We do it without thinking, or without ever having been specifically taught what the gestures or expressions mean. The problem is that body language is a little bit different in each culture and this can often cause some problems with communication.</w:t>
      </w:r>
    </w:p>
    <w:p w14:paraId="4AB134F4" w14:textId="77777777" w:rsidR="00F63291" w:rsidRPr="00C13AE5" w:rsidRDefault="00F63291" w:rsidP="0077381A">
      <w:pPr>
        <w:spacing w:line="240" w:lineRule="atLeast"/>
        <w:ind w:firstLine="352"/>
        <w:rPr>
          <w:rFonts w:cstheme="minorHAnsi"/>
          <w:sz w:val="24"/>
          <w:szCs w:val="24"/>
        </w:rPr>
      </w:pPr>
      <w:r w:rsidRPr="00C13AE5">
        <w:rPr>
          <w:rFonts w:cstheme="minorHAnsi"/>
          <w:sz w:val="24"/>
          <w:szCs w:val="24"/>
        </w:rPr>
        <w:t xml:space="preserve">Here’s an example. In many places it may be a little rude or disrespectful to look at another person directly in their eyes as you talk with them, so many international students will avoid </w:t>
      </w:r>
      <w:r w:rsidRPr="00C13AE5">
        <w:rPr>
          <w:rFonts w:cstheme="minorHAnsi"/>
          <w:sz w:val="24"/>
          <w:szCs w:val="24"/>
        </w:rPr>
        <w:lastRenderedPageBreak/>
        <w:t>this eye contact. But in America, we expect it. We think of eye contact as a sign of honesty and straight-forwardness. American parents actually encourage their children to look people in the eye when speaking. Just imagine a conversation where an international student was trying to be respectful by not looking into the eyes of her American classmate. The American might wonder why her classmate wouldn’t look directly at her, and the international classmate would be wondering why she was being stared at. The end result is an awkward and frustrating interaction.</w:t>
      </w:r>
    </w:p>
    <w:p w14:paraId="0B4961BD" w14:textId="77777777" w:rsidR="00F63291" w:rsidRPr="00C13AE5" w:rsidRDefault="00F63291" w:rsidP="0077381A">
      <w:pPr>
        <w:spacing w:line="240" w:lineRule="atLeast"/>
        <w:ind w:firstLine="352"/>
        <w:rPr>
          <w:rFonts w:cstheme="minorHAnsi"/>
          <w:sz w:val="24"/>
          <w:szCs w:val="24"/>
        </w:rPr>
      </w:pPr>
      <w:r w:rsidRPr="00C13AE5">
        <w:rPr>
          <w:rFonts w:cstheme="minorHAnsi"/>
          <w:sz w:val="24"/>
          <w:szCs w:val="24"/>
        </w:rPr>
        <w:t>Here’s another one. Americans shake hands firmly when they greet each other because to Americans, a firm handshake signifies strength and power. But a soft or limp handshake is considered a sign of weakness. In some cultures, handshakes are less common, or a gentle, soft handshake is acceptable. So students need to know that when shaking hands, it’s important to be firm.</w:t>
      </w:r>
    </w:p>
    <w:p w14:paraId="1937551F" w14:textId="77777777" w:rsidR="00F63291" w:rsidRPr="00C13AE5" w:rsidRDefault="00F63291" w:rsidP="0077381A">
      <w:pPr>
        <w:spacing w:line="240" w:lineRule="atLeast"/>
        <w:ind w:firstLine="352"/>
        <w:rPr>
          <w:rFonts w:cstheme="minorHAnsi"/>
          <w:sz w:val="24"/>
          <w:szCs w:val="24"/>
        </w:rPr>
      </w:pPr>
      <w:r w:rsidRPr="00C13AE5">
        <w:rPr>
          <w:rFonts w:cstheme="minorHAnsi"/>
          <w:sz w:val="24"/>
          <w:szCs w:val="24"/>
        </w:rPr>
        <w:t>In America, a “thumbs up” sign - a thumb…</w:t>
      </w:r>
    </w:p>
    <w:p w14:paraId="7AC94858" w14:textId="77777777" w:rsidR="00F63291" w:rsidRPr="00C13AE5" w:rsidRDefault="00F63291" w:rsidP="0077381A">
      <w:pPr>
        <w:spacing w:line="240" w:lineRule="atLeast"/>
        <w:rPr>
          <w:rFonts w:cstheme="minorHAnsi"/>
          <w:color w:val="000000"/>
          <w:sz w:val="24"/>
          <w:szCs w:val="24"/>
        </w:rPr>
      </w:pPr>
      <w:r w:rsidRPr="00C13AE5">
        <w:rPr>
          <w:rFonts w:cstheme="minorHAnsi"/>
          <w:color w:val="000000"/>
          <w:sz w:val="24"/>
          <w:szCs w:val="24"/>
        </w:rPr>
        <w:br w:type="page"/>
      </w:r>
    </w:p>
    <w:p w14:paraId="16E9601E" w14:textId="77777777" w:rsidR="005C4D8E" w:rsidRPr="0049030D" w:rsidRDefault="005C4D8E" w:rsidP="0077381A">
      <w:pPr>
        <w:spacing w:line="240" w:lineRule="atLeast"/>
        <w:jc w:val="center"/>
        <w:rPr>
          <w:rFonts w:cstheme="minorHAnsi"/>
          <w:b/>
          <w:color w:val="000000"/>
          <w:sz w:val="36"/>
          <w:szCs w:val="36"/>
        </w:rPr>
      </w:pPr>
      <w:r w:rsidRPr="0049030D">
        <w:rPr>
          <w:rFonts w:cstheme="minorHAnsi"/>
          <w:b/>
          <w:color w:val="000000"/>
          <w:sz w:val="36"/>
          <w:szCs w:val="36"/>
        </w:rPr>
        <w:lastRenderedPageBreak/>
        <w:t>TEST 2</w:t>
      </w:r>
    </w:p>
    <w:p w14:paraId="12191407" w14:textId="77777777" w:rsidR="005C4D8E" w:rsidRPr="00C13AE5" w:rsidRDefault="005C4D8E" w:rsidP="0077381A">
      <w:pPr>
        <w:widowControl w:val="0"/>
        <w:tabs>
          <w:tab w:val="center" w:pos="812"/>
          <w:tab w:val="left" w:pos="890"/>
        </w:tabs>
        <w:spacing w:line="240" w:lineRule="atLeast"/>
        <w:rPr>
          <w:rFonts w:eastAsia="Microsoft Sans Serif" w:cstheme="minorHAnsi"/>
          <w:b/>
          <w:color w:val="000000"/>
          <w:sz w:val="24"/>
          <w:szCs w:val="24"/>
          <w:u w:val="single"/>
        </w:rPr>
      </w:pPr>
      <w:r w:rsidRPr="00C13AE5">
        <w:rPr>
          <w:rFonts w:eastAsia="Microsoft Sans Serif" w:cstheme="minorHAnsi"/>
          <w:b/>
          <w:color w:val="000000"/>
          <w:sz w:val="24"/>
          <w:szCs w:val="24"/>
          <w:u w:val="single"/>
        </w:rPr>
        <w:t xml:space="preserve">PART 1: </w:t>
      </w:r>
    </w:p>
    <w:p w14:paraId="6721FBB3" w14:textId="77777777" w:rsidR="006A795C" w:rsidRPr="00C13AE5" w:rsidRDefault="006A795C" w:rsidP="0077381A">
      <w:pPr>
        <w:pStyle w:val="ListParagraph"/>
        <w:numPr>
          <w:ilvl w:val="0"/>
          <w:numId w:val="22"/>
        </w:numPr>
        <w:spacing w:after="0" w:line="240" w:lineRule="atLeast"/>
        <w:ind w:left="360"/>
        <w:contextualSpacing w:val="0"/>
        <w:jc w:val="both"/>
        <w:rPr>
          <w:rFonts w:cstheme="minorHAnsi"/>
          <w:b/>
          <w:color w:val="000000"/>
          <w:sz w:val="24"/>
          <w:szCs w:val="24"/>
        </w:rPr>
      </w:pPr>
      <w:r w:rsidRPr="00C13AE5">
        <w:rPr>
          <w:rFonts w:cstheme="minorHAnsi"/>
          <w:b/>
          <w:color w:val="000000"/>
          <w:sz w:val="24"/>
          <w:szCs w:val="24"/>
        </w:rPr>
        <w:t>What colour is Mary’s coat?</w:t>
      </w:r>
    </w:p>
    <w:p w14:paraId="1DC1F3D9" w14:textId="77777777" w:rsidR="006A795C" w:rsidRPr="00C13AE5" w:rsidRDefault="006A795C" w:rsidP="0077381A">
      <w:pPr>
        <w:spacing w:line="240" w:lineRule="atLeast"/>
        <w:ind w:left="360"/>
        <w:rPr>
          <w:rFonts w:cstheme="minorHAnsi"/>
          <w:color w:val="000000"/>
          <w:sz w:val="24"/>
          <w:szCs w:val="24"/>
        </w:rPr>
      </w:pPr>
      <w:r w:rsidRPr="00C13AE5">
        <w:rPr>
          <w:rFonts w:cstheme="minorHAnsi"/>
          <w:color w:val="000000"/>
          <w:sz w:val="24"/>
          <w:szCs w:val="24"/>
        </w:rPr>
        <w:t>A: Hi, Mary. What have you bought?</w:t>
      </w:r>
    </w:p>
    <w:p w14:paraId="34B47BF0" w14:textId="77777777" w:rsidR="006A795C" w:rsidRPr="00C13AE5" w:rsidRDefault="006A795C" w:rsidP="0077381A">
      <w:pPr>
        <w:spacing w:line="240" w:lineRule="atLeast"/>
        <w:ind w:left="360"/>
        <w:rPr>
          <w:rFonts w:cstheme="minorHAnsi"/>
          <w:color w:val="000000"/>
          <w:sz w:val="24"/>
          <w:szCs w:val="24"/>
        </w:rPr>
      </w:pPr>
      <w:r w:rsidRPr="00C13AE5">
        <w:rPr>
          <w:rFonts w:cstheme="minorHAnsi"/>
          <w:color w:val="000000"/>
          <w:sz w:val="24"/>
          <w:szCs w:val="24"/>
        </w:rPr>
        <w:t>B: This coat. Do you like it?</w:t>
      </w:r>
    </w:p>
    <w:p w14:paraId="0B037132" w14:textId="77777777" w:rsidR="006A795C" w:rsidRPr="00C13AE5" w:rsidRDefault="006A795C" w:rsidP="0077381A">
      <w:pPr>
        <w:spacing w:line="240" w:lineRule="atLeast"/>
        <w:ind w:left="360"/>
        <w:rPr>
          <w:rFonts w:cstheme="minorHAnsi"/>
          <w:color w:val="000000"/>
          <w:sz w:val="24"/>
          <w:szCs w:val="24"/>
        </w:rPr>
      </w:pPr>
      <w:r w:rsidRPr="00C13AE5">
        <w:rPr>
          <w:rFonts w:cstheme="minorHAnsi"/>
          <w:color w:val="000000"/>
          <w:sz w:val="24"/>
          <w:szCs w:val="24"/>
        </w:rPr>
        <w:t>A: Yes. Yellow looks good on you.</w:t>
      </w:r>
    </w:p>
    <w:p w14:paraId="1E1A37D3" w14:textId="77777777" w:rsidR="006A795C" w:rsidRPr="00C13AE5" w:rsidRDefault="005E2807" w:rsidP="0077381A">
      <w:pPr>
        <w:spacing w:line="240" w:lineRule="atLeast"/>
        <w:ind w:left="360"/>
        <w:rPr>
          <w:rFonts w:cstheme="minorHAnsi"/>
          <w:color w:val="000000"/>
          <w:sz w:val="24"/>
          <w:szCs w:val="24"/>
        </w:rPr>
      </w:pPr>
      <w:r w:rsidRPr="00C13AE5">
        <w:rPr>
          <w:rFonts w:cstheme="minorHAnsi"/>
          <w:color w:val="000000"/>
          <w:sz w:val="24"/>
          <w:szCs w:val="24"/>
        </w:rPr>
        <w:t>B: Do you think I can use my</w:t>
      </w:r>
      <w:r w:rsidR="006A795C" w:rsidRPr="00C13AE5">
        <w:rPr>
          <w:rFonts w:cstheme="minorHAnsi"/>
          <w:color w:val="000000"/>
          <w:sz w:val="24"/>
          <w:szCs w:val="24"/>
        </w:rPr>
        <w:t xml:space="preserve"> blue bag with it?</w:t>
      </w:r>
    </w:p>
    <w:p w14:paraId="6EDC5704" w14:textId="77777777" w:rsidR="006A795C" w:rsidRPr="00C13AE5" w:rsidRDefault="006A795C" w:rsidP="0077381A">
      <w:pPr>
        <w:spacing w:line="240" w:lineRule="atLeast"/>
        <w:ind w:left="360"/>
        <w:rPr>
          <w:rFonts w:cstheme="minorHAnsi"/>
          <w:color w:val="000000"/>
          <w:sz w:val="24"/>
          <w:szCs w:val="24"/>
        </w:rPr>
      </w:pPr>
      <w:r w:rsidRPr="00C13AE5">
        <w:rPr>
          <w:rFonts w:cstheme="minorHAnsi"/>
          <w:color w:val="000000"/>
          <w:sz w:val="24"/>
          <w:szCs w:val="24"/>
        </w:rPr>
        <w:t xml:space="preserve">A: Your brown one will look better. </w:t>
      </w:r>
    </w:p>
    <w:p w14:paraId="16032B98" w14:textId="77777777" w:rsidR="006A795C" w:rsidRPr="00C13AE5" w:rsidRDefault="006A795C" w:rsidP="0077381A">
      <w:pPr>
        <w:pStyle w:val="ListParagraph"/>
        <w:numPr>
          <w:ilvl w:val="0"/>
          <w:numId w:val="22"/>
        </w:numPr>
        <w:spacing w:line="240" w:lineRule="atLeast"/>
        <w:ind w:left="360"/>
        <w:contextualSpacing w:val="0"/>
        <w:rPr>
          <w:rFonts w:cstheme="minorHAnsi"/>
          <w:color w:val="000000"/>
          <w:sz w:val="24"/>
          <w:szCs w:val="24"/>
        </w:rPr>
      </w:pPr>
      <w:r w:rsidRPr="00C13AE5">
        <w:rPr>
          <w:rFonts w:cstheme="minorHAnsi"/>
          <w:b/>
          <w:color w:val="000000"/>
          <w:sz w:val="24"/>
          <w:szCs w:val="24"/>
        </w:rPr>
        <w:t>What did the woman repair?</w:t>
      </w:r>
    </w:p>
    <w:p w14:paraId="12AC1281" w14:textId="77777777" w:rsidR="006A795C" w:rsidRPr="00C13AE5" w:rsidRDefault="006A795C" w:rsidP="0077381A">
      <w:pPr>
        <w:spacing w:line="240" w:lineRule="atLeast"/>
        <w:ind w:left="360"/>
        <w:rPr>
          <w:rFonts w:cstheme="minorHAnsi"/>
          <w:color w:val="000000"/>
          <w:sz w:val="24"/>
          <w:szCs w:val="24"/>
        </w:rPr>
      </w:pPr>
      <w:r w:rsidRPr="00C13AE5">
        <w:rPr>
          <w:rFonts w:cstheme="minorHAnsi"/>
          <w:color w:val="000000"/>
          <w:sz w:val="24"/>
          <w:szCs w:val="24"/>
        </w:rPr>
        <w:t>A: Hi. What have you done today?</w:t>
      </w:r>
    </w:p>
    <w:p w14:paraId="6E4E9FC0" w14:textId="77777777" w:rsidR="006A795C" w:rsidRPr="00C13AE5" w:rsidRDefault="006A795C" w:rsidP="0077381A">
      <w:pPr>
        <w:spacing w:line="240" w:lineRule="atLeast"/>
        <w:ind w:left="360"/>
        <w:rPr>
          <w:rFonts w:cstheme="minorHAnsi"/>
          <w:color w:val="000000"/>
          <w:sz w:val="24"/>
          <w:szCs w:val="24"/>
        </w:rPr>
      </w:pPr>
      <w:r w:rsidRPr="00C13AE5">
        <w:rPr>
          <w:rFonts w:cstheme="minorHAnsi"/>
          <w:color w:val="000000"/>
          <w:sz w:val="24"/>
          <w:szCs w:val="24"/>
        </w:rPr>
        <w:t xml:space="preserve">B: You know that broken shelf above my desk. </w:t>
      </w:r>
      <w:r w:rsidR="00EE6145" w:rsidRPr="00C13AE5">
        <w:rPr>
          <w:rFonts w:cstheme="minorHAnsi"/>
          <w:color w:val="000000"/>
          <w:sz w:val="24"/>
          <w:szCs w:val="24"/>
        </w:rPr>
        <w:t xml:space="preserve">Well, </w:t>
      </w:r>
      <w:r w:rsidRPr="00C13AE5">
        <w:rPr>
          <w:rFonts w:cstheme="minorHAnsi"/>
          <w:color w:val="000000"/>
          <w:sz w:val="24"/>
          <w:szCs w:val="24"/>
        </w:rPr>
        <w:t>I repaired it and then I went shopping.</w:t>
      </w:r>
    </w:p>
    <w:p w14:paraId="59536E20" w14:textId="77777777" w:rsidR="006A795C" w:rsidRPr="00C13AE5" w:rsidRDefault="006A795C" w:rsidP="0077381A">
      <w:pPr>
        <w:spacing w:line="240" w:lineRule="atLeast"/>
        <w:ind w:left="360"/>
        <w:rPr>
          <w:rFonts w:cstheme="minorHAnsi"/>
          <w:color w:val="000000"/>
          <w:sz w:val="24"/>
          <w:szCs w:val="24"/>
        </w:rPr>
      </w:pPr>
      <w:r w:rsidRPr="00C13AE5">
        <w:rPr>
          <w:rFonts w:cstheme="minorHAnsi"/>
          <w:color w:val="000000"/>
          <w:sz w:val="24"/>
          <w:szCs w:val="24"/>
        </w:rPr>
        <w:t>A: What did you buy?</w:t>
      </w:r>
    </w:p>
    <w:p w14:paraId="70B4B8AF" w14:textId="77777777" w:rsidR="006A795C" w:rsidRPr="00C13AE5" w:rsidRDefault="006A795C" w:rsidP="0077381A">
      <w:pPr>
        <w:spacing w:line="240" w:lineRule="atLeast"/>
        <w:ind w:left="360"/>
        <w:rPr>
          <w:rFonts w:cstheme="minorHAnsi"/>
          <w:color w:val="000000"/>
          <w:sz w:val="24"/>
          <w:szCs w:val="24"/>
        </w:rPr>
      </w:pPr>
      <w:r w:rsidRPr="00C13AE5">
        <w:rPr>
          <w:rFonts w:cstheme="minorHAnsi"/>
          <w:color w:val="000000"/>
          <w:sz w:val="24"/>
          <w:szCs w:val="24"/>
        </w:rPr>
        <w:t>B: A new chair.</w:t>
      </w:r>
    </w:p>
    <w:p w14:paraId="601E0377" w14:textId="77777777" w:rsidR="006A795C" w:rsidRPr="00C13AE5" w:rsidRDefault="006A795C" w:rsidP="0077381A">
      <w:pPr>
        <w:pStyle w:val="ListParagraph"/>
        <w:numPr>
          <w:ilvl w:val="0"/>
          <w:numId w:val="22"/>
        </w:numPr>
        <w:spacing w:line="240" w:lineRule="atLeast"/>
        <w:ind w:left="360"/>
        <w:contextualSpacing w:val="0"/>
        <w:rPr>
          <w:rFonts w:cstheme="minorHAnsi"/>
          <w:color w:val="000000"/>
          <w:sz w:val="24"/>
          <w:szCs w:val="24"/>
        </w:rPr>
      </w:pPr>
      <w:r w:rsidRPr="00C13AE5">
        <w:rPr>
          <w:rFonts w:cstheme="minorHAnsi"/>
          <w:b/>
          <w:color w:val="000000"/>
          <w:sz w:val="24"/>
          <w:szCs w:val="24"/>
        </w:rPr>
        <w:t>What are they going to buy for Pam?</w:t>
      </w:r>
    </w:p>
    <w:p w14:paraId="7A77C9AA" w14:textId="77777777" w:rsidR="006A795C" w:rsidRPr="00C13AE5" w:rsidRDefault="006A795C" w:rsidP="0077381A">
      <w:pPr>
        <w:spacing w:line="240" w:lineRule="atLeast"/>
        <w:ind w:left="360"/>
        <w:rPr>
          <w:rFonts w:cstheme="minorHAnsi"/>
          <w:color w:val="000000"/>
          <w:sz w:val="24"/>
          <w:szCs w:val="24"/>
        </w:rPr>
      </w:pPr>
      <w:r w:rsidRPr="00C13AE5">
        <w:rPr>
          <w:rFonts w:cstheme="minorHAnsi"/>
          <w:color w:val="000000"/>
          <w:sz w:val="24"/>
          <w:szCs w:val="24"/>
        </w:rPr>
        <w:t>A: Last year we gave Pam a book for her birthday. Shall we buy another one this year?</w:t>
      </w:r>
    </w:p>
    <w:p w14:paraId="60806C00" w14:textId="77777777" w:rsidR="006A795C" w:rsidRPr="00C13AE5" w:rsidRDefault="006A795C" w:rsidP="0077381A">
      <w:pPr>
        <w:spacing w:line="240" w:lineRule="atLeast"/>
        <w:ind w:left="360"/>
        <w:rPr>
          <w:rFonts w:cstheme="minorHAnsi"/>
          <w:color w:val="000000"/>
          <w:sz w:val="24"/>
          <w:szCs w:val="24"/>
        </w:rPr>
      </w:pPr>
      <w:r w:rsidRPr="00C13AE5">
        <w:rPr>
          <w:rFonts w:cstheme="minorHAnsi"/>
          <w:color w:val="000000"/>
          <w:sz w:val="24"/>
          <w:szCs w:val="24"/>
        </w:rPr>
        <w:t>B: I think we should give her a plant or some chocolates</w:t>
      </w:r>
    </w:p>
    <w:p w14:paraId="39BC35E9" w14:textId="77777777" w:rsidR="006A795C" w:rsidRPr="00C13AE5" w:rsidRDefault="006A795C" w:rsidP="0077381A">
      <w:pPr>
        <w:spacing w:line="240" w:lineRule="atLeast"/>
        <w:ind w:left="360"/>
        <w:rPr>
          <w:rFonts w:cstheme="minorHAnsi"/>
          <w:color w:val="000000"/>
          <w:sz w:val="24"/>
          <w:szCs w:val="24"/>
        </w:rPr>
      </w:pPr>
      <w:r w:rsidRPr="00C13AE5">
        <w:rPr>
          <w:rFonts w:cstheme="minorHAnsi"/>
          <w:color w:val="000000"/>
          <w:sz w:val="24"/>
          <w:szCs w:val="24"/>
        </w:rPr>
        <w:t xml:space="preserve">A: But she doesn’t like sweet things. </w:t>
      </w:r>
    </w:p>
    <w:p w14:paraId="046CF36E" w14:textId="77777777" w:rsidR="006A795C" w:rsidRPr="00C13AE5" w:rsidRDefault="006A795C" w:rsidP="0077381A">
      <w:pPr>
        <w:spacing w:line="240" w:lineRule="atLeast"/>
        <w:ind w:left="360"/>
        <w:rPr>
          <w:rFonts w:cstheme="minorHAnsi"/>
          <w:color w:val="000000"/>
          <w:sz w:val="24"/>
          <w:szCs w:val="24"/>
        </w:rPr>
      </w:pPr>
      <w:r w:rsidRPr="00C13AE5">
        <w:rPr>
          <w:rFonts w:cstheme="minorHAnsi"/>
          <w:color w:val="000000"/>
          <w:sz w:val="24"/>
          <w:szCs w:val="24"/>
        </w:rPr>
        <w:t>B: Let’s get her something to put in her garden. But not a book again.</w:t>
      </w:r>
    </w:p>
    <w:p w14:paraId="62C376E2" w14:textId="77777777" w:rsidR="006A795C" w:rsidRPr="00C13AE5" w:rsidRDefault="006A795C" w:rsidP="0077381A">
      <w:pPr>
        <w:pStyle w:val="ListParagraph"/>
        <w:numPr>
          <w:ilvl w:val="0"/>
          <w:numId w:val="22"/>
        </w:numPr>
        <w:spacing w:line="240" w:lineRule="atLeast"/>
        <w:ind w:left="360"/>
        <w:contextualSpacing w:val="0"/>
        <w:rPr>
          <w:rFonts w:cstheme="minorHAnsi"/>
          <w:color w:val="000000"/>
          <w:sz w:val="24"/>
          <w:szCs w:val="24"/>
        </w:rPr>
      </w:pPr>
      <w:r w:rsidRPr="00C13AE5">
        <w:rPr>
          <w:rFonts w:cstheme="minorHAnsi"/>
          <w:b/>
          <w:color w:val="000000"/>
          <w:sz w:val="24"/>
          <w:szCs w:val="24"/>
        </w:rPr>
        <w:t>What has the girl lost?</w:t>
      </w:r>
    </w:p>
    <w:p w14:paraId="7FB4B794" w14:textId="77777777" w:rsidR="006A795C" w:rsidRPr="00C13AE5" w:rsidRDefault="006A795C" w:rsidP="0077381A">
      <w:pPr>
        <w:spacing w:line="240" w:lineRule="atLeast"/>
        <w:ind w:left="360"/>
        <w:rPr>
          <w:rFonts w:cstheme="minorHAnsi"/>
          <w:color w:val="000000"/>
          <w:sz w:val="24"/>
          <w:szCs w:val="24"/>
        </w:rPr>
      </w:pPr>
      <w:r w:rsidRPr="00C13AE5">
        <w:rPr>
          <w:rFonts w:cstheme="minorHAnsi"/>
          <w:color w:val="000000"/>
          <w:sz w:val="24"/>
          <w:szCs w:val="24"/>
        </w:rPr>
        <w:t>A: Can I help you? You look worried. Is everything alright?</w:t>
      </w:r>
    </w:p>
    <w:p w14:paraId="52F3B628" w14:textId="77777777" w:rsidR="006A795C" w:rsidRPr="00C13AE5" w:rsidRDefault="006A795C" w:rsidP="0077381A">
      <w:pPr>
        <w:spacing w:line="240" w:lineRule="atLeast"/>
        <w:ind w:left="360"/>
        <w:rPr>
          <w:rFonts w:cstheme="minorHAnsi"/>
          <w:color w:val="000000"/>
          <w:sz w:val="24"/>
          <w:szCs w:val="24"/>
        </w:rPr>
      </w:pPr>
      <w:r w:rsidRPr="00C13AE5">
        <w:rPr>
          <w:rFonts w:cstheme="minorHAnsi"/>
          <w:color w:val="000000"/>
          <w:sz w:val="24"/>
          <w:szCs w:val="24"/>
        </w:rPr>
        <w:t>B: Well, I was in the playground about 10 minutes ago with my friends. And I got a call on my mobile phone. I have to get a pen out of my bag to write something down</w:t>
      </w:r>
      <w:r w:rsidR="00EE6145" w:rsidRPr="00C13AE5">
        <w:rPr>
          <w:rFonts w:cstheme="minorHAnsi"/>
          <w:color w:val="000000"/>
          <w:sz w:val="24"/>
          <w:szCs w:val="24"/>
        </w:rPr>
        <w:t>. And I think my purse fell out</w:t>
      </w:r>
      <w:r w:rsidRPr="00C13AE5">
        <w:rPr>
          <w:rFonts w:cstheme="minorHAnsi"/>
          <w:color w:val="000000"/>
          <w:sz w:val="24"/>
          <w:szCs w:val="24"/>
        </w:rPr>
        <w:t>. I can’t find it now. Do you know anyone has handed it in.</w:t>
      </w:r>
    </w:p>
    <w:p w14:paraId="6A9FED14" w14:textId="77777777" w:rsidR="006A795C" w:rsidRPr="00C13AE5" w:rsidRDefault="006A795C" w:rsidP="0077381A">
      <w:pPr>
        <w:spacing w:line="240" w:lineRule="atLeast"/>
        <w:ind w:left="360"/>
        <w:rPr>
          <w:rFonts w:cstheme="minorHAnsi"/>
          <w:color w:val="000000"/>
          <w:sz w:val="24"/>
          <w:szCs w:val="24"/>
        </w:rPr>
      </w:pPr>
      <w:r w:rsidRPr="00C13AE5">
        <w:rPr>
          <w:rFonts w:cstheme="minorHAnsi"/>
          <w:color w:val="000000"/>
          <w:sz w:val="24"/>
          <w:szCs w:val="24"/>
        </w:rPr>
        <w:t xml:space="preserve">A: You know. You’re not supposed to bring phone to school. Anyway, let me go and check. What color is it? </w:t>
      </w:r>
    </w:p>
    <w:p w14:paraId="1456FC39" w14:textId="77777777" w:rsidR="006A795C" w:rsidRPr="00C13AE5" w:rsidRDefault="006A795C" w:rsidP="0077381A">
      <w:pPr>
        <w:pStyle w:val="ListParagraph"/>
        <w:numPr>
          <w:ilvl w:val="0"/>
          <w:numId w:val="22"/>
        </w:numPr>
        <w:spacing w:line="240" w:lineRule="atLeast"/>
        <w:ind w:left="360"/>
        <w:contextualSpacing w:val="0"/>
        <w:rPr>
          <w:rFonts w:cstheme="minorHAnsi"/>
          <w:color w:val="000000"/>
          <w:sz w:val="24"/>
          <w:szCs w:val="24"/>
        </w:rPr>
      </w:pPr>
      <w:r w:rsidRPr="00C13AE5">
        <w:rPr>
          <w:rFonts w:cstheme="minorHAnsi"/>
          <w:b/>
          <w:color w:val="000000"/>
          <w:sz w:val="24"/>
          <w:szCs w:val="24"/>
        </w:rPr>
        <w:t>Which sport will the boy do soon at the centre?</w:t>
      </w:r>
    </w:p>
    <w:p w14:paraId="6816D605" w14:textId="77777777" w:rsidR="006A795C" w:rsidRPr="00C13AE5" w:rsidRDefault="006A795C" w:rsidP="0077381A">
      <w:pPr>
        <w:spacing w:line="240" w:lineRule="atLeast"/>
        <w:ind w:left="360"/>
        <w:rPr>
          <w:rFonts w:cstheme="minorHAnsi"/>
          <w:color w:val="000000"/>
          <w:sz w:val="24"/>
          <w:szCs w:val="24"/>
        </w:rPr>
      </w:pPr>
      <w:r w:rsidRPr="00C13AE5">
        <w:rPr>
          <w:rFonts w:cstheme="minorHAnsi"/>
          <w:color w:val="000000"/>
          <w:sz w:val="24"/>
          <w:szCs w:val="24"/>
        </w:rPr>
        <w:t xml:space="preserve">A: Have you been to the </w:t>
      </w:r>
      <w:r w:rsidR="00EE6145" w:rsidRPr="00C13AE5">
        <w:rPr>
          <w:rFonts w:cstheme="minorHAnsi"/>
          <w:color w:val="000000"/>
          <w:sz w:val="24"/>
          <w:szCs w:val="24"/>
        </w:rPr>
        <w:t xml:space="preserve">new </w:t>
      </w:r>
      <w:r w:rsidRPr="00C13AE5">
        <w:rPr>
          <w:rFonts w:cstheme="minorHAnsi"/>
          <w:color w:val="000000"/>
          <w:sz w:val="24"/>
          <w:szCs w:val="24"/>
        </w:rPr>
        <w:t>water sports centre yet?</w:t>
      </w:r>
    </w:p>
    <w:p w14:paraId="4F1D6A50" w14:textId="77777777" w:rsidR="006A795C" w:rsidRPr="00C13AE5" w:rsidRDefault="006A795C" w:rsidP="0077381A">
      <w:pPr>
        <w:spacing w:line="240" w:lineRule="atLeast"/>
        <w:ind w:left="360"/>
        <w:rPr>
          <w:rFonts w:cstheme="minorHAnsi"/>
          <w:color w:val="000000"/>
          <w:sz w:val="24"/>
          <w:szCs w:val="24"/>
        </w:rPr>
      </w:pPr>
      <w:r w:rsidRPr="00C13AE5">
        <w:rPr>
          <w:rFonts w:cstheme="minorHAnsi"/>
          <w:color w:val="000000"/>
          <w:sz w:val="24"/>
          <w:szCs w:val="24"/>
        </w:rPr>
        <w:t>B: Oh yes. It’s brilliant. There are two indoor pools. One for underwater diving and one for swimming lessons. And you can also have sailing lessons on the lake.</w:t>
      </w:r>
    </w:p>
    <w:p w14:paraId="36845980" w14:textId="77777777" w:rsidR="006A795C" w:rsidRPr="00C13AE5" w:rsidRDefault="006A795C" w:rsidP="0077381A">
      <w:pPr>
        <w:spacing w:line="240" w:lineRule="atLeast"/>
        <w:ind w:left="360"/>
        <w:rPr>
          <w:rFonts w:cstheme="minorHAnsi"/>
          <w:color w:val="000000"/>
          <w:sz w:val="24"/>
          <w:szCs w:val="24"/>
        </w:rPr>
      </w:pPr>
      <w:r w:rsidRPr="00C13AE5">
        <w:rPr>
          <w:rFonts w:cstheme="minorHAnsi"/>
          <w:color w:val="000000"/>
          <w:sz w:val="24"/>
          <w:szCs w:val="24"/>
        </w:rPr>
        <w:lastRenderedPageBreak/>
        <w:t>A: That’s what I’m doing there next weekend, actually. I was hoping to take water skiing less</w:t>
      </w:r>
      <w:r w:rsidR="009305CD" w:rsidRPr="00C13AE5">
        <w:rPr>
          <w:rFonts w:cstheme="minorHAnsi"/>
          <w:color w:val="000000"/>
          <w:sz w:val="24"/>
          <w:szCs w:val="24"/>
        </w:rPr>
        <w:t>on but the leaflet says they’re</w:t>
      </w:r>
      <w:r w:rsidRPr="00C13AE5">
        <w:rPr>
          <w:rFonts w:cstheme="minorHAnsi"/>
          <w:color w:val="000000"/>
          <w:sz w:val="24"/>
          <w:szCs w:val="24"/>
        </w:rPr>
        <w:t xml:space="preserve"> not starting those until next year.</w:t>
      </w:r>
    </w:p>
    <w:p w14:paraId="0E6A668F" w14:textId="77777777" w:rsidR="006A795C" w:rsidRPr="00C13AE5" w:rsidRDefault="006A795C" w:rsidP="0077381A">
      <w:pPr>
        <w:pStyle w:val="ListParagraph"/>
        <w:numPr>
          <w:ilvl w:val="0"/>
          <w:numId w:val="22"/>
        </w:numPr>
        <w:spacing w:after="0" w:line="240" w:lineRule="atLeast"/>
        <w:ind w:left="360"/>
        <w:contextualSpacing w:val="0"/>
        <w:jc w:val="both"/>
        <w:rPr>
          <w:rFonts w:cstheme="minorHAnsi"/>
          <w:noProof/>
          <w:color w:val="000000"/>
          <w:sz w:val="24"/>
          <w:szCs w:val="24"/>
        </w:rPr>
      </w:pPr>
      <w:r w:rsidRPr="00C13AE5">
        <w:rPr>
          <w:rFonts w:cstheme="minorHAnsi"/>
          <w:b/>
          <w:noProof/>
          <w:color w:val="000000"/>
          <w:sz w:val="24"/>
          <w:szCs w:val="24"/>
        </w:rPr>
        <w:t>Who lives with Josh in his house?</w:t>
      </w:r>
    </w:p>
    <w:p w14:paraId="22ED345F" w14:textId="77777777" w:rsidR="006A795C" w:rsidRPr="00C13AE5" w:rsidRDefault="006A795C" w:rsidP="0077381A">
      <w:pPr>
        <w:spacing w:line="240" w:lineRule="atLeast"/>
        <w:ind w:left="360"/>
        <w:rPr>
          <w:rFonts w:cstheme="minorHAnsi"/>
          <w:color w:val="000000"/>
          <w:sz w:val="24"/>
          <w:szCs w:val="24"/>
        </w:rPr>
      </w:pPr>
      <w:r w:rsidRPr="00C13AE5">
        <w:rPr>
          <w:rFonts w:cstheme="minorHAnsi"/>
          <w:color w:val="000000"/>
          <w:sz w:val="24"/>
          <w:szCs w:val="24"/>
        </w:rPr>
        <w:t xml:space="preserve">A: Does your house </w:t>
      </w:r>
      <w:r w:rsidR="009305CD" w:rsidRPr="00C13AE5">
        <w:rPr>
          <w:rFonts w:cstheme="minorHAnsi"/>
          <w:color w:val="000000"/>
          <w:sz w:val="24"/>
          <w:szCs w:val="24"/>
        </w:rPr>
        <w:t xml:space="preserve">seem </w:t>
      </w:r>
      <w:r w:rsidR="00EE586F" w:rsidRPr="00C13AE5">
        <w:rPr>
          <w:rFonts w:cstheme="minorHAnsi"/>
          <w:color w:val="000000"/>
          <w:sz w:val="24"/>
          <w:szCs w:val="24"/>
        </w:rPr>
        <w:t>empty now as</w:t>
      </w:r>
      <w:r w:rsidRPr="00C13AE5">
        <w:rPr>
          <w:rFonts w:cstheme="minorHAnsi"/>
          <w:color w:val="000000"/>
          <w:sz w:val="24"/>
          <w:szCs w:val="24"/>
        </w:rPr>
        <w:t xml:space="preserve"> your sister left home.</w:t>
      </w:r>
    </w:p>
    <w:p w14:paraId="00FEF1BD" w14:textId="77777777" w:rsidR="006A795C" w:rsidRPr="00C13AE5" w:rsidRDefault="006A795C" w:rsidP="0077381A">
      <w:pPr>
        <w:spacing w:line="240" w:lineRule="atLeast"/>
        <w:ind w:left="360"/>
        <w:rPr>
          <w:rFonts w:cstheme="minorHAnsi"/>
          <w:color w:val="000000"/>
          <w:sz w:val="24"/>
          <w:szCs w:val="24"/>
        </w:rPr>
      </w:pPr>
      <w:r w:rsidRPr="00C13AE5">
        <w:rPr>
          <w:rFonts w:cstheme="minorHAnsi"/>
          <w:color w:val="000000"/>
          <w:sz w:val="24"/>
          <w:szCs w:val="24"/>
        </w:rPr>
        <w:t>B: Not really. My grandmother moved into her room and she doesn’t go out much. It’s really nice having her there because my dad never comes home until later and if mother’s out</w:t>
      </w:r>
      <w:r w:rsidR="00EE586F" w:rsidRPr="00C13AE5">
        <w:rPr>
          <w:rFonts w:cstheme="minorHAnsi"/>
          <w:color w:val="000000"/>
          <w:sz w:val="24"/>
          <w:szCs w:val="24"/>
        </w:rPr>
        <w:t xml:space="preserve"> for the evening</w:t>
      </w:r>
      <w:r w:rsidRPr="00C13AE5">
        <w:rPr>
          <w:rFonts w:cstheme="minorHAnsi"/>
          <w:color w:val="000000"/>
          <w:sz w:val="24"/>
          <w:szCs w:val="24"/>
        </w:rPr>
        <w:t>, grandmother cooks supper for me.</w:t>
      </w:r>
    </w:p>
    <w:p w14:paraId="4F8C8F3D" w14:textId="77777777" w:rsidR="006A795C" w:rsidRPr="00C13AE5" w:rsidRDefault="006A795C" w:rsidP="0077381A">
      <w:pPr>
        <w:pStyle w:val="ListParagraph"/>
        <w:numPr>
          <w:ilvl w:val="0"/>
          <w:numId w:val="22"/>
        </w:numPr>
        <w:spacing w:line="240" w:lineRule="atLeast"/>
        <w:ind w:left="360"/>
        <w:contextualSpacing w:val="0"/>
        <w:rPr>
          <w:rFonts w:cstheme="minorHAnsi"/>
          <w:color w:val="000000"/>
          <w:sz w:val="24"/>
          <w:szCs w:val="24"/>
        </w:rPr>
      </w:pPr>
      <w:r w:rsidRPr="00C13AE5">
        <w:rPr>
          <w:rFonts w:cstheme="minorHAnsi"/>
          <w:b/>
          <w:noProof/>
          <w:color w:val="000000"/>
          <w:sz w:val="24"/>
          <w:szCs w:val="24"/>
        </w:rPr>
        <w:t>What will the girl take with her on holiday?</w:t>
      </w:r>
    </w:p>
    <w:p w14:paraId="5E5FFE1C" w14:textId="77777777" w:rsidR="006A795C" w:rsidRPr="00C13AE5" w:rsidRDefault="006A795C" w:rsidP="0077381A">
      <w:pPr>
        <w:spacing w:line="240" w:lineRule="atLeast"/>
        <w:ind w:left="360"/>
        <w:rPr>
          <w:rFonts w:cstheme="minorHAnsi"/>
          <w:color w:val="000000"/>
          <w:sz w:val="24"/>
          <w:szCs w:val="24"/>
        </w:rPr>
      </w:pPr>
      <w:r w:rsidRPr="00C13AE5">
        <w:rPr>
          <w:rFonts w:cstheme="minorHAnsi"/>
          <w:color w:val="000000"/>
          <w:sz w:val="24"/>
          <w:szCs w:val="24"/>
        </w:rPr>
        <w:t>A: Have you packed for your holiday?</w:t>
      </w:r>
    </w:p>
    <w:p w14:paraId="23A47382" w14:textId="77777777" w:rsidR="006A795C" w:rsidRPr="00C13AE5" w:rsidRDefault="00EE586F" w:rsidP="0077381A">
      <w:pPr>
        <w:spacing w:line="240" w:lineRule="atLeast"/>
        <w:ind w:left="360"/>
        <w:rPr>
          <w:rFonts w:cstheme="minorHAnsi"/>
          <w:color w:val="000000"/>
          <w:sz w:val="24"/>
          <w:szCs w:val="24"/>
        </w:rPr>
      </w:pPr>
      <w:r w:rsidRPr="00C13AE5">
        <w:rPr>
          <w:rFonts w:cstheme="minorHAnsi"/>
          <w:color w:val="000000"/>
          <w:sz w:val="24"/>
          <w:szCs w:val="24"/>
        </w:rPr>
        <w:t>B: No. I need</w:t>
      </w:r>
      <w:r w:rsidR="006A795C" w:rsidRPr="00C13AE5">
        <w:rPr>
          <w:rFonts w:cstheme="minorHAnsi"/>
          <w:color w:val="000000"/>
          <w:sz w:val="24"/>
          <w:szCs w:val="24"/>
        </w:rPr>
        <w:t xml:space="preserve"> to go shopping before I can do that. Last holiday, my suitcase handles got broken. So I need something new to put my stuff in but suitcases are so heavy to carry. </w:t>
      </w:r>
    </w:p>
    <w:p w14:paraId="76EFF4F3" w14:textId="77777777" w:rsidR="006A795C" w:rsidRPr="00C13AE5" w:rsidRDefault="006A795C" w:rsidP="0077381A">
      <w:pPr>
        <w:spacing w:line="240" w:lineRule="atLeast"/>
        <w:ind w:left="360"/>
        <w:rPr>
          <w:rFonts w:cstheme="minorHAnsi"/>
          <w:color w:val="000000"/>
          <w:sz w:val="24"/>
          <w:szCs w:val="24"/>
        </w:rPr>
      </w:pPr>
      <w:r w:rsidRPr="00C13AE5">
        <w:rPr>
          <w:rFonts w:cstheme="minorHAnsi"/>
          <w:color w:val="000000"/>
          <w:sz w:val="24"/>
          <w:szCs w:val="24"/>
        </w:rPr>
        <w:t xml:space="preserve">A: I always take a backpack. You can carry more that way. </w:t>
      </w:r>
    </w:p>
    <w:p w14:paraId="6E950D5A" w14:textId="77777777" w:rsidR="006A795C" w:rsidRPr="00C13AE5" w:rsidRDefault="006A795C" w:rsidP="0077381A">
      <w:pPr>
        <w:spacing w:line="240" w:lineRule="atLeast"/>
        <w:ind w:left="360"/>
        <w:rPr>
          <w:rFonts w:cstheme="minorHAnsi"/>
          <w:color w:val="000000"/>
          <w:sz w:val="24"/>
          <w:szCs w:val="24"/>
        </w:rPr>
      </w:pPr>
      <w:r w:rsidRPr="00C13AE5">
        <w:rPr>
          <w:rFonts w:cstheme="minorHAnsi"/>
          <w:color w:val="000000"/>
          <w:sz w:val="24"/>
          <w:szCs w:val="24"/>
        </w:rPr>
        <w:t>B: Yes, I thought to buy one of those. But good quality ones are expe</w:t>
      </w:r>
      <w:r w:rsidR="00EE586F" w:rsidRPr="00C13AE5">
        <w:rPr>
          <w:rFonts w:cstheme="minorHAnsi"/>
          <w:color w:val="000000"/>
          <w:sz w:val="24"/>
          <w:szCs w:val="24"/>
        </w:rPr>
        <w:t>nsive. I’ll get one of those big</w:t>
      </w:r>
      <w:r w:rsidRPr="00C13AE5">
        <w:rPr>
          <w:rFonts w:cstheme="minorHAnsi"/>
          <w:color w:val="000000"/>
          <w:sz w:val="24"/>
          <w:szCs w:val="24"/>
        </w:rPr>
        <w:t xml:space="preserve"> sports bag</w:t>
      </w:r>
      <w:r w:rsidR="00EE586F" w:rsidRPr="00C13AE5">
        <w:rPr>
          <w:rFonts w:cstheme="minorHAnsi"/>
          <w:color w:val="000000"/>
          <w:sz w:val="24"/>
          <w:szCs w:val="24"/>
        </w:rPr>
        <w:t>s</w:t>
      </w:r>
      <w:r w:rsidRPr="00C13AE5">
        <w:rPr>
          <w:rFonts w:cstheme="minorHAnsi"/>
          <w:color w:val="000000"/>
          <w:sz w:val="24"/>
          <w:szCs w:val="24"/>
        </w:rPr>
        <w:t>. You know you can pull along. They don’t cost much</w:t>
      </w:r>
    </w:p>
    <w:p w14:paraId="672E384B" w14:textId="77777777" w:rsidR="006A795C" w:rsidRPr="00C13AE5" w:rsidRDefault="006A795C" w:rsidP="0077381A">
      <w:pPr>
        <w:pStyle w:val="ListParagraph"/>
        <w:numPr>
          <w:ilvl w:val="0"/>
          <w:numId w:val="22"/>
        </w:numPr>
        <w:spacing w:after="0" w:line="240" w:lineRule="atLeast"/>
        <w:ind w:left="360"/>
        <w:contextualSpacing w:val="0"/>
        <w:jc w:val="both"/>
        <w:rPr>
          <w:rFonts w:cstheme="minorHAnsi"/>
          <w:b/>
          <w:color w:val="000000"/>
          <w:sz w:val="24"/>
          <w:szCs w:val="24"/>
        </w:rPr>
      </w:pPr>
      <w:r w:rsidRPr="00C13AE5">
        <w:rPr>
          <w:rFonts w:cstheme="minorHAnsi"/>
          <w:b/>
          <w:color w:val="000000"/>
          <w:sz w:val="24"/>
          <w:szCs w:val="24"/>
        </w:rPr>
        <w:t>Where do the boys decide to go?</w:t>
      </w:r>
    </w:p>
    <w:p w14:paraId="73328629" w14:textId="77777777" w:rsidR="006A795C" w:rsidRPr="00C13AE5" w:rsidRDefault="006A795C" w:rsidP="0077381A">
      <w:pPr>
        <w:spacing w:line="240" w:lineRule="atLeast"/>
        <w:ind w:left="360"/>
        <w:rPr>
          <w:rFonts w:cstheme="minorHAnsi"/>
          <w:color w:val="000000"/>
          <w:sz w:val="24"/>
          <w:szCs w:val="24"/>
        </w:rPr>
      </w:pPr>
      <w:r w:rsidRPr="00C13AE5">
        <w:rPr>
          <w:rFonts w:cstheme="minorHAnsi"/>
          <w:color w:val="000000"/>
          <w:sz w:val="24"/>
          <w:szCs w:val="24"/>
        </w:rPr>
        <w:t>A: So we’ve got three hours. Shall we go skateboard in the park? What do you think?</w:t>
      </w:r>
    </w:p>
    <w:p w14:paraId="7451C8D4" w14:textId="77777777" w:rsidR="006A795C" w:rsidRPr="00C13AE5" w:rsidRDefault="006A795C" w:rsidP="0077381A">
      <w:pPr>
        <w:spacing w:line="240" w:lineRule="atLeast"/>
        <w:ind w:left="360"/>
        <w:rPr>
          <w:rFonts w:cstheme="minorHAnsi"/>
          <w:color w:val="000000"/>
          <w:sz w:val="24"/>
          <w:szCs w:val="24"/>
        </w:rPr>
      </w:pPr>
      <w:r w:rsidRPr="00C13AE5">
        <w:rPr>
          <w:rFonts w:cstheme="minorHAnsi"/>
          <w:color w:val="000000"/>
          <w:sz w:val="24"/>
          <w:szCs w:val="24"/>
        </w:rPr>
        <w:t>B: Well. There’s little space there which isn’t meant to be good. Oh there’s a new computer game shop which has just opened.</w:t>
      </w:r>
    </w:p>
    <w:p w14:paraId="009269A0" w14:textId="77777777" w:rsidR="006A795C" w:rsidRPr="00C13AE5" w:rsidRDefault="006A795C" w:rsidP="0077381A">
      <w:pPr>
        <w:spacing w:line="240" w:lineRule="atLeast"/>
        <w:ind w:left="360"/>
        <w:rPr>
          <w:rFonts w:cstheme="minorHAnsi"/>
          <w:color w:val="000000"/>
          <w:sz w:val="24"/>
          <w:szCs w:val="24"/>
        </w:rPr>
      </w:pPr>
      <w:r w:rsidRPr="00C13AE5">
        <w:rPr>
          <w:rFonts w:cstheme="minorHAnsi"/>
          <w:color w:val="000000"/>
          <w:sz w:val="24"/>
          <w:szCs w:val="24"/>
        </w:rPr>
        <w:t>A: Oh, well. I haven’t got enough money to buy a new game anyway.</w:t>
      </w:r>
    </w:p>
    <w:p w14:paraId="0BEAD54D" w14:textId="77777777" w:rsidR="006A795C" w:rsidRPr="00C13AE5" w:rsidRDefault="006A795C" w:rsidP="0077381A">
      <w:pPr>
        <w:spacing w:line="240" w:lineRule="atLeast"/>
        <w:ind w:left="360"/>
        <w:rPr>
          <w:rFonts w:cstheme="minorHAnsi"/>
          <w:color w:val="000000"/>
          <w:sz w:val="24"/>
          <w:szCs w:val="24"/>
        </w:rPr>
      </w:pPr>
      <w:r w:rsidRPr="00C13AE5">
        <w:rPr>
          <w:rFonts w:cstheme="minorHAnsi"/>
          <w:color w:val="000000"/>
          <w:sz w:val="24"/>
          <w:szCs w:val="24"/>
        </w:rPr>
        <w:t>B: Let’s go and watch a film.</w:t>
      </w:r>
    </w:p>
    <w:p w14:paraId="4B05AAF6" w14:textId="77777777" w:rsidR="006A795C" w:rsidRPr="00C13AE5" w:rsidRDefault="006A795C" w:rsidP="0077381A">
      <w:pPr>
        <w:spacing w:line="240" w:lineRule="atLeast"/>
        <w:ind w:left="360"/>
        <w:rPr>
          <w:rFonts w:cstheme="minorHAnsi"/>
          <w:color w:val="000000"/>
          <w:sz w:val="24"/>
          <w:szCs w:val="24"/>
        </w:rPr>
      </w:pPr>
      <w:r w:rsidRPr="00C13AE5">
        <w:rPr>
          <w:rFonts w:cstheme="minorHAnsi"/>
          <w:color w:val="000000"/>
          <w:sz w:val="24"/>
          <w:szCs w:val="24"/>
        </w:rPr>
        <w:t>A: Ok. We can go skateboard in anytime</w:t>
      </w:r>
    </w:p>
    <w:p w14:paraId="337C895B" w14:textId="77777777" w:rsidR="006A795C" w:rsidRPr="00C13AE5" w:rsidRDefault="006A795C" w:rsidP="0077381A">
      <w:pPr>
        <w:spacing w:line="240" w:lineRule="atLeast"/>
        <w:rPr>
          <w:rFonts w:cstheme="minorHAnsi"/>
          <w:b/>
          <w:color w:val="000000"/>
          <w:sz w:val="24"/>
          <w:szCs w:val="24"/>
        </w:rPr>
      </w:pPr>
    </w:p>
    <w:p w14:paraId="4BAE2C18"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 xml:space="preserve">PART 2: </w:t>
      </w:r>
    </w:p>
    <w:p w14:paraId="73DE6BDC" w14:textId="77777777" w:rsidR="006A795C" w:rsidRPr="00C13AE5" w:rsidRDefault="006A795C" w:rsidP="0077381A">
      <w:pPr>
        <w:spacing w:line="240" w:lineRule="atLeast"/>
        <w:rPr>
          <w:rFonts w:cstheme="minorHAnsi"/>
          <w:b/>
          <w:color w:val="000000"/>
          <w:sz w:val="24"/>
          <w:szCs w:val="24"/>
          <w:lang w:val="vi-VN"/>
        </w:rPr>
      </w:pPr>
      <w:r w:rsidRPr="00C13AE5">
        <w:rPr>
          <w:rFonts w:cstheme="minorHAnsi"/>
          <w:b/>
          <w:color w:val="000000"/>
          <w:sz w:val="24"/>
          <w:szCs w:val="24"/>
        </w:rPr>
        <w:t xml:space="preserve">Conversation 1. </w:t>
      </w:r>
      <w:r w:rsidRPr="00C13AE5">
        <w:rPr>
          <w:rStyle w:val="Bodytext9ArialUnicodeMS"/>
          <w:rFonts w:asciiTheme="minorHAnsi" w:hAnsiTheme="minorHAnsi" w:cstheme="minorHAnsi"/>
          <w:b/>
          <w:i w:val="0"/>
          <w:sz w:val="24"/>
          <w:szCs w:val="24"/>
        </w:rPr>
        <w:t>You will hear a journalist interviewing Geoff Thompson, a British sportsman</w:t>
      </w:r>
      <w:r w:rsidRPr="00C13AE5">
        <w:rPr>
          <w:rFonts w:cstheme="minorHAnsi"/>
          <w:b/>
          <w:color w:val="000000"/>
          <w:sz w:val="24"/>
          <w:szCs w:val="24"/>
          <w:lang w:val="vi-VN"/>
        </w:rPr>
        <w:t>.</w:t>
      </w:r>
    </w:p>
    <w:p w14:paraId="36DCBA47" w14:textId="77777777" w:rsidR="006A795C" w:rsidRPr="00C13AE5" w:rsidRDefault="006A795C" w:rsidP="0077381A">
      <w:pPr>
        <w:spacing w:line="240" w:lineRule="atLeast"/>
        <w:jc w:val="both"/>
        <w:rPr>
          <w:rFonts w:eastAsia="Courier New" w:cstheme="minorHAnsi"/>
          <w:sz w:val="24"/>
          <w:szCs w:val="24"/>
        </w:rPr>
      </w:pPr>
      <w:r w:rsidRPr="00C13AE5">
        <w:rPr>
          <w:rStyle w:val="Bodytext9ArialUnicodeMS"/>
          <w:rFonts w:asciiTheme="minorHAnsi" w:hAnsiTheme="minorHAnsi" w:cstheme="minorHAnsi"/>
          <w:b/>
          <w:i w:val="0"/>
          <w:sz w:val="24"/>
          <w:szCs w:val="24"/>
        </w:rPr>
        <w:t xml:space="preserve">Journalist: </w:t>
      </w:r>
      <w:r w:rsidRPr="00C13AE5">
        <w:rPr>
          <w:rStyle w:val="Bodytext9ArialUnicodeMS"/>
          <w:rFonts w:asciiTheme="minorHAnsi" w:hAnsiTheme="minorHAnsi" w:cstheme="minorHAnsi"/>
          <w:i w:val="0"/>
          <w:sz w:val="24"/>
          <w:szCs w:val="24"/>
        </w:rPr>
        <w:t xml:space="preserve">Good evening, Geoff. </w:t>
      </w:r>
    </w:p>
    <w:p w14:paraId="4CE30A3D" w14:textId="77777777" w:rsidR="006A795C" w:rsidRPr="00C13AE5" w:rsidRDefault="006A795C" w:rsidP="0077381A">
      <w:pPr>
        <w:spacing w:line="240" w:lineRule="atLeast"/>
        <w:jc w:val="both"/>
        <w:rPr>
          <w:rFonts w:cstheme="minorHAnsi"/>
          <w:color w:val="000000"/>
          <w:sz w:val="24"/>
          <w:szCs w:val="24"/>
        </w:rPr>
      </w:pPr>
      <w:r w:rsidRPr="00C13AE5">
        <w:rPr>
          <w:rFonts w:eastAsia="Courier New" w:cstheme="minorHAnsi"/>
          <w:b/>
          <w:sz w:val="24"/>
          <w:szCs w:val="24"/>
        </w:rPr>
        <w:t xml:space="preserve">Geoff: </w:t>
      </w:r>
      <w:r w:rsidRPr="00C13AE5">
        <w:rPr>
          <w:rFonts w:eastAsia="Courier New" w:cstheme="minorHAnsi"/>
          <w:sz w:val="24"/>
          <w:szCs w:val="24"/>
        </w:rPr>
        <w:t>Hi.</w:t>
      </w:r>
    </w:p>
    <w:p w14:paraId="3D0C94D6" w14:textId="77777777" w:rsidR="006A795C" w:rsidRPr="00C13AE5" w:rsidRDefault="006A795C" w:rsidP="0077381A">
      <w:pPr>
        <w:spacing w:line="240" w:lineRule="atLeast"/>
        <w:jc w:val="both"/>
        <w:rPr>
          <w:rFonts w:cstheme="minorHAnsi"/>
          <w:color w:val="000000"/>
          <w:sz w:val="24"/>
          <w:szCs w:val="24"/>
        </w:rPr>
      </w:pPr>
      <w:r w:rsidRPr="00C13AE5">
        <w:rPr>
          <w:rStyle w:val="Bodytext9ArialUnicodeMS"/>
          <w:rFonts w:asciiTheme="minorHAnsi" w:hAnsiTheme="minorHAnsi" w:cstheme="minorHAnsi"/>
          <w:b/>
          <w:i w:val="0"/>
          <w:sz w:val="24"/>
          <w:szCs w:val="24"/>
        </w:rPr>
        <w:t>Journalist:</w:t>
      </w:r>
      <w:r w:rsidRPr="00C13AE5">
        <w:rPr>
          <w:rStyle w:val="Bodytext9ArialUnicodeMS"/>
          <w:rFonts w:asciiTheme="minorHAnsi" w:hAnsiTheme="minorHAnsi" w:cstheme="minorHAnsi"/>
          <w:i w:val="0"/>
          <w:sz w:val="24"/>
          <w:szCs w:val="24"/>
        </w:rPr>
        <w:t xml:space="preserve"> </w:t>
      </w:r>
      <w:r w:rsidRPr="00C13AE5">
        <w:rPr>
          <w:rFonts w:eastAsia="Courier New" w:cstheme="minorHAnsi"/>
          <w:sz w:val="24"/>
          <w:szCs w:val="24"/>
        </w:rPr>
        <w:t>Perhaps you could tell me a bit about your background. Where are you from exactly?</w:t>
      </w:r>
    </w:p>
    <w:p w14:paraId="26B6A4F1" w14:textId="77777777" w:rsidR="006A795C" w:rsidRPr="00C13AE5" w:rsidRDefault="006A795C" w:rsidP="0077381A">
      <w:pPr>
        <w:spacing w:line="240" w:lineRule="atLeast"/>
        <w:jc w:val="both"/>
        <w:rPr>
          <w:rFonts w:cstheme="minorHAnsi"/>
          <w:color w:val="000000"/>
          <w:sz w:val="24"/>
          <w:szCs w:val="24"/>
        </w:rPr>
      </w:pPr>
      <w:r w:rsidRPr="00C13AE5">
        <w:rPr>
          <w:rFonts w:eastAsia="Courier New" w:cstheme="minorHAnsi"/>
          <w:b/>
          <w:sz w:val="24"/>
          <w:szCs w:val="24"/>
        </w:rPr>
        <w:t>Geoff:</w:t>
      </w:r>
      <w:r w:rsidRPr="00C13AE5">
        <w:rPr>
          <w:rFonts w:eastAsia="Courier New" w:cstheme="minorHAnsi"/>
          <w:sz w:val="24"/>
          <w:szCs w:val="24"/>
        </w:rPr>
        <w:t xml:space="preserve"> Well, I was actually born in 1958, up in the north of England. My parents came to live in Britain after the war.  </w:t>
      </w:r>
    </w:p>
    <w:p w14:paraId="47E28B2A" w14:textId="77777777" w:rsidR="006A795C" w:rsidRPr="00C13AE5" w:rsidRDefault="006A795C" w:rsidP="0077381A">
      <w:pPr>
        <w:spacing w:line="240" w:lineRule="atLeast"/>
        <w:jc w:val="both"/>
        <w:rPr>
          <w:rFonts w:cstheme="minorHAnsi"/>
          <w:color w:val="000000"/>
          <w:sz w:val="24"/>
          <w:szCs w:val="24"/>
        </w:rPr>
      </w:pPr>
      <w:r w:rsidRPr="00C13AE5">
        <w:rPr>
          <w:rStyle w:val="Bodytext9ArialUnicodeMS"/>
          <w:rFonts w:asciiTheme="minorHAnsi" w:hAnsiTheme="minorHAnsi" w:cstheme="minorHAnsi"/>
          <w:b/>
          <w:i w:val="0"/>
          <w:sz w:val="24"/>
          <w:szCs w:val="24"/>
        </w:rPr>
        <w:t>Journalist</w:t>
      </w:r>
      <w:r w:rsidRPr="00C13AE5">
        <w:rPr>
          <w:rFonts w:eastAsia="Courier New" w:cstheme="minorHAnsi"/>
          <w:b/>
          <w:sz w:val="24"/>
          <w:szCs w:val="24"/>
        </w:rPr>
        <w:t>:</w:t>
      </w:r>
      <w:r w:rsidRPr="00C13AE5">
        <w:rPr>
          <w:rFonts w:eastAsia="Courier New" w:cstheme="minorHAnsi"/>
          <w:sz w:val="24"/>
          <w:szCs w:val="24"/>
        </w:rPr>
        <w:t xml:space="preserve"> It sounds great.</w:t>
      </w:r>
    </w:p>
    <w:p w14:paraId="5901AD63" w14:textId="77777777" w:rsidR="006A795C" w:rsidRPr="00C13AE5" w:rsidRDefault="006A795C" w:rsidP="0077381A">
      <w:pPr>
        <w:spacing w:line="240" w:lineRule="atLeast"/>
        <w:jc w:val="both"/>
        <w:rPr>
          <w:rFonts w:cstheme="minorHAnsi"/>
          <w:color w:val="000000"/>
          <w:sz w:val="24"/>
          <w:szCs w:val="24"/>
        </w:rPr>
      </w:pPr>
      <w:r w:rsidRPr="00C13AE5">
        <w:rPr>
          <w:rFonts w:eastAsia="Courier New" w:cstheme="minorHAnsi"/>
          <w:b/>
          <w:sz w:val="24"/>
          <w:szCs w:val="24"/>
        </w:rPr>
        <w:t xml:space="preserve">Geoff: </w:t>
      </w:r>
      <w:r w:rsidRPr="00C13AE5">
        <w:rPr>
          <w:rFonts w:eastAsia="Courier New" w:cstheme="minorHAnsi"/>
          <w:sz w:val="24"/>
          <w:szCs w:val="24"/>
        </w:rPr>
        <w:t>We moved south to London after that. We were completely broke and I did all sorts of odd jobs to try and make money.</w:t>
      </w:r>
    </w:p>
    <w:p w14:paraId="306594B8" w14:textId="77777777" w:rsidR="006A795C" w:rsidRPr="00C13AE5" w:rsidRDefault="006A795C" w:rsidP="0077381A">
      <w:pPr>
        <w:spacing w:line="240" w:lineRule="atLeast"/>
        <w:jc w:val="both"/>
        <w:rPr>
          <w:rFonts w:cstheme="minorHAnsi"/>
          <w:color w:val="000000"/>
          <w:sz w:val="24"/>
          <w:szCs w:val="24"/>
        </w:rPr>
      </w:pPr>
      <w:r w:rsidRPr="00C13AE5">
        <w:rPr>
          <w:rStyle w:val="Bodytext9ArialUnicodeMS"/>
          <w:rFonts w:asciiTheme="minorHAnsi" w:hAnsiTheme="minorHAnsi" w:cstheme="minorHAnsi"/>
          <w:b/>
          <w:i w:val="0"/>
          <w:sz w:val="24"/>
          <w:szCs w:val="24"/>
        </w:rPr>
        <w:lastRenderedPageBreak/>
        <w:t>Journalist:</w:t>
      </w:r>
      <w:r w:rsidRPr="00C13AE5">
        <w:rPr>
          <w:rStyle w:val="Bodytext9ArialUnicodeMS"/>
          <w:rFonts w:asciiTheme="minorHAnsi" w:hAnsiTheme="minorHAnsi" w:cstheme="minorHAnsi"/>
          <w:i w:val="0"/>
          <w:sz w:val="24"/>
          <w:szCs w:val="24"/>
        </w:rPr>
        <w:t xml:space="preserve"> </w:t>
      </w:r>
      <w:r w:rsidRPr="00C13AE5">
        <w:rPr>
          <w:rFonts w:eastAsia="Courier New" w:cstheme="minorHAnsi"/>
          <w:sz w:val="24"/>
          <w:szCs w:val="24"/>
        </w:rPr>
        <w:t>Goodness, how dramatic! But?...</w:t>
      </w:r>
    </w:p>
    <w:p w14:paraId="440723F2" w14:textId="77777777" w:rsidR="006A795C" w:rsidRPr="00C13AE5" w:rsidRDefault="006A795C" w:rsidP="0077381A">
      <w:pPr>
        <w:spacing w:line="240" w:lineRule="atLeast"/>
        <w:jc w:val="both"/>
        <w:rPr>
          <w:rFonts w:cstheme="minorHAnsi"/>
          <w:color w:val="000000"/>
          <w:sz w:val="24"/>
          <w:szCs w:val="24"/>
        </w:rPr>
      </w:pPr>
      <w:r w:rsidRPr="00C13AE5">
        <w:rPr>
          <w:rFonts w:eastAsia="Courier New" w:cstheme="minorHAnsi"/>
          <w:b/>
          <w:sz w:val="24"/>
          <w:szCs w:val="24"/>
        </w:rPr>
        <w:t>Geoff:</w:t>
      </w:r>
      <w:r w:rsidRPr="00C13AE5">
        <w:rPr>
          <w:rFonts w:eastAsia="Courier New" w:cstheme="minorHAnsi"/>
          <w:sz w:val="24"/>
          <w:szCs w:val="24"/>
        </w:rPr>
        <w:t xml:space="preserve"> But I was lucky – I discovered karate.</w:t>
      </w:r>
    </w:p>
    <w:p w14:paraId="60FAD13B" w14:textId="77777777" w:rsidR="006A795C" w:rsidRPr="00C13AE5" w:rsidRDefault="006A795C" w:rsidP="0077381A">
      <w:pPr>
        <w:spacing w:line="240" w:lineRule="atLeast"/>
        <w:jc w:val="both"/>
        <w:rPr>
          <w:rFonts w:cstheme="minorHAnsi"/>
          <w:color w:val="000000"/>
          <w:sz w:val="24"/>
          <w:szCs w:val="24"/>
        </w:rPr>
      </w:pPr>
      <w:r w:rsidRPr="00C13AE5">
        <w:rPr>
          <w:rStyle w:val="Bodytext9ArialUnicodeMS"/>
          <w:rFonts w:asciiTheme="minorHAnsi" w:hAnsiTheme="minorHAnsi" w:cstheme="minorHAnsi"/>
          <w:b/>
          <w:i w:val="0"/>
          <w:sz w:val="24"/>
          <w:szCs w:val="24"/>
        </w:rPr>
        <w:t>Journalist</w:t>
      </w:r>
      <w:r w:rsidRPr="00C13AE5">
        <w:rPr>
          <w:rFonts w:eastAsia="Courier New" w:cstheme="minorHAnsi"/>
          <w:b/>
          <w:sz w:val="24"/>
          <w:szCs w:val="24"/>
        </w:rPr>
        <w:t>:</w:t>
      </w:r>
      <w:r w:rsidRPr="00C13AE5">
        <w:rPr>
          <w:rFonts w:eastAsia="Courier New" w:cstheme="minorHAnsi"/>
          <w:sz w:val="24"/>
          <w:szCs w:val="24"/>
        </w:rPr>
        <w:t xml:space="preserve"> Ah! How, exactly?</w:t>
      </w:r>
    </w:p>
    <w:p w14:paraId="1139A7DE" w14:textId="77777777" w:rsidR="006A795C" w:rsidRPr="00C13AE5" w:rsidRDefault="006A795C" w:rsidP="0077381A">
      <w:pPr>
        <w:spacing w:line="240" w:lineRule="atLeast"/>
        <w:jc w:val="both"/>
        <w:rPr>
          <w:rFonts w:cstheme="minorHAnsi"/>
          <w:color w:val="000000"/>
          <w:sz w:val="24"/>
          <w:szCs w:val="24"/>
        </w:rPr>
      </w:pPr>
      <w:r w:rsidRPr="00C13AE5">
        <w:rPr>
          <w:rFonts w:eastAsia="Courier New" w:cstheme="minorHAnsi"/>
          <w:b/>
          <w:sz w:val="24"/>
          <w:szCs w:val="24"/>
        </w:rPr>
        <w:t xml:space="preserve">Geoff: </w:t>
      </w:r>
      <w:r w:rsidRPr="00C13AE5">
        <w:rPr>
          <w:rFonts w:eastAsia="Courier New" w:cstheme="minorHAnsi"/>
          <w:sz w:val="24"/>
          <w:szCs w:val="24"/>
        </w:rPr>
        <w:t>There was a school trip – nothing special really – but we went to this sports center and I just thought “That’s for me!”.</w:t>
      </w:r>
      <w:r w:rsidRPr="00C13AE5">
        <w:rPr>
          <w:rFonts w:eastAsia="Courier New" w:cstheme="minorHAnsi"/>
          <w:b/>
          <w:sz w:val="24"/>
          <w:szCs w:val="24"/>
        </w:rPr>
        <w:t xml:space="preserve"> </w:t>
      </w:r>
    </w:p>
    <w:p w14:paraId="6BE9A48C" w14:textId="77777777" w:rsidR="006A795C" w:rsidRPr="00C13AE5" w:rsidRDefault="006A795C" w:rsidP="0077381A">
      <w:pPr>
        <w:spacing w:line="240" w:lineRule="atLeast"/>
        <w:jc w:val="both"/>
        <w:rPr>
          <w:rFonts w:cstheme="minorHAnsi"/>
          <w:color w:val="000000"/>
          <w:sz w:val="24"/>
          <w:szCs w:val="24"/>
        </w:rPr>
      </w:pPr>
      <w:r w:rsidRPr="00C13AE5">
        <w:rPr>
          <w:rStyle w:val="Bodytext9ArialUnicodeMS"/>
          <w:rFonts w:asciiTheme="minorHAnsi" w:hAnsiTheme="minorHAnsi" w:cstheme="minorHAnsi"/>
          <w:b/>
          <w:i w:val="0"/>
          <w:sz w:val="24"/>
          <w:szCs w:val="24"/>
        </w:rPr>
        <w:t>Journalist</w:t>
      </w:r>
      <w:r w:rsidRPr="00C13AE5">
        <w:rPr>
          <w:rFonts w:eastAsia="Courier New" w:cstheme="minorHAnsi"/>
          <w:sz w:val="24"/>
          <w:szCs w:val="24"/>
        </w:rPr>
        <w:t>: Just like that?</w:t>
      </w:r>
    </w:p>
    <w:p w14:paraId="7D5A71D6" w14:textId="77777777" w:rsidR="006A795C" w:rsidRPr="00C13AE5" w:rsidRDefault="006A795C" w:rsidP="0077381A">
      <w:pPr>
        <w:spacing w:line="240" w:lineRule="atLeast"/>
        <w:jc w:val="both"/>
        <w:rPr>
          <w:rFonts w:eastAsia="Courier New" w:cstheme="minorHAnsi"/>
          <w:b/>
          <w:sz w:val="24"/>
          <w:szCs w:val="24"/>
        </w:rPr>
      </w:pPr>
      <w:r w:rsidRPr="00C13AE5">
        <w:rPr>
          <w:rFonts w:eastAsia="Courier New" w:cstheme="minorHAnsi"/>
          <w:b/>
          <w:sz w:val="24"/>
          <w:szCs w:val="24"/>
        </w:rPr>
        <w:t>Geoff:</w:t>
      </w:r>
      <w:r w:rsidRPr="00C13AE5">
        <w:rPr>
          <w:rFonts w:eastAsia="Courier New" w:cstheme="minorHAnsi"/>
          <w:sz w:val="24"/>
          <w:szCs w:val="24"/>
        </w:rPr>
        <w:t xml:space="preserve"> Yup. Anyway, I started training. I found myself a Japanese coach and things just happened. I found it came naturally to me and I worked my way up till I found myself in Taiwan for the World Championships. That was in 1982.</w:t>
      </w:r>
    </w:p>
    <w:p w14:paraId="11CE1D00" w14:textId="77777777" w:rsidR="006A795C" w:rsidRPr="00C13AE5" w:rsidRDefault="006A795C" w:rsidP="0077381A">
      <w:pPr>
        <w:spacing w:line="240" w:lineRule="atLeast"/>
        <w:jc w:val="both"/>
        <w:rPr>
          <w:rStyle w:val="Bodytext9ArialUnicodeMS"/>
          <w:rFonts w:asciiTheme="minorHAnsi" w:hAnsiTheme="minorHAnsi" w:cstheme="minorHAnsi"/>
          <w:i w:val="0"/>
          <w:sz w:val="24"/>
          <w:szCs w:val="24"/>
        </w:rPr>
      </w:pPr>
      <w:r w:rsidRPr="00C13AE5">
        <w:rPr>
          <w:rFonts w:eastAsia="Courier New" w:cstheme="minorHAnsi"/>
          <w:b/>
          <w:sz w:val="24"/>
          <w:szCs w:val="24"/>
        </w:rPr>
        <w:t xml:space="preserve">Journalist: </w:t>
      </w:r>
      <w:r w:rsidRPr="00C13AE5">
        <w:rPr>
          <w:rStyle w:val="Bodytext9ArialUnicodeMS"/>
          <w:rFonts w:asciiTheme="minorHAnsi" w:hAnsiTheme="minorHAnsi" w:cstheme="minorHAnsi"/>
          <w:i w:val="0"/>
          <w:sz w:val="24"/>
          <w:szCs w:val="24"/>
        </w:rPr>
        <w:t>And you won?</w:t>
      </w:r>
    </w:p>
    <w:p w14:paraId="2B3B3F06" w14:textId="77777777" w:rsidR="006A795C" w:rsidRPr="00C13AE5" w:rsidRDefault="006A795C" w:rsidP="0077381A">
      <w:pPr>
        <w:spacing w:line="240" w:lineRule="atLeast"/>
        <w:jc w:val="both"/>
        <w:rPr>
          <w:rStyle w:val="Bodytext9ArialUnicodeMS"/>
          <w:rFonts w:asciiTheme="minorHAnsi" w:hAnsiTheme="minorHAnsi" w:cstheme="minorHAnsi"/>
          <w:i w:val="0"/>
          <w:sz w:val="24"/>
          <w:szCs w:val="24"/>
        </w:rPr>
      </w:pPr>
      <w:r w:rsidRPr="00C13AE5">
        <w:rPr>
          <w:rStyle w:val="Bodytext9ArialUnicodeMS"/>
          <w:rFonts w:asciiTheme="minorHAnsi" w:hAnsiTheme="minorHAnsi" w:cstheme="minorHAnsi"/>
          <w:b/>
          <w:i w:val="0"/>
          <w:sz w:val="24"/>
          <w:szCs w:val="24"/>
        </w:rPr>
        <w:t xml:space="preserve">Geoff: </w:t>
      </w:r>
      <w:r w:rsidRPr="00C13AE5">
        <w:rPr>
          <w:rStyle w:val="Bodytext9ArialUnicodeMS"/>
          <w:rFonts w:asciiTheme="minorHAnsi" w:hAnsiTheme="minorHAnsi" w:cstheme="minorHAnsi"/>
          <w:i w:val="0"/>
          <w:sz w:val="24"/>
          <w:szCs w:val="24"/>
        </w:rPr>
        <w:t>Yeah, suddenly I was World Heavyweight Champion. It was great.</w:t>
      </w:r>
    </w:p>
    <w:p w14:paraId="1AEDA199" w14:textId="77777777" w:rsidR="006A795C" w:rsidRPr="00C13AE5" w:rsidRDefault="006A795C" w:rsidP="0077381A">
      <w:pPr>
        <w:spacing w:line="240" w:lineRule="atLeast"/>
        <w:jc w:val="both"/>
        <w:rPr>
          <w:rStyle w:val="Bodytext9ArialUnicodeMS"/>
          <w:rFonts w:asciiTheme="minorHAnsi" w:hAnsiTheme="minorHAnsi" w:cstheme="minorHAnsi"/>
          <w:i w:val="0"/>
          <w:sz w:val="24"/>
          <w:szCs w:val="24"/>
        </w:rPr>
      </w:pPr>
      <w:r w:rsidRPr="00C13AE5">
        <w:rPr>
          <w:rStyle w:val="Bodytext9ArialUnicodeMS"/>
          <w:rFonts w:asciiTheme="minorHAnsi" w:hAnsiTheme="minorHAnsi" w:cstheme="minorHAnsi"/>
          <w:b/>
          <w:i w:val="0"/>
          <w:sz w:val="24"/>
          <w:szCs w:val="24"/>
        </w:rPr>
        <w:t xml:space="preserve">Journalist: </w:t>
      </w:r>
      <w:r w:rsidRPr="00C13AE5">
        <w:rPr>
          <w:rStyle w:val="Bodytext9ArialUnicodeMS"/>
          <w:rFonts w:asciiTheme="minorHAnsi" w:hAnsiTheme="minorHAnsi" w:cstheme="minorHAnsi"/>
          <w:i w:val="0"/>
          <w:sz w:val="24"/>
          <w:szCs w:val="24"/>
        </w:rPr>
        <w:t>And you were world champion at that weight five times in all?</w:t>
      </w:r>
    </w:p>
    <w:p w14:paraId="295D2AF2" w14:textId="77777777" w:rsidR="006A795C" w:rsidRPr="00C13AE5" w:rsidRDefault="006A795C" w:rsidP="0077381A">
      <w:pPr>
        <w:spacing w:line="240" w:lineRule="atLeast"/>
        <w:jc w:val="both"/>
        <w:rPr>
          <w:rStyle w:val="Bodytext9ArialUnicodeMS"/>
          <w:rFonts w:asciiTheme="minorHAnsi" w:hAnsiTheme="minorHAnsi" w:cstheme="minorHAnsi"/>
          <w:i w:val="0"/>
          <w:sz w:val="24"/>
          <w:szCs w:val="24"/>
        </w:rPr>
      </w:pPr>
      <w:r w:rsidRPr="00C13AE5">
        <w:rPr>
          <w:rStyle w:val="Bodytext9ArialUnicodeMS"/>
          <w:rFonts w:asciiTheme="minorHAnsi" w:hAnsiTheme="minorHAnsi" w:cstheme="minorHAnsi"/>
          <w:b/>
          <w:i w:val="0"/>
          <w:sz w:val="24"/>
          <w:szCs w:val="24"/>
        </w:rPr>
        <w:t>Geoff:</w:t>
      </w:r>
      <w:r w:rsidRPr="00C13AE5">
        <w:rPr>
          <w:rStyle w:val="Bodytext9ArialUnicodeMS"/>
          <w:rFonts w:asciiTheme="minorHAnsi" w:hAnsiTheme="minorHAnsi" w:cstheme="minorHAnsi"/>
          <w:i w:val="0"/>
          <w:sz w:val="24"/>
          <w:szCs w:val="24"/>
        </w:rPr>
        <w:t xml:space="preserve"> Yeah, that’s right.</w:t>
      </w:r>
    </w:p>
    <w:p w14:paraId="764560E0" w14:textId="77777777" w:rsidR="006A795C" w:rsidRPr="00C13AE5" w:rsidRDefault="006A795C" w:rsidP="0077381A">
      <w:pPr>
        <w:spacing w:line="240" w:lineRule="atLeast"/>
        <w:jc w:val="both"/>
        <w:rPr>
          <w:rStyle w:val="Bodytext9ArialUnicodeMS"/>
          <w:rFonts w:asciiTheme="minorHAnsi" w:hAnsiTheme="minorHAnsi" w:cstheme="minorHAnsi"/>
          <w:i w:val="0"/>
          <w:sz w:val="24"/>
          <w:szCs w:val="24"/>
        </w:rPr>
      </w:pPr>
      <w:r w:rsidRPr="00C13AE5">
        <w:rPr>
          <w:rStyle w:val="Bodytext9ArialUnicodeMS"/>
          <w:rFonts w:asciiTheme="minorHAnsi" w:hAnsiTheme="minorHAnsi" w:cstheme="minorHAnsi"/>
          <w:b/>
          <w:i w:val="0"/>
          <w:sz w:val="24"/>
          <w:szCs w:val="24"/>
        </w:rPr>
        <w:t xml:space="preserve">Journalist: </w:t>
      </w:r>
      <w:r w:rsidRPr="00C13AE5">
        <w:rPr>
          <w:rStyle w:val="Bodytext9ArialUnicodeMS"/>
          <w:rFonts w:asciiTheme="minorHAnsi" w:hAnsiTheme="minorHAnsi" w:cstheme="minorHAnsi"/>
          <w:i w:val="0"/>
          <w:sz w:val="24"/>
          <w:szCs w:val="24"/>
        </w:rPr>
        <w:t>And then you retired?</w:t>
      </w:r>
    </w:p>
    <w:p w14:paraId="5EA25ED8" w14:textId="77777777" w:rsidR="006A795C" w:rsidRPr="00C13AE5" w:rsidRDefault="006A795C" w:rsidP="0077381A">
      <w:pPr>
        <w:spacing w:line="240" w:lineRule="atLeast"/>
        <w:jc w:val="both"/>
        <w:rPr>
          <w:rStyle w:val="Bodytext9ArialUnicodeMS"/>
          <w:rFonts w:asciiTheme="minorHAnsi" w:hAnsiTheme="minorHAnsi" w:cstheme="minorHAnsi"/>
          <w:i w:val="0"/>
          <w:sz w:val="24"/>
          <w:szCs w:val="24"/>
        </w:rPr>
      </w:pPr>
      <w:r w:rsidRPr="00C13AE5">
        <w:rPr>
          <w:rStyle w:val="Bodytext9ArialUnicodeMS"/>
          <w:rFonts w:asciiTheme="minorHAnsi" w:hAnsiTheme="minorHAnsi" w:cstheme="minorHAnsi"/>
          <w:b/>
          <w:i w:val="0"/>
          <w:sz w:val="24"/>
          <w:szCs w:val="24"/>
        </w:rPr>
        <w:t>Geoff:</w:t>
      </w:r>
      <w:r w:rsidRPr="00C13AE5">
        <w:rPr>
          <w:rStyle w:val="Bodytext9ArialUnicodeMS"/>
          <w:rFonts w:asciiTheme="minorHAnsi" w:hAnsiTheme="minorHAnsi" w:cstheme="minorHAnsi"/>
          <w:i w:val="0"/>
          <w:sz w:val="24"/>
          <w:szCs w:val="24"/>
        </w:rPr>
        <w:t xml:space="preserve"> Well, I didn’t have much choice. </w:t>
      </w:r>
    </w:p>
    <w:p w14:paraId="161D6CD9" w14:textId="77777777" w:rsidR="006A795C" w:rsidRPr="00C13AE5" w:rsidRDefault="006A795C" w:rsidP="0077381A">
      <w:pPr>
        <w:spacing w:line="240" w:lineRule="atLeast"/>
        <w:jc w:val="both"/>
        <w:rPr>
          <w:rStyle w:val="Bodytext9ArialUnicodeMS"/>
          <w:rFonts w:asciiTheme="minorHAnsi" w:hAnsiTheme="minorHAnsi" w:cstheme="minorHAnsi"/>
          <w:i w:val="0"/>
          <w:sz w:val="24"/>
          <w:szCs w:val="24"/>
        </w:rPr>
      </w:pPr>
      <w:r w:rsidRPr="00C13AE5">
        <w:rPr>
          <w:rStyle w:val="Bodytext9ArialUnicodeMS"/>
          <w:rFonts w:asciiTheme="minorHAnsi" w:hAnsiTheme="minorHAnsi" w:cstheme="minorHAnsi"/>
          <w:b/>
          <w:i w:val="0"/>
          <w:sz w:val="24"/>
          <w:szCs w:val="24"/>
        </w:rPr>
        <w:t xml:space="preserve">Journalist: </w:t>
      </w:r>
      <w:r w:rsidRPr="00C13AE5">
        <w:rPr>
          <w:rStyle w:val="Bodytext9ArialUnicodeMS"/>
          <w:rFonts w:asciiTheme="minorHAnsi" w:hAnsiTheme="minorHAnsi" w:cstheme="minorHAnsi"/>
          <w:i w:val="0"/>
          <w:sz w:val="24"/>
          <w:szCs w:val="24"/>
        </w:rPr>
        <w:t>And now you’ve got others projects on the go all around the country and even abroad?</w:t>
      </w:r>
    </w:p>
    <w:p w14:paraId="01E57549" w14:textId="77777777" w:rsidR="006A795C" w:rsidRPr="00C13AE5" w:rsidRDefault="006A795C" w:rsidP="0077381A">
      <w:pPr>
        <w:spacing w:line="240" w:lineRule="atLeast"/>
        <w:jc w:val="both"/>
        <w:rPr>
          <w:rFonts w:eastAsia="Arial Unicode MS" w:cstheme="minorHAnsi"/>
          <w:iCs/>
          <w:sz w:val="24"/>
          <w:szCs w:val="24"/>
        </w:rPr>
      </w:pPr>
      <w:r w:rsidRPr="00C13AE5">
        <w:rPr>
          <w:rStyle w:val="Bodytext9ArialUnicodeMS"/>
          <w:rFonts w:asciiTheme="minorHAnsi" w:hAnsiTheme="minorHAnsi" w:cstheme="minorHAnsi"/>
          <w:b/>
          <w:i w:val="0"/>
          <w:sz w:val="24"/>
          <w:szCs w:val="24"/>
        </w:rPr>
        <w:t>Geoff:</w:t>
      </w:r>
      <w:r w:rsidRPr="00C13AE5">
        <w:rPr>
          <w:rStyle w:val="Bodytext9ArialUnicodeMS"/>
          <w:rFonts w:asciiTheme="minorHAnsi" w:hAnsiTheme="minorHAnsi" w:cstheme="minorHAnsi"/>
          <w:i w:val="0"/>
          <w:sz w:val="24"/>
          <w:szCs w:val="24"/>
        </w:rPr>
        <w:t xml:space="preserve"> Mm…yeah…we’re going from strength to strength.</w:t>
      </w:r>
    </w:p>
    <w:p w14:paraId="5AD12AB0" w14:textId="77777777" w:rsidR="006A795C" w:rsidRPr="00C13AE5" w:rsidRDefault="006A795C" w:rsidP="0077381A">
      <w:pPr>
        <w:spacing w:line="240" w:lineRule="atLeast"/>
        <w:rPr>
          <w:rFonts w:cstheme="minorHAnsi"/>
          <w:b/>
          <w:color w:val="000000"/>
          <w:sz w:val="24"/>
          <w:szCs w:val="24"/>
        </w:rPr>
      </w:pPr>
    </w:p>
    <w:p w14:paraId="255F927C" w14:textId="77777777" w:rsidR="006A795C" w:rsidRPr="00C13AE5" w:rsidRDefault="006A795C" w:rsidP="0077381A">
      <w:pPr>
        <w:spacing w:line="240" w:lineRule="atLeast"/>
        <w:rPr>
          <w:rFonts w:eastAsia="Times New Roman" w:cstheme="minorHAnsi"/>
          <w:color w:val="000000"/>
          <w:sz w:val="24"/>
          <w:szCs w:val="24"/>
        </w:rPr>
      </w:pPr>
      <w:r w:rsidRPr="00C13AE5">
        <w:rPr>
          <w:rFonts w:cstheme="minorHAnsi"/>
          <w:b/>
          <w:color w:val="000000"/>
          <w:sz w:val="24"/>
          <w:szCs w:val="24"/>
        </w:rPr>
        <w:t>Conversation 2. You will hear a man telephoning to talk about the job in a hotel.</w:t>
      </w:r>
    </w:p>
    <w:p w14:paraId="5E8362C8" w14:textId="77777777" w:rsidR="006A795C" w:rsidRPr="00C13AE5" w:rsidRDefault="006A795C" w:rsidP="0077381A">
      <w:pPr>
        <w:spacing w:line="240" w:lineRule="atLeast"/>
        <w:jc w:val="both"/>
        <w:rPr>
          <w:rFonts w:eastAsia="Courier New" w:cstheme="minorHAnsi"/>
          <w:sz w:val="24"/>
          <w:szCs w:val="24"/>
        </w:rPr>
      </w:pPr>
      <w:r w:rsidRPr="00C13AE5">
        <w:rPr>
          <w:rStyle w:val="Bodytext9ArialUnicodeMS"/>
          <w:rFonts w:asciiTheme="minorHAnsi" w:hAnsiTheme="minorHAnsi" w:cstheme="minorHAnsi"/>
          <w:b/>
          <w:i w:val="0"/>
          <w:sz w:val="24"/>
          <w:szCs w:val="24"/>
        </w:rPr>
        <w:t xml:space="preserve">Woman: </w:t>
      </w:r>
      <w:r w:rsidRPr="00C13AE5">
        <w:rPr>
          <w:rStyle w:val="Bodytext9ArialUnicodeMS"/>
          <w:rFonts w:asciiTheme="minorHAnsi" w:hAnsiTheme="minorHAnsi" w:cstheme="minorHAnsi"/>
          <w:i w:val="0"/>
          <w:sz w:val="24"/>
          <w:szCs w:val="24"/>
        </w:rPr>
        <w:t xml:space="preserve">Hello, West Bay Hotel. Can I help you? </w:t>
      </w:r>
    </w:p>
    <w:p w14:paraId="71717449" w14:textId="77777777" w:rsidR="006A795C" w:rsidRPr="00C13AE5" w:rsidRDefault="006A795C" w:rsidP="0077381A">
      <w:pPr>
        <w:spacing w:line="240" w:lineRule="atLeast"/>
        <w:jc w:val="both"/>
        <w:rPr>
          <w:rFonts w:cstheme="minorHAnsi"/>
          <w:color w:val="000000"/>
          <w:sz w:val="24"/>
          <w:szCs w:val="24"/>
        </w:rPr>
      </w:pPr>
      <w:r w:rsidRPr="00C13AE5">
        <w:rPr>
          <w:rFonts w:eastAsia="Courier New" w:cstheme="minorHAnsi"/>
          <w:b/>
          <w:sz w:val="24"/>
          <w:szCs w:val="24"/>
        </w:rPr>
        <w:t xml:space="preserve">Man: </w:t>
      </w:r>
      <w:r w:rsidRPr="00C13AE5">
        <w:rPr>
          <w:rFonts w:eastAsia="Courier New" w:cstheme="minorHAnsi"/>
          <w:sz w:val="24"/>
          <w:szCs w:val="24"/>
        </w:rPr>
        <w:t>Oh, good morning. I’m ringing about your advertisement in the Evening Gazette.</w:t>
      </w:r>
    </w:p>
    <w:p w14:paraId="2887085C" w14:textId="77777777" w:rsidR="006A795C" w:rsidRPr="00C13AE5" w:rsidRDefault="006A795C" w:rsidP="0077381A">
      <w:pPr>
        <w:spacing w:line="240" w:lineRule="atLeast"/>
        <w:jc w:val="both"/>
        <w:rPr>
          <w:rFonts w:cstheme="minorHAnsi"/>
          <w:b/>
          <w:color w:val="000000"/>
          <w:sz w:val="24"/>
          <w:szCs w:val="24"/>
        </w:rPr>
      </w:pPr>
      <w:r w:rsidRPr="00C13AE5">
        <w:rPr>
          <w:rStyle w:val="Bodytext9ArialUnicodeMS"/>
          <w:rFonts w:asciiTheme="minorHAnsi" w:hAnsiTheme="minorHAnsi" w:cstheme="minorHAnsi"/>
          <w:b/>
          <w:i w:val="0"/>
          <w:sz w:val="24"/>
          <w:szCs w:val="24"/>
        </w:rPr>
        <w:t>Woman:</w:t>
      </w:r>
      <w:r w:rsidRPr="00C13AE5">
        <w:rPr>
          <w:rStyle w:val="Bodytext9ArialUnicodeMS"/>
          <w:rFonts w:asciiTheme="minorHAnsi" w:hAnsiTheme="minorHAnsi" w:cstheme="minorHAnsi"/>
          <w:i w:val="0"/>
          <w:sz w:val="24"/>
          <w:szCs w:val="24"/>
        </w:rPr>
        <w:t xml:space="preserve"> </w:t>
      </w:r>
      <w:r w:rsidRPr="00C13AE5">
        <w:rPr>
          <w:rFonts w:eastAsia="Courier New" w:cstheme="minorHAnsi"/>
          <w:sz w:val="24"/>
          <w:szCs w:val="24"/>
        </w:rPr>
        <w:t xml:space="preserve">Is that the one for temporary staff? </w:t>
      </w:r>
    </w:p>
    <w:p w14:paraId="5F58845E" w14:textId="77777777" w:rsidR="006A795C" w:rsidRPr="00C13AE5" w:rsidRDefault="006A795C" w:rsidP="0077381A">
      <w:pPr>
        <w:spacing w:line="240" w:lineRule="atLeast"/>
        <w:jc w:val="both"/>
        <w:rPr>
          <w:rFonts w:cstheme="minorHAnsi"/>
          <w:color w:val="000000"/>
          <w:sz w:val="24"/>
          <w:szCs w:val="24"/>
        </w:rPr>
      </w:pPr>
      <w:r w:rsidRPr="00C13AE5">
        <w:rPr>
          <w:rFonts w:eastAsia="Courier New" w:cstheme="minorHAnsi"/>
          <w:b/>
          <w:sz w:val="24"/>
          <w:szCs w:val="24"/>
        </w:rPr>
        <w:t>Man:</w:t>
      </w:r>
      <w:r w:rsidRPr="00C13AE5">
        <w:rPr>
          <w:rFonts w:eastAsia="Courier New" w:cstheme="minorHAnsi"/>
          <w:sz w:val="24"/>
          <w:szCs w:val="24"/>
        </w:rPr>
        <w:t xml:space="preserve"> That’s right. Could you tell me what kind of staff you are looking for?</w:t>
      </w:r>
    </w:p>
    <w:p w14:paraId="61DAE6E8" w14:textId="77777777" w:rsidR="006A795C" w:rsidRPr="00C13AE5" w:rsidRDefault="006A795C" w:rsidP="0077381A">
      <w:pPr>
        <w:spacing w:line="240" w:lineRule="atLeast"/>
        <w:jc w:val="both"/>
        <w:rPr>
          <w:rFonts w:cstheme="minorHAnsi"/>
          <w:color w:val="000000"/>
          <w:sz w:val="24"/>
          <w:szCs w:val="24"/>
        </w:rPr>
      </w:pPr>
      <w:r w:rsidRPr="00C13AE5">
        <w:rPr>
          <w:rStyle w:val="Bodytext9ArialUnicodeMS"/>
          <w:rFonts w:asciiTheme="minorHAnsi" w:hAnsiTheme="minorHAnsi" w:cstheme="minorHAnsi"/>
          <w:b/>
          <w:i w:val="0"/>
          <w:sz w:val="24"/>
          <w:szCs w:val="24"/>
        </w:rPr>
        <w:t>Woman</w:t>
      </w:r>
      <w:r w:rsidRPr="00C13AE5">
        <w:rPr>
          <w:rFonts w:eastAsia="Courier New" w:cstheme="minorHAnsi"/>
          <w:b/>
          <w:sz w:val="24"/>
          <w:szCs w:val="24"/>
        </w:rPr>
        <w:t>:</w:t>
      </w:r>
      <w:r w:rsidRPr="00C13AE5">
        <w:rPr>
          <w:rFonts w:eastAsia="Courier New" w:cstheme="minorHAnsi"/>
          <w:sz w:val="24"/>
          <w:szCs w:val="24"/>
        </w:rPr>
        <w:t xml:space="preserve"> We’re looking for waiters at the moment.</w:t>
      </w:r>
    </w:p>
    <w:p w14:paraId="25D94D8A" w14:textId="77777777" w:rsidR="006A795C" w:rsidRPr="00C13AE5" w:rsidRDefault="006A795C" w:rsidP="0077381A">
      <w:pPr>
        <w:spacing w:line="240" w:lineRule="atLeast"/>
        <w:jc w:val="both"/>
        <w:rPr>
          <w:rFonts w:cstheme="minorHAnsi"/>
          <w:color w:val="000000"/>
          <w:sz w:val="24"/>
          <w:szCs w:val="24"/>
        </w:rPr>
      </w:pPr>
      <w:r w:rsidRPr="00C13AE5">
        <w:rPr>
          <w:rFonts w:eastAsia="Courier New" w:cstheme="minorHAnsi"/>
          <w:b/>
          <w:sz w:val="24"/>
          <w:szCs w:val="24"/>
        </w:rPr>
        <w:t xml:space="preserve">Man: </w:t>
      </w:r>
      <w:r w:rsidRPr="00C13AE5">
        <w:rPr>
          <w:rFonts w:eastAsia="Courier New" w:cstheme="minorHAnsi"/>
          <w:sz w:val="24"/>
          <w:szCs w:val="24"/>
        </w:rPr>
        <w:t>Right. Erm, what are the hours of work?</w:t>
      </w:r>
    </w:p>
    <w:p w14:paraId="1C807942" w14:textId="77777777" w:rsidR="006A795C" w:rsidRPr="00C13AE5" w:rsidRDefault="006A795C" w:rsidP="0077381A">
      <w:pPr>
        <w:spacing w:line="240" w:lineRule="atLeast"/>
        <w:jc w:val="both"/>
        <w:rPr>
          <w:rFonts w:cstheme="minorHAnsi"/>
          <w:color w:val="000000"/>
          <w:sz w:val="24"/>
          <w:szCs w:val="24"/>
        </w:rPr>
      </w:pPr>
      <w:r w:rsidRPr="00C13AE5">
        <w:rPr>
          <w:rStyle w:val="Bodytext9ArialUnicodeMS"/>
          <w:rFonts w:asciiTheme="minorHAnsi" w:hAnsiTheme="minorHAnsi" w:cstheme="minorHAnsi"/>
          <w:b/>
          <w:i w:val="0"/>
          <w:sz w:val="24"/>
          <w:szCs w:val="24"/>
        </w:rPr>
        <w:t>Woman:</w:t>
      </w:r>
      <w:r w:rsidRPr="00C13AE5">
        <w:rPr>
          <w:rStyle w:val="Bodytext9ArialUnicodeMS"/>
          <w:rFonts w:asciiTheme="minorHAnsi" w:hAnsiTheme="minorHAnsi" w:cstheme="minorHAnsi"/>
          <w:i w:val="0"/>
          <w:sz w:val="24"/>
          <w:szCs w:val="24"/>
        </w:rPr>
        <w:t xml:space="preserve"> </w:t>
      </w:r>
      <w:r w:rsidRPr="00C13AE5">
        <w:rPr>
          <w:rFonts w:eastAsia="Courier New" w:cstheme="minorHAnsi"/>
          <w:sz w:val="24"/>
          <w:szCs w:val="24"/>
        </w:rPr>
        <w:t>There are two different shifts – there’s a day shift from 7 to 2 and a late shift from 4 till 11.</w:t>
      </w:r>
    </w:p>
    <w:p w14:paraId="07B88F74" w14:textId="77777777" w:rsidR="006A795C" w:rsidRPr="00C13AE5" w:rsidRDefault="006A795C" w:rsidP="0077381A">
      <w:pPr>
        <w:spacing w:line="240" w:lineRule="atLeast"/>
        <w:jc w:val="both"/>
        <w:rPr>
          <w:rFonts w:cstheme="minorHAnsi"/>
          <w:color w:val="000000"/>
          <w:sz w:val="24"/>
          <w:szCs w:val="24"/>
        </w:rPr>
      </w:pPr>
      <w:r w:rsidRPr="00C13AE5">
        <w:rPr>
          <w:rFonts w:eastAsia="Courier New" w:cstheme="minorHAnsi"/>
          <w:b/>
          <w:sz w:val="24"/>
          <w:szCs w:val="24"/>
        </w:rPr>
        <w:t>Man:</w:t>
      </w:r>
      <w:r w:rsidRPr="00C13AE5">
        <w:rPr>
          <w:rFonts w:eastAsia="Courier New" w:cstheme="minorHAnsi"/>
          <w:sz w:val="24"/>
          <w:szCs w:val="24"/>
        </w:rPr>
        <w:t xml:space="preserve"> What about time off? </w:t>
      </w:r>
    </w:p>
    <w:p w14:paraId="4E640AA4" w14:textId="77777777" w:rsidR="006A795C" w:rsidRPr="00C13AE5" w:rsidRDefault="006A795C" w:rsidP="0077381A">
      <w:pPr>
        <w:spacing w:line="240" w:lineRule="atLeast"/>
        <w:jc w:val="both"/>
        <w:rPr>
          <w:rFonts w:cstheme="minorHAnsi"/>
          <w:b/>
          <w:color w:val="000000"/>
          <w:sz w:val="24"/>
          <w:szCs w:val="24"/>
        </w:rPr>
      </w:pPr>
      <w:r w:rsidRPr="00C13AE5">
        <w:rPr>
          <w:rStyle w:val="Bodytext9ArialUnicodeMS"/>
          <w:rFonts w:asciiTheme="minorHAnsi" w:hAnsiTheme="minorHAnsi" w:cstheme="minorHAnsi"/>
          <w:b/>
          <w:i w:val="0"/>
          <w:sz w:val="24"/>
          <w:szCs w:val="24"/>
        </w:rPr>
        <w:t>Woman</w:t>
      </w:r>
      <w:r w:rsidRPr="00C13AE5">
        <w:rPr>
          <w:rFonts w:eastAsia="Courier New" w:cstheme="minorHAnsi"/>
          <w:b/>
          <w:sz w:val="24"/>
          <w:szCs w:val="24"/>
        </w:rPr>
        <w:t>:</w:t>
      </w:r>
      <w:r w:rsidRPr="00C13AE5">
        <w:rPr>
          <w:rFonts w:eastAsia="Courier New" w:cstheme="minorHAnsi"/>
          <w:sz w:val="24"/>
          <w:szCs w:val="24"/>
        </w:rPr>
        <w:t xml:space="preserve"> You get one day off.</w:t>
      </w:r>
    </w:p>
    <w:p w14:paraId="6EF90393" w14:textId="77777777" w:rsidR="006A795C" w:rsidRPr="00C13AE5" w:rsidRDefault="006A795C" w:rsidP="0077381A">
      <w:pPr>
        <w:spacing w:line="240" w:lineRule="atLeast"/>
        <w:jc w:val="both"/>
        <w:rPr>
          <w:rFonts w:cstheme="minorHAnsi"/>
          <w:color w:val="000000"/>
          <w:sz w:val="24"/>
          <w:szCs w:val="24"/>
        </w:rPr>
      </w:pPr>
      <w:r w:rsidRPr="00C13AE5">
        <w:rPr>
          <w:rFonts w:eastAsia="Courier New" w:cstheme="minorHAnsi"/>
          <w:b/>
          <w:sz w:val="24"/>
          <w:szCs w:val="24"/>
        </w:rPr>
        <w:t xml:space="preserve">Man: </w:t>
      </w:r>
      <w:r w:rsidRPr="00C13AE5">
        <w:rPr>
          <w:rFonts w:eastAsia="Courier New" w:cstheme="minorHAnsi"/>
          <w:sz w:val="24"/>
          <w:szCs w:val="24"/>
        </w:rPr>
        <w:t>Do you know what the rates of pay are?</w:t>
      </w:r>
    </w:p>
    <w:p w14:paraId="620B21FA" w14:textId="77777777" w:rsidR="006A795C" w:rsidRPr="00C13AE5" w:rsidRDefault="006A795C" w:rsidP="0077381A">
      <w:pPr>
        <w:spacing w:line="240" w:lineRule="atLeast"/>
        <w:jc w:val="both"/>
        <w:rPr>
          <w:rFonts w:cstheme="minorHAnsi"/>
          <w:color w:val="000000"/>
          <w:sz w:val="24"/>
          <w:szCs w:val="24"/>
        </w:rPr>
      </w:pPr>
      <w:r w:rsidRPr="00C13AE5">
        <w:rPr>
          <w:rStyle w:val="Bodytext9ArialUnicodeMS"/>
          <w:rFonts w:asciiTheme="minorHAnsi" w:hAnsiTheme="minorHAnsi" w:cstheme="minorHAnsi"/>
          <w:b/>
          <w:i w:val="0"/>
          <w:sz w:val="24"/>
          <w:szCs w:val="24"/>
        </w:rPr>
        <w:lastRenderedPageBreak/>
        <w:t>Woman</w:t>
      </w:r>
      <w:r w:rsidRPr="00C13AE5">
        <w:rPr>
          <w:rFonts w:eastAsia="Courier New" w:cstheme="minorHAnsi"/>
          <w:sz w:val="24"/>
          <w:szCs w:val="24"/>
        </w:rPr>
        <w:t>: Yes, I’ve got them here. You get £5.50 an hour, and that includes a break.</w:t>
      </w:r>
    </w:p>
    <w:p w14:paraId="60234C29" w14:textId="77777777" w:rsidR="006A795C" w:rsidRPr="00C13AE5" w:rsidRDefault="006A795C" w:rsidP="0077381A">
      <w:pPr>
        <w:spacing w:line="240" w:lineRule="atLeast"/>
        <w:jc w:val="both"/>
        <w:rPr>
          <w:rFonts w:eastAsia="Courier New" w:cstheme="minorHAnsi"/>
          <w:sz w:val="24"/>
          <w:szCs w:val="24"/>
        </w:rPr>
      </w:pPr>
      <w:r w:rsidRPr="00C13AE5">
        <w:rPr>
          <w:rFonts w:eastAsia="Courier New" w:cstheme="minorHAnsi"/>
          <w:b/>
          <w:sz w:val="24"/>
          <w:szCs w:val="24"/>
        </w:rPr>
        <w:t>Man:</w:t>
      </w:r>
      <w:r w:rsidRPr="00C13AE5">
        <w:rPr>
          <w:rFonts w:eastAsia="Courier New" w:cstheme="minorHAnsi"/>
          <w:sz w:val="24"/>
          <w:szCs w:val="24"/>
        </w:rPr>
        <w:t xml:space="preserve"> Oh good. Yes, so let’s see. I’d get er, two hundred and twenty one, no, two hundred and thirty one pounds a week?</w:t>
      </w:r>
    </w:p>
    <w:p w14:paraId="452DA0A7" w14:textId="77777777" w:rsidR="006A795C" w:rsidRPr="00C13AE5" w:rsidRDefault="006A795C" w:rsidP="0077381A">
      <w:pPr>
        <w:spacing w:line="240" w:lineRule="atLeast"/>
        <w:jc w:val="both"/>
        <w:rPr>
          <w:rStyle w:val="Bodytext9ArialUnicodeMS"/>
          <w:rFonts w:asciiTheme="minorHAnsi" w:hAnsiTheme="minorHAnsi" w:cstheme="minorHAnsi"/>
          <w:i w:val="0"/>
          <w:sz w:val="24"/>
          <w:szCs w:val="24"/>
        </w:rPr>
      </w:pPr>
      <w:r w:rsidRPr="00C13AE5">
        <w:rPr>
          <w:rStyle w:val="Bodytext9ArialUnicodeMS"/>
          <w:rFonts w:asciiTheme="minorHAnsi" w:hAnsiTheme="minorHAnsi" w:cstheme="minorHAnsi"/>
          <w:b/>
          <w:i w:val="0"/>
          <w:sz w:val="24"/>
          <w:szCs w:val="24"/>
        </w:rPr>
        <w:t>Woman</w:t>
      </w:r>
      <w:r w:rsidRPr="00C13AE5">
        <w:rPr>
          <w:rFonts w:eastAsia="Courier New" w:cstheme="minorHAnsi"/>
          <w:b/>
          <w:sz w:val="24"/>
          <w:szCs w:val="24"/>
        </w:rPr>
        <w:t xml:space="preserve">: </w:t>
      </w:r>
      <w:r w:rsidRPr="00C13AE5">
        <w:rPr>
          <w:rStyle w:val="Bodytext9ArialUnicodeMS"/>
          <w:rFonts w:asciiTheme="minorHAnsi" w:hAnsiTheme="minorHAnsi" w:cstheme="minorHAnsi"/>
          <w:i w:val="0"/>
          <w:sz w:val="24"/>
          <w:szCs w:val="24"/>
        </w:rPr>
        <w:t>You’d also get tips – our guests tend to be quite generous.</w:t>
      </w:r>
    </w:p>
    <w:p w14:paraId="027905C2" w14:textId="77777777" w:rsidR="006A795C" w:rsidRPr="00C13AE5" w:rsidRDefault="006A795C" w:rsidP="0077381A">
      <w:pPr>
        <w:spacing w:line="240" w:lineRule="atLeast"/>
        <w:jc w:val="both"/>
        <w:rPr>
          <w:rStyle w:val="Bodytext9ArialUnicodeMS"/>
          <w:rFonts w:asciiTheme="minorHAnsi" w:hAnsiTheme="minorHAnsi" w:cstheme="minorHAnsi"/>
          <w:i w:val="0"/>
          <w:sz w:val="24"/>
          <w:szCs w:val="24"/>
        </w:rPr>
      </w:pPr>
      <w:r w:rsidRPr="00C13AE5">
        <w:rPr>
          <w:rStyle w:val="Bodytext9ArialUnicodeMS"/>
          <w:rFonts w:asciiTheme="minorHAnsi" w:hAnsiTheme="minorHAnsi" w:cstheme="minorHAnsi"/>
          <w:b/>
          <w:i w:val="0"/>
          <w:sz w:val="24"/>
          <w:szCs w:val="24"/>
        </w:rPr>
        <w:t xml:space="preserve">Man: </w:t>
      </w:r>
      <w:r w:rsidRPr="00C13AE5">
        <w:rPr>
          <w:rStyle w:val="Bodytext9ArialUnicodeMS"/>
          <w:rFonts w:asciiTheme="minorHAnsi" w:hAnsiTheme="minorHAnsi" w:cstheme="minorHAnsi"/>
          <w:i w:val="0"/>
          <w:sz w:val="24"/>
          <w:szCs w:val="24"/>
        </w:rPr>
        <w:t>Erm, is there a uniform? What about clothes?</w:t>
      </w:r>
    </w:p>
    <w:p w14:paraId="77DE83D8" w14:textId="77777777" w:rsidR="006A795C" w:rsidRPr="00C13AE5" w:rsidRDefault="006A795C" w:rsidP="0077381A">
      <w:pPr>
        <w:spacing w:line="240" w:lineRule="atLeast"/>
        <w:rPr>
          <w:rStyle w:val="Bodytext9ArialUnicodeMS"/>
          <w:rFonts w:asciiTheme="minorHAnsi" w:hAnsiTheme="minorHAnsi" w:cstheme="minorHAnsi"/>
          <w:i w:val="0"/>
          <w:sz w:val="24"/>
          <w:szCs w:val="24"/>
        </w:rPr>
      </w:pPr>
      <w:r w:rsidRPr="00C13AE5">
        <w:rPr>
          <w:rStyle w:val="Bodytext9ArialUnicodeMS"/>
          <w:rFonts w:asciiTheme="minorHAnsi" w:hAnsiTheme="minorHAnsi" w:cstheme="minorHAnsi"/>
          <w:b/>
          <w:i w:val="0"/>
          <w:sz w:val="24"/>
          <w:szCs w:val="24"/>
        </w:rPr>
        <w:t xml:space="preserve">Woman: </w:t>
      </w:r>
      <w:r w:rsidRPr="00C13AE5">
        <w:rPr>
          <w:rStyle w:val="Bodytext9ArialUnicodeMS"/>
          <w:rFonts w:asciiTheme="minorHAnsi" w:hAnsiTheme="minorHAnsi" w:cstheme="minorHAnsi"/>
          <w:i w:val="0"/>
          <w:sz w:val="24"/>
          <w:szCs w:val="24"/>
        </w:rPr>
        <w:t>Yes, I forgot to mention that. You need to wear a white shirt, just a plain one, and dark trousers.</w:t>
      </w:r>
    </w:p>
    <w:p w14:paraId="2E74E14B" w14:textId="77777777" w:rsidR="006A795C" w:rsidRPr="00C13AE5" w:rsidRDefault="006A795C" w:rsidP="0077381A">
      <w:pPr>
        <w:spacing w:line="240" w:lineRule="atLeast"/>
        <w:jc w:val="both"/>
        <w:rPr>
          <w:rStyle w:val="Bodytext9ArialUnicodeMS"/>
          <w:rFonts w:asciiTheme="minorHAnsi" w:hAnsiTheme="minorHAnsi" w:cstheme="minorHAnsi"/>
          <w:i w:val="0"/>
          <w:sz w:val="24"/>
          <w:szCs w:val="24"/>
        </w:rPr>
      </w:pPr>
      <w:r w:rsidRPr="00C13AE5">
        <w:rPr>
          <w:rStyle w:val="Bodytext9ArialUnicodeMS"/>
          <w:rFonts w:asciiTheme="minorHAnsi" w:hAnsiTheme="minorHAnsi" w:cstheme="minorHAnsi"/>
          <w:b/>
          <w:i w:val="0"/>
          <w:sz w:val="24"/>
          <w:szCs w:val="24"/>
        </w:rPr>
        <w:t>Man:</w:t>
      </w:r>
      <w:r w:rsidRPr="00C13AE5">
        <w:rPr>
          <w:rStyle w:val="Bodytext9ArialUnicodeMS"/>
          <w:rFonts w:asciiTheme="minorHAnsi" w:hAnsiTheme="minorHAnsi" w:cstheme="minorHAnsi"/>
          <w:i w:val="0"/>
          <w:sz w:val="24"/>
          <w:szCs w:val="24"/>
        </w:rPr>
        <w:t xml:space="preserve"> Erm, one last thing – I don’t know what the starting date is.</w:t>
      </w:r>
    </w:p>
    <w:p w14:paraId="54F3D356" w14:textId="77777777" w:rsidR="006A795C" w:rsidRPr="00C13AE5" w:rsidRDefault="006A795C" w:rsidP="0077381A">
      <w:pPr>
        <w:spacing w:line="240" w:lineRule="atLeast"/>
        <w:jc w:val="both"/>
        <w:rPr>
          <w:rStyle w:val="Bodytext9ArialUnicodeMS"/>
          <w:rFonts w:asciiTheme="minorHAnsi" w:hAnsiTheme="minorHAnsi" w:cstheme="minorHAnsi"/>
          <w:i w:val="0"/>
          <w:sz w:val="24"/>
          <w:szCs w:val="24"/>
        </w:rPr>
      </w:pPr>
      <w:r w:rsidRPr="00C13AE5">
        <w:rPr>
          <w:rStyle w:val="Bodytext9ArialUnicodeMS"/>
          <w:rFonts w:asciiTheme="minorHAnsi" w:hAnsiTheme="minorHAnsi" w:cstheme="minorHAnsi"/>
          <w:b/>
          <w:i w:val="0"/>
          <w:sz w:val="24"/>
          <w:szCs w:val="24"/>
        </w:rPr>
        <w:t xml:space="preserve">Woman: </w:t>
      </w:r>
      <w:r w:rsidRPr="00C13AE5">
        <w:rPr>
          <w:rStyle w:val="Bodytext9ArialUnicodeMS"/>
          <w:rFonts w:asciiTheme="minorHAnsi" w:hAnsiTheme="minorHAnsi" w:cstheme="minorHAnsi"/>
          <w:i w:val="0"/>
          <w:sz w:val="24"/>
          <w:szCs w:val="24"/>
        </w:rPr>
        <w:t>Just a minute. I think it’s some time around the end of June. Yes, the 28</w:t>
      </w:r>
      <w:r w:rsidRPr="00C13AE5">
        <w:rPr>
          <w:rStyle w:val="Bodytext9ArialUnicodeMS"/>
          <w:rFonts w:asciiTheme="minorHAnsi" w:hAnsiTheme="minorHAnsi" w:cstheme="minorHAnsi"/>
          <w:i w:val="0"/>
          <w:sz w:val="24"/>
          <w:szCs w:val="24"/>
          <w:vertAlign w:val="superscript"/>
        </w:rPr>
        <w:t>th</w:t>
      </w:r>
      <w:r w:rsidRPr="00C13AE5">
        <w:rPr>
          <w:rStyle w:val="Bodytext9ArialUnicodeMS"/>
          <w:rFonts w:asciiTheme="minorHAnsi" w:hAnsiTheme="minorHAnsi" w:cstheme="minorHAnsi"/>
          <w:i w:val="0"/>
          <w:sz w:val="24"/>
          <w:szCs w:val="24"/>
        </w:rPr>
        <w:t xml:space="preserve"> </w:t>
      </w:r>
      <w:r w:rsidRPr="00C13AE5">
        <w:rPr>
          <w:rStyle w:val="Bodytext9ArialUnicodeMS"/>
          <w:rFonts w:asciiTheme="minorHAnsi" w:hAnsiTheme="minorHAnsi" w:cstheme="minorHAnsi"/>
          <w:b/>
          <w:i w:val="0"/>
          <w:sz w:val="24"/>
          <w:szCs w:val="24"/>
        </w:rPr>
        <w:t xml:space="preserve"> </w:t>
      </w:r>
      <w:r w:rsidRPr="00C13AE5">
        <w:rPr>
          <w:rStyle w:val="Bodytext9ArialUnicodeMS"/>
          <w:rFonts w:asciiTheme="minorHAnsi" w:hAnsiTheme="minorHAnsi" w:cstheme="minorHAnsi"/>
          <w:i w:val="0"/>
          <w:sz w:val="24"/>
          <w:szCs w:val="24"/>
        </w:rPr>
        <w:t>in time for the summer.</w:t>
      </w:r>
    </w:p>
    <w:p w14:paraId="28FF62F6" w14:textId="77777777" w:rsidR="006A795C" w:rsidRPr="00C13AE5" w:rsidRDefault="006A795C" w:rsidP="0077381A">
      <w:pPr>
        <w:spacing w:line="240" w:lineRule="atLeast"/>
        <w:jc w:val="both"/>
        <w:rPr>
          <w:rStyle w:val="Bodytext9ArialUnicodeMS"/>
          <w:rFonts w:asciiTheme="minorHAnsi" w:hAnsiTheme="minorHAnsi" w:cstheme="minorHAnsi"/>
          <w:i w:val="0"/>
          <w:sz w:val="24"/>
          <w:szCs w:val="24"/>
        </w:rPr>
      </w:pPr>
      <w:r w:rsidRPr="00C13AE5">
        <w:rPr>
          <w:rStyle w:val="Bodytext9ArialUnicodeMS"/>
          <w:rFonts w:asciiTheme="minorHAnsi" w:hAnsiTheme="minorHAnsi" w:cstheme="minorHAnsi"/>
          <w:b/>
          <w:i w:val="0"/>
          <w:sz w:val="24"/>
          <w:szCs w:val="24"/>
        </w:rPr>
        <w:t>Man:</w:t>
      </w:r>
      <w:r w:rsidRPr="00C13AE5">
        <w:rPr>
          <w:rStyle w:val="Bodytext9ArialUnicodeMS"/>
          <w:rFonts w:asciiTheme="minorHAnsi" w:hAnsiTheme="minorHAnsi" w:cstheme="minorHAnsi"/>
          <w:i w:val="0"/>
          <w:sz w:val="24"/>
          <w:szCs w:val="24"/>
        </w:rPr>
        <w:t xml:space="preserve"> That’s great. I’m available from the 10</w:t>
      </w:r>
      <w:r w:rsidRPr="00C13AE5">
        <w:rPr>
          <w:rStyle w:val="Bodytext9ArialUnicodeMS"/>
          <w:rFonts w:asciiTheme="minorHAnsi" w:hAnsiTheme="minorHAnsi" w:cstheme="minorHAnsi"/>
          <w:i w:val="0"/>
          <w:sz w:val="24"/>
          <w:szCs w:val="24"/>
          <w:vertAlign w:val="superscript"/>
        </w:rPr>
        <w:t>th</w:t>
      </w:r>
      <w:r w:rsidRPr="00C13AE5">
        <w:rPr>
          <w:rStyle w:val="Bodytext9ArialUnicodeMS"/>
          <w:rFonts w:asciiTheme="minorHAnsi" w:hAnsiTheme="minorHAnsi" w:cstheme="minorHAnsi"/>
          <w:i w:val="0"/>
          <w:sz w:val="24"/>
          <w:szCs w:val="24"/>
        </w:rPr>
        <w:t>. Well, thanks very much for your help.</w:t>
      </w:r>
    </w:p>
    <w:p w14:paraId="68842D3D" w14:textId="77777777" w:rsidR="006A795C" w:rsidRPr="00C13AE5" w:rsidRDefault="006A795C" w:rsidP="0077381A">
      <w:pPr>
        <w:spacing w:line="240" w:lineRule="atLeast"/>
        <w:jc w:val="both"/>
        <w:rPr>
          <w:rStyle w:val="Bodytext9ArialUnicodeMS"/>
          <w:rFonts w:asciiTheme="minorHAnsi" w:hAnsiTheme="minorHAnsi" w:cstheme="minorHAnsi"/>
          <w:i w:val="0"/>
          <w:sz w:val="24"/>
          <w:szCs w:val="24"/>
        </w:rPr>
      </w:pPr>
      <w:r w:rsidRPr="00C13AE5">
        <w:rPr>
          <w:rStyle w:val="Bodytext9ArialUnicodeMS"/>
          <w:rFonts w:asciiTheme="minorHAnsi" w:hAnsiTheme="minorHAnsi" w:cstheme="minorHAnsi"/>
          <w:b/>
          <w:i w:val="0"/>
          <w:sz w:val="24"/>
          <w:szCs w:val="24"/>
        </w:rPr>
        <w:t xml:space="preserve">Woman: </w:t>
      </w:r>
      <w:r w:rsidRPr="00C13AE5">
        <w:rPr>
          <w:rStyle w:val="Bodytext9ArialUnicodeMS"/>
          <w:rFonts w:asciiTheme="minorHAnsi" w:hAnsiTheme="minorHAnsi" w:cstheme="minorHAnsi"/>
          <w:i w:val="0"/>
          <w:sz w:val="24"/>
          <w:szCs w:val="24"/>
        </w:rPr>
        <w:t>You’re welcome. Bye.</w:t>
      </w:r>
    </w:p>
    <w:p w14:paraId="31C86E01" w14:textId="77777777" w:rsidR="006A795C" w:rsidRPr="00C13AE5" w:rsidRDefault="006A795C" w:rsidP="0077381A">
      <w:pPr>
        <w:spacing w:line="240" w:lineRule="atLeast"/>
        <w:jc w:val="both"/>
        <w:rPr>
          <w:rFonts w:eastAsia="Arial Unicode MS" w:cstheme="minorHAnsi"/>
          <w:iCs/>
          <w:sz w:val="24"/>
          <w:szCs w:val="24"/>
        </w:rPr>
      </w:pPr>
      <w:r w:rsidRPr="00C13AE5">
        <w:rPr>
          <w:rStyle w:val="Bodytext9ArialUnicodeMS"/>
          <w:rFonts w:asciiTheme="minorHAnsi" w:hAnsiTheme="minorHAnsi" w:cstheme="minorHAnsi"/>
          <w:b/>
          <w:i w:val="0"/>
          <w:sz w:val="24"/>
          <w:szCs w:val="24"/>
        </w:rPr>
        <w:t>Man:</w:t>
      </w:r>
      <w:r w:rsidRPr="00C13AE5">
        <w:rPr>
          <w:rStyle w:val="Bodytext9ArialUnicodeMS"/>
          <w:rFonts w:asciiTheme="minorHAnsi" w:hAnsiTheme="minorHAnsi" w:cstheme="minorHAnsi"/>
          <w:i w:val="0"/>
          <w:sz w:val="24"/>
          <w:szCs w:val="24"/>
        </w:rPr>
        <w:t xml:space="preserve"> Bye.</w:t>
      </w:r>
    </w:p>
    <w:p w14:paraId="7130E4F7" w14:textId="77777777" w:rsidR="006A795C" w:rsidRPr="00C13AE5" w:rsidRDefault="006A795C" w:rsidP="0077381A">
      <w:pPr>
        <w:spacing w:line="240" w:lineRule="atLeast"/>
        <w:rPr>
          <w:rFonts w:cstheme="minorHAnsi"/>
          <w:b/>
          <w:color w:val="000000"/>
          <w:sz w:val="24"/>
          <w:szCs w:val="24"/>
        </w:rPr>
      </w:pPr>
    </w:p>
    <w:p w14:paraId="7BCCD84E" w14:textId="77777777" w:rsidR="006A795C" w:rsidRPr="00C13AE5" w:rsidRDefault="006A795C" w:rsidP="0077381A">
      <w:pPr>
        <w:spacing w:line="240" w:lineRule="atLeast"/>
        <w:rPr>
          <w:rFonts w:eastAsia="Times New Roman" w:cstheme="minorHAnsi"/>
          <w:color w:val="000000"/>
          <w:sz w:val="24"/>
          <w:szCs w:val="24"/>
        </w:rPr>
      </w:pPr>
      <w:r w:rsidRPr="00C13AE5">
        <w:rPr>
          <w:rFonts w:cstheme="minorHAnsi"/>
          <w:b/>
          <w:color w:val="000000"/>
          <w:sz w:val="24"/>
          <w:szCs w:val="24"/>
        </w:rPr>
        <w:t>Conversation 3. Listen to part of a conversation at a university library</w:t>
      </w:r>
    </w:p>
    <w:p w14:paraId="7C931CD9" w14:textId="77777777" w:rsidR="006A795C" w:rsidRPr="00C13AE5" w:rsidRDefault="006A795C" w:rsidP="0077381A">
      <w:pPr>
        <w:spacing w:line="240" w:lineRule="atLeast"/>
        <w:jc w:val="both"/>
        <w:rPr>
          <w:rFonts w:eastAsia="Courier New" w:cstheme="minorHAnsi"/>
          <w:sz w:val="24"/>
          <w:szCs w:val="24"/>
        </w:rPr>
      </w:pPr>
      <w:r w:rsidRPr="00C13AE5">
        <w:rPr>
          <w:rStyle w:val="Bodytext9ArialUnicodeMS"/>
          <w:rFonts w:asciiTheme="minorHAnsi" w:hAnsiTheme="minorHAnsi" w:cstheme="minorHAnsi"/>
          <w:b/>
          <w:i w:val="0"/>
          <w:sz w:val="24"/>
          <w:szCs w:val="24"/>
        </w:rPr>
        <w:t xml:space="preserve">Man: </w:t>
      </w:r>
      <w:r w:rsidRPr="00C13AE5">
        <w:rPr>
          <w:rStyle w:val="Bodytext9ArialUnicodeMS"/>
          <w:rFonts w:asciiTheme="minorHAnsi" w:hAnsiTheme="minorHAnsi" w:cstheme="minorHAnsi"/>
          <w:i w:val="0"/>
          <w:sz w:val="24"/>
          <w:szCs w:val="24"/>
        </w:rPr>
        <w:t xml:space="preserve">Hi. May I speak to the…uh, the archives librarian? </w:t>
      </w:r>
    </w:p>
    <w:p w14:paraId="32C69C0E" w14:textId="77777777" w:rsidR="006A795C" w:rsidRPr="00C13AE5" w:rsidRDefault="006A795C" w:rsidP="0077381A">
      <w:pPr>
        <w:spacing w:line="240" w:lineRule="atLeast"/>
        <w:jc w:val="both"/>
        <w:rPr>
          <w:rFonts w:cstheme="minorHAnsi"/>
          <w:color w:val="000000"/>
          <w:sz w:val="24"/>
          <w:szCs w:val="24"/>
        </w:rPr>
      </w:pPr>
      <w:r w:rsidRPr="00C13AE5">
        <w:rPr>
          <w:rFonts w:eastAsia="Courier New" w:cstheme="minorHAnsi"/>
          <w:b/>
          <w:sz w:val="24"/>
          <w:szCs w:val="24"/>
        </w:rPr>
        <w:t xml:space="preserve">Woman: </w:t>
      </w:r>
      <w:r w:rsidRPr="00C13AE5">
        <w:rPr>
          <w:rFonts w:eastAsia="Courier New" w:cstheme="minorHAnsi"/>
          <w:sz w:val="24"/>
          <w:szCs w:val="24"/>
        </w:rPr>
        <w:t>I’m the archives librarian. What can I help you with?</w:t>
      </w:r>
    </w:p>
    <w:p w14:paraId="085D9C3B" w14:textId="77777777" w:rsidR="006A795C" w:rsidRPr="00C13AE5" w:rsidRDefault="006A795C" w:rsidP="0077381A">
      <w:pPr>
        <w:spacing w:line="240" w:lineRule="atLeast"/>
        <w:jc w:val="both"/>
        <w:rPr>
          <w:rFonts w:cstheme="minorHAnsi"/>
          <w:color w:val="000000"/>
          <w:sz w:val="24"/>
          <w:szCs w:val="24"/>
        </w:rPr>
      </w:pPr>
      <w:r w:rsidRPr="00C13AE5">
        <w:rPr>
          <w:rStyle w:val="Bodytext9ArialUnicodeMS"/>
          <w:rFonts w:asciiTheme="minorHAnsi" w:hAnsiTheme="minorHAnsi" w:cstheme="minorHAnsi"/>
          <w:b/>
          <w:i w:val="0"/>
          <w:sz w:val="24"/>
          <w:szCs w:val="24"/>
        </w:rPr>
        <w:t>Man:</w:t>
      </w:r>
      <w:r w:rsidRPr="00C13AE5">
        <w:rPr>
          <w:rStyle w:val="Bodytext9ArialUnicodeMS"/>
          <w:rFonts w:asciiTheme="minorHAnsi" w:hAnsiTheme="minorHAnsi" w:cstheme="minorHAnsi"/>
          <w:i w:val="0"/>
          <w:sz w:val="24"/>
          <w:szCs w:val="24"/>
        </w:rPr>
        <w:t xml:space="preserve"> </w:t>
      </w:r>
      <w:r w:rsidRPr="00C13AE5">
        <w:rPr>
          <w:rFonts w:eastAsia="Courier New" w:cstheme="minorHAnsi"/>
          <w:sz w:val="24"/>
          <w:szCs w:val="24"/>
        </w:rPr>
        <w:t>Well, actually, I’m not a student here.</w:t>
      </w:r>
    </w:p>
    <w:p w14:paraId="0A3F406E" w14:textId="77777777" w:rsidR="006A795C" w:rsidRPr="00C13AE5" w:rsidRDefault="006A795C" w:rsidP="0077381A">
      <w:pPr>
        <w:spacing w:line="240" w:lineRule="atLeast"/>
        <w:jc w:val="both"/>
        <w:rPr>
          <w:rFonts w:cstheme="minorHAnsi"/>
          <w:color w:val="000000"/>
          <w:sz w:val="24"/>
          <w:szCs w:val="24"/>
        </w:rPr>
      </w:pPr>
      <w:r w:rsidRPr="00C13AE5">
        <w:rPr>
          <w:rFonts w:eastAsia="Courier New" w:cstheme="minorHAnsi"/>
          <w:b/>
          <w:sz w:val="24"/>
          <w:szCs w:val="24"/>
        </w:rPr>
        <w:t>Woman:</w:t>
      </w:r>
      <w:r w:rsidRPr="00C13AE5">
        <w:rPr>
          <w:rFonts w:eastAsia="Courier New" w:cstheme="minorHAnsi"/>
          <w:sz w:val="24"/>
          <w:szCs w:val="24"/>
        </w:rPr>
        <w:t xml:space="preserve"> Are you the…sorry. I don’t remember your name, but the librarian over there asked me about giving someone access to the Jacobson collection. Is that you?</w:t>
      </w:r>
    </w:p>
    <w:p w14:paraId="379769E5" w14:textId="77777777" w:rsidR="006A795C" w:rsidRPr="00C13AE5" w:rsidRDefault="006A795C" w:rsidP="0077381A">
      <w:pPr>
        <w:spacing w:line="240" w:lineRule="atLeast"/>
        <w:jc w:val="both"/>
        <w:rPr>
          <w:rFonts w:cstheme="minorHAnsi"/>
          <w:color w:val="000000"/>
          <w:sz w:val="24"/>
          <w:szCs w:val="24"/>
        </w:rPr>
      </w:pPr>
      <w:r w:rsidRPr="00C13AE5">
        <w:rPr>
          <w:rStyle w:val="Bodytext9ArialUnicodeMS"/>
          <w:rFonts w:asciiTheme="minorHAnsi" w:hAnsiTheme="minorHAnsi" w:cstheme="minorHAnsi"/>
          <w:b/>
          <w:i w:val="0"/>
          <w:sz w:val="24"/>
          <w:szCs w:val="24"/>
        </w:rPr>
        <w:t>Man</w:t>
      </w:r>
      <w:r w:rsidRPr="00C13AE5">
        <w:rPr>
          <w:rFonts w:eastAsia="Courier New" w:cstheme="minorHAnsi"/>
          <w:b/>
          <w:sz w:val="24"/>
          <w:szCs w:val="24"/>
        </w:rPr>
        <w:t>:</w:t>
      </w:r>
      <w:r w:rsidRPr="00C13AE5">
        <w:rPr>
          <w:rFonts w:eastAsia="Courier New" w:cstheme="minorHAnsi"/>
          <w:sz w:val="24"/>
          <w:szCs w:val="24"/>
        </w:rPr>
        <w:t xml:space="preserve"> Yes, that’s right. See, my paper is on the development of the coal – mining industry.</w:t>
      </w:r>
      <w:r w:rsidRPr="00C13AE5">
        <w:rPr>
          <w:rFonts w:cstheme="minorHAnsi"/>
          <w:color w:val="000000"/>
          <w:sz w:val="24"/>
          <w:szCs w:val="24"/>
        </w:rPr>
        <w:t xml:space="preserve">  </w:t>
      </w:r>
    </w:p>
    <w:p w14:paraId="46C636EE" w14:textId="77777777" w:rsidR="006A795C" w:rsidRPr="00C13AE5" w:rsidRDefault="006A795C" w:rsidP="0077381A">
      <w:pPr>
        <w:spacing w:line="240" w:lineRule="atLeast"/>
        <w:jc w:val="both"/>
        <w:rPr>
          <w:rFonts w:cstheme="minorHAnsi"/>
          <w:b/>
          <w:color w:val="000000"/>
          <w:sz w:val="24"/>
          <w:szCs w:val="24"/>
        </w:rPr>
      </w:pPr>
      <w:r w:rsidRPr="00C13AE5">
        <w:rPr>
          <w:rFonts w:eastAsia="Courier New" w:cstheme="minorHAnsi"/>
          <w:b/>
          <w:sz w:val="24"/>
          <w:szCs w:val="24"/>
        </w:rPr>
        <w:t xml:space="preserve">Woman: </w:t>
      </w:r>
      <w:r w:rsidRPr="00C13AE5">
        <w:rPr>
          <w:rFonts w:eastAsia="Courier New" w:cstheme="minorHAnsi"/>
          <w:sz w:val="24"/>
          <w:szCs w:val="24"/>
        </w:rPr>
        <w:t>Did your librarian explain what our system is here?</w:t>
      </w:r>
    </w:p>
    <w:p w14:paraId="3D361FE7" w14:textId="77777777" w:rsidR="006A795C" w:rsidRPr="00C13AE5" w:rsidRDefault="006A795C" w:rsidP="0077381A">
      <w:pPr>
        <w:spacing w:line="240" w:lineRule="atLeast"/>
        <w:jc w:val="both"/>
        <w:rPr>
          <w:rFonts w:cstheme="minorHAnsi"/>
          <w:color w:val="000000"/>
          <w:sz w:val="24"/>
          <w:szCs w:val="24"/>
        </w:rPr>
      </w:pPr>
      <w:r w:rsidRPr="00C13AE5">
        <w:rPr>
          <w:rStyle w:val="Bodytext9ArialUnicodeMS"/>
          <w:rFonts w:asciiTheme="minorHAnsi" w:hAnsiTheme="minorHAnsi" w:cstheme="minorHAnsi"/>
          <w:b/>
          <w:i w:val="0"/>
          <w:sz w:val="24"/>
          <w:szCs w:val="24"/>
        </w:rPr>
        <w:t>Man:</w:t>
      </w:r>
      <w:r w:rsidRPr="00C13AE5">
        <w:rPr>
          <w:rStyle w:val="Bodytext9ArialUnicodeMS"/>
          <w:rFonts w:asciiTheme="minorHAnsi" w:hAnsiTheme="minorHAnsi" w:cstheme="minorHAnsi"/>
          <w:i w:val="0"/>
          <w:sz w:val="24"/>
          <w:szCs w:val="24"/>
        </w:rPr>
        <w:t xml:space="preserve"> </w:t>
      </w:r>
      <w:r w:rsidRPr="00C13AE5">
        <w:rPr>
          <w:rFonts w:eastAsia="Courier New" w:cstheme="minorHAnsi"/>
          <w:sz w:val="24"/>
          <w:szCs w:val="24"/>
        </w:rPr>
        <w:t xml:space="preserve">A little. She told me to make sure I brought my college ID so I could get in the door. </w:t>
      </w:r>
    </w:p>
    <w:p w14:paraId="6072B9C8" w14:textId="77777777" w:rsidR="006A795C" w:rsidRPr="00C13AE5" w:rsidRDefault="006A795C" w:rsidP="0077381A">
      <w:pPr>
        <w:spacing w:line="240" w:lineRule="atLeast"/>
        <w:jc w:val="both"/>
        <w:rPr>
          <w:rFonts w:cstheme="minorHAnsi"/>
          <w:color w:val="000000"/>
          <w:sz w:val="24"/>
          <w:szCs w:val="24"/>
        </w:rPr>
      </w:pPr>
      <w:r w:rsidRPr="00C13AE5">
        <w:rPr>
          <w:rFonts w:eastAsia="Courier New" w:cstheme="minorHAnsi"/>
          <w:b/>
          <w:sz w:val="24"/>
          <w:szCs w:val="24"/>
        </w:rPr>
        <w:t>Woman:</w:t>
      </w:r>
      <w:r w:rsidRPr="00C13AE5">
        <w:rPr>
          <w:rFonts w:eastAsia="Courier New" w:cstheme="minorHAnsi"/>
          <w:sz w:val="24"/>
          <w:szCs w:val="24"/>
        </w:rPr>
        <w:t xml:space="preserve"> Yes, well, I’ll need to take a copy of it too. Even our own students who look at items from our archive collections have to leave a copy of their ID with us. You’ll also have to sign into the archives room whenever you enter and sign out whenever you leave. There’s a desk. You know, for security.</w:t>
      </w:r>
    </w:p>
    <w:p w14:paraId="2C4E17D5" w14:textId="77777777" w:rsidR="006A795C" w:rsidRPr="00C13AE5" w:rsidRDefault="006A795C" w:rsidP="0077381A">
      <w:pPr>
        <w:spacing w:line="240" w:lineRule="atLeast"/>
        <w:jc w:val="both"/>
        <w:rPr>
          <w:rFonts w:cstheme="minorHAnsi"/>
          <w:color w:val="000000"/>
          <w:sz w:val="24"/>
          <w:szCs w:val="24"/>
        </w:rPr>
      </w:pPr>
      <w:r w:rsidRPr="00C13AE5">
        <w:rPr>
          <w:rStyle w:val="Bodytext9ArialUnicodeMS"/>
          <w:rFonts w:asciiTheme="minorHAnsi" w:hAnsiTheme="minorHAnsi" w:cstheme="minorHAnsi"/>
          <w:b/>
          <w:i w:val="0"/>
          <w:sz w:val="24"/>
          <w:szCs w:val="24"/>
        </w:rPr>
        <w:t>Man</w:t>
      </w:r>
      <w:r w:rsidRPr="00C13AE5">
        <w:rPr>
          <w:rFonts w:eastAsia="Courier New" w:cstheme="minorHAnsi"/>
          <w:b/>
          <w:sz w:val="24"/>
          <w:szCs w:val="24"/>
        </w:rPr>
        <w:t>:</w:t>
      </w:r>
      <w:r w:rsidRPr="00C13AE5">
        <w:rPr>
          <w:rFonts w:eastAsia="Courier New" w:cstheme="minorHAnsi"/>
          <w:sz w:val="24"/>
          <w:szCs w:val="24"/>
        </w:rPr>
        <w:t xml:space="preserve"> I’ll be careful.</w:t>
      </w:r>
    </w:p>
    <w:p w14:paraId="4AF5089D" w14:textId="77777777" w:rsidR="006A795C" w:rsidRPr="00C13AE5" w:rsidRDefault="006A795C" w:rsidP="0077381A">
      <w:pPr>
        <w:spacing w:line="240" w:lineRule="atLeast"/>
        <w:jc w:val="both"/>
        <w:rPr>
          <w:rFonts w:cstheme="minorHAnsi"/>
          <w:color w:val="000000"/>
          <w:sz w:val="24"/>
          <w:szCs w:val="24"/>
        </w:rPr>
      </w:pPr>
      <w:r w:rsidRPr="00C13AE5">
        <w:rPr>
          <w:rFonts w:eastAsia="Courier New" w:cstheme="minorHAnsi"/>
          <w:b/>
          <w:sz w:val="24"/>
          <w:szCs w:val="24"/>
        </w:rPr>
        <w:t xml:space="preserve">Woman: </w:t>
      </w:r>
      <w:r w:rsidRPr="00C13AE5">
        <w:rPr>
          <w:rFonts w:eastAsia="Courier New" w:cstheme="minorHAnsi"/>
          <w:sz w:val="24"/>
          <w:szCs w:val="24"/>
        </w:rPr>
        <w:t>Thank you. The other thing is, the things in the Jacobson collection are over 100 years old, so I’ll have to ask you to wear special gloves while handling the books.</w:t>
      </w:r>
      <w:r w:rsidRPr="00C13AE5">
        <w:rPr>
          <w:rFonts w:eastAsia="Courier New" w:cstheme="minorHAnsi"/>
          <w:b/>
          <w:sz w:val="24"/>
          <w:szCs w:val="24"/>
        </w:rPr>
        <w:t xml:space="preserve"> </w:t>
      </w:r>
      <w:r w:rsidRPr="00C13AE5">
        <w:rPr>
          <w:rFonts w:eastAsia="Courier New" w:cstheme="minorHAnsi"/>
          <w:sz w:val="24"/>
          <w:szCs w:val="24"/>
        </w:rPr>
        <w:t>Also, I’m afraid you won’t be able to photography anything.</w:t>
      </w:r>
    </w:p>
    <w:p w14:paraId="35585EC1" w14:textId="77777777" w:rsidR="006A795C" w:rsidRPr="00C13AE5" w:rsidRDefault="006A795C" w:rsidP="0077381A">
      <w:pPr>
        <w:spacing w:line="240" w:lineRule="atLeast"/>
        <w:jc w:val="both"/>
        <w:rPr>
          <w:rFonts w:cstheme="minorHAnsi"/>
          <w:color w:val="000000"/>
          <w:sz w:val="24"/>
          <w:szCs w:val="24"/>
        </w:rPr>
      </w:pPr>
      <w:r w:rsidRPr="00C13AE5">
        <w:rPr>
          <w:rStyle w:val="Bodytext9ArialUnicodeMS"/>
          <w:rFonts w:asciiTheme="minorHAnsi" w:hAnsiTheme="minorHAnsi" w:cstheme="minorHAnsi"/>
          <w:b/>
          <w:i w:val="0"/>
          <w:sz w:val="24"/>
          <w:szCs w:val="24"/>
        </w:rPr>
        <w:t>Man</w:t>
      </w:r>
      <w:r w:rsidRPr="00C13AE5">
        <w:rPr>
          <w:rFonts w:eastAsia="Courier New" w:cstheme="minorHAnsi"/>
          <w:sz w:val="24"/>
          <w:szCs w:val="24"/>
        </w:rPr>
        <w:t>: I figured that. Can I…I don’t know, take a picture, or something?</w:t>
      </w:r>
    </w:p>
    <w:p w14:paraId="1A37E549" w14:textId="77777777" w:rsidR="006A795C" w:rsidRPr="00C13AE5" w:rsidRDefault="006A795C" w:rsidP="0077381A">
      <w:pPr>
        <w:spacing w:line="240" w:lineRule="atLeast"/>
        <w:jc w:val="both"/>
        <w:rPr>
          <w:rStyle w:val="Bodytext9ArialUnicodeMS"/>
          <w:rFonts w:asciiTheme="minorHAnsi" w:hAnsiTheme="minorHAnsi" w:cstheme="minorHAnsi"/>
          <w:b/>
          <w:i w:val="0"/>
          <w:sz w:val="24"/>
          <w:szCs w:val="24"/>
        </w:rPr>
      </w:pPr>
      <w:r w:rsidRPr="00C13AE5">
        <w:rPr>
          <w:rFonts w:eastAsia="Courier New" w:cstheme="minorHAnsi"/>
          <w:b/>
          <w:sz w:val="24"/>
          <w:szCs w:val="24"/>
        </w:rPr>
        <w:lastRenderedPageBreak/>
        <w:t>Woman:</w:t>
      </w:r>
      <w:r w:rsidRPr="00C13AE5">
        <w:rPr>
          <w:rFonts w:eastAsia="Courier New" w:cstheme="minorHAnsi"/>
          <w:sz w:val="24"/>
          <w:szCs w:val="24"/>
        </w:rPr>
        <w:t xml:space="preserve"> Well, I can’t let you take a picture. But we have scans images of all the pages in the collection.</w:t>
      </w:r>
    </w:p>
    <w:p w14:paraId="6D63ECD2" w14:textId="77777777" w:rsidR="006A795C" w:rsidRPr="00C13AE5" w:rsidRDefault="006A795C" w:rsidP="0077381A">
      <w:pPr>
        <w:spacing w:line="240" w:lineRule="atLeast"/>
        <w:jc w:val="both"/>
        <w:rPr>
          <w:rStyle w:val="Bodytext9ArialUnicodeMS"/>
          <w:rFonts w:asciiTheme="minorHAnsi" w:hAnsiTheme="minorHAnsi" w:cstheme="minorHAnsi"/>
          <w:i w:val="0"/>
          <w:sz w:val="24"/>
          <w:szCs w:val="24"/>
        </w:rPr>
      </w:pPr>
      <w:r w:rsidRPr="00C13AE5">
        <w:rPr>
          <w:rStyle w:val="Bodytext9ArialUnicodeMS"/>
          <w:rFonts w:asciiTheme="minorHAnsi" w:hAnsiTheme="minorHAnsi" w:cstheme="minorHAnsi"/>
          <w:b/>
          <w:i w:val="0"/>
          <w:sz w:val="24"/>
          <w:szCs w:val="24"/>
        </w:rPr>
        <w:t xml:space="preserve">Man: </w:t>
      </w:r>
      <w:r w:rsidRPr="00C13AE5">
        <w:rPr>
          <w:rStyle w:val="Bodytext9ArialUnicodeMS"/>
          <w:rFonts w:asciiTheme="minorHAnsi" w:hAnsiTheme="minorHAnsi" w:cstheme="minorHAnsi"/>
          <w:i w:val="0"/>
          <w:sz w:val="24"/>
          <w:szCs w:val="24"/>
        </w:rPr>
        <w:t xml:space="preserve">Well, I guess given how rare these things are…Okay so you want a copy of my ID, and then can you tell me how to get to the archives room so I can get started? </w:t>
      </w:r>
    </w:p>
    <w:p w14:paraId="2D81232F" w14:textId="77777777" w:rsidR="006A795C" w:rsidRPr="00C13AE5" w:rsidRDefault="006A795C" w:rsidP="0077381A">
      <w:pPr>
        <w:spacing w:line="240" w:lineRule="atLeast"/>
        <w:rPr>
          <w:rFonts w:eastAsia="Times New Roman" w:cstheme="minorHAnsi"/>
          <w:color w:val="000000"/>
          <w:sz w:val="24"/>
          <w:szCs w:val="24"/>
        </w:rPr>
      </w:pPr>
    </w:p>
    <w:p w14:paraId="4E2F9552" w14:textId="77777777" w:rsidR="006A795C" w:rsidRPr="00C13AE5" w:rsidRDefault="006A795C" w:rsidP="0077381A">
      <w:pPr>
        <w:spacing w:line="240" w:lineRule="atLeast"/>
        <w:rPr>
          <w:rFonts w:eastAsia="Times New Roman" w:cstheme="minorHAnsi"/>
          <w:b/>
          <w:color w:val="000000"/>
          <w:sz w:val="24"/>
          <w:szCs w:val="24"/>
        </w:rPr>
      </w:pPr>
      <w:r w:rsidRPr="00C13AE5">
        <w:rPr>
          <w:rFonts w:eastAsia="Times New Roman" w:cstheme="minorHAnsi"/>
          <w:b/>
          <w:color w:val="000000"/>
          <w:sz w:val="24"/>
          <w:szCs w:val="24"/>
        </w:rPr>
        <w:t xml:space="preserve">PART 3: </w:t>
      </w:r>
    </w:p>
    <w:p w14:paraId="12803D10" w14:textId="77777777" w:rsidR="006A795C" w:rsidRPr="00C13AE5" w:rsidRDefault="006A795C" w:rsidP="0077381A">
      <w:pPr>
        <w:spacing w:line="240" w:lineRule="atLeast"/>
        <w:rPr>
          <w:rFonts w:eastAsia="Times New Roman" w:cstheme="minorHAnsi"/>
          <w:b/>
          <w:color w:val="000000"/>
          <w:sz w:val="24"/>
          <w:szCs w:val="24"/>
        </w:rPr>
      </w:pPr>
      <w:r w:rsidRPr="00C13AE5">
        <w:rPr>
          <w:rFonts w:eastAsia="Times New Roman" w:cstheme="minorHAnsi"/>
          <w:b/>
          <w:color w:val="000000"/>
          <w:sz w:val="24"/>
          <w:szCs w:val="24"/>
        </w:rPr>
        <w:t>Talk1/Lecture 1:</w:t>
      </w:r>
    </w:p>
    <w:p w14:paraId="5CB35338" w14:textId="77777777" w:rsidR="006A795C" w:rsidRPr="00C13AE5" w:rsidRDefault="006A795C" w:rsidP="0077381A">
      <w:pPr>
        <w:autoSpaceDE w:val="0"/>
        <w:autoSpaceDN w:val="0"/>
        <w:adjustRightInd w:val="0"/>
        <w:spacing w:line="240" w:lineRule="atLeast"/>
        <w:ind w:firstLine="317"/>
        <w:jc w:val="both"/>
        <w:rPr>
          <w:rFonts w:cstheme="minorHAnsi"/>
          <w:sz w:val="24"/>
          <w:szCs w:val="24"/>
        </w:rPr>
      </w:pPr>
      <w:r w:rsidRPr="00C13AE5">
        <w:rPr>
          <w:rFonts w:cstheme="minorHAnsi"/>
          <w:sz w:val="24"/>
          <w:szCs w:val="24"/>
        </w:rPr>
        <w:t>- Welcome everybody to this presentation about creating a corporate image for your company. I wonder if, when you came in today, you thought, 'Hey, this guy hasn't got a suit on. This could be an interesting day!' You see, I believe that the way you dress is very important. I decided to come here rather casually dressed not because I wanted to make a fashion statement but because I wanted to let you know that this is not going to be a formal presentation. On the other hand, I want you to work hard and get something out of the day. I'm not wearing shorts and a T-shirt, for instance. So how would you describe the way I'm dressed?</w:t>
      </w:r>
    </w:p>
    <w:p w14:paraId="668C8553" w14:textId="77777777" w:rsidR="006A795C" w:rsidRPr="00C13AE5" w:rsidRDefault="006A795C" w:rsidP="0077381A">
      <w:pPr>
        <w:autoSpaceDE w:val="0"/>
        <w:autoSpaceDN w:val="0"/>
        <w:adjustRightInd w:val="0"/>
        <w:spacing w:line="240" w:lineRule="atLeast"/>
        <w:ind w:firstLine="317"/>
        <w:jc w:val="both"/>
        <w:rPr>
          <w:rFonts w:cstheme="minorHAnsi"/>
          <w:sz w:val="24"/>
          <w:szCs w:val="24"/>
        </w:rPr>
      </w:pPr>
      <w:r w:rsidRPr="00C13AE5">
        <w:rPr>
          <w:rFonts w:cstheme="minorHAnsi"/>
          <w:sz w:val="24"/>
          <w:szCs w:val="24"/>
        </w:rPr>
        <w:t>- Smart but casual.</w:t>
      </w:r>
    </w:p>
    <w:p w14:paraId="37E3B644" w14:textId="77777777" w:rsidR="006A795C" w:rsidRPr="00C13AE5" w:rsidRDefault="006A795C" w:rsidP="0077381A">
      <w:pPr>
        <w:autoSpaceDE w:val="0"/>
        <w:autoSpaceDN w:val="0"/>
        <w:adjustRightInd w:val="0"/>
        <w:spacing w:line="240" w:lineRule="atLeast"/>
        <w:ind w:firstLine="317"/>
        <w:jc w:val="both"/>
        <w:rPr>
          <w:rFonts w:cstheme="minorHAnsi"/>
          <w:sz w:val="24"/>
          <w:szCs w:val="24"/>
        </w:rPr>
      </w:pPr>
      <w:r w:rsidRPr="00C13AE5">
        <w:rPr>
          <w:rFonts w:cstheme="minorHAnsi"/>
          <w:sz w:val="24"/>
          <w:szCs w:val="24"/>
        </w:rPr>
        <w:t>Exactly. But I also believe there are particular occasions when you need to wear a suit such as meeting a client - especially if you expect the client to be wearing one. Which brings me to a recent trend which we've picked up from the Americans: 'Dress down Friday'. How many of you are dressing more informally on a Friday? Quite a lot of you. How many of you go as far as wearing jeans? Not so many. Probably many of that small group work in the IT sector? I thought so.</w:t>
      </w:r>
    </w:p>
    <w:p w14:paraId="35D424DF" w14:textId="77777777" w:rsidR="006A795C" w:rsidRPr="00C13AE5" w:rsidRDefault="006A795C" w:rsidP="0077381A">
      <w:pPr>
        <w:autoSpaceDE w:val="0"/>
        <w:autoSpaceDN w:val="0"/>
        <w:adjustRightInd w:val="0"/>
        <w:spacing w:line="240" w:lineRule="atLeast"/>
        <w:ind w:firstLine="317"/>
        <w:jc w:val="both"/>
        <w:rPr>
          <w:rFonts w:cstheme="minorHAnsi"/>
          <w:sz w:val="24"/>
          <w:szCs w:val="24"/>
        </w:rPr>
      </w:pPr>
      <w:r w:rsidRPr="00C13AE5">
        <w:rPr>
          <w:rFonts w:cstheme="minorHAnsi"/>
          <w:sz w:val="24"/>
          <w:szCs w:val="24"/>
        </w:rPr>
        <w:t>So you see it's not just the day of the week or what clients may expect of you, it's the business you're in. If, for example, you work in a bank you're probably going to be in a dark suit every day of the week. And then there are those of us who are expected to wear a uniform. What you are doing here is projecting a very specific image of your company or service. Usually it's to do with reliability, expertise and efficiency. Customers and the general public feel reassured about someone in a recognisable uniform. Dress down Friday is a long way off for this group of employees. Now let's have a look at other ways in which a company projects its image . . .</w:t>
      </w:r>
    </w:p>
    <w:p w14:paraId="26975482" w14:textId="77777777" w:rsidR="006A795C" w:rsidRPr="00C13AE5" w:rsidRDefault="006A795C" w:rsidP="0077381A">
      <w:pPr>
        <w:spacing w:line="240" w:lineRule="atLeast"/>
        <w:rPr>
          <w:rFonts w:cstheme="minorHAnsi"/>
          <w:b/>
          <w:color w:val="000000"/>
          <w:sz w:val="24"/>
          <w:szCs w:val="24"/>
        </w:rPr>
      </w:pPr>
    </w:p>
    <w:p w14:paraId="1691BC5F"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Talk 2/Lecture 2;</w:t>
      </w:r>
    </w:p>
    <w:p w14:paraId="6FF44460" w14:textId="77777777" w:rsidR="006A795C" w:rsidRPr="00C13AE5" w:rsidRDefault="006A795C" w:rsidP="0077381A">
      <w:pPr>
        <w:autoSpaceDE w:val="0"/>
        <w:autoSpaceDN w:val="0"/>
        <w:adjustRightInd w:val="0"/>
        <w:spacing w:line="240" w:lineRule="atLeast"/>
        <w:ind w:firstLine="352"/>
        <w:jc w:val="both"/>
        <w:rPr>
          <w:rFonts w:cstheme="minorHAnsi"/>
          <w:color w:val="000000"/>
          <w:sz w:val="24"/>
          <w:szCs w:val="24"/>
        </w:rPr>
      </w:pPr>
      <w:r w:rsidRPr="00C13AE5">
        <w:rPr>
          <w:rFonts w:cstheme="minorHAnsi"/>
          <w:color w:val="000000"/>
          <w:sz w:val="24"/>
          <w:szCs w:val="24"/>
        </w:rPr>
        <w:t>Do you get enough sleep at night? Do you ever feel tired during school? You may not be the only one. According to the National Sleep Foundation, kids aren’t getting enough sleep. And it’s affecting how they do in school.</w:t>
      </w:r>
    </w:p>
    <w:p w14:paraId="08F01C1A" w14:textId="77777777" w:rsidR="006A795C" w:rsidRPr="00C13AE5" w:rsidRDefault="006A795C" w:rsidP="0077381A">
      <w:pPr>
        <w:autoSpaceDE w:val="0"/>
        <w:autoSpaceDN w:val="0"/>
        <w:adjustRightInd w:val="0"/>
        <w:spacing w:line="240" w:lineRule="atLeast"/>
        <w:ind w:firstLine="352"/>
        <w:jc w:val="both"/>
        <w:rPr>
          <w:rFonts w:cstheme="minorHAnsi"/>
          <w:color w:val="000000"/>
          <w:sz w:val="24"/>
          <w:szCs w:val="24"/>
        </w:rPr>
      </w:pPr>
      <w:r w:rsidRPr="00C13AE5">
        <w:rPr>
          <w:rFonts w:cstheme="minorHAnsi"/>
          <w:color w:val="000000"/>
          <w:sz w:val="24"/>
          <w:szCs w:val="24"/>
        </w:rPr>
        <w:t>Experts say that kids need about ten hours of sleep each night. Your body needs sleep so it can rest for the next day. Animals need sleep to stay healthy. Cats and dogs sleep for about fifteen hours each day!</w:t>
      </w:r>
    </w:p>
    <w:p w14:paraId="7E72C36B" w14:textId="77777777" w:rsidR="006A795C" w:rsidRPr="00C13AE5" w:rsidRDefault="006A795C" w:rsidP="0077381A">
      <w:pPr>
        <w:autoSpaceDE w:val="0"/>
        <w:autoSpaceDN w:val="0"/>
        <w:adjustRightInd w:val="0"/>
        <w:spacing w:line="240" w:lineRule="atLeast"/>
        <w:ind w:firstLine="352"/>
        <w:jc w:val="both"/>
        <w:rPr>
          <w:rFonts w:cstheme="minorHAnsi"/>
          <w:sz w:val="24"/>
          <w:szCs w:val="24"/>
        </w:rPr>
      </w:pPr>
      <w:r w:rsidRPr="00C13AE5">
        <w:rPr>
          <w:rFonts w:cstheme="minorHAnsi"/>
          <w:sz w:val="24"/>
          <w:szCs w:val="24"/>
        </w:rPr>
        <w:t xml:space="preserve">Sleep is also important for your brain. Just like your body, your brain needs a little vacation every night. Without enough sleep, students can’t learn as well. They cannot pay attention, </w:t>
      </w:r>
      <w:r w:rsidRPr="00C13AE5">
        <w:rPr>
          <w:rFonts w:cstheme="minorHAnsi"/>
          <w:sz w:val="24"/>
          <w:szCs w:val="24"/>
        </w:rPr>
        <w:lastRenderedPageBreak/>
        <w:t>follow directions, or solve problems as well. Also, tired kids act in ways that they usually don’t. They can easily get angry with their friends or get in trouble in class.</w:t>
      </w:r>
    </w:p>
    <w:p w14:paraId="13BFE5FF" w14:textId="77777777" w:rsidR="006A795C" w:rsidRPr="00C13AE5" w:rsidRDefault="006A795C" w:rsidP="0077381A">
      <w:pPr>
        <w:autoSpaceDE w:val="0"/>
        <w:autoSpaceDN w:val="0"/>
        <w:adjustRightInd w:val="0"/>
        <w:spacing w:line="240" w:lineRule="atLeast"/>
        <w:ind w:firstLine="352"/>
        <w:jc w:val="both"/>
        <w:rPr>
          <w:rFonts w:cstheme="minorHAnsi"/>
          <w:sz w:val="24"/>
          <w:szCs w:val="24"/>
        </w:rPr>
      </w:pPr>
      <w:r w:rsidRPr="00C13AE5">
        <w:rPr>
          <w:rFonts w:cstheme="minorHAnsi"/>
          <w:sz w:val="24"/>
          <w:szCs w:val="24"/>
        </w:rPr>
        <w:t>Scientists at the National Sleep Foundation talked to 1,400 kids. They asked them about their sleeping habits. They found that about seventy percent of kids were not getting enough sleep. The scientists think that soda and television are part of the reason. Drinks like cola, coffee, and tea have caffeine in them. Caffeine makes people stay awake. Kids who had drinks with caffeine got less sleep than other kids. Television is also a problem. When kids watch too much TV, they have to stay up later to finish their homework. Scientists also found that many kids had a TV in their room. These kids often stayed up late to watch a show.</w:t>
      </w:r>
    </w:p>
    <w:p w14:paraId="43E72082" w14:textId="77777777" w:rsidR="006A795C" w:rsidRPr="00C13AE5" w:rsidRDefault="006A795C" w:rsidP="0077381A">
      <w:pPr>
        <w:autoSpaceDE w:val="0"/>
        <w:autoSpaceDN w:val="0"/>
        <w:adjustRightInd w:val="0"/>
        <w:spacing w:line="240" w:lineRule="atLeast"/>
        <w:ind w:firstLine="352"/>
        <w:jc w:val="both"/>
        <w:rPr>
          <w:rFonts w:cstheme="minorHAnsi"/>
          <w:sz w:val="24"/>
          <w:szCs w:val="24"/>
        </w:rPr>
      </w:pPr>
      <w:r w:rsidRPr="00C13AE5">
        <w:rPr>
          <w:rFonts w:cstheme="minorHAnsi"/>
          <w:sz w:val="24"/>
          <w:szCs w:val="24"/>
        </w:rPr>
        <w:t>So what can you do to make sure that you get enough sleep? Try not to drink anything with caffeine, especially at night. Sleep experts suggest that you try to go to bed at the same time every night. Don’t do anything exciting before you go to bed. For instance, don’t watch a scary movie or exercise. Try to do something relaxing, like reading a book or listening to quiet music.</w:t>
      </w:r>
    </w:p>
    <w:p w14:paraId="14D6EFE6" w14:textId="77777777" w:rsidR="006A795C" w:rsidRPr="00C13AE5" w:rsidRDefault="006A795C" w:rsidP="0077381A">
      <w:pPr>
        <w:autoSpaceDE w:val="0"/>
        <w:autoSpaceDN w:val="0"/>
        <w:adjustRightInd w:val="0"/>
        <w:spacing w:line="240" w:lineRule="atLeast"/>
        <w:ind w:firstLine="352"/>
        <w:jc w:val="both"/>
        <w:rPr>
          <w:rFonts w:cstheme="minorHAnsi"/>
          <w:b/>
          <w:sz w:val="24"/>
          <w:szCs w:val="24"/>
        </w:rPr>
      </w:pPr>
    </w:p>
    <w:p w14:paraId="14BE07C6" w14:textId="77777777" w:rsidR="006A795C" w:rsidRPr="00C13AE5" w:rsidRDefault="006A795C" w:rsidP="0077381A">
      <w:pPr>
        <w:autoSpaceDE w:val="0"/>
        <w:autoSpaceDN w:val="0"/>
        <w:adjustRightInd w:val="0"/>
        <w:spacing w:line="240" w:lineRule="atLeast"/>
        <w:ind w:firstLine="352"/>
        <w:jc w:val="both"/>
        <w:rPr>
          <w:rFonts w:cstheme="minorHAnsi"/>
          <w:b/>
          <w:sz w:val="24"/>
          <w:szCs w:val="24"/>
        </w:rPr>
      </w:pPr>
      <w:r w:rsidRPr="00C13AE5">
        <w:rPr>
          <w:rFonts w:cstheme="minorHAnsi"/>
          <w:b/>
          <w:sz w:val="24"/>
          <w:szCs w:val="24"/>
        </w:rPr>
        <w:t>Talk3/Lecture 3:</w:t>
      </w:r>
    </w:p>
    <w:p w14:paraId="593CF9C4" w14:textId="77777777" w:rsidR="006A795C" w:rsidRPr="00C13AE5" w:rsidRDefault="006A795C" w:rsidP="0077381A">
      <w:pPr>
        <w:autoSpaceDE w:val="0"/>
        <w:autoSpaceDN w:val="0"/>
        <w:adjustRightInd w:val="0"/>
        <w:spacing w:line="240" w:lineRule="atLeast"/>
        <w:ind w:firstLine="352"/>
        <w:jc w:val="both"/>
        <w:rPr>
          <w:rFonts w:cstheme="minorHAnsi"/>
          <w:b/>
          <w:sz w:val="24"/>
          <w:szCs w:val="24"/>
        </w:rPr>
      </w:pPr>
      <w:r w:rsidRPr="00C13AE5">
        <w:rPr>
          <w:rFonts w:cstheme="minorHAnsi"/>
          <w:sz w:val="24"/>
          <w:szCs w:val="24"/>
        </w:rPr>
        <w:t>If you have ever seen the northern lights, you know that they are one of most beautiful sights. People often seeing a faint glow appear on the horizon in the night sky. Then they may see wonderful colors such as green, red, blue, or purple stretch the sky. The shape of the northern lights can be straight lines, or it may be curved like the letter S, or round, just like a wheel. The colored lights and shapes move across the night sky, like ocean waves. No matter what the color or shape is, the northern lights are truly an amazing sight.</w:t>
      </w:r>
    </w:p>
    <w:p w14:paraId="1346AEF2" w14:textId="77777777" w:rsidR="006A795C" w:rsidRPr="00C13AE5" w:rsidRDefault="006A795C" w:rsidP="0077381A">
      <w:pPr>
        <w:pStyle w:val="NormalWeb"/>
        <w:spacing w:before="0" w:beforeAutospacing="0" w:after="0" w:afterAutospacing="0" w:line="240" w:lineRule="atLeast"/>
        <w:ind w:firstLine="459"/>
        <w:jc w:val="both"/>
        <w:rPr>
          <w:rFonts w:asciiTheme="minorHAnsi" w:hAnsiTheme="minorHAnsi" w:cstheme="minorHAnsi"/>
        </w:rPr>
      </w:pPr>
      <w:r w:rsidRPr="00C13AE5">
        <w:rPr>
          <w:rFonts w:asciiTheme="minorHAnsi" w:hAnsiTheme="minorHAnsi" w:cstheme="minorHAnsi"/>
        </w:rPr>
        <w:t xml:space="preserve">Many people know them by their common name "the northern lights." But do you know the meaning of the real name? The scientific name for the northern lights from Latin. It is </w:t>
      </w:r>
      <w:r w:rsidRPr="00C13AE5">
        <w:rPr>
          <w:rFonts w:asciiTheme="minorHAnsi" w:hAnsiTheme="minorHAnsi" w:cstheme="minorHAnsi"/>
          <w:i/>
          <w:iCs/>
        </w:rPr>
        <w:t>aurora borealis</w:t>
      </w:r>
      <w:r w:rsidRPr="00C13AE5">
        <w:rPr>
          <w:rFonts w:asciiTheme="minorHAnsi" w:hAnsiTheme="minorHAnsi" w:cstheme="minorHAnsi"/>
        </w:rPr>
        <w:t xml:space="preserve">. In English, the Latin word </w:t>
      </w:r>
      <w:r w:rsidRPr="00C13AE5">
        <w:rPr>
          <w:rFonts w:asciiTheme="minorHAnsi" w:hAnsiTheme="minorHAnsi" w:cstheme="minorHAnsi"/>
          <w:i/>
          <w:iCs/>
        </w:rPr>
        <w:t>aurora</w:t>
      </w:r>
      <w:r w:rsidRPr="00C13AE5">
        <w:rPr>
          <w:rFonts w:asciiTheme="minorHAnsi" w:hAnsiTheme="minorHAnsi" w:cstheme="minorHAnsi"/>
        </w:rPr>
        <w:t xml:space="preserve"> translates to "dawn," which means "early morning." The Latin word </w:t>
      </w:r>
      <w:r w:rsidRPr="00C13AE5">
        <w:rPr>
          <w:rFonts w:asciiTheme="minorHAnsi" w:hAnsiTheme="minorHAnsi" w:cstheme="minorHAnsi"/>
          <w:i/>
          <w:iCs/>
        </w:rPr>
        <w:t>borealis</w:t>
      </w:r>
      <w:r w:rsidRPr="00C13AE5">
        <w:rPr>
          <w:rFonts w:asciiTheme="minorHAnsi" w:hAnsiTheme="minorHAnsi" w:cstheme="minorHAnsi"/>
        </w:rPr>
        <w:t xml:space="preserve"> means "northern." So </w:t>
      </w:r>
      <w:r w:rsidRPr="00C13AE5">
        <w:rPr>
          <w:rFonts w:asciiTheme="minorHAnsi" w:hAnsiTheme="minorHAnsi" w:cstheme="minorHAnsi"/>
          <w:i/>
          <w:iCs/>
        </w:rPr>
        <w:t>aurora borealis</w:t>
      </w:r>
      <w:r w:rsidRPr="00C13AE5">
        <w:rPr>
          <w:rFonts w:asciiTheme="minorHAnsi" w:hAnsiTheme="minorHAnsi" w:cstheme="minorHAnsi"/>
        </w:rPr>
        <w:t xml:space="preserve"> can be translated as "northern dawn," which describes the look of the northern sky in the very early morning.</w:t>
      </w:r>
    </w:p>
    <w:p w14:paraId="19B22C1E" w14:textId="77777777" w:rsidR="006A795C" w:rsidRPr="00C13AE5" w:rsidRDefault="006A795C" w:rsidP="0077381A">
      <w:pPr>
        <w:pStyle w:val="NormalWeb"/>
        <w:spacing w:before="0" w:beforeAutospacing="0" w:after="0" w:afterAutospacing="0" w:line="240" w:lineRule="atLeast"/>
        <w:ind w:firstLine="459"/>
        <w:jc w:val="both"/>
        <w:rPr>
          <w:rFonts w:asciiTheme="minorHAnsi" w:hAnsiTheme="minorHAnsi" w:cstheme="minorHAnsi"/>
        </w:rPr>
      </w:pPr>
      <w:r w:rsidRPr="00C13AE5">
        <w:rPr>
          <w:rFonts w:asciiTheme="minorHAnsi" w:hAnsiTheme="minorHAnsi" w:cstheme="minorHAnsi"/>
        </w:rPr>
        <w:t xml:space="preserve">If you have never seen </w:t>
      </w:r>
      <w:r w:rsidRPr="00C13AE5">
        <w:rPr>
          <w:rFonts w:asciiTheme="minorHAnsi" w:hAnsiTheme="minorHAnsi" w:cstheme="minorHAnsi"/>
          <w:i/>
          <w:iCs/>
        </w:rPr>
        <w:t>aurora borealis</w:t>
      </w:r>
      <w:r w:rsidRPr="00C13AE5">
        <w:rPr>
          <w:rFonts w:asciiTheme="minorHAnsi" w:hAnsiTheme="minorHAnsi" w:cstheme="minorHAnsi"/>
        </w:rPr>
        <w:t xml:space="preserve">, you are not alone. This natural phenomenon is not common in most parts of the world. In fact, many people travel or go on tours to places where they can see the northern lights. Where are these places? The best place to see </w:t>
      </w:r>
      <w:r w:rsidRPr="00C13AE5">
        <w:rPr>
          <w:rFonts w:asciiTheme="minorHAnsi" w:hAnsiTheme="minorHAnsi" w:cstheme="minorHAnsi"/>
          <w:i/>
          <w:iCs/>
        </w:rPr>
        <w:t>aurora borealis</w:t>
      </w:r>
      <w:r w:rsidRPr="00C13AE5">
        <w:rPr>
          <w:rFonts w:asciiTheme="minorHAnsi" w:hAnsiTheme="minorHAnsi" w:cstheme="minorHAnsi"/>
        </w:rPr>
        <w:t xml:space="preserve"> is near the North Pole  -  the northernmost point of Earth  -  especially in areas such as northern Greenland, Scandinavia, and Alaska.</w:t>
      </w:r>
    </w:p>
    <w:p w14:paraId="63534932" w14:textId="77777777" w:rsidR="006A795C" w:rsidRPr="00C13AE5" w:rsidRDefault="006A795C" w:rsidP="0077381A">
      <w:pPr>
        <w:pStyle w:val="NormalWeb"/>
        <w:spacing w:before="0" w:beforeAutospacing="0" w:after="0" w:afterAutospacing="0" w:line="240" w:lineRule="atLeast"/>
        <w:ind w:firstLine="459"/>
        <w:jc w:val="both"/>
        <w:rPr>
          <w:rFonts w:asciiTheme="minorHAnsi" w:hAnsiTheme="minorHAnsi" w:cstheme="minorHAnsi"/>
        </w:rPr>
      </w:pPr>
      <w:r w:rsidRPr="00C13AE5">
        <w:rPr>
          <w:rFonts w:asciiTheme="minorHAnsi" w:hAnsiTheme="minorHAnsi" w:cstheme="minorHAnsi"/>
        </w:rPr>
        <w:t xml:space="preserve">Many years ago, before modern science, people developed stories, myths, and legends to explain natural phenomena such as </w:t>
      </w:r>
      <w:r w:rsidRPr="00C13AE5">
        <w:rPr>
          <w:rFonts w:asciiTheme="minorHAnsi" w:hAnsiTheme="minorHAnsi" w:cstheme="minorHAnsi"/>
          <w:i/>
          <w:iCs/>
        </w:rPr>
        <w:t>aurora borealis</w:t>
      </w:r>
      <w:r w:rsidRPr="00C13AE5">
        <w:rPr>
          <w:rFonts w:asciiTheme="minorHAnsi" w:hAnsiTheme="minorHAnsi" w:cstheme="minorHAnsi"/>
        </w:rPr>
        <w:t xml:space="preserve">. Finnish people called them "fox fires," and believed the lights were caused when foxes made fires to keep warm. The Inuit people of northern Canada and Greenland believed that the </w:t>
      </w:r>
      <w:r w:rsidRPr="00C13AE5">
        <w:rPr>
          <w:rFonts w:asciiTheme="minorHAnsi" w:hAnsiTheme="minorHAnsi" w:cstheme="minorHAnsi"/>
          <w:i/>
          <w:iCs/>
        </w:rPr>
        <w:t>aurora</w:t>
      </w:r>
      <w:r w:rsidRPr="00C13AE5">
        <w:rPr>
          <w:rFonts w:asciiTheme="minorHAnsi" w:hAnsiTheme="minorHAnsi" w:cstheme="minorHAnsi"/>
        </w:rPr>
        <w:t xml:space="preserve"> was the dance of animal spirits such as deer, seals, and whales.</w:t>
      </w:r>
    </w:p>
    <w:p w14:paraId="0D2BFC40" w14:textId="77777777" w:rsidR="006A795C" w:rsidRPr="00C13AE5" w:rsidRDefault="006A795C" w:rsidP="0077381A">
      <w:pPr>
        <w:pStyle w:val="NormalWeb"/>
        <w:spacing w:before="0" w:beforeAutospacing="0" w:after="0" w:afterAutospacing="0" w:line="240" w:lineRule="atLeast"/>
        <w:ind w:firstLine="459"/>
        <w:jc w:val="both"/>
        <w:rPr>
          <w:rFonts w:asciiTheme="minorHAnsi" w:hAnsiTheme="minorHAnsi" w:cstheme="minorHAnsi"/>
        </w:rPr>
      </w:pPr>
      <w:r w:rsidRPr="00C13AE5">
        <w:rPr>
          <w:rFonts w:asciiTheme="minorHAnsi" w:hAnsiTheme="minorHAnsi" w:cstheme="minorHAnsi"/>
        </w:rPr>
        <w:t>The way the northern lights work is similar to a neon sign. Gas travels along magnetic lines. The lights occur when electric particles  -  electrons  -  collide with gas atoms, causing the atoms to give off light. The result is the amazing sweeps and waves of color that you can see. It's a wonderful sight if you happen to be in the right place at the right time.</w:t>
      </w:r>
    </w:p>
    <w:p w14:paraId="6B78EB1B" w14:textId="77777777" w:rsidR="009D5501" w:rsidRPr="0049030D" w:rsidRDefault="009D5501" w:rsidP="0049030D">
      <w:pPr>
        <w:spacing w:line="240" w:lineRule="atLeast"/>
        <w:jc w:val="center"/>
        <w:rPr>
          <w:rFonts w:cstheme="minorHAnsi"/>
          <w:sz w:val="36"/>
          <w:szCs w:val="36"/>
        </w:rPr>
      </w:pPr>
      <w:r w:rsidRPr="00C13AE5">
        <w:rPr>
          <w:rFonts w:cstheme="minorHAnsi"/>
          <w:color w:val="000000"/>
          <w:sz w:val="24"/>
          <w:szCs w:val="24"/>
        </w:rPr>
        <w:br w:type="page"/>
      </w:r>
      <w:r w:rsidR="002E6F0A" w:rsidRPr="0049030D">
        <w:rPr>
          <w:rFonts w:cstheme="minorHAnsi"/>
          <w:b/>
          <w:color w:val="000000"/>
          <w:sz w:val="36"/>
          <w:szCs w:val="36"/>
        </w:rPr>
        <w:lastRenderedPageBreak/>
        <w:t>TEST 3</w:t>
      </w:r>
    </w:p>
    <w:p w14:paraId="18E04C11" w14:textId="77777777" w:rsidR="009D5501" w:rsidRPr="00C13AE5" w:rsidRDefault="009D5501" w:rsidP="0077381A">
      <w:pPr>
        <w:spacing w:line="240" w:lineRule="atLeast"/>
        <w:rPr>
          <w:rFonts w:cstheme="minorHAnsi"/>
          <w:b/>
          <w:color w:val="000000"/>
          <w:sz w:val="24"/>
          <w:szCs w:val="24"/>
        </w:rPr>
      </w:pPr>
      <w:r w:rsidRPr="00C13AE5">
        <w:rPr>
          <w:rFonts w:cstheme="minorHAnsi"/>
          <w:b/>
          <w:color w:val="000000"/>
          <w:sz w:val="24"/>
          <w:szCs w:val="24"/>
        </w:rPr>
        <w:t>PART 1</w:t>
      </w:r>
    </w:p>
    <w:p w14:paraId="6FD2F952" w14:textId="77777777" w:rsidR="00A81A69" w:rsidRPr="00C13AE5" w:rsidRDefault="0029021F" w:rsidP="0077381A">
      <w:pPr>
        <w:pStyle w:val="ListParagraph"/>
        <w:numPr>
          <w:ilvl w:val="0"/>
          <w:numId w:val="6"/>
        </w:numPr>
        <w:spacing w:after="0" w:line="240" w:lineRule="atLeast"/>
        <w:contextualSpacing w:val="0"/>
        <w:textAlignment w:val="baseline"/>
        <w:rPr>
          <w:rFonts w:eastAsia="Times New Roman" w:cstheme="minorHAnsi"/>
          <w:b/>
          <w:color w:val="000000"/>
          <w:sz w:val="24"/>
          <w:szCs w:val="24"/>
        </w:rPr>
      </w:pPr>
      <w:r w:rsidRPr="00C13AE5">
        <w:rPr>
          <w:rFonts w:eastAsia="Times New Roman" w:cstheme="minorHAnsi"/>
          <w:b/>
          <w:color w:val="000000"/>
          <w:sz w:val="24"/>
          <w:szCs w:val="24"/>
        </w:rPr>
        <w:t>What have they forgot</w:t>
      </w:r>
      <w:r w:rsidR="00401951" w:rsidRPr="00C13AE5">
        <w:rPr>
          <w:rFonts w:eastAsia="Times New Roman" w:cstheme="minorHAnsi"/>
          <w:b/>
          <w:color w:val="000000"/>
          <w:sz w:val="24"/>
          <w:szCs w:val="24"/>
        </w:rPr>
        <w:t>en</w:t>
      </w:r>
      <w:r w:rsidR="00A81A69" w:rsidRPr="00C13AE5">
        <w:rPr>
          <w:rFonts w:eastAsia="Times New Roman" w:cstheme="minorHAnsi"/>
          <w:b/>
          <w:color w:val="000000"/>
          <w:sz w:val="24"/>
          <w:szCs w:val="24"/>
        </w:rPr>
        <w:t>?</w:t>
      </w:r>
    </w:p>
    <w:p w14:paraId="0BB3B421" w14:textId="77777777" w:rsidR="00A81A69" w:rsidRPr="00C13AE5" w:rsidRDefault="00A81A69" w:rsidP="0077381A">
      <w:pPr>
        <w:spacing w:after="0" w:line="240" w:lineRule="atLeast"/>
        <w:ind w:left="720"/>
        <w:textAlignment w:val="baseline"/>
        <w:rPr>
          <w:rFonts w:eastAsia="Times New Roman" w:cstheme="minorHAnsi"/>
          <w:bCs/>
          <w:color w:val="000000"/>
          <w:sz w:val="24"/>
          <w:szCs w:val="24"/>
        </w:rPr>
      </w:pPr>
      <w:r w:rsidRPr="00C13AE5">
        <w:rPr>
          <w:rFonts w:eastAsia="Times New Roman" w:cstheme="minorHAnsi"/>
          <w:bCs/>
          <w:color w:val="000000"/>
          <w:sz w:val="24"/>
          <w:szCs w:val="24"/>
        </w:rPr>
        <w:t>Speaker 1: </w:t>
      </w:r>
      <w:r w:rsidRPr="00C13AE5">
        <w:rPr>
          <w:rFonts w:eastAsia="Times New Roman" w:cstheme="minorHAnsi"/>
          <w:color w:val="000000"/>
          <w:sz w:val="24"/>
          <w:szCs w:val="24"/>
        </w:rPr>
        <w:t>I've got the passports here.</w:t>
      </w:r>
    </w:p>
    <w:p w14:paraId="08121ADA" w14:textId="77777777" w:rsidR="00A81A69" w:rsidRPr="00C13AE5" w:rsidRDefault="00A81A69" w:rsidP="0077381A">
      <w:pPr>
        <w:spacing w:after="0" w:line="240" w:lineRule="atLeast"/>
        <w:ind w:left="720"/>
        <w:textAlignment w:val="baseline"/>
        <w:rPr>
          <w:rFonts w:eastAsia="Times New Roman" w:cstheme="minorHAnsi"/>
          <w:bCs/>
          <w:color w:val="000000"/>
          <w:sz w:val="24"/>
          <w:szCs w:val="24"/>
        </w:rPr>
      </w:pPr>
      <w:r w:rsidRPr="00C13AE5">
        <w:rPr>
          <w:rFonts w:eastAsia="Times New Roman" w:cstheme="minorHAnsi"/>
          <w:bCs/>
          <w:color w:val="000000"/>
          <w:sz w:val="24"/>
          <w:szCs w:val="24"/>
        </w:rPr>
        <w:t>Speaker 2: </w:t>
      </w:r>
      <w:r w:rsidRPr="00C13AE5">
        <w:rPr>
          <w:rFonts w:eastAsia="Times New Roman" w:cstheme="minorHAnsi"/>
          <w:color w:val="000000"/>
          <w:sz w:val="24"/>
          <w:szCs w:val="24"/>
        </w:rPr>
        <w:t>And the tickets are in my bag.</w:t>
      </w:r>
    </w:p>
    <w:p w14:paraId="399CCDE6" w14:textId="77777777" w:rsidR="00A81A69" w:rsidRPr="00C13AE5" w:rsidRDefault="00A81A69" w:rsidP="0077381A">
      <w:pPr>
        <w:spacing w:after="0" w:line="240" w:lineRule="atLeast"/>
        <w:ind w:left="720"/>
        <w:textAlignment w:val="baseline"/>
        <w:rPr>
          <w:rFonts w:eastAsia="Times New Roman" w:cstheme="minorHAnsi"/>
          <w:bCs/>
          <w:color w:val="000000"/>
          <w:sz w:val="24"/>
          <w:szCs w:val="24"/>
        </w:rPr>
      </w:pPr>
      <w:r w:rsidRPr="00C13AE5">
        <w:rPr>
          <w:rFonts w:eastAsia="Times New Roman" w:cstheme="minorHAnsi"/>
          <w:bCs/>
          <w:color w:val="000000"/>
          <w:sz w:val="24"/>
          <w:szCs w:val="24"/>
        </w:rPr>
        <w:t>Speaker 1: </w:t>
      </w:r>
      <w:r w:rsidRPr="00C13AE5">
        <w:rPr>
          <w:rFonts w:eastAsia="Times New Roman" w:cstheme="minorHAnsi"/>
          <w:color w:val="000000"/>
          <w:sz w:val="24"/>
          <w:szCs w:val="24"/>
        </w:rPr>
        <w:t>What about the camera?</w:t>
      </w:r>
    </w:p>
    <w:p w14:paraId="4F93CCF1" w14:textId="77777777" w:rsidR="00A81A69" w:rsidRPr="00C13AE5" w:rsidRDefault="00A81A69" w:rsidP="0077381A">
      <w:pPr>
        <w:spacing w:after="0" w:line="240" w:lineRule="atLeast"/>
        <w:ind w:left="720"/>
        <w:textAlignment w:val="baseline"/>
        <w:rPr>
          <w:rFonts w:eastAsia="Times New Roman" w:cstheme="minorHAnsi"/>
          <w:color w:val="000000"/>
          <w:sz w:val="24"/>
          <w:szCs w:val="24"/>
        </w:rPr>
      </w:pPr>
      <w:r w:rsidRPr="00C13AE5">
        <w:rPr>
          <w:rFonts w:eastAsia="Times New Roman" w:cstheme="minorHAnsi"/>
          <w:bCs/>
          <w:color w:val="000000"/>
          <w:sz w:val="24"/>
          <w:szCs w:val="24"/>
        </w:rPr>
        <w:t xml:space="preserve">Speaker 2: Oh no. I </w:t>
      </w:r>
      <w:r w:rsidR="00C82FC7" w:rsidRPr="00C13AE5">
        <w:rPr>
          <w:rFonts w:eastAsia="Times New Roman" w:cstheme="minorHAnsi"/>
          <w:bCs/>
          <w:color w:val="000000"/>
          <w:sz w:val="24"/>
          <w:szCs w:val="24"/>
        </w:rPr>
        <w:t xml:space="preserve">have </w:t>
      </w:r>
      <w:r w:rsidRPr="00C13AE5">
        <w:rPr>
          <w:rFonts w:eastAsia="Times New Roman" w:cstheme="minorHAnsi"/>
          <w:bCs/>
          <w:color w:val="000000"/>
          <w:sz w:val="24"/>
          <w:szCs w:val="24"/>
        </w:rPr>
        <w:t xml:space="preserve">left it at home. </w:t>
      </w:r>
      <w:r w:rsidR="00C82FC7" w:rsidRPr="00C13AE5">
        <w:rPr>
          <w:rFonts w:eastAsia="Times New Roman" w:cstheme="minorHAnsi"/>
          <w:color w:val="000000"/>
          <w:sz w:val="24"/>
          <w:szCs w:val="24"/>
        </w:rPr>
        <w:t>And I really want</w:t>
      </w:r>
      <w:r w:rsidRPr="00C13AE5">
        <w:rPr>
          <w:rFonts w:eastAsia="Times New Roman" w:cstheme="minorHAnsi"/>
          <w:color w:val="000000"/>
          <w:sz w:val="24"/>
          <w:szCs w:val="24"/>
        </w:rPr>
        <w:t xml:space="preserve"> to take some holiday photos.</w:t>
      </w:r>
    </w:p>
    <w:p w14:paraId="742A11F7" w14:textId="77777777" w:rsidR="00FC71BB" w:rsidRPr="00C13AE5" w:rsidRDefault="00FC71BB" w:rsidP="0077381A">
      <w:pPr>
        <w:spacing w:after="0" w:line="240" w:lineRule="atLeast"/>
        <w:ind w:left="360"/>
        <w:textAlignment w:val="baseline"/>
        <w:rPr>
          <w:rFonts w:eastAsia="Times New Roman" w:cstheme="minorHAnsi"/>
          <w:bCs/>
          <w:color w:val="000000"/>
          <w:sz w:val="24"/>
          <w:szCs w:val="24"/>
        </w:rPr>
      </w:pPr>
    </w:p>
    <w:p w14:paraId="0D001776" w14:textId="77777777" w:rsidR="00A81A69" w:rsidRPr="00C13AE5" w:rsidRDefault="00A81A69" w:rsidP="0077381A">
      <w:pPr>
        <w:pStyle w:val="ListParagraph"/>
        <w:numPr>
          <w:ilvl w:val="0"/>
          <w:numId w:val="6"/>
        </w:numPr>
        <w:spacing w:after="0" w:line="240" w:lineRule="atLeast"/>
        <w:contextualSpacing w:val="0"/>
        <w:textAlignment w:val="baseline"/>
        <w:rPr>
          <w:rFonts w:eastAsia="Times New Roman" w:cstheme="minorHAnsi"/>
          <w:b/>
          <w:color w:val="000000"/>
          <w:sz w:val="24"/>
          <w:szCs w:val="24"/>
        </w:rPr>
      </w:pPr>
      <w:r w:rsidRPr="00C13AE5">
        <w:rPr>
          <w:rFonts w:eastAsia="Times New Roman" w:cstheme="minorHAnsi"/>
          <w:b/>
          <w:color w:val="000000"/>
          <w:sz w:val="24"/>
          <w:szCs w:val="24"/>
        </w:rPr>
        <w:t>What time does the train go?</w:t>
      </w:r>
    </w:p>
    <w:p w14:paraId="5790BE8A" w14:textId="77777777" w:rsidR="00A81A69" w:rsidRPr="00C13AE5" w:rsidRDefault="00A81A69" w:rsidP="0077381A">
      <w:pPr>
        <w:spacing w:after="0" w:line="240" w:lineRule="atLeast"/>
        <w:ind w:left="720"/>
        <w:textAlignment w:val="baseline"/>
        <w:rPr>
          <w:rFonts w:eastAsia="Times New Roman" w:cstheme="minorHAnsi"/>
          <w:color w:val="000000"/>
          <w:sz w:val="24"/>
          <w:szCs w:val="24"/>
        </w:rPr>
      </w:pPr>
      <w:r w:rsidRPr="00C13AE5">
        <w:rPr>
          <w:rFonts w:eastAsia="Times New Roman" w:cstheme="minorHAnsi"/>
          <w:bCs/>
          <w:color w:val="000000"/>
          <w:sz w:val="24"/>
          <w:szCs w:val="24"/>
        </w:rPr>
        <w:t>Speaker 1: </w:t>
      </w:r>
      <w:r w:rsidRPr="00C13AE5">
        <w:rPr>
          <w:rFonts w:eastAsia="Times New Roman" w:cstheme="minorHAnsi"/>
          <w:color w:val="000000"/>
          <w:sz w:val="24"/>
          <w:szCs w:val="24"/>
        </w:rPr>
        <w:t xml:space="preserve">Hurry up! we'll be late </w:t>
      </w:r>
    </w:p>
    <w:p w14:paraId="66EAA892" w14:textId="77777777" w:rsidR="00A81A69" w:rsidRPr="00C13AE5" w:rsidRDefault="00A81A69" w:rsidP="0077381A">
      <w:pPr>
        <w:spacing w:after="0" w:line="240" w:lineRule="atLeast"/>
        <w:ind w:left="720"/>
        <w:textAlignment w:val="baseline"/>
        <w:rPr>
          <w:rFonts w:eastAsia="Times New Roman" w:cstheme="minorHAnsi"/>
          <w:color w:val="000000"/>
          <w:sz w:val="24"/>
          <w:szCs w:val="24"/>
        </w:rPr>
      </w:pPr>
      <w:r w:rsidRPr="00C13AE5">
        <w:rPr>
          <w:rFonts w:eastAsia="Times New Roman" w:cstheme="minorHAnsi"/>
          <w:color w:val="000000"/>
          <w:sz w:val="24"/>
          <w:szCs w:val="24"/>
        </w:rPr>
        <w:t xml:space="preserve">Speaker 2: what time does the train go? </w:t>
      </w:r>
    </w:p>
    <w:p w14:paraId="5351CD38" w14:textId="77777777" w:rsidR="00A81A69" w:rsidRPr="00C13AE5" w:rsidRDefault="00A81A69" w:rsidP="0077381A">
      <w:pPr>
        <w:spacing w:after="0" w:line="240" w:lineRule="atLeast"/>
        <w:ind w:left="720"/>
        <w:textAlignment w:val="baseline"/>
        <w:rPr>
          <w:rFonts w:eastAsia="Times New Roman" w:cstheme="minorHAnsi"/>
          <w:bCs/>
          <w:color w:val="000000"/>
          <w:sz w:val="24"/>
          <w:szCs w:val="24"/>
        </w:rPr>
      </w:pPr>
      <w:r w:rsidRPr="00C13AE5">
        <w:rPr>
          <w:rFonts w:eastAsia="Times New Roman" w:cstheme="minorHAnsi"/>
          <w:color w:val="000000"/>
          <w:sz w:val="24"/>
          <w:szCs w:val="24"/>
        </w:rPr>
        <w:t>Speaker 1: At six fifteen.  We've got to leave in ten minutes.</w:t>
      </w:r>
    </w:p>
    <w:p w14:paraId="043AB191" w14:textId="77777777" w:rsidR="00A81A69" w:rsidRPr="00C13AE5" w:rsidRDefault="00A81A69" w:rsidP="0077381A">
      <w:pPr>
        <w:spacing w:after="0" w:line="240" w:lineRule="atLeast"/>
        <w:ind w:left="720"/>
        <w:textAlignment w:val="baseline"/>
        <w:rPr>
          <w:rFonts w:eastAsia="Times New Roman" w:cstheme="minorHAnsi"/>
          <w:bCs/>
          <w:color w:val="000000"/>
          <w:sz w:val="24"/>
          <w:szCs w:val="24"/>
        </w:rPr>
      </w:pPr>
      <w:r w:rsidRPr="00C13AE5">
        <w:rPr>
          <w:rFonts w:eastAsia="Times New Roman" w:cstheme="minorHAnsi"/>
          <w:bCs/>
          <w:color w:val="000000"/>
          <w:sz w:val="24"/>
          <w:szCs w:val="24"/>
        </w:rPr>
        <w:t>Speaker 1: I</w:t>
      </w:r>
      <w:r w:rsidR="0029021F" w:rsidRPr="00C13AE5">
        <w:rPr>
          <w:rFonts w:eastAsia="Times New Roman" w:cstheme="minorHAnsi"/>
          <w:bCs/>
          <w:color w:val="000000"/>
          <w:sz w:val="24"/>
          <w:szCs w:val="24"/>
        </w:rPr>
        <w:t>’m</w:t>
      </w:r>
      <w:r w:rsidRPr="00C13AE5">
        <w:rPr>
          <w:rFonts w:eastAsia="Times New Roman" w:cstheme="minorHAnsi"/>
          <w:bCs/>
          <w:color w:val="000000"/>
          <w:sz w:val="24"/>
          <w:szCs w:val="24"/>
        </w:rPr>
        <w:t xml:space="preserve"> nearly ready</w:t>
      </w:r>
    </w:p>
    <w:p w14:paraId="5ABAC172" w14:textId="77777777" w:rsidR="00FC71BB" w:rsidRPr="00C13AE5" w:rsidRDefault="00FC71BB" w:rsidP="0077381A">
      <w:pPr>
        <w:spacing w:after="0" w:line="240" w:lineRule="atLeast"/>
        <w:ind w:left="360"/>
        <w:textAlignment w:val="baseline"/>
        <w:rPr>
          <w:rFonts w:eastAsia="Times New Roman" w:cstheme="minorHAnsi"/>
          <w:bCs/>
          <w:color w:val="000000"/>
          <w:sz w:val="24"/>
          <w:szCs w:val="24"/>
        </w:rPr>
      </w:pPr>
    </w:p>
    <w:p w14:paraId="499C0DFA" w14:textId="77777777" w:rsidR="00A81A69" w:rsidRPr="00C13AE5" w:rsidRDefault="0029021F" w:rsidP="0077381A">
      <w:pPr>
        <w:pStyle w:val="ListParagraph"/>
        <w:numPr>
          <w:ilvl w:val="0"/>
          <w:numId w:val="6"/>
        </w:numPr>
        <w:spacing w:after="0" w:line="240" w:lineRule="atLeast"/>
        <w:contextualSpacing w:val="0"/>
        <w:textAlignment w:val="baseline"/>
        <w:rPr>
          <w:rFonts w:eastAsia="Times New Roman" w:cstheme="minorHAnsi"/>
          <w:b/>
          <w:color w:val="000000"/>
          <w:sz w:val="24"/>
          <w:szCs w:val="24"/>
        </w:rPr>
      </w:pPr>
      <w:r w:rsidRPr="00C13AE5">
        <w:rPr>
          <w:rFonts w:eastAsia="Times New Roman" w:cstheme="minorHAnsi"/>
          <w:b/>
          <w:color w:val="000000"/>
          <w:sz w:val="24"/>
          <w:szCs w:val="24"/>
        </w:rPr>
        <w:t>How did the woman get</w:t>
      </w:r>
      <w:r w:rsidR="00C66C71" w:rsidRPr="00C13AE5">
        <w:rPr>
          <w:rFonts w:eastAsia="Times New Roman" w:cstheme="minorHAnsi"/>
          <w:b/>
          <w:color w:val="000000"/>
          <w:sz w:val="24"/>
          <w:szCs w:val="24"/>
        </w:rPr>
        <w:t xml:space="preserve"> to work?</w:t>
      </w:r>
    </w:p>
    <w:p w14:paraId="02D10851" w14:textId="77777777" w:rsidR="00A81A69" w:rsidRPr="00C13AE5" w:rsidRDefault="00A81A69" w:rsidP="0077381A">
      <w:pPr>
        <w:spacing w:after="0" w:line="240" w:lineRule="atLeast"/>
        <w:ind w:left="720"/>
        <w:textAlignment w:val="baseline"/>
        <w:rPr>
          <w:rFonts w:eastAsia="Times New Roman" w:cstheme="minorHAnsi"/>
          <w:color w:val="000000"/>
          <w:sz w:val="24"/>
          <w:szCs w:val="24"/>
        </w:rPr>
      </w:pPr>
      <w:r w:rsidRPr="00C13AE5">
        <w:rPr>
          <w:rFonts w:eastAsia="Times New Roman" w:cstheme="minorHAnsi"/>
          <w:bCs/>
          <w:color w:val="000000"/>
          <w:sz w:val="24"/>
          <w:szCs w:val="24"/>
        </w:rPr>
        <w:t>Speaker 1: </w:t>
      </w:r>
      <w:r w:rsidRPr="00C13AE5">
        <w:rPr>
          <w:rFonts w:eastAsia="Times New Roman" w:cstheme="minorHAnsi"/>
          <w:color w:val="000000"/>
          <w:sz w:val="24"/>
          <w:szCs w:val="24"/>
        </w:rPr>
        <w:t>The traffic is terrible today.</w:t>
      </w:r>
    </w:p>
    <w:p w14:paraId="2838AC65" w14:textId="77777777" w:rsidR="00A81A69" w:rsidRPr="00C13AE5" w:rsidRDefault="0029021F" w:rsidP="0077381A">
      <w:pPr>
        <w:spacing w:after="0" w:line="240" w:lineRule="atLeast"/>
        <w:ind w:left="720"/>
        <w:textAlignment w:val="baseline"/>
        <w:rPr>
          <w:rFonts w:eastAsia="Times New Roman" w:cstheme="minorHAnsi"/>
          <w:color w:val="000000"/>
          <w:sz w:val="24"/>
          <w:szCs w:val="24"/>
        </w:rPr>
      </w:pPr>
      <w:r w:rsidRPr="00C13AE5">
        <w:rPr>
          <w:rFonts w:eastAsia="Times New Roman" w:cstheme="minorHAnsi"/>
          <w:color w:val="000000"/>
          <w:sz w:val="24"/>
          <w:szCs w:val="24"/>
        </w:rPr>
        <w:t>Speaker 2: Y</w:t>
      </w:r>
      <w:r w:rsidR="00A81A69" w:rsidRPr="00C13AE5">
        <w:rPr>
          <w:rFonts w:eastAsia="Times New Roman" w:cstheme="minorHAnsi"/>
          <w:color w:val="000000"/>
          <w:sz w:val="24"/>
          <w:szCs w:val="24"/>
        </w:rPr>
        <w:t xml:space="preserve">es it took me forty minutes by bus </w:t>
      </w:r>
    </w:p>
    <w:p w14:paraId="213A758A" w14:textId="77777777" w:rsidR="00A81A69" w:rsidRPr="00C13AE5" w:rsidRDefault="0029021F" w:rsidP="0077381A">
      <w:pPr>
        <w:spacing w:after="0" w:line="240" w:lineRule="atLeast"/>
        <w:ind w:left="720"/>
        <w:textAlignment w:val="baseline"/>
        <w:rPr>
          <w:rFonts w:eastAsia="Times New Roman" w:cstheme="minorHAnsi"/>
          <w:color w:val="000000"/>
          <w:sz w:val="24"/>
          <w:szCs w:val="24"/>
        </w:rPr>
      </w:pPr>
      <w:r w:rsidRPr="00C13AE5">
        <w:rPr>
          <w:rFonts w:eastAsia="Times New Roman" w:cstheme="minorHAnsi"/>
          <w:color w:val="000000"/>
          <w:sz w:val="24"/>
          <w:szCs w:val="24"/>
        </w:rPr>
        <w:t>Speaker 1: W</w:t>
      </w:r>
      <w:r w:rsidR="00A81A69" w:rsidRPr="00C13AE5">
        <w:rPr>
          <w:rFonts w:eastAsia="Times New Roman" w:cstheme="minorHAnsi"/>
          <w:color w:val="000000"/>
          <w:sz w:val="24"/>
          <w:szCs w:val="24"/>
        </w:rPr>
        <w:t xml:space="preserve">ell I drove and it took me an hour </w:t>
      </w:r>
    </w:p>
    <w:p w14:paraId="5ABBE741" w14:textId="77777777" w:rsidR="00A81A69" w:rsidRPr="00C13AE5" w:rsidRDefault="0029021F" w:rsidP="0077381A">
      <w:pPr>
        <w:spacing w:after="0" w:line="240" w:lineRule="atLeast"/>
        <w:ind w:left="720"/>
        <w:textAlignment w:val="baseline"/>
        <w:rPr>
          <w:rFonts w:eastAsia="Times New Roman" w:cstheme="minorHAnsi"/>
          <w:color w:val="000000"/>
          <w:sz w:val="24"/>
          <w:szCs w:val="24"/>
        </w:rPr>
      </w:pPr>
      <w:r w:rsidRPr="00C13AE5">
        <w:rPr>
          <w:rFonts w:eastAsia="Times New Roman" w:cstheme="minorHAnsi"/>
          <w:color w:val="000000"/>
          <w:sz w:val="24"/>
          <w:szCs w:val="24"/>
        </w:rPr>
        <w:t>Speaker 2: A</w:t>
      </w:r>
      <w:r w:rsidR="00A81A69" w:rsidRPr="00C13AE5">
        <w:rPr>
          <w:rFonts w:eastAsia="Times New Roman" w:cstheme="minorHAnsi"/>
          <w:color w:val="000000"/>
          <w:sz w:val="24"/>
          <w:szCs w:val="24"/>
        </w:rPr>
        <w:t>n hour?  it's probably quicker by bicycle.</w:t>
      </w:r>
    </w:p>
    <w:p w14:paraId="75A38453" w14:textId="77777777" w:rsidR="00FC71BB" w:rsidRPr="00C13AE5" w:rsidRDefault="00FC71BB" w:rsidP="0077381A">
      <w:pPr>
        <w:spacing w:after="0" w:line="240" w:lineRule="atLeast"/>
        <w:ind w:left="360"/>
        <w:textAlignment w:val="baseline"/>
        <w:rPr>
          <w:rFonts w:eastAsia="Times New Roman" w:cstheme="minorHAnsi"/>
          <w:bCs/>
          <w:color w:val="000000"/>
          <w:sz w:val="24"/>
          <w:szCs w:val="24"/>
        </w:rPr>
      </w:pPr>
    </w:p>
    <w:p w14:paraId="1D184A95" w14:textId="77777777" w:rsidR="00A81A69" w:rsidRPr="00C13AE5" w:rsidRDefault="00A81A69" w:rsidP="0077381A">
      <w:pPr>
        <w:pStyle w:val="ListParagraph"/>
        <w:numPr>
          <w:ilvl w:val="0"/>
          <w:numId w:val="6"/>
        </w:numPr>
        <w:spacing w:after="0" w:line="240" w:lineRule="atLeast"/>
        <w:contextualSpacing w:val="0"/>
        <w:textAlignment w:val="baseline"/>
        <w:rPr>
          <w:rFonts w:eastAsia="Times New Roman" w:cstheme="minorHAnsi"/>
          <w:b/>
          <w:color w:val="000000"/>
          <w:sz w:val="24"/>
          <w:szCs w:val="24"/>
        </w:rPr>
      </w:pPr>
      <w:r w:rsidRPr="00C13AE5">
        <w:rPr>
          <w:rFonts w:eastAsia="Times New Roman" w:cstheme="minorHAnsi"/>
          <w:b/>
          <w:color w:val="000000"/>
          <w:sz w:val="24"/>
          <w:szCs w:val="24"/>
        </w:rPr>
        <w:t>Where are the man's shoes?</w:t>
      </w:r>
    </w:p>
    <w:p w14:paraId="47F1F54B" w14:textId="77777777" w:rsidR="00A81A69" w:rsidRPr="00C13AE5" w:rsidRDefault="00A81A69" w:rsidP="0077381A">
      <w:pPr>
        <w:spacing w:after="0" w:line="240" w:lineRule="atLeast"/>
        <w:ind w:left="720"/>
        <w:textAlignment w:val="baseline"/>
        <w:rPr>
          <w:rFonts w:eastAsia="Times New Roman" w:cstheme="minorHAnsi"/>
          <w:color w:val="000000"/>
          <w:sz w:val="24"/>
          <w:szCs w:val="24"/>
        </w:rPr>
      </w:pPr>
      <w:r w:rsidRPr="00C13AE5">
        <w:rPr>
          <w:rFonts w:eastAsia="Times New Roman" w:cstheme="minorHAnsi"/>
          <w:bCs/>
          <w:color w:val="000000"/>
          <w:sz w:val="24"/>
          <w:szCs w:val="24"/>
        </w:rPr>
        <w:t>Speaker 1: </w:t>
      </w:r>
      <w:r w:rsidRPr="00C13AE5">
        <w:rPr>
          <w:rFonts w:eastAsia="Times New Roman" w:cstheme="minorHAnsi"/>
          <w:color w:val="000000"/>
          <w:sz w:val="24"/>
          <w:szCs w:val="24"/>
        </w:rPr>
        <w:t xml:space="preserve">Have you seen my old shoes? I thought they were under the chair by the television </w:t>
      </w:r>
    </w:p>
    <w:p w14:paraId="285C1CCF" w14:textId="77777777" w:rsidR="00A81A69" w:rsidRPr="00C13AE5" w:rsidRDefault="00A81A69" w:rsidP="0077381A">
      <w:pPr>
        <w:spacing w:after="0" w:line="240" w:lineRule="atLeast"/>
        <w:ind w:left="720"/>
        <w:textAlignment w:val="baseline"/>
        <w:rPr>
          <w:rFonts w:eastAsia="Times New Roman" w:cstheme="minorHAnsi"/>
          <w:bCs/>
          <w:color w:val="000000"/>
          <w:sz w:val="24"/>
          <w:szCs w:val="24"/>
        </w:rPr>
      </w:pPr>
      <w:r w:rsidRPr="00C13AE5">
        <w:rPr>
          <w:rFonts w:eastAsia="Times New Roman" w:cstheme="minorHAnsi"/>
          <w:bCs/>
          <w:color w:val="000000"/>
          <w:sz w:val="24"/>
          <w:szCs w:val="24"/>
        </w:rPr>
        <w:t>Speaker 2: </w:t>
      </w:r>
      <w:r w:rsidR="0029021F" w:rsidRPr="00C13AE5">
        <w:rPr>
          <w:rFonts w:eastAsia="Times New Roman" w:cstheme="minorHAnsi"/>
          <w:color w:val="000000"/>
          <w:sz w:val="24"/>
          <w:szCs w:val="24"/>
        </w:rPr>
        <w:t>N</w:t>
      </w:r>
      <w:r w:rsidRPr="00C13AE5">
        <w:rPr>
          <w:rFonts w:eastAsia="Times New Roman" w:cstheme="minorHAnsi"/>
          <w:color w:val="000000"/>
          <w:sz w:val="24"/>
          <w:szCs w:val="24"/>
        </w:rPr>
        <w:t>ot any more</w:t>
      </w:r>
      <w:r w:rsidRPr="00C13AE5">
        <w:rPr>
          <w:rFonts w:eastAsia="Times New Roman" w:cstheme="minorHAnsi"/>
          <w:bCs/>
          <w:color w:val="000000"/>
          <w:sz w:val="24"/>
          <w:szCs w:val="24"/>
        </w:rPr>
        <w:t xml:space="preserve">. </w:t>
      </w:r>
      <w:r w:rsidRPr="00C13AE5">
        <w:rPr>
          <w:rFonts w:eastAsia="Times New Roman" w:cstheme="minorHAnsi"/>
          <w:color w:val="000000"/>
          <w:sz w:val="24"/>
          <w:szCs w:val="24"/>
        </w:rPr>
        <w:t>They’re by the door with the other rubbish, inside the flat.</w:t>
      </w:r>
    </w:p>
    <w:p w14:paraId="70C9ED84" w14:textId="77777777" w:rsidR="00A81A69" w:rsidRPr="00C13AE5" w:rsidRDefault="00A81A69" w:rsidP="0077381A">
      <w:pPr>
        <w:spacing w:after="0" w:line="240" w:lineRule="atLeast"/>
        <w:ind w:left="720"/>
        <w:textAlignment w:val="baseline"/>
        <w:rPr>
          <w:rFonts w:eastAsia="Times New Roman" w:cstheme="minorHAnsi"/>
          <w:color w:val="000000"/>
          <w:sz w:val="24"/>
          <w:szCs w:val="24"/>
        </w:rPr>
      </w:pPr>
      <w:r w:rsidRPr="00C13AE5">
        <w:rPr>
          <w:rFonts w:eastAsia="Times New Roman" w:cstheme="minorHAnsi"/>
          <w:bCs/>
          <w:color w:val="000000"/>
          <w:sz w:val="24"/>
          <w:szCs w:val="24"/>
        </w:rPr>
        <w:t xml:space="preserve">Speaker 1: </w:t>
      </w:r>
      <w:r w:rsidRPr="00C13AE5">
        <w:rPr>
          <w:rFonts w:eastAsia="Times New Roman" w:cstheme="minorHAnsi"/>
          <w:color w:val="000000"/>
          <w:sz w:val="24"/>
          <w:szCs w:val="24"/>
        </w:rPr>
        <w:t>Well the living room looks very nice but you're not throwing my old shoes away all the same.</w:t>
      </w:r>
    </w:p>
    <w:p w14:paraId="0DA9C343" w14:textId="77777777" w:rsidR="00FC71BB" w:rsidRPr="00C13AE5" w:rsidRDefault="00FC71BB" w:rsidP="0077381A">
      <w:pPr>
        <w:spacing w:after="0" w:line="240" w:lineRule="atLeast"/>
        <w:ind w:left="360"/>
        <w:textAlignment w:val="baseline"/>
        <w:rPr>
          <w:rFonts w:eastAsia="Times New Roman" w:cstheme="minorHAnsi"/>
          <w:bCs/>
          <w:color w:val="000000"/>
          <w:sz w:val="24"/>
          <w:szCs w:val="24"/>
        </w:rPr>
      </w:pPr>
    </w:p>
    <w:p w14:paraId="44B4A0CE" w14:textId="77777777" w:rsidR="00A81A69" w:rsidRPr="00C13AE5" w:rsidRDefault="00A81A69" w:rsidP="0077381A">
      <w:pPr>
        <w:pStyle w:val="ListParagraph"/>
        <w:numPr>
          <w:ilvl w:val="0"/>
          <w:numId w:val="6"/>
        </w:numPr>
        <w:spacing w:after="0" w:line="240" w:lineRule="atLeast"/>
        <w:contextualSpacing w:val="0"/>
        <w:textAlignment w:val="baseline"/>
        <w:rPr>
          <w:rFonts w:eastAsia="Times New Roman" w:cstheme="minorHAnsi"/>
          <w:b/>
          <w:color w:val="000000"/>
          <w:sz w:val="24"/>
          <w:szCs w:val="24"/>
        </w:rPr>
      </w:pPr>
      <w:r w:rsidRPr="00C13AE5">
        <w:rPr>
          <w:rFonts w:eastAsia="Times New Roman" w:cstheme="minorHAnsi"/>
          <w:b/>
          <w:color w:val="000000"/>
          <w:sz w:val="24"/>
          <w:szCs w:val="24"/>
        </w:rPr>
        <w:t>What will Paul get at the shop?</w:t>
      </w:r>
    </w:p>
    <w:p w14:paraId="6089D2E7" w14:textId="77777777" w:rsidR="00A81A69" w:rsidRPr="00C13AE5" w:rsidRDefault="00A81A69" w:rsidP="0077381A">
      <w:pPr>
        <w:spacing w:after="0" w:line="240" w:lineRule="atLeast"/>
        <w:ind w:left="720"/>
        <w:textAlignment w:val="baseline"/>
        <w:rPr>
          <w:rFonts w:eastAsia="Times New Roman" w:cstheme="minorHAnsi"/>
          <w:color w:val="000000"/>
          <w:sz w:val="24"/>
          <w:szCs w:val="24"/>
        </w:rPr>
      </w:pPr>
      <w:r w:rsidRPr="00C13AE5">
        <w:rPr>
          <w:rFonts w:eastAsia="Times New Roman" w:cstheme="minorHAnsi"/>
          <w:color w:val="000000"/>
          <w:sz w:val="24"/>
          <w:szCs w:val="24"/>
        </w:rPr>
        <w:t>Right. Now.. what do we need for the sauce so Paul can get for me … let me see.. onions, tomatoes, one red pepper, mushrooms and two carrots</w:t>
      </w:r>
      <w:r w:rsidRPr="00C13AE5">
        <w:rPr>
          <w:rFonts w:eastAsia="Times New Roman" w:cstheme="minorHAnsi"/>
          <w:bCs/>
          <w:color w:val="000000"/>
          <w:sz w:val="24"/>
          <w:szCs w:val="24"/>
        </w:rPr>
        <w:t xml:space="preserve">. </w:t>
      </w:r>
      <w:r w:rsidR="00C82FC7" w:rsidRPr="00C13AE5">
        <w:rPr>
          <w:rFonts w:eastAsia="Times New Roman" w:cstheme="minorHAnsi"/>
          <w:color w:val="000000"/>
          <w:sz w:val="24"/>
          <w:szCs w:val="24"/>
        </w:rPr>
        <w:t>So what I’ve got. Onions?</w:t>
      </w:r>
      <w:r w:rsidRPr="00C13AE5">
        <w:rPr>
          <w:rFonts w:eastAsia="Times New Roman" w:cstheme="minorHAnsi"/>
          <w:color w:val="000000"/>
          <w:sz w:val="24"/>
          <w:szCs w:val="24"/>
        </w:rPr>
        <w:t xml:space="preserve"> I’ve got those. Tomatoes ,yes ,red pepper, no, I need one of those. I’ve got mushrooms, oh dear, no carrots. Paul. Could you go to the shop for me</w:t>
      </w:r>
      <w:r w:rsidR="0029021F" w:rsidRPr="00C13AE5">
        <w:rPr>
          <w:rFonts w:eastAsia="Times New Roman" w:cstheme="minorHAnsi"/>
          <w:color w:val="000000"/>
          <w:sz w:val="24"/>
          <w:szCs w:val="24"/>
        </w:rPr>
        <w:t>, please</w:t>
      </w:r>
      <w:r w:rsidRPr="00C13AE5">
        <w:rPr>
          <w:rFonts w:eastAsia="Times New Roman" w:cstheme="minorHAnsi"/>
          <w:color w:val="000000"/>
          <w:sz w:val="24"/>
          <w:szCs w:val="24"/>
        </w:rPr>
        <w:t>?</w:t>
      </w:r>
    </w:p>
    <w:p w14:paraId="226CE07B" w14:textId="77777777" w:rsidR="00FC71BB" w:rsidRPr="00C13AE5" w:rsidRDefault="00FC71BB" w:rsidP="0077381A">
      <w:pPr>
        <w:spacing w:after="0" w:line="240" w:lineRule="atLeast"/>
        <w:ind w:left="360"/>
        <w:textAlignment w:val="baseline"/>
        <w:rPr>
          <w:rFonts w:eastAsia="Times New Roman" w:cstheme="minorHAnsi"/>
          <w:bCs/>
          <w:color w:val="000000"/>
          <w:sz w:val="24"/>
          <w:szCs w:val="24"/>
        </w:rPr>
      </w:pPr>
    </w:p>
    <w:p w14:paraId="45EC8C20" w14:textId="77777777" w:rsidR="00A81A69" w:rsidRPr="00C13AE5" w:rsidRDefault="00A81A69" w:rsidP="0077381A">
      <w:pPr>
        <w:pStyle w:val="ListParagraph"/>
        <w:numPr>
          <w:ilvl w:val="0"/>
          <w:numId w:val="6"/>
        </w:numPr>
        <w:spacing w:after="0" w:line="240" w:lineRule="atLeast"/>
        <w:contextualSpacing w:val="0"/>
        <w:textAlignment w:val="baseline"/>
        <w:rPr>
          <w:rFonts w:eastAsia="Times New Roman" w:cstheme="minorHAnsi"/>
          <w:b/>
          <w:bCs/>
          <w:color w:val="000000"/>
          <w:sz w:val="24"/>
          <w:szCs w:val="24"/>
        </w:rPr>
      </w:pPr>
      <w:r w:rsidRPr="00C13AE5">
        <w:rPr>
          <w:rFonts w:cstheme="minorHAnsi"/>
          <w:b/>
          <w:color w:val="000000"/>
          <w:sz w:val="24"/>
          <w:szCs w:val="24"/>
        </w:rPr>
        <w:t>How were they told to do their homework?</w:t>
      </w:r>
    </w:p>
    <w:p w14:paraId="1EC87F5E" w14:textId="77777777" w:rsidR="00A81A69" w:rsidRPr="00C13AE5" w:rsidRDefault="00A81A69" w:rsidP="0077381A">
      <w:pPr>
        <w:spacing w:after="0" w:line="240" w:lineRule="atLeast"/>
        <w:ind w:left="720"/>
        <w:textAlignment w:val="baseline"/>
        <w:rPr>
          <w:rFonts w:eastAsia="Times New Roman" w:cstheme="minorHAnsi"/>
          <w:color w:val="000000"/>
          <w:sz w:val="24"/>
          <w:szCs w:val="24"/>
        </w:rPr>
      </w:pPr>
      <w:r w:rsidRPr="00C13AE5">
        <w:rPr>
          <w:rFonts w:eastAsia="Times New Roman" w:cstheme="minorHAnsi"/>
          <w:bCs/>
          <w:color w:val="000000"/>
          <w:sz w:val="24"/>
          <w:szCs w:val="24"/>
        </w:rPr>
        <w:t xml:space="preserve">Speaker 1:  </w:t>
      </w:r>
      <w:r w:rsidRPr="00C13AE5">
        <w:rPr>
          <w:rFonts w:eastAsia="Times New Roman" w:cstheme="minorHAnsi"/>
          <w:color w:val="000000"/>
          <w:sz w:val="24"/>
          <w:szCs w:val="24"/>
        </w:rPr>
        <w:t xml:space="preserve">Wow your homework looks great </w:t>
      </w:r>
    </w:p>
    <w:p w14:paraId="0CCB0787" w14:textId="77777777" w:rsidR="00A81A69" w:rsidRPr="00C13AE5" w:rsidRDefault="0029021F" w:rsidP="0077381A">
      <w:pPr>
        <w:spacing w:after="0" w:line="240" w:lineRule="atLeast"/>
        <w:ind w:left="720"/>
        <w:textAlignment w:val="baseline"/>
        <w:rPr>
          <w:rFonts w:eastAsia="Times New Roman" w:cstheme="minorHAnsi"/>
          <w:bCs/>
          <w:color w:val="000000"/>
          <w:sz w:val="24"/>
          <w:szCs w:val="24"/>
        </w:rPr>
      </w:pPr>
      <w:r w:rsidRPr="00C13AE5">
        <w:rPr>
          <w:rFonts w:eastAsia="Times New Roman" w:cstheme="minorHAnsi"/>
          <w:color w:val="000000"/>
          <w:sz w:val="24"/>
          <w:szCs w:val="24"/>
        </w:rPr>
        <w:t>Speaker 2: T</w:t>
      </w:r>
      <w:r w:rsidR="00A81A69" w:rsidRPr="00C13AE5">
        <w:rPr>
          <w:rFonts w:eastAsia="Times New Roman" w:cstheme="minorHAnsi"/>
          <w:color w:val="000000"/>
          <w:sz w:val="24"/>
          <w:szCs w:val="24"/>
        </w:rPr>
        <w:t>hanks.  I typed it on my dad's computer.</w:t>
      </w:r>
    </w:p>
    <w:p w14:paraId="63EC795E" w14:textId="77777777" w:rsidR="00A81A69" w:rsidRPr="00C13AE5" w:rsidRDefault="00A81A69" w:rsidP="0077381A">
      <w:pPr>
        <w:spacing w:after="0" w:line="240" w:lineRule="atLeast"/>
        <w:ind w:left="720"/>
        <w:textAlignment w:val="baseline"/>
        <w:rPr>
          <w:rFonts w:eastAsia="Times New Roman" w:cstheme="minorHAnsi"/>
          <w:bCs/>
          <w:color w:val="000000"/>
          <w:sz w:val="24"/>
          <w:szCs w:val="24"/>
        </w:rPr>
      </w:pPr>
      <w:r w:rsidRPr="00C13AE5">
        <w:rPr>
          <w:rFonts w:eastAsia="Times New Roman" w:cstheme="minorHAnsi"/>
          <w:bCs/>
          <w:color w:val="000000"/>
          <w:sz w:val="24"/>
          <w:szCs w:val="24"/>
        </w:rPr>
        <w:t xml:space="preserve">Speaker 1: But did </w:t>
      </w:r>
      <w:r w:rsidRPr="00C13AE5">
        <w:rPr>
          <w:rFonts w:eastAsia="Times New Roman" w:cstheme="minorHAnsi"/>
          <w:color w:val="000000"/>
          <w:sz w:val="24"/>
          <w:szCs w:val="24"/>
        </w:rPr>
        <w:t>Mrs Smith tell us we have to write in our books?</w:t>
      </w:r>
    </w:p>
    <w:p w14:paraId="01F8F540" w14:textId="77777777" w:rsidR="00A81A69" w:rsidRPr="00C13AE5" w:rsidRDefault="00A81A69" w:rsidP="0077381A">
      <w:pPr>
        <w:spacing w:after="0" w:line="240" w:lineRule="atLeast"/>
        <w:ind w:left="720"/>
        <w:textAlignment w:val="baseline"/>
        <w:rPr>
          <w:rFonts w:eastAsia="Times New Roman" w:cstheme="minorHAnsi"/>
          <w:bCs/>
          <w:color w:val="000000"/>
          <w:sz w:val="24"/>
          <w:szCs w:val="24"/>
        </w:rPr>
      </w:pPr>
      <w:r w:rsidRPr="00C13AE5">
        <w:rPr>
          <w:rFonts w:eastAsia="Times New Roman" w:cstheme="minorHAnsi"/>
          <w:bCs/>
          <w:color w:val="000000"/>
          <w:sz w:val="24"/>
          <w:szCs w:val="24"/>
        </w:rPr>
        <w:t xml:space="preserve">Speaker 2: Oh, </w:t>
      </w:r>
      <w:r w:rsidRPr="00C13AE5">
        <w:rPr>
          <w:rFonts w:eastAsia="Times New Roman" w:cstheme="minorHAnsi"/>
          <w:color w:val="000000"/>
          <w:sz w:val="24"/>
          <w:szCs w:val="24"/>
        </w:rPr>
        <w:t>No. You’re right</w:t>
      </w:r>
      <w:r w:rsidR="00C82FC7" w:rsidRPr="00C13AE5">
        <w:rPr>
          <w:rFonts w:eastAsia="Times New Roman" w:cstheme="minorHAnsi"/>
          <w:bCs/>
          <w:color w:val="000000"/>
          <w:sz w:val="24"/>
          <w:szCs w:val="24"/>
        </w:rPr>
        <w:t>. What am</w:t>
      </w:r>
      <w:r w:rsidRPr="00C13AE5">
        <w:rPr>
          <w:rFonts w:eastAsia="Times New Roman" w:cstheme="minorHAnsi"/>
          <w:bCs/>
          <w:color w:val="000000"/>
          <w:sz w:val="24"/>
          <w:szCs w:val="24"/>
        </w:rPr>
        <w:t xml:space="preserve"> I</w:t>
      </w:r>
      <w:r w:rsidR="00C82FC7" w:rsidRPr="00C13AE5">
        <w:rPr>
          <w:rFonts w:eastAsia="Times New Roman" w:cstheme="minorHAnsi"/>
          <w:bCs/>
          <w:color w:val="000000"/>
          <w:sz w:val="24"/>
          <w:szCs w:val="24"/>
        </w:rPr>
        <w:t xml:space="preserve"> going to</w:t>
      </w:r>
      <w:r w:rsidRPr="00C13AE5">
        <w:rPr>
          <w:rFonts w:eastAsia="Times New Roman" w:cstheme="minorHAnsi"/>
          <w:bCs/>
          <w:color w:val="000000"/>
          <w:sz w:val="24"/>
          <w:szCs w:val="24"/>
        </w:rPr>
        <w:t xml:space="preserve"> do now? </w:t>
      </w:r>
    </w:p>
    <w:p w14:paraId="46E55385" w14:textId="77777777" w:rsidR="00FC71BB" w:rsidRPr="00C13AE5" w:rsidRDefault="00FC71BB" w:rsidP="0077381A">
      <w:pPr>
        <w:spacing w:after="0" w:line="240" w:lineRule="atLeast"/>
        <w:ind w:left="720"/>
        <w:textAlignment w:val="baseline"/>
        <w:rPr>
          <w:rFonts w:eastAsia="Times New Roman" w:cstheme="minorHAnsi"/>
          <w:bCs/>
          <w:color w:val="000000"/>
          <w:sz w:val="24"/>
          <w:szCs w:val="24"/>
        </w:rPr>
      </w:pPr>
    </w:p>
    <w:p w14:paraId="66C1E2CB" w14:textId="77777777" w:rsidR="00A81A69" w:rsidRPr="00C13AE5" w:rsidRDefault="00A81A69" w:rsidP="0077381A">
      <w:pPr>
        <w:pStyle w:val="ListParagraph"/>
        <w:numPr>
          <w:ilvl w:val="0"/>
          <w:numId w:val="6"/>
        </w:numPr>
        <w:spacing w:after="0" w:line="240" w:lineRule="atLeast"/>
        <w:contextualSpacing w:val="0"/>
        <w:textAlignment w:val="baseline"/>
        <w:rPr>
          <w:rFonts w:eastAsia="Times New Roman" w:cstheme="minorHAnsi"/>
          <w:b/>
          <w:color w:val="000000"/>
          <w:sz w:val="24"/>
          <w:szCs w:val="24"/>
        </w:rPr>
      </w:pPr>
      <w:r w:rsidRPr="00C13AE5">
        <w:rPr>
          <w:rFonts w:eastAsia="Times New Roman" w:cstheme="minorHAnsi"/>
          <w:b/>
          <w:color w:val="000000"/>
          <w:sz w:val="24"/>
          <w:szCs w:val="24"/>
        </w:rPr>
        <w:t>What did Helen buy?</w:t>
      </w:r>
    </w:p>
    <w:p w14:paraId="37266F8C" w14:textId="77777777" w:rsidR="00A81A69" w:rsidRPr="00C13AE5" w:rsidRDefault="00A81A69" w:rsidP="0077381A">
      <w:pPr>
        <w:spacing w:after="0" w:line="240" w:lineRule="atLeast"/>
        <w:ind w:left="720"/>
        <w:textAlignment w:val="baseline"/>
        <w:rPr>
          <w:rFonts w:eastAsia="Times New Roman" w:cstheme="minorHAnsi"/>
          <w:color w:val="000000"/>
          <w:sz w:val="24"/>
          <w:szCs w:val="24"/>
        </w:rPr>
      </w:pPr>
      <w:r w:rsidRPr="00C13AE5">
        <w:rPr>
          <w:rFonts w:eastAsia="Times New Roman" w:cstheme="minorHAnsi"/>
          <w:bCs/>
          <w:color w:val="000000"/>
          <w:sz w:val="24"/>
          <w:szCs w:val="24"/>
        </w:rPr>
        <w:t>Speaker 1: Look.  </w:t>
      </w:r>
      <w:r w:rsidRPr="00C13AE5">
        <w:rPr>
          <w:rFonts w:eastAsia="Times New Roman" w:cstheme="minorHAnsi"/>
          <w:color w:val="000000"/>
          <w:sz w:val="24"/>
          <w:szCs w:val="24"/>
        </w:rPr>
        <w:t>Roger I've been shopping. They’ve got some great things in Star Right</w:t>
      </w:r>
    </w:p>
    <w:p w14:paraId="5892139E" w14:textId="77777777" w:rsidR="00A81A69" w:rsidRPr="00C13AE5" w:rsidRDefault="00401951" w:rsidP="0077381A">
      <w:pPr>
        <w:spacing w:after="0" w:line="240" w:lineRule="atLeast"/>
        <w:ind w:left="720"/>
        <w:textAlignment w:val="baseline"/>
        <w:rPr>
          <w:rFonts w:eastAsia="Times New Roman" w:cstheme="minorHAnsi"/>
          <w:color w:val="000000"/>
          <w:sz w:val="24"/>
          <w:szCs w:val="24"/>
        </w:rPr>
      </w:pPr>
      <w:r w:rsidRPr="00C13AE5">
        <w:rPr>
          <w:rFonts w:eastAsia="Times New Roman" w:cstheme="minorHAnsi"/>
          <w:color w:val="000000"/>
          <w:sz w:val="24"/>
          <w:szCs w:val="24"/>
        </w:rPr>
        <w:t>Speaker 2: T</w:t>
      </w:r>
      <w:r w:rsidR="00A81A69" w:rsidRPr="00C13AE5">
        <w:rPr>
          <w:rFonts w:eastAsia="Times New Roman" w:cstheme="minorHAnsi"/>
          <w:color w:val="000000"/>
          <w:sz w:val="24"/>
          <w:szCs w:val="24"/>
        </w:rPr>
        <w:t xml:space="preserve">hat's brilliant, lovely colors and it'll keep you warm in the winter </w:t>
      </w:r>
    </w:p>
    <w:p w14:paraId="7707725B" w14:textId="77777777" w:rsidR="00A81A69" w:rsidRPr="00C13AE5" w:rsidRDefault="00401951" w:rsidP="0077381A">
      <w:pPr>
        <w:spacing w:after="0" w:line="240" w:lineRule="atLeast"/>
        <w:ind w:left="720"/>
        <w:textAlignment w:val="baseline"/>
        <w:rPr>
          <w:rFonts w:eastAsia="Times New Roman" w:cstheme="minorHAnsi"/>
          <w:color w:val="000000"/>
          <w:sz w:val="24"/>
          <w:szCs w:val="24"/>
        </w:rPr>
      </w:pPr>
      <w:r w:rsidRPr="00C13AE5">
        <w:rPr>
          <w:rFonts w:eastAsia="Times New Roman" w:cstheme="minorHAnsi"/>
          <w:color w:val="000000"/>
          <w:sz w:val="24"/>
          <w:szCs w:val="24"/>
        </w:rPr>
        <w:lastRenderedPageBreak/>
        <w:t>Speaker 1: Y</w:t>
      </w:r>
      <w:r w:rsidR="00A81A69" w:rsidRPr="00C13AE5">
        <w:rPr>
          <w:rFonts w:eastAsia="Times New Roman" w:cstheme="minorHAnsi"/>
          <w:color w:val="000000"/>
          <w:sz w:val="24"/>
          <w:szCs w:val="24"/>
        </w:rPr>
        <w:t>es</w:t>
      </w:r>
      <w:r w:rsidRPr="00C13AE5">
        <w:rPr>
          <w:rFonts w:eastAsia="Times New Roman" w:cstheme="minorHAnsi"/>
          <w:color w:val="000000"/>
          <w:sz w:val="24"/>
          <w:szCs w:val="24"/>
        </w:rPr>
        <w:t>,</w:t>
      </w:r>
      <w:r w:rsidR="00A81A69" w:rsidRPr="00C13AE5">
        <w:rPr>
          <w:rFonts w:eastAsia="Times New Roman" w:cstheme="minorHAnsi"/>
          <w:color w:val="000000"/>
          <w:sz w:val="24"/>
          <w:szCs w:val="24"/>
        </w:rPr>
        <w:t xml:space="preserve"> but are the sleeves too short for me?</w:t>
      </w:r>
    </w:p>
    <w:p w14:paraId="73BB04B7" w14:textId="77777777" w:rsidR="00A81A69" w:rsidRPr="00C13AE5" w:rsidRDefault="00A81A69" w:rsidP="0077381A">
      <w:pPr>
        <w:spacing w:after="0" w:line="240" w:lineRule="atLeast"/>
        <w:ind w:left="720"/>
        <w:textAlignment w:val="baseline"/>
        <w:rPr>
          <w:rFonts w:eastAsia="Times New Roman" w:cstheme="minorHAnsi"/>
          <w:color w:val="000000"/>
          <w:sz w:val="24"/>
          <w:szCs w:val="24"/>
        </w:rPr>
      </w:pPr>
      <w:r w:rsidRPr="00C13AE5">
        <w:rPr>
          <w:rFonts w:eastAsia="Times New Roman" w:cstheme="minorHAnsi"/>
          <w:color w:val="000000"/>
          <w:sz w:val="24"/>
          <w:szCs w:val="24"/>
        </w:rPr>
        <w:t>Speaker 2: No. they look fine.</w:t>
      </w:r>
    </w:p>
    <w:p w14:paraId="68B0E3D4" w14:textId="77777777" w:rsidR="00FC71BB" w:rsidRPr="00C13AE5" w:rsidRDefault="00FC71BB" w:rsidP="0077381A">
      <w:pPr>
        <w:spacing w:after="0" w:line="240" w:lineRule="atLeast"/>
        <w:ind w:left="360"/>
        <w:textAlignment w:val="baseline"/>
        <w:rPr>
          <w:rFonts w:eastAsia="Times New Roman" w:cstheme="minorHAnsi"/>
          <w:bCs/>
          <w:color w:val="000000"/>
          <w:sz w:val="24"/>
          <w:szCs w:val="24"/>
        </w:rPr>
      </w:pPr>
    </w:p>
    <w:p w14:paraId="652125E3" w14:textId="77777777" w:rsidR="00A81A69" w:rsidRPr="00C13AE5" w:rsidRDefault="00A81A69" w:rsidP="0077381A">
      <w:pPr>
        <w:pStyle w:val="ListParagraph"/>
        <w:numPr>
          <w:ilvl w:val="0"/>
          <w:numId w:val="6"/>
        </w:numPr>
        <w:spacing w:after="0" w:line="240" w:lineRule="atLeast"/>
        <w:contextualSpacing w:val="0"/>
        <w:textAlignment w:val="baseline"/>
        <w:rPr>
          <w:rFonts w:eastAsia="Times New Roman" w:cstheme="minorHAnsi"/>
          <w:b/>
          <w:bCs/>
          <w:color w:val="000000"/>
          <w:sz w:val="24"/>
          <w:szCs w:val="24"/>
        </w:rPr>
      </w:pPr>
      <w:r w:rsidRPr="00C13AE5">
        <w:rPr>
          <w:rFonts w:eastAsia="Times New Roman" w:cstheme="minorHAnsi"/>
          <w:b/>
          <w:color w:val="000000"/>
          <w:sz w:val="24"/>
          <w:szCs w:val="24"/>
        </w:rPr>
        <w:t>How did the woman get to work today?</w:t>
      </w:r>
    </w:p>
    <w:p w14:paraId="43B7688E" w14:textId="77777777" w:rsidR="00A81A69" w:rsidRPr="00C13AE5" w:rsidRDefault="00A81A69" w:rsidP="0077381A">
      <w:pPr>
        <w:spacing w:after="0" w:line="240" w:lineRule="atLeast"/>
        <w:ind w:left="720"/>
        <w:textAlignment w:val="baseline"/>
        <w:rPr>
          <w:rFonts w:eastAsia="Times New Roman" w:cstheme="minorHAnsi"/>
          <w:bCs/>
          <w:color w:val="000000"/>
          <w:sz w:val="24"/>
          <w:szCs w:val="24"/>
        </w:rPr>
      </w:pPr>
      <w:r w:rsidRPr="00C13AE5">
        <w:rPr>
          <w:rFonts w:eastAsia="Times New Roman" w:cstheme="minorHAnsi"/>
          <w:color w:val="000000"/>
          <w:sz w:val="24"/>
          <w:szCs w:val="24"/>
        </w:rPr>
        <w:t>Oh I’m so sorry I'm late. I missed the bus and I was trying to decide whether to walk or go back and get my bike when I saw my neighbor. Luckily he offered me a lift because he works near here.</w:t>
      </w:r>
    </w:p>
    <w:p w14:paraId="6E32E96C" w14:textId="77777777" w:rsidR="00A81A69" w:rsidRPr="00C13AE5" w:rsidRDefault="00A81A69" w:rsidP="0077381A">
      <w:pPr>
        <w:spacing w:line="240" w:lineRule="atLeast"/>
        <w:rPr>
          <w:rFonts w:cstheme="minorHAnsi"/>
          <w:color w:val="000000"/>
          <w:sz w:val="24"/>
          <w:szCs w:val="24"/>
        </w:rPr>
      </w:pPr>
    </w:p>
    <w:p w14:paraId="3231CC45" w14:textId="77777777" w:rsidR="009D5501" w:rsidRPr="00C13AE5" w:rsidRDefault="008950DB" w:rsidP="0077381A">
      <w:pPr>
        <w:spacing w:line="240" w:lineRule="atLeast"/>
        <w:rPr>
          <w:rFonts w:cstheme="minorHAnsi"/>
          <w:b/>
          <w:color w:val="000000"/>
          <w:sz w:val="24"/>
          <w:szCs w:val="24"/>
        </w:rPr>
      </w:pPr>
      <w:r w:rsidRPr="00C13AE5">
        <w:rPr>
          <w:rFonts w:cstheme="minorHAnsi"/>
          <w:b/>
          <w:color w:val="000000"/>
          <w:sz w:val="24"/>
          <w:szCs w:val="24"/>
        </w:rPr>
        <w:t>PART 2</w:t>
      </w:r>
    </w:p>
    <w:p w14:paraId="3B764C9B" w14:textId="77777777" w:rsidR="009D5501" w:rsidRPr="00C13AE5" w:rsidRDefault="00C82FC7" w:rsidP="0077381A">
      <w:pPr>
        <w:spacing w:line="240" w:lineRule="atLeast"/>
        <w:rPr>
          <w:rFonts w:cstheme="minorHAnsi"/>
          <w:b/>
          <w:color w:val="000000"/>
          <w:sz w:val="24"/>
          <w:szCs w:val="24"/>
          <w:u w:val="single"/>
          <w:shd w:val="clear" w:color="auto" w:fill="FFFFFF"/>
        </w:rPr>
      </w:pPr>
      <w:r w:rsidRPr="00C13AE5">
        <w:rPr>
          <w:rFonts w:cstheme="minorHAnsi"/>
          <w:b/>
          <w:color w:val="000000"/>
          <w:sz w:val="24"/>
          <w:szCs w:val="24"/>
          <w:u w:val="single"/>
          <w:shd w:val="clear" w:color="auto" w:fill="FFFFFF"/>
        </w:rPr>
        <w:t>Conversati</w:t>
      </w:r>
      <w:r w:rsidR="009D5501" w:rsidRPr="00C13AE5">
        <w:rPr>
          <w:rFonts w:cstheme="minorHAnsi"/>
          <w:b/>
          <w:color w:val="000000"/>
          <w:sz w:val="24"/>
          <w:szCs w:val="24"/>
          <w:u w:val="single"/>
          <w:shd w:val="clear" w:color="auto" w:fill="FFFFFF"/>
        </w:rPr>
        <w:t>on 1:</w:t>
      </w:r>
    </w:p>
    <w:p w14:paraId="4465B278" w14:textId="77777777" w:rsidR="0040505D" w:rsidRPr="00C13AE5" w:rsidRDefault="009E70B6" w:rsidP="0077381A">
      <w:pPr>
        <w:spacing w:line="240" w:lineRule="atLeast"/>
        <w:rPr>
          <w:rFonts w:cstheme="minorHAnsi"/>
          <w:color w:val="000000"/>
          <w:sz w:val="24"/>
          <w:szCs w:val="24"/>
          <w:shd w:val="clear" w:color="auto" w:fill="FFFFFF"/>
        </w:rPr>
      </w:pPr>
      <w:r w:rsidRPr="00C13AE5">
        <w:rPr>
          <w:rFonts w:cstheme="minorHAnsi"/>
          <w:color w:val="000000"/>
          <w:sz w:val="24"/>
          <w:szCs w:val="24"/>
          <w:shd w:val="clear" w:color="auto" w:fill="FFFFFF"/>
        </w:rPr>
        <w:t>M</w:t>
      </w:r>
      <w:r w:rsidR="009D5501" w:rsidRPr="00C13AE5">
        <w:rPr>
          <w:rFonts w:cstheme="minorHAnsi"/>
          <w:color w:val="000000"/>
          <w:sz w:val="24"/>
          <w:szCs w:val="24"/>
          <w:shd w:val="clear" w:color="auto" w:fill="FFFFFF"/>
        </w:rPr>
        <w:t>y daily schedule as a dental hygi</w:t>
      </w:r>
      <w:r w:rsidR="0029021F" w:rsidRPr="00C13AE5">
        <w:rPr>
          <w:rFonts w:cstheme="minorHAnsi"/>
          <w:color w:val="000000"/>
          <w:sz w:val="24"/>
          <w:szCs w:val="24"/>
          <w:shd w:val="clear" w:color="auto" w:fill="FFFFFF"/>
        </w:rPr>
        <w:t>enist is a little complicated. T</w:t>
      </w:r>
      <w:r w:rsidR="009D5501" w:rsidRPr="00C13AE5">
        <w:rPr>
          <w:rFonts w:cstheme="minorHAnsi"/>
          <w:color w:val="000000"/>
          <w:sz w:val="24"/>
          <w:szCs w:val="24"/>
          <w:shd w:val="clear" w:color="auto" w:fill="FFFFFF"/>
        </w:rPr>
        <w:t>hat's because it's different every</w:t>
      </w:r>
      <w:r w:rsidR="0029021F" w:rsidRPr="00C13AE5">
        <w:rPr>
          <w:rFonts w:cstheme="minorHAnsi"/>
          <w:color w:val="000000"/>
          <w:sz w:val="24"/>
          <w:szCs w:val="24"/>
          <w:shd w:val="clear" w:color="auto" w:fill="FFFFFF"/>
        </w:rPr>
        <w:t xml:space="preserve"> </w:t>
      </w:r>
      <w:r w:rsidR="009D5501" w:rsidRPr="00C13AE5">
        <w:rPr>
          <w:rFonts w:cstheme="minorHAnsi"/>
          <w:color w:val="000000"/>
          <w:sz w:val="24"/>
          <w:szCs w:val="24"/>
          <w:shd w:val="clear" w:color="auto" w:fill="FFFFFF"/>
        </w:rPr>
        <w:t>day. Monday, I don't go into wor</w:t>
      </w:r>
      <w:r w:rsidR="0029021F" w:rsidRPr="00C13AE5">
        <w:rPr>
          <w:rFonts w:cstheme="minorHAnsi"/>
          <w:color w:val="000000"/>
          <w:sz w:val="24"/>
          <w:szCs w:val="24"/>
          <w:shd w:val="clear" w:color="auto" w:fill="FFFFFF"/>
        </w:rPr>
        <w:t>k until late in the afternoon. S</w:t>
      </w:r>
      <w:r w:rsidR="009D5501" w:rsidRPr="00C13AE5">
        <w:rPr>
          <w:rFonts w:cstheme="minorHAnsi"/>
          <w:color w:val="000000"/>
          <w:sz w:val="24"/>
          <w:szCs w:val="24"/>
          <w:shd w:val="clear" w:color="auto" w:fill="FFFFFF"/>
        </w:rPr>
        <w:t>o I have time to spend, most of the day, doing washing of clothes, shopping, and my banking. I leave for work around four o'clock in the afternoon, I work from five to nine p.m. Tuesday, I wake up at six thirty a.m. and leave for work, at seven thirty. My first patient i</w:t>
      </w:r>
      <w:r w:rsidR="0029021F" w:rsidRPr="00C13AE5">
        <w:rPr>
          <w:rFonts w:cstheme="minorHAnsi"/>
          <w:color w:val="000000"/>
          <w:sz w:val="24"/>
          <w:szCs w:val="24"/>
          <w:shd w:val="clear" w:color="auto" w:fill="FFFFFF"/>
        </w:rPr>
        <w:t>s scheduled for eight fifteen. E</w:t>
      </w:r>
      <w:r w:rsidR="009D5501" w:rsidRPr="00C13AE5">
        <w:rPr>
          <w:rFonts w:cstheme="minorHAnsi"/>
          <w:color w:val="000000"/>
          <w:sz w:val="24"/>
          <w:szCs w:val="24"/>
          <w:shd w:val="clear" w:color="auto" w:fill="FFFFFF"/>
        </w:rPr>
        <w:t>ach patient, i</w:t>
      </w:r>
      <w:r w:rsidR="0029021F" w:rsidRPr="00C13AE5">
        <w:rPr>
          <w:rFonts w:cstheme="minorHAnsi"/>
          <w:color w:val="000000"/>
          <w:sz w:val="24"/>
          <w:szCs w:val="24"/>
          <w:shd w:val="clear" w:color="auto" w:fill="FFFFFF"/>
        </w:rPr>
        <w:t>s allotted forty-five minutes. L</w:t>
      </w:r>
      <w:r w:rsidR="009D5501" w:rsidRPr="00C13AE5">
        <w:rPr>
          <w:rFonts w:cstheme="minorHAnsi"/>
          <w:color w:val="000000"/>
          <w:sz w:val="24"/>
          <w:szCs w:val="24"/>
          <w:shd w:val="clear" w:color="auto" w:fill="FFFFFF"/>
        </w:rPr>
        <w:t>unch break is twelve-thirty to one-thirty. I finish up at five p.m. and get home, at around six p.m. Wednesday starts an hour earlier. I wake up at five-thirty a.m., leave for work at six-thirty, and see my first patient at seven a.m., I also finish early on Wednesday, at twelve-noon. Thursday is the same schedule as Tuesday... getting up at six-thirty a.m., leaving for work at seven-thirty, and seeing my first patient at eight-fifteen. I get home about six p.m. in the evening. Friday is another early start. I wake up at five-thirty a.m., leave the house at six thirty and finish up my last patient at three o'clock in the afternoon. I like to</w:t>
      </w:r>
      <w:r w:rsidR="0029021F" w:rsidRPr="00C13AE5">
        <w:rPr>
          <w:rFonts w:cstheme="minorHAnsi"/>
          <w:color w:val="000000"/>
          <w:sz w:val="24"/>
          <w:szCs w:val="24"/>
          <w:shd w:val="clear" w:color="auto" w:fill="FFFFFF"/>
        </w:rPr>
        <w:t xml:space="preserve"> get finished early on Friday. T</w:t>
      </w:r>
      <w:r w:rsidR="009D5501" w:rsidRPr="00C13AE5">
        <w:rPr>
          <w:rFonts w:cstheme="minorHAnsi"/>
          <w:color w:val="000000"/>
          <w:sz w:val="24"/>
          <w:szCs w:val="24"/>
          <w:shd w:val="clear" w:color="auto" w:fill="FFFFFF"/>
        </w:rPr>
        <w:t>hat is a typical work week for me.</w:t>
      </w:r>
    </w:p>
    <w:p w14:paraId="0C7C8F79" w14:textId="77777777" w:rsidR="0040505D" w:rsidRPr="00C13AE5" w:rsidRDefault="0040505D" w:rsidP="0077381A">
      <w:pPr>
        <w:spacing w:line="240" w:lineRule="atLeast"/>
        <w:rPr>
          <w:rFonts w:cstheme="minorHAnsi"/>
          <w:color w:val="000000"/>
          <w:sz w:val="24"/>
          <w:szCs w:val="24"/>
        </w:rPr>
      </w:pPr>
    </w:p>
    <w:p w14:paraId="2198BB53" w14:textId="77777777" w:rsidR="009D5501" w:rsidRPr="00C13AE5" w:rsidRDefault="009D5501" w:rsidP="0077381A">
      <w:pPr>
        <w:spacing w:line="240" w:lineRule="atLeast"/>
        <w:rPr>
          <w:rFonts w:cstheme="minorHAnsi"/>
          <w:b/>
          <w:color w:val="000000"/>
          <w:sz w:val="24"/>
          <w:szCs w:val="24"/>
          <w:u w:val="single"/>
        </w:rPr>
      </w:pPr>
      <w:r w:rsidRPr="00C13AE5">
        <w:rPr>
          <w:rFonts w:cstheme="minorHAnsi"/>
          <w:b/>
          <w:color w:val="000000"/>
          <w:sz w:val="24"/>
          <w:szCs w:val="24"/>
          <w:u w:val="single"/>
        </w:rPr>
        <w:t>Conversation 2:</w:t>
      </w:r>
    </w:p>
    <w:p w14:paraId="7B5712A0"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Man</w:t>
      </w:r>
      <w:r w:rsidRPr="00C13AE5">
        <w:rPr>
          <w:rFonts w:cstheme="minorHAnsi"/>
          <w:color w:val="000000"/>
          <w:sz w:val="24"/>
          <w:szCs w:val="24"/>
        </w:rPr>
        <w:t>: Hi, Sis. I just came over to drop off the DVDs you wanted, and . . . Hey, wow!? Where did you get all of this stuff?</w:t>
      </w:r>
    </w:p>
    <w:p w14:paraId="56727C29"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Woman</w:t>
      </w:r>
      <w:r w:rsidRPr="00C13AE5">
        <w:rPr>
          <w:rFonts w:cstheme="minorHAnsi"/>
          <w:color w:val="000000"/>
          <w:sz w:val="24"/>
          <w:szCs w:val="24"/>
        </w:rPr>
        <w:t>: I bought it. So, what do you think of my new entertainment center? And the widescreen TV..</w:t>
      </w:r>
    </w:p>
    <w:p w14:paraId="01120A70"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Man</w:t>
      </w:r>
      <w:r w:rsidRPr="00C13AE5">
        <w:rPr>
          <w:rFonts w:cstheme="minorHAnsi"/>
          <w:color w:val="000000"/>
          <w:sz w:val="24"/>
          <w:szCs w:val="24"/>
        </w:rPr>
        <w:t>: Bought it?</w:t>
      </w:r>
    </w:p>
    <w:p w14:paraId="2C27207D"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Woman</w:t>
      </w:r>
      <w:r w:rsidRPr="00C13AE5">
        <w:rPr>
          <w:rFonts w:cstheme="minorHAnsi"/>
          <w:color w:val="000000"/>
          <w:sz w:val="24"/>
          <w:szCs w:val="24"/>
        </w:rPr>
        <w:t>: . . . and my new DVD player. Here, let me show you my stereo. You can really rock the house with this one.</w:t>
      </w:r>
    </w:p>
    <w:p w14:paraId="74161EEB"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Man</w:t>
      </w:r>
      <w:r w:rsidRPr="00C13AE5">
        <w:rPr>
          <w:rFonts w:cstheme="minorHAnsi"/>
          <w:color w:val="000000"/>
          <w:sz w:val="24"/>
          <w:szCs w:val="24"/>
        </w:rPr>
        <w:t>: But where did you get the dough to buy all this? You didn't borrow money from mom and dad again, did you?</w:t>
      </w:r>
    </w:p>
    <w:p w14:paraId="0FAD1BF7"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Woman</w:t>
      </w:r>
      <w:r w:rsidRPr="00C13AE5">
        <w:rPr>
          <w:rFonts w:cstheme="minorHAnsi"/>
          <w:color w:val="000000"/>
          <w:sz w:val="24"/>
          <w:szCs w:val="24"/>
        </w:rPr>
        <w:t>: Of course not. I got it with this!</w:t>
      </w:r>
    </w:p>
    <w:p w14:paraId="7F1694E3"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Man</w:t>
      </w:r>
      <w:r w:rsidRPr="00C13AE5">
        <w:rPr>
          <w:rFonts w:cstheme="minorHAnsi"/>
          <w:color w:val="000000"/>
          <w:sz w:val="24"/>
          <w:szCs w:val="24"/>
        </w:rPr>
        <w:t>: This? Let me see that . . . Have you been using Dad's credit card again?</w:t>
      </w:r>
    </w:p>
    <w:p w14:paraId="205AD795"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Woman</w:t>
      </w:r>
      <w:r w:rsidRPr="00C13AE5">
        <w:rPr>
          <w:rFonts w:cstheme="minorHAnsi"/>
          <w:color w:val="000000"/>
          <w:sz w:val="24"/>
          <w:szCs w:val="24"/>
        </w:rPr>
        <w:t>: No, silly. It's mine. It's student credit card.</w:t>
      </w:r>
    </w:p>
    <w:p w14:paraId="580D2035"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lastRenderedPageBreak/>
        <w:t>Man</w:t>
      </w:r>
      <w:r w:rsidRPr="00C13AE5">
        <w:rPr>
          <w:rFonts w:cstheme="minorHAnsi"/>
          <w:color w:val="000000"/>
          <w:sz w:val="24"/>
          <w:szCs w:val="24"/>
        </w:rPr>
        <w:t>: A student credit card? How in the world did you get one of these?</w:t>
      </w:r>
    </w:p>
    <w:p w14:paraId="0A996A1F"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Woman</w:t>
      </w:r>
      <w:r w:rsidRPr="00C13AE5">
        <w:rPr>
          <w:rFonts w:cstheme="minorHAnsi"/>
          <w:color w:val="000000"/>
          <w:sz w:val="24"/>
          <w:szCs w:val="24"/>
        </w:rPr>
        <w:t>: I got an application in the mail.</w:t>
      </w:r>
    </w:p>
    <w:p w14:paraId="3A88EB13"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Man</w:t>
      </w:r>
      <w:r w:rsidRPr="00C13AE5">
        <w:rPr>
          <w:rFonts w:cstheme="minorHAnsi"/>
          <w:color w:val="000000"/>
          <w:sz w:val="24"/>
          <w:szCs w:val="24"/>
        </w:rPr>
        <w:t>: Well, why did you get one in the first place?</w:t>
      </w:r>
    </w:p>
    <w:p w14:paraId="31AEFA24"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Woman</w:t>
      </w:r>
      <w:r w:rsidRPr="00C13AE5">
        <w:rPr>
          <w:rFonts w:cstheme="minorHAnsi"/>
          <w:color w:val="000000"/>
          <w:sz w:val="24"/>
          <w:szCs w:val="24"/>
        </w:rPr>
        <w:t>: Listen. Times are changing, and having a credit card helps you build a credit rating, control spending, and even buy things that you can't pay with cash . . . like the plane ticket I got recently.</w:t>
      </w:r>
    </w:p>
    <w:p w14:paraId="20BF006F"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Man</w:t>
      </w:r>
      <w:r w:rsidRPr="00C13AE5">
        <w:rPr>
          <w:rFonts w:cstheme="minorHAnsi"/>
          <w:color w:val="000000"/>
          <w:sz w:val="24"/>
          <w:szCs w:val="24"/>
        </w:rPr>
        <w:t>: What plane ticket?</w:t>
      </w:r>
    </w:p>
    <w:p w14:paraId="5A80757E"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Woman</w:t>
      </w:r>
      <w:r w:rsidRPr="00C13AE5">
        <w:rPr>
          <w:rFonts w:cstheme="minorHAnsi"/>
          <w:color w:val="000000"/>
          <w:sz w:val="24"/>
          <w:szCs w:val="24"/>
        </w:rPr>
        <w:t>: Oh yeah, my roommate and I are going to Hawaii over the school break, and course, I needed some new clothes for that so . . .</w:t>
      </w:r>
    </w:p>
    <w:p w14:paraId="0D285471"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Man</w:t>
      </w:r>
      <w:r w:rsidRPr="00C13AE5">
        <w:rPr>
          <w:rFonts w:cstheme="minorHAnsi"/>
          <w:color w:val="000000"/>
          <w:sz w:val="24"/>
          <w:szCs w:val="24"/>
        </w:rPr>
        <w:t>: I don't want to hear it. How does having a student credit card control spending? It sounds you've spent yourself in a hole. Anyway, student credit cards just lead to impulse spending . . . as I can see here. And the interest rates of student credit cards are usually sky-high, and if you miss a payment, the rates, well, just jump!</w:t>
      </w:r>
    </w:p>
    <w:p w14:paraId="5F3C3B94"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Woman</w:t>
      </w:r>
      <w:r w:rsidRPr="00C13AE5">
        <w:rPr>
          <w:rFonts w:cstheme="minorHAnsi"/>
          <w:color w:val="000000"/>
          <w:sz w:val="24"/>
          <w:szCs w:val="24"/>
        </w:rPr>
        <w:t>: Ah. The credit card has a credit limit . . .</w:t>
      </w:r>
    </w:p>
    <w:p w14:paraId="24C69660"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Man</w:t>
      </w:r>
      <w:r w:rsidRPr="00C13AE5">
        <w:rPr>
          <w:rFonts w:cstheme="minorHAnsi"/>
          <w:color w:val="000000"/>
          <w:sz w:val="24"/>
          <w:szCs w:val="24"/>
        </w:rPr>
        <w:t>: . . . of $20,000?</w:t>
      </w:r>
    </w:p>
    <w:p w14:paraId="7183B325"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Woman</w:t>
      </w:r>
      <w:r w:rsidRPr="00C13AE5">
        <w:rPr>
          <w:rFonts w:cstheme="minorHAnsi"/>
          <w:color w:val="000000"/>
          <w:sz w:val="24"/>
          <w:szCs w:val="24"/>
        </w:rPr>
        <w:t>: No, no quite that high. Anyway, . . .</w:t>
      </w:r>
    </w:p>
    <w:p w14:paraId="647C7D36"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Man</w:t>
      </w:r>
      <w:r w:rsidRPr="00C13AE5">
        <w:rPr>
          <w:rFonts w:cstheme="minorHAnsi"/>
          <w:color w:val="000000"/>
          <w:sz w:val="24"/>
          <w:szCs w:val="24"/>
        </w:rPr>
        <w:t>: I’ve heard enough.</w:t>
      </w:r>
    </w:p>
    <w:p w14:paraId="16DC7AAE"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Woman</w:t>
      </w:r>
      <w:r w:rsidRPr="00C13AE5">
        <w:rPr>
          <w:rFonts w:cstheme="minorHAnsi"/>
          <w:color w:val="000000"/>
          <w:sz w:val="24"/>
          <w:szCs w:val="24"/>
        </w:rPr>
        <w:t>: Did I tell you we now get digital cable with over 100 channels? Oh, and here's your birthday present. A new MP3 player . . .</w:t>
      </w:r>
    </w:p>
    <w:p w14:paraId="235B1491"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Man:</w:t>
      </w:r>
      <w:r w:rsidRPr="00C13AE5">
        <w:rPr>
          <w:rFonts w:cstheme="minorHAnsi"/>
          <w:color w:val="000000"/>
          <w:sz w:val="24"/>
          <w:szCs w:val="24"/>
        </w:rPr>
        <w:t xml:space="preserve"> Yeah. Oh, don't tell me. Charged on the credit card. Listen. Hey, I don't think having a student credit card is a bad idea, but this is ridiculous. And how in the world are you going to pay off your credit card bill?</w:t>
      </w:r>
    </w:p>
    <w:p w14:paraId="7830D0B8"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Woman</w:t>
      </w:r>
      <w:r w:rsidRPr="00C13AE5">
        <w:rPr>
          <w:rFonts w:cstheme="minorHAnsi"/>
          <w:color w:val="000000"/>
          <w:sz w:val="24"/>
          <w:szCs w:val="24"/>
        </w:rPr>
        <w:t>: Um, with my birthday money? It's coming up in a week.</w:t>
      </w:r>
    </w:p>
    <w:p w14:paraId="03C41F14"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Man</w:t>
      </w:r>
      <w:r w:rsidRPr="00C13AE5">
        <w:rPr>
          <w:rFonts w:cstheme="minorHAnsi"/>
          <w:color w:val="000000"/>
          <w:sz w:val="24"/>
          <w:szCs w:val="24"/>
        </w:rPr>
        <w:t>: Hey, let's sit down and talk about how you're going to pay things back, and maybe we can come up with a budget that will help you get out of this mess. That's the least I can do.</w:t>
      </w:r>
    </w:p>
    <w:p w14:paraId="15E8FC0A" w14:textId="77777777" w:rsidR="009E70B6" w:rsidRPr="00C13AE5" w:rsidRDefault="009E70B6" w:rsidP="0077381A">
      <w:pPr>
        <w:spacing w:line="240" w:lineRule="atLeast"/>
        <w:jc w:val="both"/>
        <w:rPr>
          <w:rFonts w:cstheme="minorHAnsi"/>
          <w:color w:val="000000"/>
          <w:sz w:val="24"/>
          <w:szCs w:val="24"/>
        </w:rPr>
      </w:pPr>
    </w:p>
    <w:p w14:paraId="2619C0D5" w14:textId="77777777" w:rsidR="009D5501" w:rsidRPr="00C13AE5" w:rsidRDefault="009D5501" w:rsidP="0077381A">
      <w:pPr>
        <w:spacing w:line="240" w:lineRule="atLeast"/>
        <w:rPr>
          <w:rFonts w:cstheme="minorHAnsi"/>
          <w:b/>
          <w:color w:val="000000"/>
          <w:sz w:val="24"/>
          <w:szCs w:val="24"/>
        </w:rPr>
      </w:pPr>
      <w:r w:rsidRPr="00C13AE5">
        <w:rPr>
          <w:rFonts w:cstheme="minorHAnsi"/>
          <w:b/>
          <w:color w:val="000000"/>
          <w:sz w:val="24"/>
          <w:szCs w:val="24"/>
        </w:rPr>
        <w:t>Conversation 3:</w:t>
      </w:r>
    </w:p>
    <w:p w14:paraId="450783DF"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Server</w:t>
      </w:r>
      <w:r w:rsidRPr="00C13AE5">
        <w:rPr>
          <w:rFonts w:cstheme="minorHAnsi"/>
          <w:color w:val="000000"/>
          <w:sz w:val="24"/>
          <w:szCs w:val="24"/>
        </w:rPr>
        <w:t>: Hi. Welcome to Joe's Hamburger Restaurant. [Hi] Home of the one-pound super</w:t>
      </w:r>
      <w:hyperlink r:id="rId9" w:anchor="key" w:history="1">
        <w:r w:rsidRPr="00C13AE5">
          <w:rPr>
            <w:rStyle w:val="Hyperlink"/>
            <w:rFonts w:cstheme="minorHAnsi"/>
            <w:color w:val="000000"/>
            <w:sz w:val="24"/>
            <w:szCs w:val="24"/>
          </w:rPr>
          <w:t>deluxe</w:t>
        </w:r>
      </w:hyperlink>
      <w:r w:rsidRPr="00C13AE5">
        <w:rPr>
          <w:rFonts w:cstheme="minorHAnsi"/>
          <w:color w:val="000000"/>
          <w:sz w:val="24"/>
          <w:szCs w:val="24"/>
        </w:rPr>
        <w:t> hot and spicy cheeseburger. Will this be for here or to go?</w:t>
      </w:r>
    </w:p>
    <w:p w14:paraId="4C5AC958"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Customer</w:t>
      </w:r>
      <w:r w:rsidRPr="00C13AE5">
        <w:rPr>
          <w:rFonts w:cstheme="minorHAnsi"/>
          <w:color w:val="000000"/>
          <w:sz w:val="24"/>
          <w:szCs w:val="24"/>
        </w:rPr>
        <w:t>: Uh, to go.</w:t>
      </w:r>
    </w:p>
    <w:p w14:paraId="51EB0BCF"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Server</w:t>
      </w:r>
      <w:r w:rsidRPr="00C13AE5">
        <w:rPr>
          <w:rFonts w:cstheme="minorHAnsi"/>
          <w:color w:val="000000"/>
          <w:sz w:val="24"/>
          <w:szCs w:val="24"/>
        </w:rPr>
        <w:t>: Okay. What would you like today? Would you like to try the one-pound super hot and spicy cheeseburger?</w:t>
      </w:r>
    </w:p>
    <w:p w14:paraId="4130F20B"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lastRenderedPageBreak/>
        <w:t>Customer</w:t>
      </w:r>
      <w:r w:rsidRPr="00C13AE5">
        <w:rPr>
          <w:rFonts w:cstheme="minorHAnsi"/>
          <w:color w:val="000000"/>
          <w:sz w:val="24"/>
          <w:szCs w:val="24"/>
        </w:rPr>
        <w:t>: Uh. I don't think so. I’d probably have heartburn for a week after downing that monster.</w:t>
      </w:r>
    </w:p>
    <w:p w14:paraId="0DC274C7"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Server:</w:t>
      </w:r>
      <w:r w:rsidRPr="00C13AE5">
        <w:rPr>
          <w:rFonts w:cstheme="minorHAnsi"/>
          <w:color w:val="000000"/>
          <w:sz w:val="24"/>
          <w:szCs w:val="24"/>
        </w:rPr>
        <w:t xml:space="preserve"> Well. It's our house special this week, and it comes with fries, and a large specialty drink called "Everything-but-the-kitchen-sink."</w:t>
      </w:r>
    </w:p>
    <w:p w14:paraId="7806B588"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Customer</w:t>
      </w:r>
      <w:r w:rsidRPr="00C13AE5">
        <w:rPr>
          <w:rFonts w:cstheme="minorHAnsi"/>
          <w:color w:val="000000"/>
          <w:sz w:val="24"/>
          <w:szCs w:val="24"/>
        </w:rPr>
        <w:t>: A what? "Everything-but-the-kitchen-sink"? What in the world is that?</w:t>
      </w:r>
    </w:p>
    <w:p w14:paraId="346F07EF"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Server:</w:t>
      </w:r>
      <w:r w:rsidRPr="00C13AE5">
        <w:rPr>
          <w:rFonts w:cstheme="minorHAnsi"/>
          <w:color w:val="000000"/>
          <w:sz w:val="24"/>
          <w:szCs w:val="24"/>
        </w:rPr>
        <w:t xml:space="preserve"> Well, it's a little mix of everything in a large cup: Pepsi, Sprite, Fanta Orange, and lemonade with crushed ice and a scoop of ice cream.</w:t>
      </w:r>
    </w:p>
    <w:p w14:paraId="22903A76"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Customer</w:t>
      </w:r>
      <w:r w:rsidRPr="00C13AE5">
        <w:rPr>
          <w:rFonts w:cstheme="minorHAnsi"/>
          <w:color w:val="000000"/>
          <w:sz w:val="24"/>
          <w:szCs w:val="24"/>
        </w:rPr>
        <w:t>: Ah, that sounds disgusting.</w:t>
      </w:r>
    </w:p>
    <w:p w14:paraId="121F8428"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Server</w:t>
      </w:r>
      <w:r w:rsidRPr="00C13AE5">
        <w:rPr>
          <w:rFonts w:cstheme="minorHAnsi"/>
          <w:color w:val="000000"/>
          <w:sz w:val="24"/>
          <w:szCs w:val="24"/>
        </w:rPr>
        <w:t>: Hey, it'll grow on you.</w:t>
      </w:r>
    </w:p>
    <w:p w14:paraId="5E1DAA5A"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Customer</w:t>
      </w:r>
      <w:r w:rsidRPr="00C13AE5">
        <w:rPr>
          <w:rFonts w:cstheme="minorHAnsi"/>
          <w:color w:val="000000"/>
          <w:sz w:val="24"/>
          <w:szCs w:val="24"/>
        </w:rPr>
        <w:t>: Nay, I think I’ll just order a hamburger with some mustard and lettuce and a glass of water.</w:t>
      </w:r>
    </w:p>
    <w:p w14:paraId="331D24E6"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Serve</w:t>
      </w:r>
      <w:r w:rsidRPr="00C13AE5">
        <w:rPr>
          <w:rFonts w:cstheme="minorHAnsi"/>
          <w:color w:val="000000"/>
          <w:sz w:val="24"/>
          <w:szCs w:val="24"/>
        </w:rPr>
        <w:t>r: Boring. Hey. Would you care for anything else like a side order of amazing cheesy onion rings?</w:t>
      </w:r>
    </w:p>
    <w:p w14:paraId="001D5C1B"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Customer</w:t>
      </w:r>
      <w:r w:rsidRPr="00C13AE5">
        <w:rPr>
          <w:rFonts w:cstheme="minorHAnsi"/>
          <w:color w:val="000000"/>
          <w:sz w:val="24"/>
          <w:szCs w:val="24"/>
        </w:rPr>
        <w:t>: No thank you. Onion rings usually don't agree with me.</w:t>
      </w:r>
    </w:p>
    <w:p w14:paraId="01633567"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Server</w:t>
      </w:r>
      <w:r w:rsidRPr="00C13AE5">
        <w:rPr>
          <w:rFonts w:cstheme="minorHAnsi"/>
          <w:color w:val="000000"/>
          <w:sz w:val="24"/>
          <w:szCs w:val="24"/>
        </w:rPr>
        <w:t>: Hmm. Okay. Your total comes to ten ninety ($10.90).</w:t>
      </w:r>
    </w:p>
    <w:p w14:paraId="56046FBC"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Customer</w:t>
      </w:r>
      <w:r w:rsidRPr="00C13AE5">
        <w:rPr>
          <w:rFonts w:cstheme="minorHAnsi"/>
          <w:color w:val="000000"/>
          <w:sz w:val="24"/>
          <w:szCs w:val="24"/>
        </w:rPr>
        <w:t>: Ten ninety? For just a hamburger?! You've got to be kidding</w:t>
      </w:r>
    </w:p>
    <w:p w14:paraId="033F53CF"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Server:</w:t>
      </w:r>
      <w:r w:rsidRPr="00C13AE5">
        <w:rPr>
          <w:rFonts w:cstheme="minorHAnsi"/>
          <w:color w:val="000000"/>
          <w:sz w:val="24"/>
          <w:szCs w:val="24"/>
        </w:rPr>
        <w:t xml:space="preserve"> Well, the one-pound super deluxe hamburger is nine dollars.</w:t>
      </w:r>
    </w:p>
    <w:p w14:paraId="2F7ED017"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Customer:</w:t>
      </w:r>
      <w:r w:rsidRPr="00C13AE5">
        <w:rPr>
          <w:rFonts w:cstheme="minorHAnsi"/>
          <w:color w:val="000000"/>
          <w:sz w:val="24"/>
          <w:szCs w:val="24"/>
        </w:rPr>
        <w:t xml:space="preserve"> Hey, I didn't order a one-pound burger. I just wanted a simple burger. That's all.</w:t>
      </w:r>
    </w:p>
    <w:p w14:paraId="2F01DC6C"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Server</w:t>
      </w:r>
      <w:r w:rsidRPr="00C13AE5">
        <w:rPr>
          <w:rFonts w:cstheme="minorHAnsi"/>
          <w:color w:val="000000"/>
          <w:sz w:val="24"/>
          <w:szCs w:val="24"/>
        </w:rPr>
        <w:t>: Well, sir. Joe's Hamburger Restaurant only serves one-pound burgers. [</w:t>
      </w:r>
      <w:hyperlink r:id="rId10" w:anchor="key" w:history="1">
        <w:r w:rsidRPr="00C13AE5">
          <w:rPr>
            <w:rStyle w:val="Hyperlink"/>
            <w:rFonts w:cstheme="minorHAnsi"/>
            <w:color w:val="000000"/>
            <w:sz w:val="24"/>
            <w:szCs w:val="24"/>
          </w:rPr>
          <w:t>Man!</w:t>
        </w:r>
      </w:hyperlink>
      <w:r w:rsidRPr="00C13AE5">
        <w:rPr>
          <w:rFonts w:cstheme="minorHAnsi"/>
          <w:color w:val="000000"/>
          <w:sz w:val="24"/>
          <w:szCs w:val="24"/>
        </w:rPr>
        <w:t>] The one-pound super hot and spicy, the one-pound barbecue burger, the one-pound bacon cheese burger, the one-pound . . .</w:t>
      </w:r>
    </w:p>
    <w:p w14:paraId="7571F273"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Customer</w:t>
      </w:r>
      <w:r w:rsidRPr="00C13AE5">
        <w:rPr>
          <w:rFonts w:cstheme="minorHAnsi"/>
          <w:color w:val="000000"/>
          <w:sz w:val="24"/>
          <w:szCs w:val="24"/>
        </w:rPr>
        <w:t>: No, no. Those are all huge.</w:t>
      </w:r>
    </w:p>
    <w:p w14:paraId="2F6F101A"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Server</w:t>
      </w:r>
      <w:r w:rsidRPr="00C13AE5">
        <w:rPr>
          <w:rFonts w:cstheme="minorHAnsi"/>
          <w:color w:val="000000"/>
          <w:sz w:val="24"/>
          <w:szCs w:val="24"/>
        </w:rPr>
        <w:t>: Well, sir. If you really want something smaller [Yeah], you should order from the kids' menu: The half-pound super hot and spicy burger, the half-pound barbecue burger, the half-pound bacon cheese burger, the half-pound . . .</w:t>
      </w:r>
    </w:p>
    <w:p w14:paraId="52C985B1"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Customer</w:t>
      </w:r>
      <w:r w:rsidRPr="00C13AE5">
        <w:rPr>
          <w:rFonts w:cstheme="minorHAnsi"/>
          <w:color w:val="000000"/>
          <w:sz w:val="24"/>
          <w:szCs w:val="24"/>
        </w:rPr>
        <w:t>: No. Those are still giant burgers.</w:t>
      </w:r>
    </w:p>
    <w:p w14:paraId="181AC5BF"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Server</w:t>
      </w:r>
      <w:r w:rsidRPr="00C13AE5">
        <w:rPr>
          <w:rFonts w:cstheme="minorHAnsi"/>
          <w:color w:val="000000"/>
          <w:sz w:val="24"/>
          <w:szCs w:val="24"/>
        </w:rPr>
        <w:t>: Well, in these parts, we are hearty eaters.</w:t>
      </w:r>
    </w:p>
    <w:p w14:paraId="5621002F"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Customer</w:t>
      </w:r>
      <w:r w:rsidRPr="00C13AE5">
        <w:rPr>
          <w:rFonts w:cstheme="minorHAnsi"/>
          <w:color w:val="000000"/>
          <w:sz w:val="24"/>
          <w:szCs w:val="24"/>
        </w:rPr>
        <w:t>: Okay, but you said my total was ten ninety, but the burger only comes to ten bucks. What about the other ninety cents?</w:t>
      </w:r>
    </w:p>
    <w:p w14:paraId="4B10F612"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Server</w:t>
      </w:r>
      <w:r w:rsidRPr="00C13AE5">
        <w:rPr>
          <w:rFonts w:cstheme="minorHAnsi"/>
          <w:color w:val="000000"/>
          <w:sz w:val="24"/>
          <w:szCs w:val="24"/>
        </w:rPr>
        <w:t>: Well, sir. We only serve natural spring water from yonder hills, and . . .</w:t>
      </w:r>
    </w:p>
    <w:p w14:paraId="64BCF910" w14:textId="77777777" w:rsidR="009D5501" w:rsidRPr="00C13AE5" w:rsidRDefault="009D5501" w:rsidP="0077381A">
      <w:pPr>
        <w:spacing w:line="240" w:lineRule="atLeast"/>
        <w:rPr>
          <w:rFonts w:cstheme="minorHAnsi"/>
          <w:color w:val="000000"/>
          <w:sz w:val="24"/>
          <w:szCs w:val="24"/>
        </w:rPr>
      </w:pPr>
      <w:r w:rsidRPr="00C13AE5">
        <w:rPr>
          <w:rFonts w:cstheme="minorHAnsi"/>
          <w:b/>
          <w:color w:val="000000"/>
          <w:sz w:val="24"/>
          <w:szCs w:val="24"/>
        </w:rPr>
        <w:t>Customer</w:t>
      </w:r>
      <w:r w:rsidRPr="00C13AE5">
        <w:rPr>
          <w:rFonts w:cstheme="minorHAnsi"/>
          <w:color w:val="000000"/>
          <w:sz w:val="24"/>
          <w:szCs w:val="24"/>
        </w:rPr>
        <w:t>: Okay, okay. I’ll take the giant burger and a bottle of your spring water. The sandwich should feed me for a week.</w:t>
      </w:r>
    </w:p>
    <w:p w14:paraId="40ABC390" w14:textId="77777777" w:rsidR="009E70B6" w:rsidRPr="00C13AE5" w:rsidRDefault="009E70B6" w:rsidP="0077381A">
      <w:pPr>
        <w:spacing w:line="240" w:lineRule="atLeast"/>
        <w:rPr>
          <w:rFonts w:cstheme="minorHAnsi"/>
          <w:color w:val="000000"/>
          <w:sz w:val="24"/>
          <w:szCs w:val="24"/>
        </w:rPr>
      </w:pPr>
    </w:p>
    <w:p w14:paraId="187A429B" w14:textId="77777777" w:rsidR="009D5501" w:rsidRPr="00C13AE5" w:rsidRDefault="008950DB" w:rsidP="0077381A">
      <w:pPr>
        <w:spacing w:line="240" w:lineRule="atLeast"/>
        <w:rPr>
          <w:rFonts w:cstheme="minorHAnsi"/>
          <w:b/>
          <w:color w:val="000000"/>
          <w:sz w:val="24"/>
          <w:szCs w:val="24"/>
        </w:rPr>
      </w:pPr>
      <w:r w:rsidRPr="00C13AE5">
        <w:rPr>
          <w:rFonts w:cstheme="minorHAnsi"/>
          <w:b/>
          <w:color w:val="000000"/>
          <w:sz w:val="24"/>
          <w:szCs w:val="24"/>
        </w:rPr>
        <w:t>PART 3</w:t>
      </w:r>
    </w:p>
    <w:p w14:paraId="2559FF3D" w14:textId="77777777" w:rsidR="009D5501" w:rsidRPr="00C13AE5" w:rsidRDefault="009D5501" w:rsidP="0077381A">
      <w:pPr>
        <w:spacing w:line="240" w:lineRule="atLeast"/>
        <w:jc w:val="both"/>
        <w:rPr>
          <w:rFonts w:cstheme="minorHAnsi"/>
          <w:b/>
          <w:sz w:val="24"/>
          <w:szCs w:val="24"/>
        </w:rPr>
      </w:pPr>
      <w:r w:rsidRPr="00C13AE5">
        <w:rPr>
          <w:rFonts w:cstheme="minorHAnsi"/>
          <w:b/>
          <w:sz w:val="24"/>
          <w:szCs w:val="24"/>
        </w:rPr>
        <w:t>Talk</w:t>
      </w:r>
      <w:r w:rsidR="008950DB" w:rsidRPr="00C13AE5">
        <w:rPr>
          <w:rFonts w:cstheme="minorHAnsi"/>
          <w:b/>
          <w:sz w:val="24"/>
          <w:szCs w:val="24"/>
        </w:rPr>
        <w:t>/Lecture 1</w:t>
      </w:r>
    </w:p>
    <w:p w14:paraId="08A19337" w14:textId="77777777" w:rsidR="009D5501" w:rsidRPr="00C13AE5" w:rsidRDefault="009D5501" w:rsidP="0077381A">
      <w:pPr>
        <w:spacing w:line="240" w:lineRule="atLeast"/>
        <w:jc w:val="both"/>
        <w:rPr>
          <w:rFonts w:cstheme="minorHAnsi"/>
          <w:sz w:val="24"/>
          <w:szCs w:val="24"/>
        </w:rPr>
      </w:pPr>
      <w:r w:rsidRPr="00C13AE5">
        <w:rPr>
          <w:rFonts w:cstheme="minorHAnsi"/>
          <w:sz w:val="24"/>
          <w:szCs w:val="24"/>
        </w:rPr>
        <w:t>Hello everyone, My name’s Sandy Duffy and I’m here to tell you about my career as a video game writer. I work with game developers and designers to think of good stories, and I write all the dialogue in the game. When I was in secondary school, I never imagined that I would do this job. I played guitar that’s what I planned to do as my job. But I had an accident when I was playing basketball and hurt my hand, so I had to think of another career. My mother wanted me to be a journalist, but I didn’t think it was for me.</w:t>
      </w:r>
    </w:p>
    <w:p w14:paraId="39996678" w14:textId="77777777" w:rsidR="009D5501" w:rsidRPr="00C13AE5" w:rsidRDefault="009D5501" w:rsidP="0077381A">
      <w:pPr>
        <w:spacing w:line="240" w:lineRule="atLeast"/>
        <w:ind w:firstLine="459"/>
        <w:jc w:val="both"/>
        <w:rPr>
          <w:rFonts w:cstheme="minorHAnsi"/>
          <w:sz w:val="24"/>
          <w:szCs w:val="24"/>
        </w:rPr>
      </w:pPr>
      <w:r w:rsidRPr="00C13AE5">
        <w:rPr>
          <w:rFonts w:cstheme="minorHAnsi"/>
          <w:sz w:val="24"/>
          <w:szCs w:val="24"/>
        </w:rPr>
        <w:t>I didn’t know what to study at university. I was good at lots of science subje</w:t>
      </w:r>
      <w:r w:rsidR="00B26404" w:rsidRPr="00C13AE5">
        <w:rPr>
          <w:rFonts w:cstheme="minorHAnsi"/>
          <w:sz w:val="24"/>
          <w:szCs w:val="24"/>
        </w:rPr>
        <w:t>cts, including physics and math</w:t>
      </w:r>
      <w:r w:rsidRPr="00C13AE5">
        <w:rPr>
          <w:rFonts w:cstheme="minorHAnsi"/>
          <w:sz w:val="24"/>
          <w:szCs w:val="24"/>
        </w:rPr>
        <w:t>, but I also loved entertaining people and I was good at Art. In the end, I went to film school where I studied lighting, special effects, how to use camera…all that! It was there that I started to think about working in the video game industry.</w:t>
      </w:r>
    </w:p>
    <w:p w14:paraId="4CFCD9FE" w14:textId="77777777" w:rsidR="009D5501" w:rsidRPr="00C13AE5" w:rsidRDefault="009D5501" w:rsidP="0077381A">
      <w:pPr>
        <w:spacing w:line="240" w:lineRule="atLeast"/>
        <w:ind w:firstLine="459"/>
        <w:jc w:val="both"/>
        <w:rPr>
          <w:rFonts w:cstheme="minorHAnsi"/>
          <w:sz w:val="24"/>
          <w:szCs w:val="24"/>
        </w:rPr>
      </w:pPr>
      <w:r w:rsidRPr="00C13AE5">
        <w:rPr>
          <w:rFonts w:cstheme="minorHAnsi"/>
          <w:sz w:val="24"/>
          <w:szCs w:val="24"/>
        </w:rPr>
        <w:t xml:space="preserve">Now, a question that every always asks me is “How did you get your first job?” Well, I had a friend whose job was organizing conferences, at one of the conferences, she met a man who owned a company that made video games. I wrote to him and sent my CV. He obviously liked what he read because he gave me an interview  and offered me a job as a junior. </w:t>
      </w:r>
    </w:p>
    <w:p w14:paraId="1B43BB4B" w14:textId="77777777" w:rsidR="009D5501" w:rsidRPr="00C13AE5" w:rsidRDefault="009D5501" w:rsidP="0077381A">
      <w:pPr>
        <w:tabs>
          <w:tab w:val="left" w:pos="6045"/>
        </w:tabs>
        <w:spacing w:line="240" w:lineRule="atLeast"/>
        <w:ind w:firstLine="459"/>
        <w:jc w:val="both"/>
        <w:rPr>
          <w:rFonts w:cstheme="minorHAnsi"/>
          <w:sz w:val="24"/>
          <w:szCs w:val="24"/>
        </w:rPr>
      </w:pPr>
      <w:r w:rsidRPr="00C13AE5">
        <w:rPr>
          <w:rFonts w:cstheme="minorHAnsi"/>
          <w:sz w:val="24"/>
          <w:szCs w:val="24"/>
        </w:rPr>
        <w:t xml:space="preserve">People also ask me what I like best about being a video game writer. Well, the money is good and it’s quite exciting, just last night, for example, I was at a big dinner where they were giving prizes for new games. But what I love is the fact that I get on well with everyone in the business. That’s what makes my job so much fun. </w:t>
      </w:r>
    </w:p>
    <w:p w14:paraId="1074F3CE" w14:textId="77777777" w:rsidR="009D5501" w:rsidRPr="00C13AE5" w:rsidRDefault="009D5501" w:rsidP="0077381A">
      <w:pPr>
        <w:tabs>
          <w:tab w:val="left" w:pos="6045"/>
        </w:tabs>
        <w:spacing w:line="240" w:lineRule="atLeast"/>
        <w:ind w:firstLine="459"/>
        <w:jc w:val="both"/>
        <w:rPr>
          <w:rFonts w:cstheme="minorHAnsi"/>
          <w:sz w:val="24"/>
          <w:szCs w:val="24"/>
        </w:rPr>
      </w:pPr>
      <w:r w:rsidRPr="00C13AE5">
        <w:rPr>
          <w:rFonts w:cstheme="minorHAnsi"/>
          <w:sz w:val="24"/>
          <w:szCs w:val="24"/>
        </w:rPr>
        <w:t xml:space="preserve">Obviously, no job is perfect though, and there are things I don’t like. I’ve just started a new job and I have to spend a lot of time on the road or at the airport, which I find very hard. I’d really like to be able to spend more time at home. </w:t>
      </w:r>
    </w:p>
    <w:p w14:paraId="71B9EB38" w14:textId="77777777" w:rsidR="009E70B6" w:rsidRPr="00C13AE5" w:rsidRDefault="009E70B6" w:rsidP="0077381A">
      <w:pPr>
        <w:tabs>
          <w:tab w:val="left" w:pos="6045"/>
        </w:tabs>
        <w:spacing w:line="240" w:lineRule="atLeast"/>
        <w:ind w:firstLine="459"/>
        <w:jc w:val="both"/>
        <w:rPr>
          <w:rFonts w:cstheme="minorHAnsi"/>
          <w:sz w:val="24"/>
          <w:szCs w:val="24"/>
        </w:rPr>
      </w:pPr>
    </w:p>
    <w:p w14:paraId="0481A4D4" w14:textId="77777777" w:rsidR="009D5501" w:rsidRPr="00C13AE5" w:rsidRDefault="008950DB" w:rsidP="0077381A">
      <w:pPr>
        <w:spacing w:line="240" w:lineRule="atLeast"/>
        <w:rPr>
          <w:rFonts w:cstheme="minorHAnsi"/>
          <w:b/>
          <w:color w:val="000000"/>
          <w:sz w:val="24"/>
          <w:szCs w:val="24"/>
        </w:rPr>
      </w:pPr>
      <w:r w:rsidRPr="00C13AE5">
        <w:rPr>
          <w:rFonts w:cstheme="minorHAnsi"/>
          <w:b/>
          <w:color w:val="000000"/>
          <w:sz w:val="24"/>
          <w:szCs w:val="24"/>
        </w:rPr>
        <w:t>Talk/Lecture 2</w:t>
      </w:r>
    </w:p>
    <w:p w14:paraId="7C9D18A0" w14:textId="77777777" w:rsidR="009D5501" w:rsidRPr="00C13AE5" w:rsidRDefault="009D5501" w:rsidP="0077381A">
      <w:pPr>
        <w:spacing w:line="240" w:lineRule="atLeast"/>
        <w:ind w:firstLine="317"/>
        <w:jc w:val="both"/>
        <w:rPr>
          <w:rFonts w:cstheme="minorHAnsi"/>
          <w:color w:val="000000"/>
          <w:sz w:val="24"/>
          <w:szCs w:val="24"/>
        </w:rPr>
      </w:pPr>
      <w:r w:rsidRPr="00C13AE5">
        <w:rPr>
          <w:rFonts w:cstheme="minorHAnsi"/>
          <w:color w:val="000000"/>
          <w:sz w:val="24"/>
          <w:szCs w:val="24"/>
        </w:rPr>
        <w:t>Do you want to take part in a trip of a lifetime? Then join Go4Health India. This amazing five – day trek will take you through one of the world’s most beautiful mountain ranges, the Indian Himalayas. You will also be helping raise vital funds for our charity which aims to promote health care all over the world.</w:t>
      </w:r>
    </w:p>
    <w:p w14:paraId="31C6BA7F" w14:textId="77777777" w:rsidR="009D5501" w:rsidRPr="00C13AE5" w:rsidRDefault="009D5501" w:rsidP="0077381A">
      <w:pPr>
        <w:spacing w:line="240" w:lineRule="atLeast"/>
        <w:ind w:firstLine="317"/>
        <w:jc w:val="both"/>
        <w:rPr>
          <w:rFonts w:cstheme="minorHAnsi"/>
          <w:color w:val="000000"/>
          <w:sz w:val="24"/>
          <w:szCs w:val="24"/>
        </w:rPr>
      </w:pPr>
      <w:r w:rsidRPr="00C13AE5">
        <w:rPr>
          <w:rFonts w:cstheme="minorHAnsi"/>
          <w:color w:val="000000"/>
          <w:sz w:val="24"/>
          <w:szCs w:val="24"/>
        </w:rPr>
        <w:t>The trip starts in the city of Delhi where you will have the chance to see one of the charity’s health care projects in action. The following day we set off on our incredible journey into the mountains.</w:t>
      </w:r>
    </w:p>
    <w:p w14:paraId="2FED6418" w14:textId="77777777" w:rsidR="009D5501" w:rsidRPr="00C13AE5" w:rsidRDefault="009D5501" w:rsidP="0077381A">
      <w:pPr>
        <w:spacing w:line="240" w:lineRule="atLeast"/>
        <w:ind w:firstLine="317"/>
        <w:jc w:val="both"/>
        <w:rPr>
          <w:rFonts w:cstheme="minorHAnsi"/>
          <w:color w:val="000000"/>
          <w:sz w:val="24"/>
          <w:szCs w:val="24"/>
        </w:rPr>
      </w:pPr>
      <w:r w:rsidRPr="00C13AE5">
        <w:rPr>
          <w:rFonts w:cstheme="minorHAnsi"/>
          <w:color w:val="000000"/>
          <w:sz w:val="24"/>
          <w:szCs w:val="24"/>
        </w:rPr>
        <w:t xml:space="preserve">During the trek you will pass colourful towns and villages and enjoy the most magnificent mountain views. You will experience all this before you even reach the peak of our trek to see the stunning DhaulaDahr mountain range. Once at the top you can climb even higher if you want to and experience walking on a glacier to each Lahes cave. You will soon know what it feels like </w:t>
      </w:r>
      <w:r w:rsidRPr="00C13AE5">
        <w:rPr>
          <w:rFonts w:cstheme="minorHAnsi"/>
          <w:color w:val="000000"/>
          <w:sz w:val="24"/>
          <w:szCs w:val="24"/>
        </w:rPr>
        <w:lastRenderedPageBreak/>
        <w:t>to be on top of the world. And on the way down you will be able to admire the wonderful views across the valley.</w:t>
      </w:r>
    </w:p>
    <w:p w14:paraId="4125AAE9" w14:textId="77777777" w:rsidR="009D5501" w:rsidRPr="00C13AE5" w:rsidRDefault="009D5501" w:rsidP="0077381A">
      <w:pPr>
        <w:spacing w:line="240" w:lineRule="atLeast"/>
        <w:ind w:firstLine="317"/>
        <w:jc w:val="both"/>
        <w:rPr>
          <w:rFonts w:cstheme="minorHAnsi"/>
          <w:color w:val="000000"/>
          <w:sz w:val="24"/>
          <w:szCs w:val="24"/>
        </w:rPr>
      </w:pPr>
      <w:r w:rsidRPr="00C13AE5">
        <w:rPr>
          <w:rFonts w:cstheme="minorHAnsi"/>
          <w:color w:val="000000"/>
          <w:sz w:val="24"/>
          <w:szCs w:val="24"/>
        </w:rPr>
        <w:t>To join Go4Health India all you need to do is pay an entry fee of 250 poun</w:t>
      </w:r>
      <w:r w:rsidR="0029021F" w:rsidRPr="00C13AE5">
        <w:rPr>
          <w:rFonts w:cstheme="minorHAnsi"/>
          <w:color w:val="000000"/>
          <w:sz w:val="24"/>
          <w:szCs w:val="24"/>
        </w:rPr>
        <w:t>d</w:t>
      </w:r>
      <w:r w:rsidRPr="00C13AE5">
        <w:rPr>
          <w:rFonts w:cstheme="minorHAnsi"/>
          <w:color w:val="000000"/>
          <w:sz w:val="24"/>
          <w:szCs w:val="24"/>
        </w:rPr>
        <w:t>s. You also need to promise to raise a minimum of 2500pouns before the start of the trip. Fundraising is part of the challenge, but don’t worry our fundraising team is on hand to help you. Once you have signed up you will receive an information pack. This includes details of the trek as well as the work of the charity. It also contains useful tips and advice on fundraising. And you will also get a charity cap to wear with pride. You will also receive a full training guide which will help you reach a reasonable level of fitness. Our top training tips will definitely improve your physical ability so that you can get the most out of the trek!</w:t>
      </w:r>
    </w:p>
    <w:p w14:paraId="5D1A7D57" w14:textId="77777777" w:rsidR="009D5501" w:rsidRPr="00C13AE5" w:rsidRDefault="009D5501" w:rsidP="0077381A">
      <w:pPr>
        <w:spacing w:line="240" w:lineRule="atLeast"/>
        <w:ind w:firstLine="317"/>
        <w:jc w:val="both"/>
        <w:rPr>
          <w:rFonts w:cstheme="minorHAnsi"/>
          <w:color w:val="000000"/>
          <w:sz w:val="24"/>
          <w:szCs w:val="24"/>
        </w:rPr>
      </w:pPr>
      <w:r w:rsidRPr="00C13AE5">
        <w:rPr>
          <w:rFonts w:cstheme="minorHAnsi"/>
          <w:color w:val="000000"/>
          <w:sz w:val="24"/>
          <w:szCs w:val="24"/>
        </w:rPr>
        <w:t>The cost of the trip includes your flights, accommodation, food, tour guides and medical support. However, please note that airport and tax is not included. You will have to meet this additional cost yourself.</w:t>
      </w:r>
    </w:p>
    <w:p w14:paraId="5C47647F" w14:textId="77777777" w:rsidR="009D5501" w:rsidRPr="00C13AE5" w:rsidRDefault="009D5501" w:rsidP="0077381A">
      <w:pPr>
        <w:spacing w:line="240" w:lineRule="atLeast"/>
        <w:ind w:firstLine="317"/>
        <w:jc w:val="both"/>
        <w:rPr>
          <w:rFonts w:cstheme="minorHAnsi"/>
          <w:color w:val="000000"/>
          <w:sz w:val="24"/>
          <w:szCs w:val="24"/>
        </w:rPr>
      </w:pPr>
      <w:r w:rsidRPr="00C13AE5">
        <w:rPr>
          <w:rFonts w:cstheme="minorHAnsi"/>
          <w:color w:val="000000"/>
          <w:sz w:val="24"/>
          <w:szCs w:val="24"/>
        </w:rPr>
        <w:t>Dates for this year’s Go4Health India are 3</w:t>
      </w:r>
      <w:r w:rsidRPr="00C13AE5">
        <w:rPr>
          <w:rFonts w:cstheme="minorHAnsi"/>
          <w:color w:val="000000"/>
          <w:sz w:val="24"/>
          <w:szCs w:val="24"/>
          <w:vertAlign w:val="superscript"/>
        </w:rPr>
        <w:t>rd</w:t>
      </w:r>
      <w:r w:rsidRPr="00C13AE5">
        <w:rPr>
          <w:rFonts w:cstheme="minorHAnsi"/>
          <w:color w:val="000000"/>
          <w:sz w:val="24"/>
          <w:szCs w:val="24"/>
        </w:rPr>
        <w:t xml:space="preserve"> to 13</w:t>
      </w:r>
      <w:r w:rsidRPr="00C13AE5">
        <w:rPr>
          <w:rFonts w:cstheme="minorHAnsi"/>
          <w:color w:val="000000"/>
          <w:sz w:val="24"/>
          <w:szCs w:val="24"/>
          <w:vertAlign w:val="superscript"/>
        </w:rPr>
        <w:t>th</w:t>
      </w:r>
      <w:r w:rsidRPr="00C13AE5">
        <w:rPr>
          <w:rFonts w:cstheme="minorHAnsi"/>
          <w:color w:val="000000"/>
          <w:sz w:val="24"/>
          <w:szCs w:val="24"/>
        </w:rPr>
        <w:t xml:space="preserve">November.Visit our website </w:t>
      </w:r>
      <w:hyperlink r:id="rId11" w:history="1">
        <w:r w:rsidRPr="00C13AE5">
          <w:rPr>
            <w:rStyle w:val="Hyperlink"/>
            <w:rFonts w:cstheme="minorHAnsi"/>
            <w:sz w:val="24"/>
            <w:szCs w:val="24"/>
          </w:rPr>
          <w:t>www.Go4Health.uk</w:t>
        </w:r>
      </w:hyperlink>
      <w:r w:rsidRPr="00C13AE5">
        <w:rPr>
          <w:rFonts w:cstheme="minorHAnsi"/>
          <w:color w:val="000000"/>
          <w:sz w:val="24"/>
          <w:szCs w:val="24"/>
        </w:rPr>
        <w:t xml:space="preserve"> and sign up today!</w:t>
      </w:r>
    </w:p>
    <w:p w14:paraId="39E73993" w14:textId="77777777" w:rsidR="009D5501" w:rsidRPr="00C13AE5" w:rsidRDefault="009D5501" w:rsidP="0077381A">
      <w:pPr>
        <w:spacing w:line="240" w:lineRule="atLeast"/>
        <w:ind w:firstLine="317"/>
        <w:jc w:val="both"/>
        <w:rPr>
          <w:rFonts w:cstheme="minorHAnsi"/>
          <w:color w:val="000000"/>
          <w:sz w:val="24"/>
          <w:szCs w:val="24"/>
        </w:rPr>
      </w:pPr>
    </w:p>
    <w:p w14:paraId="76988348" w14:textId="77777777" w:rsidR="009D5501" w:rsidRPr="00C13AE5" w:rsidRDefault="008950DB" w:rsidP="0077381A">
      <w:pPr>
        <w:spacing w:line="240" w:lineRule="atLeast"/>
        <w:rPr>
          <w:rFonts w:cstheme="minorHAnsi"/>
          <w:b/>
          <w:color w:val="000000"/>
          <w:sz w:val="24"/>
          <w:szCs w:val="24"/>
        </w:rPr>
      </w:pPr>
      <w:r w:rsidRPr="00C13AE5">
        <w:rPr>
          <w:rFonts w:cstheme="minorHAnsi"/>
          <w:b/>
          <w:color w:val="000000"/>
          <w:sz w:val="24"/>
          <w:szCs w:val="24"/>
        </w:rPr>
        <w:t>Talk/Lecture 3</w:t>
      </w:r>
    </w:p>
    <w:p w14:paraId="53F15AEA" w14:textId="77777777" w:rsidR="009D5501" w:rsidRPr="00C13AE5" w:rsidRDefault="009D5501" w:rsidP="0077381A">
      <w:pPr>
        <w:pStyle w:val="NormalWeb"/>
        <w:spacing w:before="0" w:beforeAutospacing="0" w:after="0" w:afterAutospacing="0" w:line="240" w:lineRule="atLeast"/>
        <w:ind w:firstLine="459"/>
        <w:jc w:val="both"/>
        <w:rPr>
          <w:rFonts w:asciiTheme="minorHAnsi" w:eastAsia="Calibri" w:hAnsiTheme="minorHAnsi" w:cstheme="minorHAnsi"/>
          <w:color w:val="000000"/>
        </w:rPr>
      </w:pPr>
      <w:r w:rsidRPr="00C13AE5">
        <w:rPr>
          <w:rFonts w:asciiTheme="minorHAnsi" w:eastAsia="Calibri" w:hAnsiTheme="minorHAnsi" w:cstheme="minorHAnsi"/>
          <w:color w:val="000000"/>
        </w:rPr>
        <w:t>Last year in India, people bought around 1.5 million new cars. This will probably go up to three million a year in the next few years. That’s how the India economy is changing. Many Indians in the big cities are richer than ever and they want to spend money on new products. However, most of the money is still in the big cities. There is still a lot of poverty in the villages and countryside.</w:t>
      </w:r>
    </w:p>
    <w:p w14:paraId="6D39A34A" w14:textId="77777777" w:rsidR="009D5501" w:rsidRPr="00C13AE5" w:rsidRDefault="009D5501" w:rsidP="0077381A">
      <w:pPr>
        <w:pStyle w:val="NormalWeb"/>
        <w:spacing w:before="0" w:beforeAutospacing="0" w:after="0" w:afterAutospacing="0" w:line="240" w:lineRule="atLeast"/>
        <w:ind w:firstLine="459"/>
        <w:jc w:val="both"/>
        <w:rPr>
          <w:rFonts w:asciiTheme="minorHAnsi" w:eastAsia="Calibri" w:hAnsiTheme="minorHAnsi" w:cstheme="minorHAnsi"/>
          <w:color w:val="000000"/>
        </w:rPr>
      </w:pPr>
      <w:r w:rsidRPr="00C13AE5">
        <w:rPr>
          <w:rFonts w:asciiTheme="minorHAnsi" w:eastAsia="Calibri" w:hAnsiTheme="minorHAnsi" w:cstheme="minorHAnsi"/>
          <w:color w:val="000000"/>
        </w:rPr>
        <w:t>Now the government hopes a new road in India can help to change India’s economy. The golden Quadrilateral road or GQ connects the country’s four biggest cities. Delhi, Mumbai, Chennai and Kolkata. Hopefully, the road will carry business from the giant cities to the smaller and poorer villages and the other half of the India’s population.</w:t>
      </w:r>
    </w:p>
    <w:p w14:paraId="573A3761" w14:textId="77777777" w:rsidR="009D5501" w:rsidRPr="00C13AE5" w:rsidRDefault="009D5501" w:rsidP="0077381A">
      <w:pPr>
        <w:pStyle w:val="NormalWeb"/>
        <w:spacing w:before="0" w:beforeAutospacing="0" w:after="0" w:afterAutospacing="0" w:line="240" w:lineRule="atLeast"/>
        <w:ind w:firstLine="459"/>
        <w:jc w:val="both"/>
        <w:rPr>
          <w:rFonts w:asciiTheme="minorHAnsi" w:eastAsia="Calibri" w:hAnsiTheme="minorHAnsi" w:cstheme="minorHAnsi"/>
          <w:color w:val="000000"/>
        </w:rPr>
      </w:pPr>
      <w:r w:rsidRPr="00C13AE5">
        <w:rPr>
          <w:rFonts w:asciiTheme="minorHAnsi" w:eastAsia="Calibri" w:hAnsiTheme="minorHAnsi" w:cstheme="minorHAnsi"/>
          <w:color w:val="000000"/>
        </w:rPr>
        <w:t>T</w:t>
      </w:r>
      <w:r w:rsidR="0029021F" w:rsidRPr="00C13AE5">
        <w:rPr>
          <w:rFonts w:asciiTheme="minorHAnsi" w:eastAsia="Calibri" w:hAnsiTheme="minorHAnsi" w:cstheme="minorHAnsi"/>
          <w:color w:val="000000"/>
        </w:rPr>
        <w:t>he GQ is nearly 6.000 kilometre</w:t>
      </w:r>
      <w:r w:rsidRPr="00C13AE5">
        <w:rPr>
          <w:rFonts w:asciiTheme="minorHAnsi" w:eastAsia="Calibri" w:hAnsiTheme="minorHAnsi" w:cstheme="minorHAnsi"/>
          <w:color w:val="000000"/>
        </w:rPr>
        <w:t xml:space="preserve"> long and the most hi – tech high way in the world. At the administration headquarters in Delhi, you can watch thousands of vehicles moving around the country on a computer screen. If there is a problem anywhere with the road, electronic sensors tell the headquarters and engineers instantly drive there.</w:t>
      </w:r>
    </w:p>
    <w:p w14:paraId="6F6B7AD9" w14:textId="77777777" w:rsidR="009D5501" w:rsidRPr="00C13AE5" w:rsidRDefault="009D5501" w:rsidP="0077381A">
      <w:pPr>
        <w:pStyle w:val="NormalWeb"/>
        <w:spacing w:before="0" w:beforeAutospacing="0" w:after="0" w:afterAutospacing="0" w:line="240" w:lineRule="atLeast"/>
        <w:ind w:firstLine="459"/>
        <w:jc w:val="both"/>
        <w:rPr>
          <w:rFonts w:asciiTheme="minorHAnsi" w:eastAsia="Calibri" w:hAnsiTheme="minorHAnsi" w:cstheme="minorHAnsi"/>
          <w:color w:val="000000"/>
        </w:rPr>
      </w:pPr>
      <w:r w:rsidRPr="00C13AE5">
        <w:rPr>
          <w:rFonts w:asciiTheme="minorHAnsi" w:eastAsia="Calibri" w:hAnsiTheme="minorHAnsi" w:cstheme="minorHAnsi"/>
          <w:color w:val="000000"/>
        </w:rPr>
        <w:t xml:space="preserve">When you drive on the high way, there is every kind of transport. There are animals pulling cars, motorcycles, lines of old trucks and fast moving modern cars. Sometimes the road goes right through middle of a city. So there are often traffic jams and pedestrians trying to cross the six lanes. Industry is also growing along the new highway. </w:t>
      </w:r>
    </w:p>
    <w:p w14:paraId="0954C548" w14:textId="77777777" w:rsidR="009D5501" w:rsidRPr="00C13AE5" w:rsidRDefault="009D5501" w:rsidP="0077381A">
      <w:pPr>
        <w:pStyle w:val="NormalWeb"/>
        <w:spacing w:before="0" w:beforeAutospacing="0" w:after="0" w:afterAutospacing="0" w:line="240" w:lineRule="atLeast"/>
        <w:ind w:firstLine="459"/>
        <w:jc w:val="both"/>
        <w:rPr>
          <w:rFonts w:asciiTheme="minorHAnsi" w:eastAsia="Calibri" w:hAnsiTheme="minorHAnsi" w:cstheme="minorHAnsi"/>
          <w:color w:val="000000"/>
        </w:rPr>
      </w:pPr>
      <w:r w:rsidRPr="00C13AE5">
        <w:rPr>
          <w:rFonts w:asciiTheme="minorHAnsi" w:eastAsia="Calibri" w:hAnsiTheme="minorHAnsi" w:cstheme="minorHAnsi"/>
          <w:color w:val="000000"/>
        </w:rPr>
        <w:t xml:space="preserve">When a large company opens a factory, lots of other smaller factories and offices also open. Trucks then drive and deliver all over India along the new high way. For India, all this is a symbol of the country’s future. </w:t>
      </w:r>
    </w:p>
    <w:p w14:paraId="142104BF" w14:textId="77777777" w:rsidR="009D5501" w:rsidRPr="00C13AE5" w:rsidRDefault="009D5501" w:rsidP="0077381A">
      <w:pPr>
        <w:pStyle w:val="NormalWeb"/>
        <w:spacing w:before="0" w:beforeAutospacing="0" w:after="0" w:afterAutospacing="0" w:line="240" w:lineRule="atLeast"/>
        <w:rPr>
          <w:rFonts w:asciiTheme="minorHAnsi" w:eastAsia="Calibri" w:hAnsiTheme="minorHAnsi" w:cstheme="minorHAnsi"/>
          <w:color w:val="000000"/>
        </w:rPr>
      </w:pPr>
    </w:p>
    <w:p w14:paraId="51BFBF98" w14:textId="77777777" w:rsidR="009339B2" w:rsidRPr="00C13AE5" w:rsidRDefault="009339B2" w:rsidP="0077381A">
      <w:pPr>
        <w:spacing w:line="240" w:lineRule="atLeast"/>
        <w:rPr>
          <w:rFonts w:cstheme="minorHAnsi"/>
          <w:b/>
          <w:color w:val="000000"/>
          <w:sz w:val="24"/>
          <w:szCs w:val="24"/>
        </w:rPr>
      </w:pPr>
      <w:r w:rsidRPr="00C13AE5">
        <w:rPr>
          <w:rFonts w:cstheme="minorHAnsi"/>
          <w:b/>
          <w:color w:val="000000"/>
          <w:sz w:val="24"/>
          <w:szCs w:val="24"/>
        </w:rPr>
        <w:br w:type="page"/>
      </w:r>
    </w:p>
    <w:p w14:paraId="44260A80" w14:textId="77777777" w:rsidR="009D5501" w:rsidRPr="0049030D" w:rsidRDefault="002E6F0A" w:rsidP="0077381A">
      <w:pPr>
        <w:spacing w:line="240" w:lineRule="atLeast"/>
        <w:jc w:val="center"/>
        <w:rPr>
          <w:rFonts w:cstheme="minorHAnsi"/>
          <w:b/>
          <w:color w:val="000000"/>
          <w:sz w:val="36"/>
          <w:szCs w:val="36"/>
        </w:rPr>
      </w:pPr>
      <w:r w:rsidRPr="0049030D">
        <w:rPr>
          <w:rFonts w:cstheme="minorHAnsi"/>
          <w:b/>
          <w:color w:val="000000"/>
          <w:sz w:val="36"/>
          <w:szCs w:val="36"/>
        </w:rPr>
        <w:lastRenderedPageBreak/>
        <w:t>TEST 4</w:t>
      </w:r>
    </w:p>
    <w:p w14:paraId="026DBA01" w14:textId="77777777" w:rsidR="00A81A69" w:rsidRPr="00C13AE5" w:rsidRDefault="005C4D8E" w:rsidP="0077381A">
      <w:pPr>
        <w:spacing w:line="240" w:lineRule="atLeast"/>
        <w:rPr>
          <w:rFonts w:cstheme="minorHAnsi"/>
          <w:b/>
          <w:color w:val="000000"/>
          <w:sz w:val="24"/>
          <w:szCs w:val="24"/>
        </w:rPr>
      </w:pPr>
      <w:r w:rsidRPr="00C13AE5">
        <w:rPr>
          <w:rFonts w:cstheme="minorHAnsi"/>
          <w:b/>
          <w:color w:val="000000"/>
          <w:sz w:val="24"/>
          <w:szCs w:val="24"/>
        </w:rPr>
        <w:t>PART 1</w:t>
      </w:r>
    </w:p>
    <w:p w14:paraId="46856240" w14:textId="77777777" w:rsidR="00A81A69" w:rsidRPr="00C13AE5" w:rsidRDefault="00A81A69" w:rsidP="0077381A">
      <w:pPr>
        <w:pStyle w:val="ListParagraph"/>
        <w:numPr>
          <w:ilvl w:val="0"/>
          <w:numId w:val="2"/>
        </w:numPr>
        <w:shd w:val="clear" w:color="auto" w:fill="FFFFFF"/>
        <w:spacing w:after="0" w:line="240" w:lineRule="atLeast"/>
        <w:contextualSpacing w:val="0"/>
        <w:textAlignment w:val="baseline"/>
        <w:rPr>
          <w:rFonts w:eastAsia="Times New Roman" w:cstheme="minorHAnsi"/>
          <w:b/>
          <w:color w:val="000000"/>
          <w:sz w:val="24"/>
          <w:szCs w:val="24"/>
        </w:rPr>
      </w:pPr>
      <w:r w:rsidRPr="00C13AE5">
        <w:rPr>
          <w:rFonts w:eastAsia="Times New Roman" w:cstheme="minorHAnsi"/>
          <w:b/>
          <w:color w:val="000000"/>
          <w:sz w:val="24"/>
          <w:szCs w:val="24"/>
        </w:rPr>
        <w:t>W</w:t>
      </w:r>
      <w:r w:rsidR="0029021F" w:rsidRPr="00C13AE5">
        <w:rPr>
          <w:rFonts w:eastAsia="Times New Roman" w:cstheme="minorHAnsi"/>
          <w:b/>
          <w:color w:val="000000"/>
          <w:sz w:val="24"/>
          <w:szCs w:val="24"/>
        </w:rPr>
        <w:t>hat is John going to do tonight?</w:t>
      </w:r>
    </w:p>
    <w:p w14:paraId="0616F956" w14:textId="77777777" w:rsidR="00A81A69" w:rsidRPr="00C13AE5" w:rsidRDefault="00A81A69" w:rsidP="0077381A">
      <w:pPr>
        <w:pStyle w:val="ListParagraph"/>
        <w:spacing w:line="240" w:lineRule="atLeast"/>
        <w:contextualSpacing w:val="0"/>
        <w:rPr>
          <w:rFonts w:cstheme="minorHAnsi"/>
          <w:sz w:val="24"/>
          <w:szCs w:val="24"/>
        </w:rPr>
      </w:pPr>
      <w:r w:rsidRPr="00C13AE5">
        <w:rPr>
          <w:rFonts w:cstheme="minorHAnsi"/>
          <w:sz w:val="24"/>
          <w:szCs w:val="24"/>
        </w:rPr>
        <w:t>Speaker 1: Hello Mrs Brown. Is John there?</w:t>
      </w:r>
    </w:p>
    <w:p w14:paraId="3A6818AE" w14:textId="77777777" w:rsidR="00A81A69" w:rsidRPr="00C13AE5" w:rsidRDefault="00A81A69" w:rsidP="0077381A">
      <w:pPr>
        <w:pStyle w:val="ListParagraph"/>
        <w:spacing w:line="240" w:lineRule="atLeast"/>
        <w:contextualSpacing w:val="0"/>
        <w:rPr>
          <w:rFonts w:cstheme="minorHAnsi"/>
          <w:sz w:val="24"/>
          <w:szCs w:val="24"/>
        </w:rPr>
      </w:pPr>
      <w:r w:rsidRPr="00C13AE5">
        <w:rPr>
          <w:rFonts w:cstheme="minorHAnsi"/>
          <w:sz w:val="24"/>
          <w:szCs w:val="24"/>
        </w:rPr>
        <w:t>Speaker 2: No. He’s out on his bicycle at the moment</w:t>
      </w:r>
    </w:p>
    <w:p w14:paraId="4687AD24" w14:textId="77777777" w:rsidR="00A81A69" w:rsidRPr="00C13AE5" w:rsidRDefault="00A81A69" w:rsidP="0077381A">
      <w:pPr>
        <w:pStyle w:val="ListParagraph"/>
        <w:spacing w:line="240" w:lineRule="atLeast"/>
        <w:contextualSpacing w:val="0"/>
        <w:rPr>
          <w:rFonts w:cstheme="minorHAnsi"/>
          <w:sz w:val="24"/>
          <w:szCs w:val="24"/>
        </w:rPr>
      </w:pPr>
      <w:r w:rsidRPr="00C13AE5">
        <w:rPr>
          <w:rFonts w:cstheme="minorHAnsi"/>
          <w:sz w:val="24"/>
          <w:szCs w:val="24"/>
        </w:rPr>
        <w:t>Speaker 1: Uh Can he go swimming tonight?</w:t>
      </w:r>
    </w:p>
    <w:p w14:paraId="5E0A276D" w14:textId="77777777" w:rsidR="00A81A69" w:rsidRPr="00C13AE5" w:rsidRDefault="00A81A69" w:rsidP="0077381A">
      <w:pPr>
        <w:pStyle w:val="ListParagraph"/>
        <w:spacing w:line="240" w:lineRule="atLeast"/>
        <w:contextualSpacing w:val="0"/>
        <w:rPr>
          <w:rFonts w:cstheme="minorHAnsi"/>
          <w:sz w:val="24"/>
          <w:szCs w:val="24"/>
        </w:rPr>
      </w:pPr>
      <w:r w:rsidRPr="00C13AE5">
        <w:rPr>
          <w:rFonts w:cstheme="minorHAnsi"/>
          <w:sz w:val="24"/>
          <w:szCs w:val="24"/>
        </w:rPr>
        <w:t xml:space="preserve">Speaker 2: Sorry, </w:t>
      </w:r>
      <w:r w:rsidR="00E450DD" w:rsidRPr="00C13AE5">
        <w:rPr>
          <w:rFonts w:cstheme="minorHAnsi"/>
          <w:sz w:val="24"/>
          <w:szCs w:val="24"/>
        </w:rPr>
        <w:t>Paul. H</w:t>
      </w:r>
      <w:r w:rsidRPr="00C13AE5">
        <w:rPr>
          <w:rFonts w:cstheme="minorHAnsi"/>
          <w:sz w:val="24"/>
          <w:szCs w:val="24"/>
        </w:rPr>
        <w:t>e’s got a football match tonight</w:t>
      </w:r>
      <w:r w:rsidR="00153D69">
        <w:rPr>
          <w:rFonts w:cstheme="minorHAnsi"/>
          <w:sz w:val="24"/>
          <w:szCs w:val="24"/>
        </w:rPr>
        <w:t xml:space="preserve">. </w:t>
      </w:r>
    </w:p>
    <w:p w14:paraId="46976946" w14:textId="77777777" w:rsidR="00103BBF" w:rsidRPr="00C13AE5" w:rsidRDefault="00103BBF" w:rsidP="0077381A">
      <w:pPr>
        <w:pStyle w:val="ListParagraph"/>
        <w:spacing w:line="240" w:lineRule="atLeast"/>
        <w:contextualSpacing w:val="0"/>
        <w:rPr>
          <w:rFonts w:cstheme="minorHAnsi"/>
          <w:sz w:val="24"/>
          <w:szCs w:val="24"/>
        </w:rPr>
      </w:pPr>
    </w:p>
    <w:p w14:paraId="39AE72C1" w14:textId="77777777" w:rsidR="00A81A69" w:rsidRPr="00C13AE5" w:rsidRDefault="00A81A69" w:rsidP="0077381A">
      <w:pPr>
        <w:pStyle w:val="ListParagraph"/>
        <w:numPr>
          <w:ilvl w:val="0"/>
          <w:numId w:val="2"/>
        </w:numPr>
        <w:spacing w:line="240" w:lineRule="atLeast"/>
        <w:contextualSpacing w:val="0"/>
        <w:rPr>
          <w:rFonts w:cstheme="minorHAnsi"/>
          <w:b/>
          <w:sz w:val="24"/>
          <w:szCs w:val="24"/>
        </w:rPr>
      </w:pPr>
      <w:r w:rsidRPr="00C13AE5">
        <w:rPr>
          <w:rFonts w:cstheme="minorHAnsi"/>
          <w:b/>
          <w:sz w:val="24"/>
          <w:szCs w:val="24"/>
        </w:rPr>
        <w:t>Which bag does the woman buy?</w:t>
      </w:r>
    </w:p>
    <w:p w14:paraId="74752529" w14:textId="77777777" w:rsidR="00A81A69" w:rsidRPr="00C13AE5" w:rsidRDefault="00A81A69" w:rsidP="0077381A">
      <w:pPr>
        <w:pStyle w:val="ListParagraph"/>
        <w:spacing w:line="240" w:lineRule="atLeast"/>
        <w:contextualSpacing w:val="0"/>
        <w:rPr>
          <w:rFonts w:cstheme="minorHAnsi"/>
          <w:sz w:val="24"/>
          <w:szCs w:val="24"/>
        </w:rPr>
      </w:pPr>
      <w:r w:rsidRPr="00C13AE5">
        <w:rPr>
          <w:rFonts w:cstheme="minorHAnsi"/>
          <w:sz w:val="24"/>
          <w:szCs w:val="24"/>
        </w:rPr>
        <w:t>Speaker 1: I want to buy a present for Diana?</w:t>
      </w:r>
    </w:p>
    <w:p w14:paraId="4D1F87EF" w14:textId="77777777" w:rsidR="00A81A69" w:rsidRPr="00C13AE5" w:rsidRDefault="00A81A69" w:rsidP="0077381A">
      <w:pPr>
        <w:pStyle w:val="ListParagraph"/>
        <w:spacing w:line="240" w:lineRule="atLeast"/>
        <w:contextualSpacing w:val="0"/>
        <w:rPr>
          <w:rFonts w:cstheme="minorHAnsi"/>
          <w:sz w:val="24"/>
          <w:szCs w:val="24"/>
        </w:rPr>
      </w:pPr>
      <w:r w:rsidRPr="00C13AE5">
        <w:rPr>
          <w:rFonts w:cstheme="minorHAnsi"/>
          <w:sz w:val="24"/>
          <w:szCs w:val="24"/>
        </w:rPr>
        <w:t>Speaker 2: What about a bag?</w:t>
      </w:r>
    </w:p>
    <w:p w14:paraId="4DAEC759" w14:textId="77777777" w:rsidR="00A81A69" w:rsidRPr="00C13AE5" w:rsidRDefault="0029021F" w:rsidP="0077381A">
      <w:pPr>
        <w:pStyle w:val="ListParagraph"/>
        <w:spacing w:line="240" w:lineRule="atLeast"/>
        <w:contextualSpacing w:val="0"/>
        <w:rPr>
          <w:rFonts w:cstheme="minorHAnsi"/>
          <w:sz w:val="24"/>
          <w:szCs w:val="24"/>
        </w:rPr>
      </w:pPr>
      <w:r w:rsidRPr="00C13AE5">
        <w:rPr>
          <w:rFonts w:cstheme="minorHAnsi"/>
          <w:sz w:val="24"/>
          <w:szCs w:val="24"/>
        </w:rPr>
        <w:t xml:space="preserve">Speaker 1: </w:t>
      </w:r>
      <w:r w:rsidR="00A81A69" w:rsidRPr="00C13AE5">
        <w:rPr>
          <w:rFonts w:cstheme="minorHAnsi"/>
          <w:sz w:val="24"/>
          <w:szCs w:val="24"/>
        </w:rPr>
        <w:t>Yes. This one’</w:t>
      </w:r>
      <w:r w:rsidR="00B955EF" w:rsidRPr="00C13AE5">
        <w:rPr>
          <w:rFonts w:cstheme="minorHAnsi"/>
          <w:sz w:val="24"/>
          <w:szCs w:val="24"/>
        </w:rPr>
        <w:t>s nice. It’s small and round</w:t>
      </w:r>
    </w:p>
    <w:p w14:paraId="45226DE9" w14:textId="77777777" w:rsidR="00A81A69" w:rsidRPr="00C13AE5" w:rsidRDefault="00A81A69" w:rsidP="0077381A">
      <w:pPr>
        <w:pStyle w:val="ListParagraph"/>
        <w:spacing w:line="240" w:lineRule="atLeast"/>
        <w:contextualSpacing w:val="0"/>
        <w:rPr>
          <w:rFonts w:cstheme="minorHAnsi"/>
          <w:sz w:val="24"/>
          <w:szCs w:val="24"/>
        </w:rPr>
      </w:pPr>
      <w:r w:rsidRPr="00C13AE5">
        <w:rPr>
          <w:rFonts w:cstheme="minorHAnsi"/>
          <w:sz w:val="24"/>
          <w:szCs w:val="24"/>
        </w:rPr>
        <w:t>Speaker 2: I</w:t>
      </w:r>
      <w:r w:rsidR="00E450DD" w:rsidRPr="00C13AE5">
        <w:rPr>
          <w:rFonts w:cstheme="minorHAnsi"/>
          <w:sz w:val="24"/>
          <w:szCs w:val="24"/>
        </w:rPr>
        <w:t xml:space="preserve"> think she prefers a square bag</w:t>
      </w:r>
    </w:p>
    <w:p w14:paraId="54DF4F8C" w14:textId="77777777" w:rsidR="00A81A69" w:rsidRPr="00C13AE5" w:rsidRDefault="00E450DD" w:rsidP="0077381A">
      <w:pPr>
        <w:pStyle w:val="ListParagraph"/>
        <w:spacing w:line="240" w:lineRule="atLeast"/>
        <w:contextualSpacing w:val="0"/>
        <w:rPr>
          <w:rFonts w:cstheme="minorHAnsi"/>
          <w:sz w:val="24"/>
          <w:szCs w:val="24"/>
        </w:rPr>
      </w:pPr>
      <w:r w:rsidRPr="00C13AE5">
        <w:rPr>
          <w:rFonts w:cstheme="minorHAnsi"/>
          <w:sz w:val="24"/>
          <w:szCs w:val="24"/>
        </w:rPr>
        <w:t xml:space="preserve">Speaker 1: No. </w:t>
      </w:r>
      <w:r w:rsidR="00A81A69" w:rsidRPr="00C13AE5">
        <w:rPr>
          <w:rFonts w:cstheme="minorHAnsi"/>
          <w:sz w:val="24"/>
          <w:szCs w:val="24"/>
        </w:rPr>
        <w:t>this is better. I’ll get the round one.</w:t>
      </w:r>
    </w:p>
    <w:p w14:paraId="15FB87C7" w14:textId="77777777" w:rsidR="00A81A69" w:rsidRPr="00C13AE5" w:rsidRDefault="00A81A69" w:rsidP="0077381A">
      <w:pPr>
        <w:pStyle w:val="ListParagraph"/>
        <w:spacing w:line="240" w:lineRule="atLeast"/>
        <w:contextualSpacing w:val="0"/>
        <w:rPr>
          <w:rFonts w:cstheme="minorHAnsi"/>
          <w:sz w:val="24"/>
          <w:szCs w:val="24"/>
        </w:rPr>
      </w:pPr>
    </w:p>
    <w:p w14:paraId="6D948F91" w14:textId="77777777" w:rsidR="00A81A69" w:rsidRPr="00C13AE5" w:rsidRDefault="00A81A69" w:rsidP="0077381A">
      <w:pPr>
        <w:pStyle w:val="ListParagraph"/>
        <w:numPr>
          <w:ilvl w:val="0"/>
          <w:numId w:val="2"/>
        </w:numPr>
        <w:spacing w:after="0" w:line="240" w:lineRule="atLeast"/>
        <w:contextualSpacing w:val="0"/>
        <w:jc w:val="both"/>
        <w:rPr>
          <w:rFonts w:cstheme="minorHAnsi"/>
          <w:b/>
          <w:color w:val="000000"/>
          <w:sz w:val="24"/>
          <w:szCs w:val="24"/>
        </w:rPr>
      </w:pPr>
      <w:r w:rsidRPr="00C13AE5">
        <w:rPr>
          <w:rFonts w:cstheme="minorHAnsi"/>
          <w:b/>
          <w:color w:val="000000"/>
          <w:sz w:val="24"/>
          <w:szCs w:val="24"/>
        </w:rPr>
        <w:t>How much did the woman pay for the apples?</w:t>
      </w:r>
    </w:p>
    <w:p w14:paraId="7754A94E" w14:textId="77777777" w:rsidR="00A81A69" w:rsidRPr="00C13AE5" w:rsidRDefault="00A81A69" w:rsidP="0077381A">
      <w:pPr>
        <w:pStyle w:val="ListParagraph"/>
        <w:spacing w:line="240" w:lineRule="atLeast"/>
        <w:contextualSpacing w:val="0"/>
        <w:rPr>
          <w:rFonts w:cstheme="minorHAnsi"/>
          <w:sz w:val="24"/>
          <w:szCs w:val="24"/>
        </w:rPr>
      </w:pPr>
      <w:r w:rsidRPr="00C13AE5">
        <w:rPr>
          <w:rFonts w:cstheme="minorHAnsi"/>
          <w:sz w:val="24"/>
          <w:szCs w:val="24"/>
        </w:rPr>
        <w:t>Speaker 1: Can I help you?</w:t>
      </w:r>
    </w:p>
    <w:p w14:paraId="05F00A74" w14:textId="77777777" w:rsidR="00A81A69" w:rsidRPr="00C13AE5" w:rsidRDefault="00A81A69" w:rsidP="0077381A">
      <w:pPr>
        <w:pStyle w:val="ListParagraph"/>
        <w:spacing w:line="240" w:lineRule="atLeast"/>
        <w:contextualSpacing w:val="0"/>
        <w:rPr>
          <w:rFonts w:cstheme="minorHAnsi"/>
          <w:sz w:val="24"/>
          <w:szCs w:val="24"/>
        </w:rPr>
      </w:pPr>
      <w:r w:rsidRPr="00C13AE5">
        <w:rPr>
          <w:rFonts w:cstheme="minorHAnsi"/>
          <w:sz w:val="24"/>
          <w:szCs w:val="24"/>
        </w:rPr>
        <w:t xml:space="preserve">Speaker 2: Yes. I’d like a pound of apples please.  </w:t>
      </w:r>
    </w:p>
    <w:p w14:paraId="64CDB405" w14:textId="77777777" w:rsidR="00A81A69" w:rsidRPr="00C13AE5" w:rsidRDefault="00A81A69" w:rsidP="0077381A">
      <w:pPr>
        <w:pStyle w:val="ListParagraph"/>
        <w:spacing w:line="240" w:lineRule="atLeast"/>
        <w:contextualSpacing w:val="0"/>
        <w:rPr>
          <w:rFonts w:cstheme="minorHAnsi"/>
          <w:sz w:val="24"/>
          <w:szCs w:val="24"/>
        </w:rPr>
      </w:pPr>
      <w:r w:rsidRPr="00C13AE5">
        <w:rPr>
          <w:rFonts w:cstheme="minorHAnsi"/>
          <w:sz w:val="24"/>
          <w:szCs w:val="24"/>
        </w:rPr>
        <w:t>Speaker 1: Do you want the one</w:t>
      </w:r>
      <w:r w:rsidR="00B955EF" w:rsidRPr="00C13AE5">
        <w:rPr>
          <w:rFonts w:cstheme="minorHAnsi"/>
          <w:sz w:val="24"/>
          <w:szCs w:val="24"/>
        </w:rPr>
        <w:t>s</w:t>
      </w:r>
      <w:r w:rsidRPr="00C13AE5">
        <w:rPr>
          <w:rFonts w:cstheme="minorHAnsi"/>
          <w:sz w:val="24"/>
          <w:szCs w:val="24"/>
        </w:rPr>
        <w:t xml:space="preserve"> at 30 pence, 35 pence or 40 pence?</w:t>
      </w:r>
    </w:p>
    <w:p w14:paraId="42800047" w14:textId="77777777" w:rsidR="00A81A69" w:rsidRPr="00C13AE5" w:rsidRDefault="00A81A69" w:rsidP="0077381A">
      <w:pPr>
        <w:pStyle w:val="ListParagraph"/>
        <w:spacing w:line="240" w:lineRule="atLeast"/>
        <w:contextualSpacing w:val="0"/>
        <w:rPr>
          <w:rFonts w:cstheme="minorHAnsi"/>
          <w:sz w:val="24"/>
          <w:szCs w:val="24"/>
        </w:rPr>
      </w:pPr>
      <w:r w:rsidRPr="00C13AE5">
        <w:rPr>
          <w:rFonts w:cstheme="minorHAnsi"/>
          <w:sz w:val="24"/>
          <w:szCs w:val="24"/>
        </w:rPr>
        <w:t>Speaker 2: The one at 30 pence</w:t>
      </w:r>
      <w:r w:rsidR="00B955EF" w:rsidRPr="00C13AE5">
        <w:rPr>
          <w:rFonts w:cstheme="minorHAnsi"/>
          <w:sz w:val="24"/>
          <w:szCs w:val="24"/>
        </w:rPr>
        <w:t>, please.</w:t>
      </w:r>
    </w:p>
    <w:p w14:paraId="4397832D" w14:textId="77777777" w:rsidR="00103BBF" w:rsidRPr="00C13AE5" w:rsidRDefault="00103BBF" w:rsidP="0077381A">
      <w:pPr>
        <w:pStyle w:val="ListParagraph"/>
        <w:spacing w:line="240" w:lineRule="atLeast"/>
        <w:contextualSpacing w:val="0"/>
        <w:rPr>
          <w:rFonts w:cstheme="minorHAnsi"/>
          <w:sz w:val="24"/>
          <w:szCs w:val="24"/>
        </w:rPr>
      </w:pPr>
    </w:p>
    <w:p w14:paraId="269037F5" w14:textId="77777777" w:rsidR="00A81A69" w:rsidRPr="00C13AE5" w:rsidRDefault="00A81A69" w:rsidP="0077381A">
      <w:pPr>
        <w:pStyle w:val="ListParagraph"/>
        <w:numPr>
          <w:ilvl w:val="0"/>
          <w:numId w:val="2"/>
        </w:numPr>
        <w:spacing w:line="240" w:lineRule="atLeast"/>
        <w:contextualSpacing w:val="0"/>
        <w:rPr>
          <w:rFonts w:cstheme="minorHAnsi"/>
          <w:b/>
          <w:sz w:val="24"/>
          <w:szCs w:val="24"/>
        </w:rPr>
      </w:pPr>
      <w:r w:rsidRPr="00C13AE5">
        <w:rPr>
          <w:rFonts w:cstheme="minorHAnsi"/>
          <w:b/>
          <w:sz w:val="24"/>
          <w:szCs w:val="24"/>
        </w:rPr>
        <w:t xml:space="preserve">When must the boys get on the coach? </w:t>
      </w:r>
    </w:p>
    <w:p w14:paraId="05BF66FB" w14:textId="77777777" w:rsidR="00A81A69" w:rsidRPr="00C13AE5" w:rsidRDefault="00A81A69" w:rsidP="0077381A">
      <w:pPr>
        <w:pStyle w:val="ListParagraph"/>
        <w:spacing w:line="240" w:lineRule="atLeast"/>
        <w:contextualSpacing w:val="0"/>
        <w:rPr>
          <w:rFonts w:cstheme="minorHAnsi"/>
          <w:sz w:val="24"/>
          <w:szCs w:val="24"/>
        </w:rPr>
      </w:pPr>
      <w:r w:rsidRPr="00C13AE5">
        <w:rPr>
          <w:rFonts w:cstheme="minorHAnsi"/>
          <w:sz w:val="24"/>
          <w:szCs w:val="24"/>
        </w:rPr>
        <w:t xml:space="preserve">The football match starts at 2:30. </w:t>
      </w:r>
      <w:r w:rsidR="00E450DD" w:rsidRPr="00C13AE5">
        <w:rPr>
          <w:rFonts w:cstheme="minorHAnsi"/>
          <w:sz w:val="24"/>
          <w:szCs w:val="24"/>
        </w:rPr>
        <w:t>But w</w:t>
      </w:r>
      <w:r w:rsidRPr="00C13AE5">
        <w:rPr>
          <w:rFonts w:cstheme="minorHAnsi"/>
          <w:sz w:val="24"/>
          <w:szCs w:val="24"/>
        </w:rPr>
        <w:t xml:space="preserve">e should get there at half past one. The coach will pick you up at ten to one. </w:t>
      </w:r>
      <w:r w:rsidR="00E450DD" w:rsidRPr="00C13AE5">
        <w:rPr>
          <w:rFonts w:cstheme="minorHAnsi"/>
          <w:sz w:val="24"/>
          <w:szCs w:val="24"/>
        </w:rPr>
        <w:t xml:space="preserve">As it takes about 40 minutes to drive there. </w:t>
      </w:r>
      <w:r w:rsidR="0066135A" w:rsidRPr="00C13AE5">
        <w:rPr>
          <w:rFonts w:cstheme="minorHAnsi"/>
          <w:sz w:val="24"/>
          <w:szCs w:val="24"/>
        </w:rPr>
        <w:t>So we</w:t>
      </w:r>
      <w:r w:rsidR="00B955EF" w:rsidRPr="00C13AE5">
        <w:rPr>
          <w:rFonts w:cstheme="minorHAnsi"/>
          <w:sz w:val="24"/>
          <w:szCs w:val="24"/>
        </w:rPr>
        <w:t>’ll</w:t>
      </w:r>
      <w:r w:rsidR="0066135A" w:rsidRPr="00C13AE5">
        <w:rPr>
          <w:rFonts w:cstheme="minorHAnsi"/>
          <w:sz w:val="24"/>
          <w:szCs w:val="24"/>
        </w:rPr>
        <w:t xml:space="preserve"> meet in a school car park. </w:t>
      </w:r>
      <w:r w:rsidR="00E450DD" w:rsidRPr="00C13AE5">
        <w:rPr>
          <w:rFonts w:cstheme="minorHAnsi"/>
          <w:sz w:val="24"/>
          <w:szCs w:val="24"/>
        </w:rPr>
        <w:t>Don’t be late boys, will you?</w:t>
      </w:r>
    </w:p>
    <w:p w14:paraId="1ADE6EC6" w14:textId="77777777" w:rsidR="00103BBF" w:rsidRPr="00C13AE5" w:rsidRDefault="00103BBF" w:rsidP="0077381A">
      <w:pPr>
        <w:pStyle w:val="ListParagraph"/>
        <w:spacing w:line="240" w:lineRule="atLeast"/>
        <w:contextualSpacing w:val="0"/>
        <w:rPr>
          <w:rFonts w:cstheme="minorHAnsi"/>
          <w:sz w:val="24"/>
          <w:szCs w:val="24"/>
        </w:rPr>
      </w:pPr>
    </w:p>
    <w:p w14:paraId="624C4F42" w14:textId="77777777" w:rsidR="00A81A69" w:rsidRPr="00C13AE5" w:rsidRDefault="00A81A69" w:rsidP="0077381A">
      <w:pPr>
        <w:pStyle w:val="ListParagraph"/>
        <w:numPr>
          <w:ilvl w:val="0"/>
          <w:numId w:val="2"/>
        </w:numPr>
        <w:spacing w:line="240" w:lineRule="atLeast"/>
        <w:contextualSpacing w:val="0"/>
        <w:rPr>
          <w:rFonts w:cstheme="minorHAnsi"/>
          <w:sz w:val="24"/>
          <w:szCs w:val="24"/>
        </w:rPr>
      </w:pPr>
      <w:r w:rsidRPr="00C13AE5">
        <w:rPr>
          <w:rFonts w:cstheme="minorHAnsi"/>
          <w:b/>
          <w:color w:val="000000"/>
          <w:sz w:val="24"/>
          <w:szCs w:val="24"/>
        </w:rPr>
        <w:t>What fruit do they take?</w:t>
      </w:r>
    </w:p>
    <w:p w14:paraId="2489930F" w14:textId="77777777" w:rsidR="00A81A69" w:rsidRPr="00C13AE5" w:rsidRDefault="00A81A69" w:rsidP="0077381A">
      <w:pPr>
        <w:pStyle w:val="ListParagraph"/>
        <w:spacing w:line="240" w:lineRule="atLeast"/>
        <w:contextualSpacing w:val="0"/>
        <w:rPr>
          <w:rFonts w:cstheme="minorHAnsi"/>
          <w:color w:val="000000"/>
          <w:sz w:val="24"/>
          <w:szCs w:val="24"/>
        </w:rPr>
      </w:pPr>
      <w:r w:rsidRPr="00C13AE5">
        <w:rPr>
          <w:rFonts w:cstheme="minorHAnsi"/>
          <w:color w:val="000000"/>
          <w:sz w:val="24"/>
          <w:szCs w:val="24"/>
        </w:rPr>
        <w:t xml:space="preserve">Speaker 1: Mom, Have we got any fruit to take on the picnic. There were some oranges and bananas. </w:t>
      </w:r>
    </w:p>
    <w:p w14:paraId="4CDB787F" w14:textId="77777777" w:rsidR="00A81A69" w:rsidRPr="00C13AE5" w:rsidRDefault="00A81A69" w:rsidP="0077381A">
      <w:pPr>
        <w:pStyle w:val="ListParagraph"/>
        <w:spacing w:line="240" w:lineRule="atLeast"/>
        <w:contextualSpacing w:val="0"/>
        <w:rPr>
          <w:rFonts w:cstheme="minorHAnsi"/>
          <w:color w:val="000000"/>
          <w:sz w:val="24"/>
          <w:szCs w:val="24"/>
        </w:rPr>
      </w:pPr>
      <w:r w:rsidRPr="00C13AE5">
        <w:rPr>
          <w:rFonts w:cstheme="minorHAnsi"/>
          <w:color w:val="000000"/>
          <w:sz w:val="24"/>
          <w:szCs w:val="24"/>
        </w:rPr>
        <w:lastRenderedPageBreak/>
        <w:t>Speaker 2: Here are the bananas. Let’s take those. Oh. The oranges were gone. What about taking some grapes or apples as well?</w:t>
      </w:r>
    </w:p>
    <w:p w14:paraId="1AAA7602" w14:textId="77777777" w:rsidR="00A81A69" w:rsidRPr="00C13AE5" w:rsidRDefault="00A81A69" w:rsidP="0077381A">
      <w:pPr>
        <w:pStyle w:val="ListParagraph"/>
        <w:spacing w:line="240" w:lineRule="atLeast"/>
        <w:contextualSpacing w:val="0"/>
        <w:rPr>
          <w:rFonts w:cstheme="minorHAnsi"/>
          <w:color w:val="000000"/>
          <w:sz w:val="24"/>
          <w:szCs w:val="24"/>
        </w:rPr>
      </w:pPr>
      <w:r w:rsidRPr="00C13AE5">
        <w:rPr>
          <w:rFonts w:cstheme="minorHAnsi"/>
          <w:color w:val="000000"/>
          <w:sz w:val="24"/>
          <w:szCs w:val="24"/>
        </w:rPr>
        <w:t>Speaker 1: Ok. Let’s take the grapes. That would be enough.</w:t>
      </w:r>
    </w:p>
    <w:p w14:paraId="187DE459" w14:textId="77777777" w:rsidR="00103BBF" w:rsidRPr="00C13AE5" w:rsidRDefault="00103BBF" w:rsidP="0077381A">
      <w:pPr>
        <w:pStyle w:val="ListParagraph"/>
        <w:spacing w:line="240" w:lineRule="atLeast"/>
        <w:contextualSpacing w:val="0"/>
        <w:rPr>
          <w:rFonts w:cstheme="minorHAnsi"/>
          <w:color w:val="000000"/>
          <w:sz w:val="24"/>
          <w:szCs w:val="24"/>
        </w:rPr>
      </w:pPr>
    </w:p>
    <w:p w14:paraId="30ADF7F6" w14:textId="77777777" w:rsidR="00A81A69" w:rsidRPr="00C13AE5" w:rsidRDefault="00A81A69" w:rsidP="0077381A">
      <w:pPr>
        <w:pStyle w:val="ListParagraph"/>
        <w:numPr>
          <w:ilvl w:val="0"/>
          <w:numId w:val="2"/>
        </w:numPr>
        <w:spacing w:line="240" w:lineRule="atLeast"/>
        <w:contextualSpacing w:val="0"/>
        <w:rPr>
          <w:rFonts w:cstheme="minorHAnsi"/>
          <w:sz w:val="24"/>
          <w:szCs w:val="24"/>
        </w:rPr>
      </w:pPr>
      <w:r w:rsidRPr="00C13AE5">
        <w:rPr>
          <w:rFonts w:cstheme="minorHAnsi"/>
          <w:b/>
          <w:color w:val="000000"/>
          <w:sz w:val="24"/>
          <w:szCs w:val="24"/>
        </w:rPr>
        <w:t>Which present has the man bought?</w:t>
      </w:r>
    </w:p>
    <w:p w14:paraId="1D0E52BD" w14:textId="77777777" w:rsidR="00A81A69" w:rsidRPr="00C13AE5" w:rsidRDefault="00A81A69" w:rsidP="0077381A">
      <w:pPr>
        <w:pStyle w:val="ListParagraph"/>
        <w:spacing w:line="240" w:lineRule="atLeast"/>
        <w:contextualSpacing w:val="0"/>
        <w:rPr>
          <w:rFonts w:cstheme="minorHAnsi"/>
          <w:color w:val="000000"/>
          <w:sz w:val="24"/>
          <w:szCs w:val="24"/>
        </w:rPr>
      </w:pPr>
      <w:r w:rsidRPr="00C13AE5">
        <w:rPr>
          <w:rFonts w:cstheme="minorHAnsi"/>
          <w:color w:val="000000"/>
          <w:sz w:val="24"/>
          <w:szCs w:val="24"/>
        </w:rPr>
        <w:t xml:space="preserve">Speaker 1: Is the book in the bag for Mom then? I didn’t think she’s particularly interested in flowers. </w:t>
      </w:r>
    </w:p>
    <w:p w14:paraId="4988E33E" w14:textId="77777777" w:rsidR="00A81A69" w:rsidRPr="00C13AE5" w:rsidRDefault="00A81A69" w:rsidP="0077381A">
      <w:pPr>
        <w:pStyle w:val="ListParagraph"/>
        <w:spacing w:line="240" w:lineRule="atLeast"/>
        <w:contextualSpacing w:val="0"/>
        <w:rPr>
          <w:rFonts w:cstheme="minorHAnsi"/>
          <w:color w:val="000000"/>
          <w:sz w:val="24"/>
          <w:szCs w:val="24"/>
        </w:rPr>
      </w:pPr>
      <w:r w:rsidRPr="00C13AE5">
        <w:rPr>
          <w:rFonts w:cstheme="minorHAnsi"/>
          <w:color w:val="000000"/>
          <w:sz w:val="24"/>
          <w:szCs w:val="24"/>
        </w:rPr>
        <w:t xml:space="preserve">Speaker 2: I thought she liked it, to give her some good ideas for the garden. Although she never reads it. It’s got some lovely photos. </w:t>
      </w:r>
    </w:p>
    <w:p w14:paraId="23829F69" w14:textId="77777777" w:rsidR="00A81A69" w:rsidRPr="00C13AE5" w:rsidRDefault="00A81A69" w:rsidP="0077381A">
      <w:pPr>
        <w:pStyle w:val="ListParagraph"/>
        <w:spacing w:line="240" w:lineRule="atLeast"/>
        <w:contextualSpacing w:val="0"/>
        <w:rPr>
          <w:rFonts w:cstheme="minorHAnsi"/>
          <w:color w:val="000000"/>
          <w:sz w:val="24"/>
          <w:szCs w:val="24"/>
        </w:rPr>
      </w:pPr>
      <w:r w:rsidRPr="00C13AE5">
        <w:rPr>
          <w:rFonts w:cstheme="minorHAnsi"/>
          <w:color w:val="000000"/>
          <w:sz w:val="24"/>
          <w:szCs w:val="24"/>
        </w:rPr>
        <w:t xml:space="preserve">Speaker 1: I thought you were going to get those gloves I show you in that </w:t>
      </w:r>
      <w:r w:rsidR="00401951" w:rsidRPr="00C13AE5">
        <w:rPr>
          <w:rFonts w:cstheme="minorHAnsi"/>
          <w:color w:val="000000"/>
          <w:sz w:val="24"/>
          <w:szCs w:val="24"/>
        </w:rPr>
        <w:t>shop last Saturday. They match the</w:t>
      </w:r>
      <w:r w:rsidRPr="00C13AE5">
        <w:rPr>
          <w:rFonts w:cstheme="minorHAnsi"/>
          <w:color w:val="000000"/>
          <w:sz w:val="24"/>
          <w:szCs w:val="24"/>
        </w:rPr>
        <w:t xml:space="preserve"> scarf I bought her</w:t>
      </w:r>
    </w:p>
    <w:p w14:paraId="652A4979" w14:textId="77777777" w:rsidR="00103BBF" w:rsidRPr="00C13AE5" w:rsidRDefault="00103BBF" w:rsidP="0077381A">
      <w:pPr>
        <w:pStyle w:val="ListParagraph"/>
        <w:spacing w:line="240" w:lineRule="atLeast"/>
        <w:contextualSpacing w:val="0"/>
        <w:rPr>
          <w:rFonts w:cstheme="minorHAnsi"/>
          <w:color w:val="000000"/>
          <w:sz w:val="24"/>
          <w:szCs w:val="24"/>
        </w:rPr>
      </w:pPr>
    </w:p>
    <w:p w14:paraId="225187FE" w14:textId="77777777" w:rsidR="00A81A69" w:rsidRPr="00C13AE5" w:rsidRDefault="00A81A69" w:rsidP="0077381A">
      <w:pPr>
        <w:pStyle w:val="ListParagraph"/>
        <w:numPr>
          <w:ilvl w:val="0"/>
          <w:numId w:val="2"/>
        </w:numPr>
        <w:spacing w:line="240" w:lineRule="atLeast"/>
        <w:contextualSpacing w:val="0"/>
        <w:rPr>
          <w:rFonts w:cstheme="minorHAnsi"/>
          <w:sz w:val="24"/>
          <w:szCs w:val="24"/>
        </w:rPr>
      </w:pPr>
      <w:r w:rsidRPr="00C13AE5">
        <w:rPr>
          <w:rFonts w:cstheme="minorHAnsi"/>
          <w:b/>
          <w:color w:val="000000"/>
          <w:sz w:val="24"/>
          <w:szCs w:val="24"/>
        </w:rPr>
        <w:t>Where are the photographs?</w:t>
      </w:r>
    </w:p>
    <w:p w14:paraId="2CDAD75E" w14:textId="77777777" w:rsidR="00A81A69" w:rsidRPr="00C13AE5" w:rsidRDefault="00A81A69" w:rsidP="0077381A">
      <w:pPr>
        <w:pStyle w:val="ListParagraph"/>
        <w:spacing w:line="240" w:lineRule="atLeast"/>
        <w:contextualSpacing w:val="0"/>
        <w:rPr>
          <w:rFonts w:cstheme="minorHAnsi"/>
          <w:color w:val="000000"/>
          <w:sz w:val="24"/>
          <w:szCs w:val="24"/>
        </w:rPr>
      </w:pPr>
      <w:r w:rsidRPr="00C13AE5">
        <w:rPr>
          <w:rFonts w:cstheme="minorHAnsi"/>
          <w:color w:val="000000"/>
          <w:sz w:val="24"/>
          <w:szCs w:val="24"/>
        </w:rPr>
        <w:t xml:space="preserve">Speaker 1: Have you seen my </w:t>
      </w:r>
      <w:r w:rsidR="004E12A7" w:rsidRPr="00C13AE5">
        <w:rPr>
          <w:rFonts w:cstheme="minorHAnsi"/>
          <w:color w:val="000000"/>
          <w:sz w:val="24"/>
          <w:szCs w:val="24"/>
        </w:rPr>
        <w:t xml:space="preserve">new </w:t>
      </w:r>
      <w:r w:rsidRPr="00C13AE5">
        <w:rPr>
          <w:rFonts w:cstheme="minorHAnsi"/>
          <w:color w:val="000000"/>
          <w:sz w:val="24"/>
          <w:szCs w:val="24"/>
        </w:rPr>
        <w:t xml:space="preserve">passport photographs? I put them on the bookshelf. Oh here they are with your coffee cups. I hope they aren’t dirty. </w:t>
      </w:r>
    </w:p>
    <w:p w14:paraId="6284FE8C" w14:textId="77777777" w:rsidR="00A81A69" w:rsidRPr="00C13AE5" w:rsidRDefault="00A81A69" w:rsidP="0077381A">
      <w:pPr>
        <w:pStyle w:val="ListParagraph"/>
        <w:spacing w:line="240" w:lineRule="atLeast"/>
        <w:contextualSpacing w:val="0"/>
        <w:rPr>
          <w:rFonts w:cstheme="minorHAnsi"/>
          <w:color w:val="000000"/>
          <w:sz w:val="24"/>
          <w:szCs w:val="24"/>
        </w:rPr>
      </w:pPr>
      <w:r w:rsidRPr="00C13AE5">
        <w:rPr>
          <w:rFonts w:cstheme="minorHAnsi"/>
          <w:color w:val="000000"/>
          <w:sz w:val="24"/>
          <w:szCs w:val="24"/>
        </w:rPr>
        <w:t>Speaker 2: Oh sorry. I was showing them to Pat. He said they make you look like that news</w:t>
      </w:r>
      <w:r w:rsidR="00401951" w:rsidRPr="00C13AE5">
        <w:rPr>
          <w:rFonts w:cstheme="minorHAnsi"/>
          <w:color w:val="000000"/>
          <w:sz w:val="24"/>
          <w:szCs w:val="24"/>
        </w:rPr>
        <w:t>reader</w:t>
      </w:r>
      <w:r w:rsidRPr="00C13AE5">
        <w:rPr>
          <w:rFonts w:cstheme="minorHAnsi"/>
          <w:color w:val="000000"/>
          <w:sz w:val="24"/>
          <w:szCs w:val="24"/>
        </w:rPr>
        <w:t xml:space="preserve"> on the television</w:t>
      </w:r>
    </w:p>
    <w:p w14:paraId="2326330D" w14:textId="77777777" w:rsidR="00103BBF" w:rsidRPr="00C13AE5" w:rsidRDefault="00103BBF" w:rsidP="0077381A">
      <w:pPr>
        <w:pStyle w:val="ListParagraph"/>
        <w:spacing w:line="240" w:lineRule="atLeast"/>
        <w:contextualSpacing w:val="0"/>
        <w:rPr>
          <w:rFonts w:cstheme="minorHAnsi"/>
          <w:color w:val="000000"/>
          <w:sz w:val="24"/>
          <w:szCs w:val="24"/>
        </w:rPr>
      </w:pPr>
    </w:p>
    <w:p w14:paraId="0B814CAC" w14:textId="77777777" w:rsidR="00A81A69" w:rsidRPr="00C13AE5" w:rsidRDefault="00A81A69" w:rsidP="0077381A">
      <w:pPr>
        <w:pStyle w:val="ListParagraph"/>
        <w:numPr>
          <w:ilvl w:val="0"/>
          <w:numId w:val="2"/>
        </w:numPr>
        <w:spacing w:line="240" w:lineRule="atLeast"/>
        <w:contextualSpacing w:val="0"/>
        <w:rPr>
          <w:rFonts w:cstheme="minorHAnsi"/>
          <w:sz w:val="24"/>
          <w:szCs w:val="24"/>
        </w:rPr>
      </w:pPr>
      <w:r w:rsidRPr="00C13AE5">
        <w:rPr>
          <w:rFonts w:cstheme="minorHAnsi"/>
          <w:b/>
          <w:color w:val="000000"/>
          <w:sz w:val="24"/>
          <w:szCs w:val="24"/>
        </w:rPr>
        <w:t>What did Ben break?</w:t>
      </w:r>
    </w:p>
    <w:p w14:paraId="7A6718E1" w14:textId="77777777" w:rsidR="00A81A69" w:rsidRPr="00C13AE5" w:rsidRDefault="004E12A7" w:rsidP="0077381A">
      <w:pPr>
        <w:pStyle w:val="ListParagraph"/>
        <w:spacing w:line="240" w:lineRule="atLeast"/>
        <w:contextualSpacing w:val="0"/>
        <w:rPr>
          <w:rFonts w:cstheme="minorHAnsi"/>
          <w:color w:val="000000"/>
          <w:sz w:val="24"/>
          <w:szCs w:val="24"/>
        </w:rPr>
      </w:pPr>
      <w:r w:rsidRPr="00C13AE5">
        <w:rPr>
          <w:rFonts w:cstheme="minorHAnsi"/>
          <w:color w:val="000000"/>
          <w:sz w:val="24"/>
          <w:szCs w:val="24"/>
        </w:rPr>
        <w:t>Speaker 1: Ben. What’s this</w:t>
      </w:r>
      <w:r w:rsidR="00A81A69" w:rsidRPr="00C13AE5">
        <w:rPr>
          <w:rFonts w:cstheme="minorHAnsi"/>
          <w:color w:val="000000"/>
          <w:sz w:val="24"/>
          <w:szCs w:val="24"/>
        </w:rPr>
        <w:t xml:space="preserve"> broken cup doing here?</w:t>
      </w:r>
    </w:p>
    <w:p w14:paraId="60326AFE" w14:textId="77777777" w:rsidR="00A81A69" w:rsidRPr="00C13AE5" w:rsidRDefault="00A81A69" w:rsidP="0077381A">
      <w:pPr>
        <w:pStyle w:val="ListParagraph"/>
        <w:spacing w:line="240" w:lineRule="atLeast"/>
        <w:contextualSpacing w:val="0"/>
        <w:rPr>
          <w:rFonts w:cstheme="minorHAnsi"/>
          <w:color w:val="000000"/>
          <w:sz w:val="24"/>
          <w:szCs w:val="24"/>
        </w:rPr>
      </w:pPr>
      <w:r w:rsidRPr="00C13AE5">
        <w:rPr>
          <w:rFonts w:cstheme="minorHAnsi"/>
          <w:color w:val="000000"/>
          <w:sz w:val="24"/>
          <w:szCs w:val="24"/>
        </w:rPr>
        <w:t xml:space="preserve">Speaker 2: Sorry mom. I had an accident when I was washing up. You know those big dinner plates. </w:t>
      </w:r>
    </w:p>
    <w:p w14:paraId="093F8AD6" w14:textId="77777777" w:rsidR="00A81A69" w:rsidRPr="00C13AE5" w:rsidRDefault="00A81A69" w:rsidP="0077381A">
      <w:pPr>
        <w:pStyle w:val="ListParagraph"/>
        <w:spacing w:line="240" w:lineRule="atLeast"/>
        <w:contextualSpacing w:val="0"/>
        <w:rPr>
          <w:rFonts w:cstheme="minorHAnsi"/>
          <w:color w:val="000000"/>
          <w:sz w:val="24"/>
          <w:szCs w:val="24"/>
        </w:rPr>
      </w:pPr>
      <w:r w:rsidRPr="00C13AE5">
        <w:rPr>
          <w:rFonts w:cstheme="minorHAnsi"/>
          <w:color w:val="000000"/>
          <w:sz w:val="24"/>
          <w:szCs w:val="24"/>
        </w:rPr>
        <w:t xml:space="preserve">Speaker 1: You have broken them as well. </w:t>
      </w:r>
    </w:p>
    <w:p w14:paraId="65BDF12E" w14:textId="77777777" w:rsidR="00A81A69" w:rsidRPr="00C13AE5" w:rsidRDefault="00401951" w:rsidP="0077381A">
      <w:pPr>
        <w:pStyle w:val="ListParagraph"/>
        <w:spacing w:line="240" w:lineRule="atLeast"/>
        <w:contextualSpacing w:val="0"/>
        <w:rPr>
          <w:rFonts w:cstheme="minorHAnsi"/>
          <w:color w:val="000000"/>
          <w:sz w:val="24"/>
          <w:szCs w:val="24"/>
        </w:rPr>
      </w:pPr>
      <w:r w:rsidRPr="00C13AE5">
        <w:rPr>
          <w:rFonts w:cstheme="minorHAnsi"/>
          <w:color w:val="000000"/>
          <w:sz w:val="24"/>
          <w:szCs w:val="24"/>
        </w:rPr>
        <w:t>Speaker 2: Oh just a couple</w:t>
      </w:r>
      <w:r w:rsidR="00A81A69" w:rsidRPr="00C13AE5">
        <w:rPr>
          <w:rFonts w:cstheme="minorHAnsi"/>
          <w:color w:val="000000"/>
          <w:sz w:val="24"/>
          <w:szCs w:val="24"/>
        </w:rPr>
        <w:t>. They slip</w:t>
      </w:r>
      <w:r w:rsidR="004E12A7" w:rsidRPr="00C13AE5">
        <w:rPr>
          <w:rFonts w:cstheme="minorHAnsi"/>
          <w:color w:val="000000"/>
          <w:sz w:val="24"/>
          <w:szCs w:val="24"/>
        </w:rPr>
        <w:t>ped</w:t>
      </w:r>
      <w:r w:rsidR="00A81A69" w:rsidRPr="00C13AE5">
        <w:rPr>
          <w:rFonts w:cstheme="minorHAnsi"/>
          <w:color w:val="000000"/>
          <w:sz w:val="24"/>
          <w:szCs w:val="24"/>
        </w:rPr>
        <w:t xml:space="preserve"> out of my hands into the sink and the cup got broken as well</w:t>
      </w:r>
    </w:p>
    <w:p w14:paraId="42DA6FD1" w14:textId="77777777" w:rsidR="00A81A69" w:rsidRPr="00C13AE5" w:rsidRDefault="008950DB" w:rsidP="0077381A">
      <w:pPr>
        <w:spacing w:line="240" w:lineRule="atLeast"/>
        <w:rPr>
          <w:rFonts w:cstheme="minorHAnsi"/>
          <w:b/>
          <w:color w:val="000000"/>
          <w:sz w:val="24"/>
          <w:szCs w:val="24"/>
        </w:rPr>
      </w:pPr>
      <w:r w:rsidRPr="00C13AE5">
        <w:rPr>
          <w:rFonts w:cstheme="minorHAnsi"/>
          <w:b/>
          <w:color w:val="000000"/>
          <w:sz w:val="24"/>
          <w:szCs w:val="24"/>
        </w:rPr>
        <w:t>PART 2</w:t>
      </w:r>
    </w:p>
    <w:p w14:paraId="5100734D" w14:textId="77777777" w:rsidR="009D5501" w:rsidRPr="00C13AE5" w:rsidRDefault="008950DB" w:rsidP="0077381A">
      <w:pPr>
        <w:spacing w:line="240" w:lineRule="atLeast"/>
        <w:rPr>
          <w:rFonts w:cstheme="minorHAnsi"/>
          <w:b/>
          <w:color w:val="000000"/>
          <w:sz w:val="24"/>
          <w:szCs w:val="24"/>
        </w:rPr>
      </w:pPr>
      <w:r w:rsidRPr="00C13AE5">
        <w:rPr>
          <w:rFonts w:cstheme="minorHAnsi"/>
          <w:b/>
          <w:color w:val="000000"/>
          <w:sz w:val="24"/>
          <w:szCs w:val="24"/>
        </w:rPr>
        <w:t>Conversation 1</w:t>
      </w:r>
    </w:p>
    <w:p w14:paraId="19542AAA"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Scott</w:t>
      </w:r>
      <w:r w:rsidRPr="00C13AE5">
        <w:rPr>
          <w:rFonts w:cstheme="minorHAnsi"/>
          <w:color w:val="000000"/>
          <w:sz w:val="24"/>
          <w:szCs w:val="24"/>
        </w:rPr>
        <w:t>: Dave. I’m going to the supermarket to pick up food and drink for Saturday's picnic later. Any suggestions?</w:t>
      </w:r>
    </w:p>
    <w:p w14:paraId="4CF57F7E"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Dave:</w:t>
      </w:r>
      <w:r w:rsidRPr="00C13AE5">
        <w:rPr>
          <w:rFonts w:cstheme="minorHAnsi"/>
          <w:color w:val="000000"/>
          <w:sz w:val="24"/>
          <w:szCs w:val="24"/>
        </w:rPr>
        <w:t xml:space="preserve"> Well, everyone has been talking about having a barbecue down by the river, so why don't you pick up some hamburger and hot dogs?</w:t>
      </w:r>
    </w:p>
    <w:p w14:paraId="0128E669"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Scott:</w:t>
      </w:r>
      <w:r w:rsidRPr="00C13AE5">
        <w:rPr>
          <w:rFonts w:cstheme="minorHAnsi"/>
          <w:color w:val="000000"/>
          <w:sz w:val="24"/>
          <w:szCs w:val="24"/>
        </w:rPr>
        <w:t xml:space="preserve"> Okay, but how much hamburger meat are we going to need? And hot dogs too?</w:t>
      </w:r>
    </w:p>
    <w:p w14:paraId="191BF143"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lastRenderedPageBreak/>
        <w:t>Dave:</w:t>
      </w:r>
      <w:r w:rsidRPr="00C13AE5">
        <w:rPr>
          <w:rFonts w:cstheme="minorHAnsi"/>
          <w:color w:val="000000"/>
          <w:sz w:val="24"/>
          <w:szCs w:val="24"/>
        </w:rPr>
        <w:t xml:space="preserve"> Uh, I don't know. How about three </w:t>
      </w:r>
      <w:hyperlink r:id="rId12" w:anchor="key" w:history="1">
        <w:r w:rsidRPr="00C13AE5">
          <w:rPr>
            <w:rStyle w:val="Hyperlink"/>
            <w:rFonts w:cstheme="minorHAnsi"/>
            <w:color w:val="000000"/>
            <w:sz w:val="24"/>
            <w:szCs w:val="24"/>
          </w:rPr>
          <w:t>pounds</w:t>
        </w:r>
      </w:hyperlink>
      <w:r w:rsidRPr="00C13AE5">
        <w:rPr>
          <w:rFonts w:cstheme="minorHAnsi"/>
          <w:color w:val="000000"/>
          <w:sz w:val="24"/>
          <w:szCs w:val="24"/>
        </w:rPr>
        <w:t> of hamburger and a couple packages of hot dogs?</w:t>
      </w:r>
    </w:p>
    <w:p w14:paraId="600343C6"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Scott</w:t>
      </w:r>
      <w:r w:rsidRPr="00C13AE5">
        <w:rPr>
          <w:rFonts w:cstheme="minorHAnsi"/>
          <w:color w:val="000000"/>
          <w:sz w:val="24"/>
          <w:szCs w:val="24"/>
        </w:rPr>
        <w:t>: Oh, that's not going to be enough. Do you remember the last picnic we went on? Your roommate, Jim, ate about ten hamburgers by himself!</w:t>
      </w:r>
    </w:p>
    <w:p w14:paraId="784BDD41"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Dave:</w:t>
      </w:r>
      <w:r w:rsidRPr="00C13AE5">
        <w:rPr>
          <w:rFonts w:cstheme="minorHAnsi"/>
          <w:color w:val="000000"/>
          <w:sz w:val="24"/>
          <w:szCs w:val="24"/>
        </w:rPr>
        <w:t xml:space="preserve"> You're right. Let's see. I’d better write this down. Uh, let's see about nine pounds of hamburger meat and, uh . . . , seven </w:t>
      </w:r>
      <w:hyperlink r:id="rId13" w:anchor="key" w:history="1">
        <w:r w:rsidRPr="00C13AE5">
          <w:rPr>
            <w:rStyle w:val="Hyperlink"/>
            <w:rFonts w:cstheme="minorHAnsi"/>
            <w:color w:val="000000"/>
            <w:sz w:val="24"/>
            <w:szCs w:val="24"/>
          </w:rPr>
          <w:t>packages</w:t>
        </w:r>
      </w:hyperlink>
      <w:r w:rsidRPr="00C13AE5">
        <w:rPr>
          <w:rFonts w:cstheme="minorHAnsi"/>
          <w:color w:val="000000"/>
          <w:sz w:val="24"/>
          <w:szCs w:val="24"/>
        </w:rPr>
        <w:t> of hot dogs.</w:t>
      </w:r>
    </w:p>
    <w:p w14:paraId="1173F25D"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Scott</w:t>
      </w:r>
      <w:r w:rsidRPr="00C13AE5">
        <w:rPr>
          <w:rFonts w:cstheme="minorHAnsi"/>
          <w:color w:val="000000"/>
          <w:sz w:val="24"/>
          <w:szCs w:val="24"/>
        </w:rPr>
        <w:t>: And you better pick up some chicken for those who don't like hamburger or hot dogs.</w:t>
      </w:r>
    </w:p>
    <w:p w14:paraId="2825950E"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Dave</w:t>
      </w:r>
      <w:r w:rsidRPr="00C13AE5">
        <w:rPr>
          <w:rFonts w:cstheme="minorHAnsi"/>
          <w:color w:val="000000"/>
          <w:sz w:val="24"/>
          <w:szCs w:val="24"/>
        </w:rPr>
        <w:t>: Okay. How about five or six bags of potato chips?</w:t>
      </w:r>
    </w:p>
    <w:p w14:paraId="44D40790"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Scott</w:t>
      </w:r>
      <w:r w:rsidRPr="00C13AE5">
        <w:rPr>
          <w:rFonts w:cstheme="minorHAnsi"/>
          <w:color w:val="000000"/>
          <w:sz w:val="24"/>
          <w:szCs w:val="24"/>
        </w:rPr>
        <w:t>: Humm. Better make that eight or so.</w:t>
      </w:r>
    </w:p>
    <w:p w14:paraId="1532F21C"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Dave</w:t>
      </w:r>
      <w:r w:rsidRPr="00C13AE5">
        <w:rPr>
          <w:rFonts w:cstheme="minorHAnsi"/>
          <w:color w:val="000000"/>
          <w:sz w:val="24"/>
          <w:szCs w:val="24"/>
        </w:rPr>
        <w:t>: Alright. Oh, and we're gonna [going to] need some hamburger and hot dog buns. How about five packages a piece? I think that sounds about right.</w:t>
      </w:r>
    </w:p>
    <w:p w14:paraId="5E7EEAFF"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Scott</w:t>
      </w:r>
      <w:r w:rsidRPr="00C13AE5">
        <w:rPr>
          <w:rFonts w:cstheme="minorHAnsi"/>
          <w:color w:val="000000"/>
          <w:sz w:val="24"/>
          <w:szCs w:val="24"/>
        </w:rPr>
        <w:t>: Yeah, </w:t>
      </w:r>
      <w:hyperlink r:id="rId14" w:anchor="key" w:history="1">
        <w:r w:rsidRPr="00C13AE5">
          <w:rPr>
            <w:rStyle w:val="Hyperlink"/>
            <w:rFonts w:cstheme="minorHAnsi"/>
            <w:color w:val="000000"/>
            <w:sz w:val="24"/>
            <w:szCs w:val="24"/>
          </w:rPr>
          <w:t>you better</w:t>
        </w:r>
      </w:hyperlink>
      <w:r w:rsidRPr="00C13AE5">
        <w:rPr>
          <w:rFonts w:cstheme="minorHAnsi"/>
          <w:color w:val="000000"/>
          <w:sz w:val="24"/>
          <w:szCs w:val="24"/>
        </w:rPr>
        <w:t> pick up some mustard, catchup, and mayonnaise too.</w:t>
      </w:r>
    </w:p>
    <w:p w14:paraId="460A15C6"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Dave:</w:t>
      </w:r>
      <w:r w:rsidRPr="00C13AE5">
        <w:rPr>
          <w:rFonts w:cstheme="minorHAnsi"/>
          <w:color w:val="000000"/>
          <w:sz w:val="24"/>
          <w:szCs w:val="24"/>
        </w:rPr>
        <w:t xml:space="preserve"> Okay. What else? Uh, we're gonna [going to] need some soft drinks. How about ten of those big 2-liter bottles?</w:t>
      </w:r>
    </w:p>
    <w:p w14:paraId="0BF21E4E"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Scott</w:t>
      </w:r>
      <w:r w:rsidRPr="00C13AE5">
        <w:rPr>
          <w:rFonts w:cstheme="minorHAnsi"/>
          <w:color w:val="000000"/>
          <w:sz w:val="24"/>
          <w:szCs w:val="24"/>
        </w:rPr>
        <w:t>: Sounds fine, but be sure to buy a variety of drinks.</w:t>
      </w:r>
    </w:p>
    <w:p w14:paraId="628153DA"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Dave:</w:t>
      </w:r>
      <w:r w:rsidRPr="00C13AE5">
        <w:rPr>
          <w:rFonts w:cstheme="minorHAnsi"/>
          <w:color w:val="000000"/>
          <w:sz w:val="24"/>
          <w:szCs w:val="24"/>
        </w:rPr>
        <w:t xml:space="preserve"> Okay. And what about dessert?</w:t>
      </w:r>
    </w:p>
    <w:p w14:paraId="167AB0E8"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Scott</w:t>
      </w:r>
      <w:r w:rsidRPr="00C13AE5">
        <w:rPr>
          <w:rFonts w:cstheme="minorHAnsi"/>
          <w:color w:val="000000"/>
          <w:sz w:val="24"/>
          <w:szCs w:val="24"/>
        </w:rPr>
        <w:t>: Well, maybe we could ask Kathy to make a few cherry pies like she did last time.</w:t>
      </w:r>
    </w:p>
    <w:p w14:paraId="7BE17E88"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Dave</w:t>
      </w:r>
      <w:r w:rsidRPr="00C13AE5">
        <w:rPr>
          <w:rFonts w:cstheme="minorHAnsi"/>
          <w:color w:val="000000"/>
          <w:sz w:val="24"/>
          <w:szCs w:val="24"/>
        </w:rPr>
        <w:t>: Well, I wouldn't mind that, but you know, she's been very busy working two jobs, so I’d hate to ask her, [Oh, hum . . . ] and uh . . . Hey, why don't you whip up some of your oatmeal cookies? [Well . . .] Hey, you could even ask, uh . . . , what's her name . . . yeah that new girl, Susan, the one that moved in across the street! [Well . . .] I bet she'd be willing to help you! [I don't know . . . ] She's a real knockout!</w:t>
      </w:r>
    </w:p>
    <w:p w14:paraId="14C027D6"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Scott</w:t>
      </w:r>
      <w:r w:rsidRPr="00C13AE5">
        <w:rPr>
          <w:rFonts w:cstheme="minorHAnsi"/>
          <w:color w:val="000000"/>
          <w:sz w:val="24"/>
          <w:szCs w:val="24"/>
        </w:rPr>
        <w:t>: Nah, I don't think I could ask her . . .[Ahh!] I don't know her phone number, plus . . .</w:t>
      </w:r>
    </w:p>
    <w:p w14:paraId="2AC4FD1B" w14:textId="77777777" w:rsidR="009D5501" w:rsidRPr="00C13AE5" w:rsidRDefault="009D5501" w:rsidP="0077381A">
      <w:pPr>
        <w:spacing w:line="240" w:lineRule="atLeast"/>
        <w:jc w:val="both"/>
        <w:rPr>
          <w:rFonts w:cstheme="minorHAnsi"/>
          <w:color w:val="000000"/>
          <w:sz w:val="24"/>
          <w:szCs w:val="24"/>
        </w:rPr>
      </w:pPr>
      <w:r w:rsidRPr="00C13AE5">
        <w:rPr>
          <w:rFonts w:cstheme="minorHAnsi"/>
          <w:color w:val="000000"/>
          <w:sz w:val="24"/>
          <w:szCs w:val="24"/>
        </w:rPr>
        <w:t>[ Door bell rings . . . ]</w:t>
      </w:r>
    </w:p>
    <w:p w14:paraId="622ECFC5"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Dave</w:t>
      </w:r>
      <w:r w:rsidRPr="00C13AE5">
        <w:rPr>
          <w:rFonts w:cstheme="minorHAnsi"/>
          <w:color w:val="000000"/>
          <w:sz w:val="24"/>
          <w:szCs w:val="24"/>
        </w:rPr>
        <w:t>: Hey, you don't need to. She's at the door!</w:t>
      </w:r>
    </w:p>
    <w:p w14:paraId="38E5A60A"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Scott</w:t>
      </w:r>
      <w:r w:rsidRPr="00C13AE5">
        <w:rPr>
          <w:rFonts w:cstheme="minorHAnsi"/>
          <w:color w:val="000000"/>
          <w:sz w:val="24"/>
          <w:szCs w:val="24"/>
        </w:rPr>
        <w:t>: What do you mean?</w:t>
      </w:r>
    </w:p>
    <w:p w14:paraId="5D1F8F91"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Dave:</w:t>
      </w:r>
      <w:r w:rsidRPr="00C13AE5">
        <w:rPr>
          <w:rFonts w:cstheme="minorHAnsi"/>
          <w:color w:val="000000"/>
          <w:sz w:val="24"/>
          <w:szCs w:val="24"/>
        </w:rPr>
        <w:t xml:space="preserve"> Well, I thought you two would hit it off, so I called her up saying I was you, and I invited her over to watch a movie.</w:t>
      </w:r>
    </w:p>
    <w:p w14:paraId="1ED3A7E3" w14:textId="77777777" w:rsidR="009D5501" w:rsidRPr="00C13AE5" w:rsidRDefault="009D5501" w:rsidP="0077381A">
      <w:pPr>
        <w:spacing w:line="240" w:lineRule="atLeast"/>
        <w:jc w:val="both"/>
        <w:rPr>
          <w:rFonts w:cstheme="minorHAnsi"/>
          <w:color w:val="000000"/>
          <w:sz w:val="24"/>
          <w:szCs w:val="24"/>
        </w:rPr>
      </w:pPr>
      <w:r w:rsidRPr="00C13AE5">
        <w:rPr>
          <w:rFonts w:cstheme="minorHAnsi"/>
          <w:b/>
          <w:color w:val="000000"/>
          <w:sz w:val="24"/>
          <w:szCs w:val="24"/>
        </w:rPr>
        <w:t>Scott</w:t>
      </w:r>
      <w:r w:rsidRPr="00C13AE5">
        <w:rPr>
          <w:rFonts w:cstheme="minorHAnsi"/>
          <w:color w:val="000000"/>
          <w:sz w:val="24"/>
          <w:szCs w:val="24"/>
        </w:rPr>
        <w:t>: You did what???</w:t>
      </w:r>
    </w:p>
    <w:p w14:paraId="38DC6CC2" w14:textId="77777777" w:rsidR="009D5501" w:rsidRPr="00C13AE5" w:rsidRDefault="009D5501" w:rsidP="0077381A">
      <w:pPr>
        <w:spacing w:line="240" w:lineRule="atLeast"/>
        <w:jc w:val="both"/>
        <w:rPr>
          <w:rFonts w:cstheme="minorHAnsi"/>
          <w:color w:val="000000"/>
          <w:sz w:val="24"/>
          <w:szCs w:val="24"/>
          <w:lang w:val="fr-FR"/>
        </w:rPr>
      </w:pPr>
      <w:r w:rsidRPr="00C13AE5">
        <w:rPr>
          <w:rFonts w:cstheme="minorHAnsi"/>
          <w:b/>
          <w:color w:val="000000"/>
          <w:sz w:val="24"/>
          <w:szCs w:val="24"/>
        </w:rPr>
        <w:t>Dave</w:t>
      </w:r>
      <w:r w:rsidRPr="00C13AE5">
        <w:rPr>
          <w:rFonts w:cstheme="minorHAnsi"/>
          <w:color w:val="000000"/>
          <w:sz w:val="24"/>
          <w:szCs w:val="24"/>
        </w:rPr>
        <w:t xml:space="preserve">: Wait, wait, wait . . . </w:t>
      </w:r>
      <w:r w:rsidRPr="00C13AE5">
        <w:rPr>
          <w:rFonts w:cstheme="minorHAnsi"/>
          <w:color w:val="000000"/>
          <w:sz w:val="24"/>
          <w:szCs w:val="24"/>
          <w:lang w:val="fr-FR"/>
        </w:rPr>
        <w:t>[uhhhhh . . . ]</w:t>
      </w:r>
    </w:p>
    <w:p w14:paraId="7B451847" w14:textId="77777777" w:rsidR="009E70B6" w:rsidRPr="00C13AE5" w:rsidRDefault="009E70B6" w:rsidP="0077381A">
      <w:pPr>
        <w:spacing w:line="240" w:lineRule="atLeast"/>
        <w:jc w:val="both"/>
        <w:rPr>
          <w:rFonts w:cstheme="minorHAnsi"/>
          <w:color w:val="000000"/>
          <w:sz w:val="24"/>
          <w:szCs w:val="24"/>
          <w:lang w:val="fr-FR"/>
        </w:rPr>
      </w:pPr>
    </w:p>
    <w:p w14:paraId="24C158C6" w14:textId="77777777" w:rsidR="009D5501" w:rsidRPr="00C13AE5" w:rsidRDefault="008950DB" w:rsidP="0077381A">
      <w:pPr>
        <w:spacing w:line="240" w:lineRule="atLeast"/>
        <w:rPr>
          <w:rFonts w:cstheme="minorHAnsi"/>
          <w:b/>
          <w:color w:val="000000"/>
          <w:sz w:val="24"/>
          <w:szCs w:val="24"/>
        </w:rPr>
      </w:pPr>
      <w:r w:rsidRPr="00C13AE5">
        <w:rPr>
          <w:rFonts w:cstheme="minorHAnsi"/>
          <w:b/>
          <w:color w:val="000000"/>
          <w:sz w:val="24"/>
          <w:szCs w:val="24"/>
        </w:rPr>
        <w:t>Conversation 2</w:t>
      </w:r>
    </w:p>
    <w:p w14:paraId="28777CDF" w14:textId="77777777" w:rsidR="009D5501" w:rsidRPr="00C13AE5" w:rsidRDefault="009D5501" w:rsidP="0077381A">
      <w:pPr>
        <w:spacing w:line="240" w:lineRule="atLeast"/>
        <w:rPr>
          <w:rFonts w:cstheme="minorHAnsi"/>
          <w:color w:val="000000"/>
          <w:sz w:val="24"/>
          <w:szCs w:val="24"/>
        </w:rPr>
      </w:pPr>
      <w:r w:rsidRPr="00C13AE5">
        <w:rPr>
          <w:rFonts w:cstheme="minorHAnsi"/>
          <w:b/>
          <w:color w:val="000000"/>
          <w:sz w:val="24"/>
          <w:szCs w:val="24"/>
        </w:rPr>
        <w:lastRenderedPageBreak/>
        <w:t>Son:</w:t>
      </w:r>
      <w:r w:rsidRPr="00C13AE5">
        <w:rPr>
          <w:rFonts w:cstheme="minorHAnsi"/>
          <w:color w:val="000000"/>
          <w:sz w:val="24"/>
          <w:szCs w:val="24"/>
        </w:rPr>
        <w:t xml:space="preserve"> Dad. Can I go outside to play?</w:t>
      </w:r>
    </w:p>
    <w:p w14:paraId="0AFE41CB" w14:textId="77777777" w:rsidR="009D5501" w:rsidRPr="00C13AE5" w:rsidRDefault="009D5501" w:rsidP="0077381A">
      <w:pPr>
        <w:spacing w:line="240" w:lineRule="atLeast"/>
        <w:rPr>
          <w:rFonts w:cstheme="minorHAnsi"/>
          <w:color w:val="000000"/>
          <w:sz w:val="24"/>
          <w:szCs w:val="24"/>
        </w:rPr>
      </w:pPr>
      <w:r w:rsidRPr="00C13AE5">
        <w:rPr>
          <w:rFonts w:cstheme="minorHAnsi"/>
          <w:b/>
          <w:color w:val="000000"/>
          <w:sz w:val="24"/>
          <w:szCs w:val="24"/>
        </w:rPr>
        <w:t>Dad</w:t>
      </w:r>
      <w:r w:rsidRPr="00C13AE5">
        <w:rPr>
          <w:rFonts w:cstheme="minorHAnsi"/>
          <w:color w:val="000000"/>
          <w:sz w:val="24"/>
          <w:szCs w:val="24"/>
        </w:rPr>
        <w:t>: Well, did you get you Saturday's work done?</w:t>
      </w:r>
    </w:p>
    <w:p w14:paraId="572EC6DC" w14:textId="77777777" w:rsidR="009D5501" w:rsidRPr="00C13AE5" w:rsidRDefault="009D5501" w:rsidP="0077381A">
      <w:pPr>
        <w:spacing w:line="240" w:lineRule="atLeast"/>
        <w:rPr>
          <w:rFonts w:cstheme="minorHAnsi"/>
          <w:color w:val="000000"/>
          <w:sz w:val="24"/>
          <w:szCs w:val="24"/>
        </w:rPr>
      </w:pPr>
      <w:r w:rsidRPr="00C13AE5">
        <w:rPr>
          <w:rFonts w:cstheme="minorHAnsi"/>
          <w:b/>
          <w:color w:val="000000"/>
          <w:sz w:val="24"/>
          <w:szCs w:val="24"/>
        </w:rPr>
        <w:t>Son:</w:t>
      </w:r>
      <w:r w:rsidRPr="00C13AE5">
        <w:rPr>
          <w:rFonts w:cstheme="minorHAnsi"/>
          <w:color w:val="000000"/>
          <w:sz w:val="24"/>
          <w:szCs w:val="24"/>
        </w:rPr>
        <w:t xml:space="preserve"> Ah, Dad. Do I have to?</w:t>
      </w:r>
    </w:p>
    <w:p w14:paraId="388FD604" w14:textId="77777777" w:rsidR="009D5501" w:rsidRPr="00C13AE5" w:rsidRDefault="009D5501" w:rsidP="0077381A">
      <w:pPr>
        <w:spacing w:line="240" w:lineRule="atLeast"/>
        <w:rPr>
          <w:rFonts w:cstheme="minorHAnsi"/>
          <w:color w:val="000000"/>
          <w:sz w:val="24"/>
          <w:szCs w:val="24"/>
        </w:rPr>
      </w:pPr>
      <w:r w:rsidRPr="00C13AE5">
        <w:rPr>
          <w:rFonts w:cstheme="minorHAnsi"/>
          <w:b/>
          <w:color w:val="000000"/>
          <w:sz w:val="24"/>
          <w:szCs w:val="24"/>
        </w:rPr>
        <w:t>Dad</w:t>
      </w:r>
      <w:r w:rsidRPr="00C13AE5">
        <w:rPr>
          <w:rFonts w:cstheme="minorHAnsi"/>
          <w:color w:val="000000"/>
          <w:sz w:val="24"/>
          <w:szCs w:val="24"/>
        </w:rPr>
        <w:t>: Well, you know the rules. No playing until the work is done.</w:t>
      </w:r>
    </w:p>
    <w:p w14:paraId="0112271B" w14:textId="77777777" w:rsidR="009D5501" w:rsidRPr="00C13AE5" w:rsidRDefault="009D5501" w:rsidP="0077381A">
      <w:pPr>
        <w:spacing w:line="240" w:lineRule="atLeast"/>
        <w:rPr>
          <w:rFonts w:cstheme="minorHAnsi"/>
          <w:color w:val="000000"/>
          <w:sz w:val="24"/>
          <w:szCs w:val="24"/>
        </w:rPr>
      </w:pPr>
      <w:r w:rsidRPr="00C13AE5">
        <w:rPr>
          <w:rFonts w:cstheme="minorHAnsi"/>
          <w:b/>
          <w:color w:val="000000"/>
          <w:sz w:val="24"/>
          <w:szCs w:val="24"/>
        </w:rPr>
        <w:t>Son</w:t>
      </w:r>
      <w:r w:rsidRPr="00C13AE5">
        <w:rPr>
          <w:rFonts w:cstheme="minorHAnsi"/>
          <w:color w:val="000000"/>
          <w:sz w:val="24"/>
          <w:szCs w:val="24"/>
        </w:rPr>
        <w:t>: So, what is my work?</w:t>
      </w:r>
    </w:p>
    <w:p w14:paraId="3072ED82" w14:textId="77777777" w:rsidR="009D5501" w:rsidRPr="00C13AE5" w:rsidRDefault="009D5501" w:rsidP="0077381A">
      <w:pPr>
        <w:spacing w:line="240" w:lineRule="atLeast"/>
        <w:rPr>
          <w:rFonts w:cstheme="minorHAnsi"/>
          <w:color w:val="000000"/>
          <w:sz w:val="24"/>
          <w:szCs w:val="24"/>
        </w:rPr>
      </w:pPr>
      <w:r w:rsidRPr="00C13AE5">
        <w:rPr>
          <w:rFonts w:cstheme="minorHAnsi"/>
          <w:b/>
          <w:color w:val="000000"/>
          <w:sz w:val="24"/>
          <w:szCs w:val="24"/>
        </w:rPr>
        <w:t>Dad:</w:t>
      </w:r>
      <w:r w:rsidRPr="00C13AE5">
        <w:rPr>
          <w:rFonts w:cstheme="minorHAnsi"/>
          <w:color w:val="000000"/>
          <w:sz w:val="24"/>
          <w:szCs w:val="24"/>
        </w:rPr>
        <w:t xml:space="preserve"> Well, first you have to clean the bathroom including the toilet. And don't forget to scrub the bathtub.</w:t>
      </w:r>
    </w:p>
    <w:p w14:paraId="440E5EA2" w14:textId="77777777" w:rsidR="009D5501" w:rsidRPr="00C13AE5" w:rsidRDefault="009D5501" w:rsidP="0077381A">
      <w:pPr>
        <w:spacing w:line="240" w:lineRule="atLeast"/>
        <w:rPr>
          <w:rFonts w:cstheme="minorHAnsi"/>
          <w:color w:val="000000"/>
          <w:sz w:val="24"/>
          <w:szCs w:val="24"/>
        </w:rPr>
      </w:pPr>
      <w:r w:rsidRPr="00C13AE5">
        <w:rPr>
          <w:rFonts w:cstheme="minorHAnsi"/>
          <w:b/>
          <w:color w:val="000000"/>
          <w:sz w:val="24"/>
          <w:szCs w:val="24"/>
        </w:rPr>
        <w:t>Son</w:t>
      </w:r>
      <w:r w:rsidRPr="00C13AE5">
        <w:rPr>
          <w:rFonts w:cstheme="minorHAnsi"/>
          <w:color w:val="000000"/>
          <w:sz w:val="24"/>
          <w:szCs w:val="24"/>
        </w:rPr>
        <w:t>: No, I want to do the family room.</w:t>
      </w:r>
    </w:p>
    <w:p w14:paraId="765139FD" w14:textId="77777777" w:rsidR="009D5501" w:rsidRPr="00C13AE5" w:rsidRDefault="009D5501" w:rsidP="0077381A">
      <w:pPr>
        <w:spacing w:line="240" w:lineRule="atLeast"/>
        <w:rPr>
          <w:rFonts w:cstheme="minorHAnsi"/>
          <w:color w:val="000000"/>
          <w:sz w:val="24"/>
          <w:szCs w:val="24"/>
        </w:rPr>
      </w:pPr>
      <w:r w:rsidRPr="00C13AE5">
        <w:rPr>
          <w:rFonts w:cstheme="minorHAnsi"/>
          <w:b/>
          <w:color w:val="000000"/>
          <w:sz w:val="24"/>
          <w:szCs w:val="24"/>
        </w:rPr>
        <w:t>Dad:</w:t>
      </w:r>
      <w:r w:rsidRPr="00C13AE5">
        <w:rPr>
          <w:rFonts w:cstheme="minorHAnsi"/>
          <w:color w:val="000000"/>
          <w:sz w:val="24"/>
          <w:szCs w:val="24"/>
        </w:rPr>
        <w:t xml:space="preserve"> Well, okay, but you have to vacuum the family room and the hall, and be sure to dust everything. Oh, and don't forget to wipe the walls and clean the baseboards. [Okay.] And after that. [Oh, no.] Next, sweep and mop the kitchen floor and be sure to polish the table in the living room.</w:t>
      </w:r>
    </w:p>
    <w:p w14:paraId="252A8BDC" w14:textId="77777777" w:rsidR="009D5501" w:rsidRPr="00C13AE5" w:rsidRDefault="009D5501" w:rsidP="0077381A">
      <w:pPr>
        <w:spacing w:line="240" w:lineRule="atLeast"/>
        <w:rPr>
          <w:rFonts w:cstheme="minorHAnsi"/>
          <w:color w:val="000000"/>
          <w:sz w:val="24"/>
          <w:szCs w:val="24"/>
        </w:rPr>
      </w:pPr>
      <w:r w:rsidRPr="00C13AE5">
        <w:rPr>
          <w:rFonts w:cstheme="minorHAnsi"/>
          <w:b/>
          <w:color w:val="000000"/>
          <w:sz w:val="24"/>
          <w:szCs w:val="24"/>
        </w:rPr>
        <w:t>Son:</w:t>
      </w:r>
      <w:r w:rsidRPr="00C13AE5">
        <w:rPr>
          <w:rFonts w:cstheme="minorHAnsi"/>
          <w:color w:val="000000"/>
          <w:sz w:val="24"/>
          <w:szCs w:val="24"/>
        </w:rPr>
        <w:t xml:space="preserve"> Okay. Okay.</w:t>
      </w:r>
    </w:p>
    <w:p w14:paraId="6C442E97" w14:textId="77777777" w:rsidR="009D5501" w:rsidRPr="00C13AE5" w:rsidRDefault="009D5501" w:rsidP="0077381A">
      <w:pPr>
        <w:spacing w:line="240" w:lineRule="atLeast"/>
        <w:rPr>
          <w:rFonts w:cstheme="minorHAnsi"/>
          <w:color w:val="000000"/>
          <w:sz w:val="24"/>
          <w:szCs w:val="24"/>
        </w:rPr>
      </w:pPr>
      <w:r w:rsidRPr="00C13AE5">
        <w:rPr>
          <w:rFonts w:cstheme="minorHAnsi"/>
          <w:b/>
          <w:color w:val="000000"/>
          <w:sz w:val="24"/>
          <w:szCs w:val="24"/>
        </w:rPr>
        <w:t>Dad:</w:t>
      </w:r>
      <w:r w:rsidRPr="00C13AE5">
        <w:rPr>
          <w:rFonts w:cstheme="minorHAnsi"/>
          <w:color w:val="000000"/>
          <w:sz w:val="24"/>
          <w:szCs w:val="24"/>
        </w:rPr>
        <w:t xml:space="preserve"> And make your bed and pick up all your toys and put them away. And . . .</w:t>
      </w:r>
    </w:p>
    <w:p w14:paraId="0EBC557D" w14:textId="77777777" w:rsidR="009D5501" w:rsidRPr="00C13AE5" w:rsidRDefault="009D5501" w:rsidP="0077381A">
      <w:pPr>
        <w:spacing w:line="240" w:lineRule="atLeast"/>
        <w:rPr>
          <w:rFonts w:cstheme="minorHAnsi"/>
          <w:color w:val="000000"/>
          <w:sz w:val="24"/>
          <w:szCs w:val="24"/>
        </w:rPr>
      </w:pPr>
      <w:r w:rsidRPr="00C13AE5">
        <w:rPr>
          <w:rFonts w:cstheme="minorHAnsi"/>
          <w:b/>
          <w:color w:val="000000"/>
          <w:sz w:val="24"/>
          <w:szCs w:val="24"/>
        </w:rPr>
        <w:t>Son</w:t>
      </w:r>
      <w:r w:rsidRPr="00C13AE5">
        <w:rPr>
          <w:rFonts w:cstheme="minorHAnsi"/>
          <w:color w:val="000000"/>
          <w:sz w:val="24"/>
          <w:szCs w:val="24"/>
        </w:rPr>
        <w:t>: More?</w:t>
      </w:r>
    </w:p>
    <w:p w14:paraId="6A284EFC" w14:textId="77777777" w:rsidR="009D5501" w:rsidRPr="00C13AE5" w:rsidRDefault="009D5501" w:rsidP="0077381A">
      <w:pPr>
        <w:spacing w:line="240" w:lineRule="atLeast"/>
        <w:rPr>
          <w:rFonts w:cstheme="minorHAnsi"/>
          <w:color w:val="000000"/>
          <w:sz w:val="24"/>
          <w:szCs w:val="24"/>
        </w:rPr>
      </w:pPr>
      <w:r w:rsidRPr="00C13AE5">
        <w:rPr>
          <w:rFonts w:cstheme="minorHAnsi"/>
          <w:b/>
          <w:color w:val="000000"/>
          <w:sz w:val="24"/>
          <w:szCs w:val="24"/>
        </w:rPr>
        <w:t>Dad</w:t>
      </w:r>
      <w:r w:rsidRPr="00C13AE5">
        <w:rPr>
          <w:rFonts w:cstheme="minorHAnsi"/>
          <w:color w:val="000000"/>
          <w:sz w:val="24"/>
          <w:szCs w:val="24"/>
        </w:rPr>
        <w:t>: Yeah. And then, how about going out for lunch and getting a big milk shake, but you probably don't want to do that.</w:t>
      </w:r>
    </w:p>
    <w:p w14:paraId="276B0AB1" w14:textId="77777777" w:rsidR="009D5501" w:rsidRPr="00C13AE5" w:rsidRDefault="009D5501" w:rsidP="0077381A">
      <w:pPr>
        <w:spacing w:line="240" w:lineRule="atLeast"/>
        <w:rPr>
          <w:rFonts w:cstheme="minorHAnsi"/>
          <w:color w:val="000000"/>
          <w:sz w:val="24"/>
          <w:szCs w:val="24"/>
        </w:rPr>
      </w:pPr>
      <w:r w:rsidRPr="00C13AE5">
        <w:rPr>
          <w:rFonts w:cstheme="minorHAnsi"/>
          <w:b/>
          <w:color w:val="000000"/>
          <w:sz w:val="24"/>
          <w:szCs w:val="24"/>
        </w:rPr>
        <w:t>Son:</w:t>
      </w:r>
      <w:r w:rsidRPr="00C13AE5">
        <w:rPr>
          <w:rFonts w:cstheme="minorHAnsi"/>
          <w:color w:val="000000"/>
          <w:sz w:val="24"/>
          <w:szCs w:val="24"/>
        </w:rPr>
        <w:t xml:space="preserve"> No, No. I want to.</w:t>
      </w:r>
    </w:p>
    <w:p w14:paraId="5085E66A" w14:textId="77777777" w:rsidR="009D5501" w:rsidRPr="00C13AE5" w:rsidRDefault="009D5501" w:rsidP="0077381A">
      <w:pPr>
        <w:spacing w:line="240" w:lineRule="atLeast"/>
        <w:rPr>
          <w:rFonts w:cstheme="minorHAnsi"/>
          <w:color w:val="000000"/>
          <w:sz w:val="24"/>
          <w:szCs w:val="24"/>
        </w:rPr>
      </w:pPr>
      <w:r w:rsidRPr="00C13AE5">
        <w:rPr>
          <w:rFonts w:cstheme="minorHAnsi"/>
          <w:b/>
          <w:color w:val="000000"/>
          <w:sz w:val="24"/>
          <w:szCs w:val="24"/>
        </w:rPr>
        <w:t>Dad</w:t>
      </w:r>
      <w:r w:rsidRPr="00C13AE5">
        <w:rPr>
          <w:rFonts w:cstheme="minorHAnsi"/>
          <w:color w:val="000000"/>
          <w:sz w:val="24"/>
          <w:szCs w:val="24"/>
        </w:rPr>
        <w:t>: Okay. While you're doing your work, I’ll be out in the yard raking leaves and pulling weeds.</w:t>
      </w:r>
    </w:p>
    <w:p w14:paraId="3BE5609A" w14:textId="77777777" w:rsidR="009E70B6" w:rsidRPr="00C13AE5" w:rsidRDefault="009E70B6" w:rsidP="0077381A">
      <w:pPr>
        <w:spacing w:line="240" w:lineRule="atLeast"/>
        <w:rPr>
          <w:rFonts w:cstheme="minorHAnsi"/>
          <w:color w:val="000000"/>
          <w:sz w:val="24"/>
          <w:szCs w:val="24"/>
        </w:rPr>
      </w:pPr>
    </w:p>
    <w:p w14:paraId="69B7C398" w14:textId="77777777" w:rsidR="009D5501" w:rsidRPr="00C13AE5" w:rsidRDefault="008950DB" w:rsidP="0077381A">
      <w:pPr>
        <w:spacing w:line="240" w:lineRule="atLeast"/>
        <w:rPr>
          <w:rFonts w:cstheme="minorHAnsi"/>
          <w:b/>
          <w:color w:val="000000"/>
          <w:sz w:val="24"/>
          <w:szCs w:val="24"/>
        </w:rPr>
      </w:pPr>
      <w:r w:rsidRPr="00C13AE5">
        <w:rPr>
          <w:rFonts w:cstheme="minorHAnsi"/>
          <w:b/>
          <w:color w:val="000000"/>
          <w:sz w:val="24"/>
          <w:szCs w:val="24"/>
        </w:rPr>
        <w:t>Conversation 3</w:t>
      </w:r>
    </w:p>
    <w:p w14:paraId="49D77B48" w14:textId="77777777" w:rsidR="009D5501" w:rsidRPr="00C13AE5" w:rsidRDefault="009D5501" w:rsidP="0077381A">
      <w:pPr>
        <w:spacing w:line="240" w:lineRule="atLeast"/>
        <w:jc w:val="both"/>
        <w:rPr>
          <w:rFonts w:cstheme="minorHAnsi"/>
          <w:color w:val="000000"/>
          <w:sz w:val="24"/>
          <w:szCs w:val="24"/>
        </w:rPr>
      </w:pPr>
      <w:r w:rsidRPr="00C13AE5">
        <w:rPr>
          <w:rFonts w:cstheme="minorHAnsi"/>
          <w:color w:val="000000"/>
          <w:sz w:val="24"/>
          <w:szCs w:val="24"/>
        </w:rPr>
        <w:t>Okay, everyone. I want to review the first two days of our travel itinerary for the trip. Okay, yeah, please take out the paper that I handed out earlier. Okay. Uh. First of all, we have been very fortunate to have been able to purchase discount tickets to cover most of the transportation costs and scheduling (scheduled) activities. And I want to also thank the, uh, group of parents who, uh, worked very hard in order to, uh, raise funding, uh, through different businesses in the community. I really appreciate that.</w:t>
      </w:r>
    </w:p>
    <w:p w14:paraId="6AA1438F" w14:textId="77777777" w:rsidR="009D5501" w:rsidRPr="00C13AE5" w:rsidRDefault="009D5501" w:rsidP="0077381A">
      <w:pPr>
        <w:spacing w:line="240" w:lineRule="atLeast"/>
        <w:jc w:val="both"/>
        <w:rPr>
          <w:rFonts w:cstheme="minorHAnsi"/>
          <w:color w:val="000000"/>
          <w:sz w:val="24"/>
          <w:szCs w:val="24"/>
        </w:rPr>
      </w:pPr>
      <w:r w:rsidRPr="00C13AE5">
        <w:rPr>
          <w:rFonts w:cstheme="minorHAnsi"/>
          <w:color w:val="000000"/>
          <w:sz w:val="24"/>
          <w:szCs w:val="24"/>
        </w:rPr>
        <w:t>Uh, let's see. Okay, everyone should meet at the airport at 6:00 a.m. This will give you time to check in and get through security. Our plane departs at 9:00.</w:t>
      </w:r>
    </w:p>
    <w:p w14:paraId="47A9ACF3" w14:textId="77777777" w:rsidR="009D5501" w:rsidRPr="00C13AE5" w:rsidRDefault="009D5501" w:rsidP="0077381A">
      <w:pPr>
        <w:spacing w:line="240" w:lineRule="atLeast"/>
        <w:jc w:val="both"/>
        <w:rPr>
          <w:rFonts w:cstheme="minorHAnsi"/>
          <w:color w:val="000000"/>
          <w:sz w:val="24"/>
          <w:szCs w:val="24"/>
        </w:rPr>
      </w:pPr>
      <w:r w:rsidRPr="00C13AE5">
        <w:rPr>
          <w:rFonts w:cstheme="minorHAnsi"/>
          <w:color w:val="000000"/>
          <w:sz w:val="24"/>
          <w:szCs w:val="24"/>
        </w:rPr>
        <w:t>Uh, our plane arrives in New York at 3:00 p.m, and we will take a bus from the airport to the hotel. We've been able to get great rates on this hotel because we're staying on a weekday instead of the weekend.</w:t>
      </w:r>
    </w:p>
    <w:p w14:paraId="535CC49C" w14:textId="77777777" w:rsidR="009D5501" w:rsidRPr="00C13AE5" w:rsidRDefault="009D5501" w:rsidP="0077381A">
      <w:pPr>
        <w:spacing w:line="240" w:lineRule="atLeast"/>
        <w:jc w:val="both"/>
        <w:rPr>
          <w:rFonts w:cstheme="minorHAnsi"/>
          <w:color w:val="000000"/>
          <w:sz w:val="24"/>
          <w:szCs w:val="24"/>
        </w:rPr>
      </w:pPr>
      <w:r w:rsidRPr="00C13AE5">
        <w:rPr>
          <w:rFonts w:cstheme="minorHAnsi"/>
          <w:color w:val="000000"/>
          <w:sz w:val="24"/>
          <w:szCs w:val="24"/>
        </w:rPr>
        <w:lastRenderedPageBreak/>
        <w:t>In the morning, for any of you who like to get exercise, we will be meeting in the lobby around 6:00 a.m. to go jogging around Central Park for about 45 minutes, and we'll get back to the hotel about the time when the restaurant opens, so you'll enough time to grab a quick breakfast before we leave the hotel at 8:00. We'll be taking a ferry ride to Ellis Island and then to Liberty Island to visit the Statue of Liberty. I mean, this is something that you really can't miss, and later, we will go to Times Square where you can have lunch on your own for about an hour from about 1 to 2.</w:t>
      </w:r>
    </w:p>
    <w:p w14:paraId="28EF88D0" w14:textId="77777777" w:rsidR="009D5501" w:rsidRPr="00C13AE5" w:rsidRDefault="009D5501" w:rsidP="0077381A">
      <w:pPr>
        <w:spacing w:line="240" w:lineRule="atLeast"/>
        <w:jc w:val="both"/>
        <w:rPr>
          <w:rFonts w:cstheme="minorHAnsi"/>
          <w:color w:val="000000"/>
          <w:sz w:val="24"/>
          <w:szCs w:val="24"/>
        </w:rPr>
      </w:pPr>
      <w:r w:rsidRPr="00C13AE5">
        <w:rPr>
          <w:rFonts w:cstheme="minorHAnsi"/>
          <w:color w:val="000000"/>
          <w:sz w:val="24"/>
          <w:szCs w:val="24"/>
        </w:rPr>
        <w:t>Later in the afternoon, you have the choice of visiting the Empire State Building or the Metropolitan Museum of Art. Either one of these is . . . are great, and we have some great, uh, group discounts. Uh, we will meet back at the hotel at 6:00 p.m., and we'll have dinner at a very nice Italian restaurant downtown, and then we'll catch an exciting broadway musical around 8:30 p.m.</w:t>
      </w:r>
    </w:p>
    <w:p w14:paraId="08605BDF" w14:textId="77777777" w:rsidR="009D5501" w:rsidRPr="00C13AE5" w:rsidRDefault="009D5501" w:rsidP="0077381A">
      <w:pPr>
        <w:spacing w:line="240" w:lineRule="atLeast"/>
        <w:rPr>
          <w:rFonts w:cstheme="minorHAnsi"/>
          <w:color w:val="000000"/>
          <w:sz w:val="24"/>
          <w:szCs w:val="24"/>
        </w:rPr>
      </w:pPr>
      <w:r w:rsidRPr="00C13AE5">
        <w:rPr>
          <w:rFonts w:cstheme="minorHAnsi"/>
          <w:color w:val="000000"/>
          <w:sz w:val="24"/>
          <w:szCs w:val="24"/>
        </w:rPr>
        <w:t>Uh, any questions?</w:t>
      </w:r>
    </w:p>
    <w:p w14:paraId="73B13859" w14:textId="77777777" w:rsidR="009E70B6" w:rsidRPr="00C13AE5" w:rsidRDefault="009E70B6" w:rsidP="0077381A">
      <w:pPr>
        <w:spacing w:line="240" w:lineRule="atLeast"/>
        <w:rPr>
          <w:rFonts w:cstheme="minorHAnsi"/>
          <w:color w:val="000000"/>
          <w:sz w:val="24"/>
          <w:szCs w:val="24"/>
        </w:rPr>
      </w:pPr>
    </w:p>
    <w:p w14:paraId="70CBB354" w14:textId="77777777" w:rsidR="009D5501" w:rsidRPr="00C13AE5" w:rsidRDefault="008950DB" w:rsidP="0077381A">
      <w:pPr>
        <w:spacing w:line="240" w:lineRule="atLeast"/>
        <w:rPr>
          <w:rFonts w:cstheme="minorHAnsi"/>
          <w:b/>
          <w:color w:val="000000"/>
          <w:sz w:val="24"/>
          <w:szCs w:val="24"/>
        </w:rPr>
      </w:pPr>
      <w:r w:rsidRPr="00C13AE5">
        <w:rPr>
          <w:rFonts w:cstheme="minorHAnsi"/>
          <w:b/>
          <w:color w:val="000000"/>
          <w:sz w:val="24"/>
          <w:szCs w:val="24"/>
        </w:rPr>
        <w:t>PART 3</w:t>
      </w:r>
    </w:p>
    <w:p w14:paraId="51AB873D" w14:textId="77777777" w:rsidR="00C13AE5" w:rsidRPr="00C13AE5" w:rsidRDefault="008950DB" w:rsidP="00C13AE5">
      <w:pPr>
        <w:spacing w:line="240" w:lineRule="atLeast"/>
        <w:jc w:val="both"/>
        <w:rPr>
          <w:rFonts w:cstheme="minorHAnsi"/>
          <w:b/>
          <w:color w:val="000000"/>
          <w:sz w:val="24"/>
          <w:szCs w:val="24"/>
        </w:rPr>
      </w:pPr>
      <w:r w:rsidRPr="00C13AE5">
        <w:rPr>
          <w:rFonts w:cstheme="minorHAnsi"/>
          <w:b/>
          <w:color w:val="000000"/>
          <w:sz w:val="24"/>
          <w:szCs w:val="24"/>
        </w:rPr>
        <w:t>Talk 1</w:t>
      </w:r>
      <w:r w:rsidR="00C77BB6" w:rsidRPr="00C13AE5">
        <w:rPr>
          <w:rFonts w:cstheme="minorHAnsi"/>
          <w:b/>
          <w:color w:val="000000"/>
          <w:sz w:val="24"/>
          <w:szCs w:val="24"/>
        </w:rPr>
        <w:t xml:space="preserve"> </w:t>
      </w:r>
    </w:p>
    <w:p w14:paraId="3C701464" w14:textId="77777777" w:rsidR="00C77BB6" w:rsidRPr="00C13AE5" w:rsidRDefault="00C77BB6" w:rsidP="00C13AE5">
      <w:pPr>
        <w:spacing w:line="240" w:lineRule="atLeast"/>
        <w:ind w:firstLine="459"/>
        <w:jc w:val="both"/>
        <w:rPr>
          <w:rFonts w:cstheme="minorHAnsi"/>
          <w:b/>
          <w:color w:val="000000"/>
          <w:sz w:val="24"/>
          <w:szCs w:val="24"/>
        </w:rPr>
      </w:pPr>
      <w:r w:rsidRPr="00C13AE5">
        <w:rPr>
          <w:rFonts w:cstheme="minorHAnsi"/>
          <w:noProof/>
          <w:sz w:val="24"/>
          <w:szCs w:val="24"/>
        </w:rPr>
        <w:t xml:space="preserve">Well, there’s nothing quite like finding your first old ship – it was 300 years old. </w:t>
      </w:r>
      <w:r w:rsidRPr="00C13AE5">
        <w:rPr>
          <w:rFonts w:cstheme="minorHAnsi"/>
          <w:color w:val="000000"/>
          <w:sz w:val="24"/>
          <w:szCs w:val="24"/>
        </w:rPr>
        <w:t xml:space="preserve">Well, there’s nothing quite like finding your first Ok just lying at the bottom of the sea, so it wasn’t difficult to find. Most are covered in sand and rocks – but this one wasn’t. </w:t>
      </w:r>
    </w:p>
    <w:p w14:paraId="32CB0304" w14:textId="77777777" w:rsidR="00C77BB6" w:rsidRPr="00C13AE5" w:rsidRDefault="00C77BB6" w:rsidP="0077381A">
      <w:pPr>
        <w:spacing w:line="240" w:lineRule="atLeast"/>
        <w:ind w:firstLine="459"/>
        <w:jc w:val="both"/>
        <w:rPr>
          <w:rFonts w:cstheme="minorHAnsi"/>
          <w:color w:val="000000"/>
          <w:sz w:val="24"/>
          <w:szCs w:val="24"/>
        </w:rPr>
      </w:pPr>
      <w:r w:rsidRPr="00C13AE5">
        <w:rPr>
          <w:rFonts w:cstheme="minorHAnsi"/>
          <w:color w:val="000000"/>
          <w:sz w:val="24"/>
          <w:szCs w:val="24"/>
        </w:rPr>
        <w:t>I’m actually a teacher, not a full time diver – I dive in my free time but I often get to them before the professional dive</w:t>
      </w:r>
      <w:r w:rsidR="004D5A09" w:rsidRPr="00C13AE5">
        <w:rPr>
          <w:rFonts w:cstheme="minorHAnsi"/>
          <w:color w:val="000000"/>
          <w:sz w:val="24"/>
          <w:szCs w:val="24"/>
        </w:rPr>
        <w:t>rs, because I have good up- to-</w:t>
      </w:r>
      <w:r w:rsidRPr="00C13AE5">
        <w:rPr>
          <w:rFonts w:cstheme="minorHAnsi"/>
          <w:color w:val="000000"/>
          <w:sz w:val="24"/>
          <w:szCs w:val="24"/>
        </w:rPr>
        <w:t>date equipment. Another thing that helps is talking to fish-men who tell me about their local area. I’ve even written a book about some of their experiences.</w:t>
      </w:r>
    </w:p>
    <w:p w14:paraId="313F7D41" w14:textId="77777777" w:rsidR="00C77BB6" w:rsidRPr="00C13AE5" w:rsidRDefault="00C77BB6" w:rsidP="0077381A">
      <w:pPr>
        <w:spacing w:line="240" w:lineRule="atLeast"/>
        <w:ind w:firstLine="459"/>
        <w:jc w:val="both"/>
        <w:rPr>
          <w:rFonts w:cstheme="minorHAnsi"/>
          <w:color w:val="000000"/>
          <w:sz w:val="24"/>
          <w:szCs w:val="24"/>
        </w:rPr>
      </w:pPr>
      <w:r w:rsidRPr="00C13AE5">
        <w:rPr>
          <w:rFonts w:cstheme="minorHAnsi"/>
          <w:color w:val="000000"/>
          <w:sz w:val="24"/>
          <w:szCs w:val="24"/>
        </w:rPr>
        <w:t>At the moment, I’m looking for t</w:t>
      </w:r>
      <w:r w:rsidR="004D5A09" w:rsidRPr="00C13AE5">
        <w:rPr>
          <w:rFonts w:cstheme="minorHAnsi"/>
          <w:color w:val="000000"/>
          <w:sz w:val="24"/>
          <w:szCs w:val="24"/>
        </w:rPr>
        <w:t>he gold from a ship called The Sea B</w:t>
      </w:r>
      <w:r w:rsidRPr="00C13AE5">
        <w:rPr>
          <w:rFonts w:cstheme="minorHAnsi"/>
          <w:color w:val="000000"/>
          <w:sz w:val="24"/>
          <w:szCs w:val="24"/>
        </w:rPr>
        <w:t>ird. It was a</w:t>
      </w:r>
      <w:r w:rsidR="004D5A09" w:rsidRPr="00C13AE5">
        <w:rPr>
          <w:rFonts w:cstheme="minorHAnsi"/>
          <w:color w:val="000000"/>
          <w:sz w:val="24"/>
          <w:szCs w:val="24"/>
        </w:rPr>
        <w:t>n enormous well-</w:t>
      </w:r>
      <w:r w:rsidRPr="00C13AE5">
        <w:rPr>
          <w:rFonts w:cstheme="minorHAnsi"/>
          <w:color w:val="000000"/>
          <w:sz w:val="24"/>
          <w:szCs w:val="24"/>
        </w:rPr>
        <w:t>built ship and it was coming from Austr</w:t>
      </w:r>
      <w:r w:rsidR="004D5A09" w:rsidRPr="00C13AE5">
        <w:rPr>
          <w:rFonts w:cstheme="minorHAnsi"/>
          <w:color w:val="000000"/>
          <w:sz w:val="24"/>
          <w:szCs w:val="24"/>
        </w:rPr>
        <w:t>alia on a winter n</w:t>
      </w:r>
      <w:r w:rsidRPr="00C13AE5">
        <w:rPr>
          <w:rFonts w:cstheme="minorHAnsi"/>
          <w:color w:val="000000"/>
          <w:sz w:val="24"/>
          <w:szCs w:val="24"/>
        </w:rPr>
        <w:t>ight in 1859. Everything was going fine u</w:t>
      </w:r>
      <w:r w:rsidR="004D5A09" w:rsidRPr="00C13AE5">
        <w:rPr>
          <w:rFonts w:cstheme="minorHAnsi"/>
          <w:color w:val="000000"/>
          <w:sz w:val="24"/>
          <w:szCs w:val="24"/>
        </w:rPr>
        <w:t>n</w:t>
      </w:r>
      <w:r w:rsidRPr="00C13AE5">
        <w:rPr>
          <w:rFonts w:cstheme="minorHAnsi"/>
          <w:color w:val="000000"/>
          <w:sz w:val="24"/>
          <w:szCs w:val="24"/>
        </w:rPr>
        <w:t>til the ship reached the English coast, when it crashed into some rocks in a very strong wind and sank to the bottom of the sea. It was carrying gold from Australia, and most it is still a</w:t>
      </w:r>
      <w:r w:rsidR="004D5A09" w:rsidRPr="00C13AE5">
        <w:rPr>
          <w:rFonts w:cstheme="minorHAnsi"/>
          <w:color w:val="000000"/>
          <w:sz w:val="24"/>
          <w:szCs w:val="24"/>
        </w:rPr>
        <w:t>t</w:t>
      </w:r>
      <w:r w:rsidRPr="00C13AE5">
        <w:rPr>
          <w:rFonts w:cstheme="minorHAnsi"/>
          <w:color w:val="000000"/>
          <w:sz w:val="24"/>
          <w:szCs w:val="24"/>
        </w:rPr>
        <w:t xml:space="preserve"> the bottom of the sea.</w:t>
      </w:r>
    </w:p>
    <w:p w14:paraId="6BB5076B" w14:textId="77777777" w:rsidR="00C77BB6" w:rsidRPr="00C13AE5" w:rsidRDefault="00C77BB6" w:rsidP="0077381A">
      <w:pPr>
        <w:spacing w:line="240" w:lineRule="atLeast"/>
        <w:ind w:firstLine="459"/>
        <w:jc w:val="both"/>
        <w:rPr>
          <w:rFonts w:cstheme="minorHAnsi"/>
          <w:color w:val="000000"/>
          <w:sz w:val="24"/>
          <w:szCs w:val="24"/>
        </w:rPr>
      </w:pPr>
      <w:r w:rsidRPr="00C13AE5">
        <w:rPr>
          <w:rFonts w:cstheme="minorHAnsi"/>
          <w:color w:val="000000"/>
          <w:sz w:val="24"/>
          <w:szCs w:val="24"/>
        </w:rPr>
        <w:t xml:space="preserve">My wedding ring is actually made from gold which I found on an eighteenth – century sailing ship. A friend of mine, another diver, has already found 88,000 pounds worth of gold from different ship.  He’s now decided to give up his job and become a full – time diver. </w:t>
      </w:r>
    </w:p>
    <w:p w14:paraId="1AEA87CA" w14:textId="77777777" w:rsidR="00C77BB6" w:rsidRPr="00C13AE5" w:rsidRDefault="00C77BB6" w:rsidP="0077381A">
      <w:pPr>
        <w:spacing w:line="240" w:lineRule="atLeast"/>
        <w:ind w:firstLine="459"/>
        <w:jc w:val="both"/>
        <w:rPr>
          <w:rFonts w:cstheme="minorHAnsi"/>
          <w:color w:val="000000"/>
          <w:sz w:val="24"/>
          <w:szCs w:val="24"/>
        </w:rPr>
      </w:pPr>
      <w:r w:rsidRPr="00C13AE5">
        <w:rPr>
          <w:rFonts w:cstheme="minorHAnsi"/>
          <w:color w:val="000000"/>
          <w:sz w:val="24"/>
          <w:szCs w:val="24"/>
        </w:rPr>
        <w:t>My house is full of things like coins, bottles and old guns. My wife is always complaining about the number of objects around the house – she says I should open an antiques shop – but I love all these old things. Anyway, in the end, I gave some things from my collection to museums, because I didn’t want to sell them. But my wife still wasn’t very pleased, I’m afraid.</w:t>
      </w:r>
    </w:p>
    <w:p w14:paraId="326803DC" w14:textId="77777777" w:rsidR="00C77BB6" w:rsidRPr="00C13AE5" w:rsidRDefault="00C77BB6" w:rsidP="0077381A">
      <w:pPr>
        <w:spacing w:line="240" w:lineRule="atLeast"/>
        <w:ind w:firstLine="459"/>
        <w:jc w:val="both"/>
        <w:rPr>
          <w:rFonts w:cstheme="minorHAnsi"/>
          <w:color w:val="000000"/>
          <w:sz w:val="24"/>
          <w:szCs w:val="24"/>
        </w:rPr>
      </w:pPr>
      <w:r w:rsidRPr="00C13AE5">
        <w:rPr>
          <w:rFonts w:cstheme="minorHAnsi"/>
          <w:color w:val="000000"/>
          <w:sz w:val="24"/>
          <w:szCs w:val="24"/>
        </w:rPr>
        <w:t>As diving is a dangerous hobby, It’s not a good idea to try to teach yourself. I’d advise anyone interested to do what I did. There are some excellent diving clubs like the one I joined, which run courses for beginners. It is best to do one of these before you go on a diving holiday…</w:t>
      </w:r>
    </w:p>
    <w:p w14:paraId="5B68E098" w14:textId="77777777" w:rsidR="009E70B6" w:rsidRPr="00C13AE5" w:rsidRDefault="009E70B6" w:rsidP="0077381A">
      <w:pPr>
        <w:spacing w:line="240" w:lineRule="atLeast"/>
        <w:rPr>
          <w:rFonts w:cstheme="minorHAnsi"/>
          <w:color w:val="000000"/>
          <w:sz w:val="24"/>
          <w:szCs w:val="24"/>
        </w:rPr>
      </w:pPr>
    </w:p>
    <w:p w14:paraId="617D009B" w14:textId="77777777" w:rsidR="009D5501" w:rsidRPr="00C13AE5" w:rsidRDefault="008950DB" w:rsidP="0077381A">
      <w:pPr>
        <w:spacing w:line="240" w:lineRule="atLeast"/>
        <w:rPr>
          <w:rFonts w:cstheme="minorHAnsi"/>
          <w:b/>
          <w:color w:val="000000"/>
          <w:sz w:val="24"/>
          <w:szCs w:val="24"/>
        </w:rPr>
      </w:pPr>
      <w:r w:rsidRPr="00C13AE5">
        <w:rPr>
          <w:rFonts w:cstheme="minorHAnsi"/>
          <w:b/>
          <w:color w:val="000000"/>
          <w:sz w:val="24"/>
          <w:szCs w:val="24"/>
        </w:rPr>
        <w:t>Talk 2</w:t>
      </w:r>
    </w:p>
    <w:p w14:paraId="138D2EE6" w14:textId="77777777" w:rsidR="00C77BB6" w:rsidRPr="00C13AE5" w:rsidRDefault="00C77BB6" w:rsidP="0077381A">
      <w:pPr>
        <w:spacing w:line="240" w:lineRule="atLeast"/>
        <w:ind w:firstLine="459"/>
        <w:jc w:val="both"/>
        <w:rPr>
          <w:rFonts w:cstheme="minorHAnsi"/>
          <w:color w:val="000000"/>
          <w:sz w:val="24"/>
          <w:szCs w:val="24"/>
        </w:rPr>
      </w:pPr>
      <w:r w:rsidRPr="00C13AE5">
        <w:rPr>
          <w:rFonts w:cstheme="minorHAnsi"/>
          <w:color w:val="000000"/>
          <w:sz w:val="24"/>
          <w:szCs w:val="24"/>
        </w:rPr>
        <w:t>Are you interested in history? Well, I’d like to tell you about some of the historical places open to visitors in this part of the country.</w:t>
      </w:r>
    </w:p>
    <w:p w14:paraId="2A4CF94F" w14:textId="77777777" w:rsidR="00C77BB6" w:rsidRPr="00C13AE5" w:rsidRDefault="00C77BB6" w:rsidP="0077381A">
      <w:pPr>
        <w:spacing w:line="240" w:lineRule="atLeast"/>
        <w:ind w:firstLine="459"/>
        <w:jc w:val="both"/>
        <w:rPr>
          <w:rFonts w:cstheme="minorHAnsi"/>
          <w:color w:val="000000"/>
          <w:sz w:val="24"/>
          <w:szCs w:val="24"/>
        </w:rPr>
      </w:pPr>
      <w:r w:rsidRPr="00C13AE5">
        <w:rPr>
          <w:rFonts w:cstheme="minorHAnsi"/>
          <w:color w:val="000000"/>
          <w:sz w:val="24"/>
          <w:szCs w:val="24"/>
        </w:rPr>
        <w:t>Let’s start with the oldest first, Black Rock Caves have been here for over two million years. And, for half a million year, they were home to people and various animals, particularly tigers. You can explore these ancient homes and imagine what life was like for the people who lived there. The caves are open daily from April to October. A special attraction on evenings in August is a walk by candle light. Don’t take this tour if you are afraid of the dark.</w:t>
      </w:r>
    </w:p>
    <w:p w14:paraId="660517AD" w14:textId="77777777" w:rsidR="00C77BB6" w:rsidRPr="00C13AE5" w:rsidRDefault="00C77BB6" w:rsidP="0077381A">
      <w:pPr>
        <w:spacing w:line="240" w:lineRule="atLeast"/>
        <w:ind w:firstLine="459"/>
        <w:jc w:val="both"/>
        <w:rPr>
          <w:rFonts w:cstheme="minorHAnsi"/>
          <w:color w:val="000000"/>
          <w:sz w:val="24"/>
          <w:szCs w:val="24"/>
        </w:rPr>
      </w:pPr>
      <w:r w:rsidRPr="00C13AE5">
        <w:rPr>
          <w:rFonts w:cstheme="minorHAnsi"/>
          <w:color w:val="000000"/>
          <w:sz w:val="24"/>
          <w:szCs w:val="24"/>
        </w:rPr>
        <w:t xml:space="preserve">Next I recommend a visit to Salter house. This was built by Sir Joshua Salter and dates back to seventeen sixty – five. The Salter family are still living these today. The house became famous in nineteen eighty two when the television series Aunt Dorothy was filmed there. The furniture and paintings are well worth seeing, but the attraction nobody wants to miss is the kitchen. This is where Aunt Dorothy cooked her enormous meals and gave advice to anyone who passed through this part of the house. </w:t>
      </w:r>
    </w:p>
    <w:p w14:paraId="6C6A28BA" w14:textId="77777777" w:rsidR="00C77BB6" w:rsidRPr="00C13AE5" w:rsidRDefault="00C77BB6" w:rsidP="0077381A">
      <w:pPr>
        <w:spacing w:line="240" w:lineRule="atLeast"/>
        <w:ind w:firstLine="459"/>
        <w:jc w:val="both"/>
        <w:rPr>
          <w:rFonts w:cstheme="minorHAnsi"/>
          <w:color w:val="000000"/>
          <w:sz w:val="24"/>
          <w:szCs w:val="24"/>
        </w:rPr>
      </w:pPr>
      <w:r w:rsidRPr="00C13AE5">
        <w:rPr>
          <w:rFonts w:cstheme="minorHAnsi"/>
          <w:color w:val="000000"/>
          <w:sz w:val="24"/>
          <w:szCs w:val="24"/>
        </w:rPr>
        <w:t>And don’t forget to visit the Old Port. You will need several hours to see everything there, especially if you take a trip along the riverside in an old tram as far as the fishing village. The guides there all wear traditional costume and you too get the chance to try on clothes from hundred years ago. You can buy gifts in the old village stores and eat delicious snacks in the Tea Shop. If you visit the village factory, you can see how sweets were made a hundred years ago, and taste them, too.</w:t>
      </w:r>
    </w:p>
    <w:p w14:paraId="3FA96274" w14:textId="77777777" w:rsidR="00C77BB6" w:rsidRPr="00C13AE5" w:rsidRDefault="00C77BB6" w:rsidP="0077381A">
      <w:pPr>
        <w:spacing w:line="240" w:lineRule="atLeast"/>
        <w:ind w:firstLine="459"/>
        <w:jc w:val="both"/>
        <w:rPr>
          <w:rFonts w:cstheme="minorHAnsi"/>
          <w:color w:val="000000"/>
          <w:sz w:val="24"/>
          <w:szCs w:val="24"/>
        </w:rPr>
      </w:pPr>
      <w:r w:rsidRPr="00C13AE5">
        <w:rPr>
          <w:rFonts w:cstheme="minorHAnsi"/>
          <w:color w:val="000000"/>
          <w:sz w:val="24"/>
          <w:szCs w:val="24"/>
        </w:rPr>
        <w:t>So, you see there’s plenty of…</w:t>
      </w:r>
    </w:p>
    <w:p w14:paraId="6032D1C8" w14:textId="77777777" w:rsidR="00C77BB6" w:rsidRPr="00C13AE5" w:rsidRDefault="00C77BB6" w:rsidP="0077381A">
      <w:pPr>
        <w:spacing w:line="240" w:lineRule="atLeast"/>
        <w:rPr>
          <w:rFonts w:cstheme="minorHAnsi"/>
          <w:color w:val="000000"/>
          <w:sz w:val="24"/>
          <w:szCs w:val="24"/>
        </w:rPr>
      </w:pPr>
    </w:p>
    <w:p w14:paraId="18A6D71A" w14:textId="77777777" w:rsidR="00C77BB6" w:rsidRPr="00C13AE5" w:rsidRDefault="008950DB" w:rsidP="0077381A">
      <w:pPr>
        <w:spacing w:line="240" w:lineRule="atLeast"/>
        <w:rPr>
          <w:rFonts w:cstheme="minorHAnsi"/>
          <w:b/>
          <w:color w:val="000000"/>
          <w:sz w:val="24"/>
          <w:szCs w:val="24"/>
        </w:rPr>
      </w:pPr>
      <w:r w:rsidRPr="00C13AE5">
        <w:rPr>
          <w:rFonts w:cstheme="minorHAnsi"/>
          <w:b/>
          <w:color w:val="000000"/>
          <w:sz w:val="24"/>
          <w:szCs w:val="24"/>
        </w:rPr>
        <w:t>Talk 3</w:t>
      </w:r>
    </w:p>
    <w:p w14:paraId="5396B412" w14:textId="77777777" w:rsidR="00C77BB6" w:rsidRPr="00C13AE5" w:rsidRDefault="00C77BB6" w:rsidP="0077381A">
      <w:pPr>
        <w:spacing w:line="240" w:lineRule="atLeast"/>
        <w:rPr>
          <w:rFonts w:cstheme="minorHAnsi"/>
          <w:color w:val="000000"/>
          <w:sz w:val="24"/>
          <w:szCs w:val="24"/>
        </w:rPr>
      </w:pPr>
      <w:r w:rsidRPr="00C13AE5">
        <w:rPr>
          <w:rFonts w:cstheme="minorHAnsi"/>
          <w:color w:val="000000"/>
          <w:sz w:val="24"/>
          <w:szCs w:val="24"/>
        </w:rPr>
        <w:t>This lecture is going to introduce you to traditional Chinese philosophy. First, you will learn about, uh, the yin and yang philosophy. Secondly, we will look at the five elements of this philosophy. It is important that you remember these five elements as we will be dis</w:t>
      </w:r>
      <w:r w:rsidR="004D5A09" w:rsidRPr="00C13AE5">
        <w:rPr>
          <w:rFonts w:cstheme="minorHAnsi"/>
          <w:color w:val="000000"/>
          <w:sz w:val="24"/>
          <w:szCs w:val="24"/>
        </w:rPr>
        <w:t>c</w:t>
      </w:r>
      <w:r w:rsidRPr="00C13AE5">
        <w:rPr>
          <w:rFonts w:cstheme="minorHAnsi"/>
          <w:color w:val="000000"/>
          <w:sz w:val="24"/>
          <w:szCs w:val="24"/>
        </w:rPr>
        <w:t>u</w:t>
      </w:r>
      <w:r w:rsidR="004D5A09" w:rsidRPr="00C13AE5">
        <w:rPr>
          <w:rFonts w:cstheme="minorHAnsi"/>
          <w:color w:val="000000"/>
          <w:sz w:val="24"/>
          <w:szCs w:val="24"/>
        </w:rPr>
        <w:t>s</w:t>
      </w:r>
      <w:r w:rsidRPr="00C13AE5">
        <w:rPr>
          <w:rFonts w:cstheme="minorHAnsi"/>
          <w:color w:val="000000"/>
          <w:sz w:val="24"/>
          <w:szCs w:val="24"/>
        </w:rPr>
        <w:t>sing them throughout the lecture. The five elements of yin and yang are: water, wood, fire, earth, and umm, metal. Ok, so those are the five elements, Umm, let’s begin with the definition of yin and yang. Yin and yang should be considered as opposite forces like, uhh, like land and ocean, for example. These are opposite, Now, these opposites do not compete with each other. They are complementary. When you think of yin and yang</w:t>
      </w:r>
      <w:r w:rsidR="004D5A09" w:rsidRPr="00C13AE5">
        <w:rPr>
          <w:rFonts w:cstheme="minorHAnsi"/>
          <w:color w:val="000000"/>
          <w:sz w:val="24"/>
          <w:szCs w:val="24"/>
        </w:rPr>
        <w:t>,</w:t>
      </w:r>
      <w:r w:rsidRPr="00C13AE5">
        <w:rPr>
          <w:rFonts w:cstheme="minorHAnsi"/>
          <w:color w:val="000000"/>
          <w:sz w:val="24"/>
          <w:szCs w:val="24"/>
        </w:rPr>
        <w:t xml:space="preserve"> think complementary opposites.</w:t>
      </w:r>
    </w:p>
    <w:p w14:paraId="5786F625" w14:textId="77777777" w:rsidR="00C77BB6" w:rsidRPr="00C13AE5" w:rsidRDefault="00C77BB6" w:rsidP="0077381A">
      <w:pPr>
        <w:spacing w:line="240" w:lineRule="atLeast"/>
        <w:rPr>
          <w:rFonts w:cstheme="minorHAnsi"/>
          <w:color w:val="000000"/>
          <w:sz w:val="24"/>
          <w:szCs w:val="24"/>
        </w:rPr>
      </w:pPr>
      <w:r w:rsidRPr="00C13AE5">
        <w:rPr>
          <w:rFonts w:cstheme="minorHAnsi"/>
          <w:color w:val="000000"/>
          <w:sz w:val="24"/>
          <w:szCs w:val="24"/>
        </w:rPr>
        <w:t xml:space="preserve">So, moving from complementary opposites, let’s return to the five elements we mentioned earlier. If you recall, we said they were water, wood, fire, earth and metal. The Chinese divided yin and yang into five elements to gain an understanding of how the body, mind and spirit work. According to the Chinese, every person’s physical and mental health relies on a balance of the five elements. Individuals may have more of one element than another. Of course, </w:t>
      </w:r>
      <w:r w:rsidRPr="00C13AE5">
        <w:rPr>
          <w:rFonts w:cstheme="minorHAnsi"/>
          <w:color w:val="000000"/>
          <w:sz w:val="24"/>
          <w:szCs w:val="24"/>
        </w:rPr>
        <w:lastRenderedPageBreak/>
        <w:t>ideally, all elements are in balance or harmony. What does this mean? Uh, it means that a person’s body contains equal amounts of each element.</w:t>
      </w:r>
    </w:p>
    <w:p w14:paraId="6F9DE0F3" w14:textId="77777777" w:rsidR="00C77BB6" w:rsidRPr="00C13AE5" w:rsidRDefault="00C77BB6" w:rsidP="0077381A">
      <w:pPr>
        <w:spacing w:line="240" w:lineRule="atLeast"/>
        <w:rPr>
          <w:rFonts w:cstheme="minorHAnsi"/>
          <w:color w:val="000000"/>
          <w:sz w:val="24"/>
          <w:szCs w:val="24"/>
        </w:rPr>
      </w:pPr>
    </w:p>
    <w:p w14:paraId="16CBBF9E" w14:textId="77777777" w:rsidR="009339B2" w:rsidRPr="00C13AE5" w:rsidRDefault="009339B2" w:rsidP="0077381A">
      <w:pPr>
        <w:spacing w:line="240" w:lineRule="atLeast"/>
        <w:rPr>
          <w:rFonts w:cstheme="minorHAnsi"/>
          <w:b/>
          <w:color w:val="000000"/>
          <w:sz w:val="24"/>
          <w:szCs w:val="24"/>
        </w:rPr>
      </w:pPr>
      <w:r w:rsidRPr="00C13AE5">
        <w:rPr>
          <w:rFonts w:cstheme="minorHAnsi"/>
          <w:b/>
          <w:color w:val="000000"/>
          <w:sz w:val="24"/>
          <w:szCs w:val="24"/>
        </w:rPr>
        <w:br w:type="page"/>
      </w:r>
    </w:p>
    <w:p w14:paraId="2182D542" w14:textId="77777777" w:rsidR="00C77BB6" w:rsidRPr="0049030D" w:rsidRDefault="002E6F0A" w:rsidP="0077381A">
      <w:pPr>
        <w:spacing w:line="240" w:lineRule="atLeast"/>
        <w:jc w:val="center"/>
        <w:rPr>
          <w:rFonts w:cstheme="minorHAnsi"/>
          <w:b/>
          <w:color w:val="000000"/>
          <w:sz w:val="36"/>
          <w:szCs w:val="36"/>
        </w:rPr>
      </w:pPr>
      <w:r w:rsidRPr="0049030D">
        <w:rPr>
          <w:rFonts w:cstheme="minorHAnsi"/>
          <w:b/>
          <w:color w:val="000000"/>
          <w:sz w:val="36"/>
          <w:szCs w:val="36"/>
        </w:rPr>
        <w:lastRenderedPageBreak/>
        <w:t>TEST 5</w:t>
      </w:r>
    </w:p>
    <w:p w14:paraId="333C1C0B" w14:textId="77777777" w:rsidR="00A81A69" w:rsidRPr="00C13AE5" w:rsidRDefault="00A81A69" w:rsidP="0077381A">
      <w:pPr>
        <w:spacing w:line="240" w:lineRule="atLeast"/>
        <w:rPr>
          <w:rFonts w:cstheme="minorHAnsi"/>
          <w:b/>
          <w:color w:val="000000"/>
          <w:sz w:val="24"/>
          <w:szCs w:val="24"/>
        </w:rPr>
      </w:pPr>
      <w:r w:rsidRPr="00C13AE5">
        <w:rPr>
          <w:rFonts w:cstheme="minorHAnsi"/>
          <w:b/>
          <w:color w:val="000000"/>
          <w:sz w:val="24"/>
          <w:szCs w:val="24"/>
        </w:rPr>
        <w:t xml:space="preserve">PART 1: </w:t>
      </w:r>
    </w:p>
    <w:p w14:paraId="240CAE62" w14:textId="77777777" w:rsidR="00A81A69" w:rsidRPr="00C13AE5" w:rsidRDefault="00BD2CAC" w:rsidP="0077381A">
      <w:pPr>
        <w:pStyle w:val="ListParagraph"/>
        <w:numPr>
          <w:ilvl w:val="0"/>
          <w:numId w:val="3"/>
        </w:numPr>
        <w:spacing w:line="240" w:lineRule="atLeast"/>
        <w:ind w:left="360"/>
        <w:contextualSpacing w:val="0"/>
        <w:rPr>
          <w:rFonts w:cstheme="minorHAnsi"/>
          <w:b/>
          <w:sz w:val="24"/>
          <w:szCs w:val="24"/>
        </w:rPr>
      </w:pPr>
      <w:r w:rsidRPr="00C13AE5">
        <w:rPr>
          <w:rFonts w:cstheme="minorHAnsi"/>
          <w:b/>
          <w:sz w:val="24"/>
          <w:szCs w:val="24"/>
        </w:rPr>
        <w:t>What time is it</w:t>
      </w:r>
      <w:r w:rsidR="005D6C4A" w:rsidRPr="00C13AE5">
        <w:rPr>
          <w:rFonts w:cstheme="minorHAnsi"/>
          <w:b/>
          <w:sz w:val="24"/>
          <w:szCs w:val="24"/>
        </w:rPr>
        <w:t>?</w:t>
      </w:r>
    </w:p>
    <w:p w14:paraId="158ABE05"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t>Speaker 1: Have you got the right time? I think my watch is wrong.</w:t>
      </w:r>
    </w:p>
    <w:p w14:paraId="06A8862F" w14:textId="77777777" w:rsidR="00A81A69" w:rsidRPr="00C13AE5" w:rsidRDefault="004D5A09" w:rsidP="0077381A">
      <w:pPr>
        <w:pStyle w:val="ListParagraph"/>
        <w:spacing w:line="240" w:lineRule="atLeast"/>
        <w:ind w:left="360"/>
        <w:contextualSpacing w:val="0"/>
        <w:rPr>
          <w:rFonts w:cstheme="minorHAnsi"/>
          <w:sz w:val="24"/>
          <w:szCs w:val="24"/>
        </w:rPr>
      </w:pPr>
      <w:r w:rsidRPr="00C13AE5">
        <w:rPr>
          <w:rFonts w:cstheme="minorHAnsi"/>
          <w:sz w:val="24"/>
          <w:szCs w:val="24"/>
        </w:rPr>
        <w:t>Speaker 2: Ah</w:t>
      </w:r>
      <w:r w:rsidR="00A81A69" w:rsidRPr="00C13AE5">
        <w:rPr>
          <w:rFonts w:cstheme="minorHAnsi"/>
          <w:sz w:val="24"/>
          <w:szCs w:val="24"/>
        </w:rPr>
        <w:t xml:space="preserve"> it’s half past two.</w:t>
      </w:r>
    </w:p>
    <w:p w14:paraId="0A306DAD" w14:textId="77777777" w:rsidR="00A81A69" w:rsidRPr="00C13AE5" w:rsidRDefault="00A81A69" w:rsidP="0077381A">
      <w:pPr>
        <w:pStyle w:val="ListParagraph"/>
        <w:spacing w:line="240" w:lineRule="atLeast"/>
        <w:ind w:left="360"/>
        <w:contextualSpacing w:val="0"/>
        <w:rPr>
          <w:rFonts w:cstheme="minorHAnsi"/>
          <w:sz w:val="24"/>
          <w:szCs w:val="24"/>
        </w:rPr>
      </w:pPr>
      <w:r w:rsidRPr="00C13AE5">
        <w:rPr>
          <w:rFonts w:cstheme="minorHAnsi"/>
          <w:sz w:val="24"/>
          <w:szCs w:val="24"/>
        </w:rPr>
        <w:t>Speaker 1: My watch is 20 past</w:t>
      </w:r>
    </w:p>
    <w:p w14:paraId="7EEC4CF3" w14:textId="77777777" w:rsidR="00A81A69" w:rsidRPr="00C13AE5" w:rsidRDefault="004E12A7" w:rsidP="0077381A">
      <w:pPr>
        <w:pStyle w:val="ListParagraph"/>
        <w:spacing w:line="240" w:lineRule="atLeast"/>
        <w:ind w:left="360"/>
        <w:contextualSpacing w:val="0"/>
        <w:rPr>
          <w:rFonts w:cstheme="minorHAnsi"/>
          <w:sz w:val="24"/>
          <w:szCs w:val="24"/>
        </w:rPr>
      </w:pPr>
      <w:r w:rsidRPr="00C13AE5">
        <w:rPr>
          <w:rFonts w:cstheme="minorHAnsi"/>
          <w:sz w:val="24"/>
          <w:szCs w:val="24"/>
        </w:rPr>
        <w:t>Speaker 2: well, it’s 10 minute</w:t>
      </w:r>
      <w:r w:rsidR="00A81A69" w:rsidRPr="00C13AE5">
        <w:rPr>
          <w:rFonts w:cstheme="minorHAnsi"/>
          <w:sz w:val="24"/>
          <w:szCs w:val="24"/>
        </w:rPr>
        <w:t xml:space="preserve"> slow then</w:t>
      </w:r>
    </w:p>
    <w:p w14:paraId="4A5114F1" w14:textId="77777777" w:rsidR="005D6C4A" w:rsidRPr="00C13AE5" w:rsidRDefault="005D6C4A" w:rsidP="0077381A">
      <w:pPr>
        <w:pStyle w:val="ListParagraph"/>
        <w:spacing w:line="240" w:lineRule="atLeast"/>
        <w:ind w:left="0"/>
        <w:contextualSpacing w:val="0"/>
        <w:rPr>
          <w:rFonts w:cstheme="minorHAnsi"/>
          <w:sz w:val="24"/>
          <w:szCs w:val="24"/>
        </w:rPr>
      </w:pPr>
    </w:p>
    <w:p w14:paraId="239D3566" w14:textId="77777777" w:rsidR="00A81A69" w:rsidRPr="00C13AE5" w:rsidRDefault="005D6C4A" w:rsidP="0077381A">
      <w:pPr>
        <w:pStyle w:val="ListParagraph"/>
        <w:numPr>
          <w:ilvl w:val="0"/>
          <w:numId w:val="3"/>
        </w:numPr>
        <w:spacing w:line="240" w:lineRule="atLeast"/>
        <w:ind w:left="360"/>
        <w:contextualSpacing w:val="0"/>
        <w:rPr>
          <w:rFonts w:cstheme="minorHAnsi"/>
          <w:b/>
          <w:sz w:val="24"/>
          <w:szCs w:val="24"/>
        </w:rPr>
      </w:pPr>
      <w:r w:rsidRPr="00C13AE5">
        <w:rPr>
          <w:rFonts w:cstheme="minorHAnsi"/>
          <w:b/>
          <w:sz w:val="24"/>
          <w:szCs w:val="24"/>
        </w:rPr>
        <w:t>What’s Michelle going to read?</w:t>
      </w:r>
    </w:p>
    <w:p w14:paraId="61164758"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t>Speaker 1: Can I read your newspaper, Michelle?</w:t>
      </w:r>
    </w:p>
    <w:p w14:paraId="2EBBEB23"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t>Speaker 2: Didn’t you bring a book with you?</w:t>
      </w:r>
    </w:p>
    <w:p w14:paraId="7A387454"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t>Speaker 1: Yes, but it’s not very interesting</w:t>
      </w:r>
    </w:p>
    <w:p w14:paraId="62D3B9D1" w14:textId="77777777" w:rsidR="00A81A69" w:rsidRPr="00C13AE5" w:rsidRDefault="00F158EB" w:rsidP="0077381A">
      <w:pPr>
        <w:spacing w:line="240" w:lineRule="atLeast"/>
        <w:ind w:left="360"/>
        <w:rPr>
          <w:rFonts w:cstheme="minorHAnsi"/>
          <w:sz w:val="24"/>
          <w:szCs w:val="24"/>
        </w:rPr>
      </w:pPr>
      <w:r w:rsidRPr="00C13AE5">
        <w:rPr>
          <w:rFonts w:cstheme="minorHAnsi"/>
          <w:sz w:val="24"/>
          <w:szCs w:val="24"/>
        </w:rPr>
        <w:t>Speaker 2: Oh. Here you</w:t>
      </w:r>
      <w:r w:rsidR="004E12A7" w:rsidRPr="00C13AE5">
        <w:rPr>
          <w:rFonts w:cstheme="minorHAnsi"/>
          <w:sz w:val="24"/>
          <w:szCs w:val="24"/>
        </w:rPr>
        <w:t xml:space="preserve"> are. I</w:t>
      </w:r>
      <w:r w:rsidRPr="00C13AE5">
        <w:rPr>
          <w:rFonts w:cstheme="minorHAnsi"/>
          <w:sz w:val="24"/>
          <w:szCs w:val="24"/>
        </w:rPr>
        <w:t>’ll</w:t>
      </w:r>
      <w:r w:rsidR="004E12A7" w:rsidRPr="00C13AE5">
        <w:rPr>
          <w:rFonts w:cstheme="minorHAnsi"/>
          <w:sz w:val="24"/>
          <w:szCs w:val="24"/>
        </w:rPr>
        <w:t xml:space="preserve"> read a letter from John. </w:t>
      </w:r>
    </w:p>
    <w:p w14:paraId="6F8C7824" w14:textId="77777777" w:rsidR="00137C21" w:rsidRPr="00C13AE5" w:rsidRDefault="00137C21" w:rsidP="0077381A">
      <w:pPr>
        <w:spacing w:line="240" w:lineRule="atLeast"/>
        <w:ind w:left="360"/>
        <w:rPr>
          <w:rFonts w:cstheme="minorHAnsi"/>
          <w:sz w:val="24"/>
          <w:szCs w:val="24"/>
        </w:rPr>
      </w:pPr>
    </w:p>
    <w:p w14:paraId="7AE9E886" w14:textId="77777777" w:rsidR="00A81A69" w:rsidRPr="00C13AE5" w:rsidRDefault="005D6C4A" w:rsidP="0077381A">
      <w:pPr>
        <w:pStyle w:val="ListParagraph"/>
        <w:numPr>
          <w:ilvl w:val="0"/>
          <w:numId w:val="3"/>
        </w:numPr>
        <w:spacing w:line="240" w:lineRule="atLeast"/>
        <w:ind w:left="360"/>
        <w:contextualSpacing w:val="0"/>
        <w:rPr>
          <w:rFonts w:cstheme="minorHAnsi"/>
          <w:b/>
          <w:sz w:val="24"/>
          <w:szCs w:val="24"/>
        </w:rPr>
      </w:pPr>
      <w:r w:rsidRPr="00C13AE5">
        <w:rPr>
          <w:rFonts w:cstheme="minorHAnsi"/>
          <w:b/>
          <w:sz w:val="24"/>
          <w:szCs w:val="24"/>
        </w:rPr>
        <w:t>How much did the tickets cost?</w:t>
      </w:r>
    </w:p>
    <w:p w14:paraId="7A8A48CC"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t>Speaker 1: Oh hi. Did you have a good time at the theatre last night?</w:t>
      </w:r>
    </w:p>
    <w:p w14:paraId="2617BE82"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t>Speaker 2: Well. The play was e</w:t>
      </w:r>
      <w:r w:rsidR="00F158EB" w:rsidRPr="00C13AE5">
        <w:rPr>
          <w:rFonts w:cstheme="minorHAnsi"/>
          <w:sz w:val="24"/>
          <w:szCs w:val="24"/>
        </w:rPr>
        <w:t>xcellent but the tickets cost 90</w:t>
      </w:r>
      <w:r w:rsidRPr="00C13AE5">
        <w:rPr>
          <w:rFonts w:cstheme="minorHAnsi"/>
          <w:sz w:val="24"/>
          <w:szCs w:val="24"/>
        </w:rPr>
        <w:t xml:space="preserve"> dollars each.</w:t>
      </w:r>
    </w:p>
    <w:p w14:paraId="77F45990"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t>Speaker 1: That’s not too bad if the play was good.</w:t>
      </w:r>
    </w:p>
    <w:p w14:paraId="741CEF6E"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t>Speaker 2; No. Perhaps you’re right.</w:t>
      </w:r>
    </w:p>
    <w:p w14:paraId="151A5490" w14:textId="77777777" w:rsidR="00137C21" w:rsidRPr="00C13AE5" w:rsidRDefault="00137C21" w:rsidP="0077381A">
      <w:pPr>
        <w:spacing w:line="240" w:lineRule="atLeast"/>
        <w:ind w:left="360"/>
        <w:rPr>
          <w:rFonts w:cstheme="minorHAnsi"/>
          <w:sz w:val="24"/>
          <w:szCs w:val="24"/>
        </w:rPr>
      </w:pPr>
    </w:p>
    <w:p w14:paraId="2E2AC6B2" w14:textId="77777777" w:rsidR="00A81A69" w:rsidRPr="00C13AE5" w:rsidRDefault="005D6C4A" w:rsidP="0077381A">
      <w:pPr>
        <w:pStyle w:val="ListParagraph"/>
        <w:numPr>
          <w:ilvl w:val="0"/>
          <w:numId w:val="3"/>
        </w:numPr>
        <w:spacing w:line="240" w:lineRule="atLeast"/>
        <w:ind w:left="360"/>
        <w:contextualSpacing w:val="0"/>
        <w:rPr>
          <w:rFonts w:cstheme="minorHAnsi"/>
          <w:b/>
          <w:sz w:val="24"/>
          <w:szCs w:val="24"/>
        </w:rPr>
      </w:pPr>
      <w:r w:rsidRPr="00C13AE5">
        <w:rPr>
          <w:rFonts w:cstheme="minorHAnsi"/>
          <w:b/>
          <w:sz w:val="24"/>
          <w:szCs w:val="24"/>
        </w:rPr>
        <w:t>What is the man going to buy?</w:t>
      </w:r>
    </w:p>
    <w:p w14:paraId="3A155ED9"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t>Speaker 1: Is everything ready for the holiday?</w:t>
      </w:r>
    </w:p>
    <w:p w14:paraId="60E48FE9"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t>Speaker 2: I’m just going shopping. I must get those pills I take when I feel travel sick. Do we need anything else from the chemist? We forgot the toothpaste last time.</w:t>
      </w:r>
    </w:p>
    <w:p w14:paraId="3B71B8C2"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t>Speaker 1: I</w:t>
      </w:r>
      <w:r w:rsidR="00F158EB" w:rsidRPr="00C13AE5">
        <w:rPr>
          <w:rFonts w:cstheme="minorHAnsi"/>
          <w:sz w:val="24"/>
          <w:szCs w:val="24"/>
        </w:rPr>
        <w:t>’ve</w:t>
      </w:r>
      <w:r w:rsidRPr="00C13AE5">
        <w:rPr>
          <w:rFonts w:cstheme="minorHAnsi"/>
          <w:sz w:val="24"/>
          <w:szCs w:val="24"/>
        </w:rPr>
        <w:t xml:space="preserve"> got that. I haven’t got any sunglasses </w:t>
      </w:r>
      <w:r w:rsidR="00401951" w:rsidRPr="00C13AE5">
        <w:rPr>
          <w:rFonts w:cstheme="minorHAnsi"/>
          <w:sz w:val="24"/>
          <w:szCs w:val="24"/>
        </w:rPr>
        <w:t>but I can borrow yours, can’t I</w:t>
      </w:r>
      <w:r w:rsidRPr="00C13AE5">
        <w:rPr>
          <w:rFonts w:cstheme="minorHAnsi"/>
          <w:sz w:val="24"/>
          <w:szCs w:val="24"/>
        </w:rPr>
        <w:t>.  And I get something to read at the airport.</w:t>
      </w:r>
    </w:p>
    <w:p w14:paraId="14C9BF86"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t>Speaker 2: Right</w:t>
      </w:r>
    </w:p>
    <w:p w14:paraId="1AC53161" w14:textId="77777777" w:rsidR="00A81A69" w:rsidRPr="00C13AE5" w:rsidRDefault="005D6C4A" w:rsidP="0077381A">
      <w:pPr>
        <w:pStyle w:val="ListParagraph"/>
        <w:numPr>
          <w:ilvl w:val="0"/>
          <w:numId w:val="3"/>
        </w:numPr>
        <w:spacing w:line="240" w:lineRule="atLeast"/>
        <w:ind w:left="360"/>
        <w:contextualSpacing w:val="0"/>
        <w:rPr>
          <w:rFonts w:cstheme="minorHAnsi"/>
          <w:b/>
          <w:sz w:val="24"/>
          <w:szCs w:val="24"/>
        </w:rPr>
      </w:pPr>
      <w:r w:rsidRPr="00C13AE5">
        <w:rPr>
          <w:rFonts w:cstheme="minorHAnsi"/>
          <w:b/>
          <w:sz w:val="24"/>
          <w:szCs w:val="24"/>
        </w:rPr>
        <w:t>Which dress is Kate talking about?</w:t>
      </w:r>
    </w:p>
    <w:p w14:paraId="1A040479"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t xml:space="preserve">Speaker 1: Oh mom. This dress is still dirty. </w:t>
      </w:r>
    </w:p>
    <w:p w14:paraId="272C4C35"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lastRenderedPageBreak/>
        <w:t xml:space="preserve">Speaker 2: It can’t be, Kate. I have washed it. </w:t>
      </w:r>
    </w:p>
    <w:p w14:paraId="69745435"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t>Speaker 1: But it is. The mark on the collar has gone but it’s still a small one here. Look. It’s in front, just below the button. It’s where I spilled some coke last week.</w:t>
      </w:r>
    </w:p>
    <w:p w14:paraId="2ECF75FB" w14:textId="77777777" w:rsidR="00A81A69" w:rsidRPr="00C13AE5" w:rsidRDefault="005D6C4A" w:rsidP="0077381A">
      <w:pPr>
        <w:pStyle w:val="ListParagraph"/>
        <w:numPr>
          <w:ilvl w:val="0"/>
          <w:numId w:val="3"/>
        </w:numPr>
        <w:spacing w:line="240" w:lineRule="atLeast"/>
        <w:ind w:left="360"/>
        <w:contextualSpacing w:val="0"/>
        <w:rPr>
          <w:rFonts w:cstheme="minorHAnsi"/>
          <w:b/>
          <w:sz w:val="24"/>
          <w:szCs w:val="24"/>
        </w:rPr>
      </w:pPr>
      <w:r w:rsidRPr="00C13AE5">
        <w:rPr>
          <w:rFonts w:cstheme="minorHAnsi"/>
          <w:b/>
          <w:sz w:val="24"/>
          <w:szCs w:val="24"/>
        </w:rPr>
        <w:t>When will Jane meet them?</w:t>
      </w:r>
    </w:p>
    <w:p w14:paraId="67EDFA45"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t>Hi. It’s Pete here. John left you a message to say he can’t meet you at 8 o’clock as plan because her bus doesn’t get into late 15. And it will take 30 minutes</w:t>
      </w:r>
      <w:r w:rsidR="00B75063" w:rsidRPr="00C13AE5">
        <w:rPr>
          <w:rFonts w:cstheme="minorHAnsi"/>
          <w:sz w:val="24"/>
          <w:szCs w:val="24"/>
        </w:rPr>
        <w:t xml:space="preserve"> to get</w:t>
      </w:r>
      <w:r w:rsidRPr="00C13AE5">
        <w:rPr>
          <w:rFonts w:cstheme="minorHAnsi"/>
          <w:sz w:val="24"/>
          <w:szCs w:val="24"/>
        </w:rPr>
        <w:t xml:space="preserve"> from the center of town. I told to the tables actually book at 8:45 so that would be fine. And we’ll see her then.</w:t>
      </w:r>
    </w:p>
    <w:p w14:paraId="2FA70BF9" w14:textId="77777777" w:rsidR="00A81A69" w:rsidRPr="00C13AE5" w:rsidRDefault="005D6C4A" w:rsidP="0077381A">
      <w:pPr>
        <w:pStyle w:val="ListParagraph"/>
        <w:numPr>
          <w:ilvl w:val="0"/>
          <w:numId w:val="3"/>
        </w:numPr>
        <w:spacing w:line="240" w:lineRule="atLeast"/>
        <w:ind w:left="360"/>
        <w:contextualSpacing w:val="0"/>
        <w:rPr>
          <w:rFonts w:cstheme="minorHAnsi"/>
          <w:b/>
          <w:sz w:val="24"/>
          <w:szCs w:val="24"/>
        </w:rPr>
      </w:pPr>
      <w:r w:rsidRPr="00C13AE5">
        <w:rPr>
          <w:rFonts w:cstheme="minorHAnsi"/>
          <w:b/>
          <w:sz w:val="24"/>
          <w:szCs w:val="24"/>
        </w:rPr>
        <w:t>Which morning activity is for beginners?</w:t>
      </w:r>
    </w:p>
    <w:p w14:paraId="3683204E"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t xml:space="preserve">At 10am tomorrow morning, there will be swimming lessons at both intermediate and beginner levels. Then there will be volleyball practice at 11:30 for all </w:t>
      </w:r>
      <w:r w:rsidR="00B71571" w:rsidRPr="00C13AE5">
        <w:rPr>
          <w:rFonts w:cstheme="minorHAnsi"/>
          <w:sz w:val="24"/>
          <w:szCs w:val="24"/>
        </w:rPr>
        <w:t>those of you who are already in</w:t>
      </w:r>
      <w:r w:rsidRPr="00C13AE5">
        <w:rPr>
          <w:rFonts w:cstheme="minorHAnsi"/>
          <w:sz w:val="24"/>
          <w:szCs w:val="24"/>
        </w:rPr>
        <w:t xml:space="preserve"> one of the teams. Also in the morning, for those of you who already know how to sail, there’s a chance to do some practice on your own. There will be lessons in both sailing and windsurfing for beginners after lunch. </w:t>
      </w:r>
    </w:p>
    <w:p w14:paraId="5F7B29CC" w14:textId="77777777" w:rsidR="00A81A69" w:rsidRPr="00C13AE5" w:rsidRDefault="005D6C4A" w:rsidP="0077381A">
      <w:pPr>
        <w:pStyle w:val="ListParagraph"/>
        <w:numPr>
          <w:ilvl w:val="0"/>
          <w:numId w:val="3"/>
        </w:numPr>
        <w:spacing w:line="240" w:lineRule="atLeast"/>
        <w:ind w:left="360"/>
        <w:contextualSpacing w:val="0"/>
        <w:rPr>
          <w:rFonts w:cstheme="minorHAnsi"/>
          <w:b/>
          <w:sz w:val="24"/>
          <w:szCs w:val="24"/>
        </w:rPr>
      </w:pPr>
      <w:r w:rsidRPr="00C13AE5">
        <w:rPr>
          <w:rFonts w:cstheme="minorHAnsi"/>
          <w:b/>
          <w:sz w:val="24"/>
          <w:szCs w:val="24"/>
        </w:rPr>
        <w:t>Which painting does the woman decide to buy?</w:t>
      </w:r>
    </w:p>
    <w:p w14:paraId="12FF72AB"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t>They’re all nice but you see</w:t>
      </w:r>
      <w:r w:rsidR="00D131A8" w:rsidRPr="00C13AE5">
        <w:rPr>
          <w:rFonts w:cstheme="minorHAnsi"/>
          <w:sz w:val="24"/>
          <w:szCs w:val="24"/>
        </w:rPr>
        <w:t xml:space="preserve"> a lot</w:t>
      </w:r>
      <w:r w:rsidRPr="00C13AE5">
        <w:rPr>
          <w:rFonts w:cstheme="minorHAnsi"/>
          <w:sz w:val="24"/>
          <w:szCs w:val="24"/>
        </w:rPr>
        <w:t xml:space="preserve"> flowers everywhere these days, don’t you? So that wouldn’t be my choice. The thing with animals actually </w:t>
      </w:r>
      <w:r w:rsidR="00B71571" w:rsidRPr="00C13AE5">
        <w:rPr>
          <w:rFonts w:cstheme="minorHAnsi"/>
          <w:sz w:val="24"/>
          <w:szCs w:val="24"/>
        </w:rPr>
        <w:t xml:space="preserve">although I did quite </w:t>
      </w:r>
      <w:r w:rsidRPr="00C13AE5">
        <w:rPr>
          <w:rFonts w:cstheme="minorHAnsi"/>
          <w:sz w:val="24"/>
          <w:szCs w:val="24"/>
        </w:rPr>
        <w:t>like the one with horses so it looks like it has to be the one with the bo</w:t>
      </w:r>
      <w:r w:rsidR="00D131A8" w:rsidRPr="00C13AE5">
        <w:rPr>
          <w:rFonts w:cstheme="minorHAnsi"/>
          <w:sz w:val="24"/>
          <w:szCs w:val="24"/>
        </w:rPr>
        <w:t>at. It</w:t>
      </w:r>
      <w:r w:rsidR="00401951" w:rsidRPr="00C13AE5">
        <w:rPr>
          <w:rFonts w:cstheme="minorHAnsi"/>
          <w:sz w:val="24"/>
          <w:szCs w:val="24"/>
        </w:rPr>
        <w:t xml:space="preserve"> will be a change from that bowl</w:t>
      </w:r>
      <w:r w:rsidR="00D131A8" w:rsidRPr="00C13AE5">
        <w:rPr>
          <w:rFonts w:cstheme="minorHAnsi"/>
          <w:sz w:val="24"/>
          <w:szCs w:val="24"/>
        </w:rPr>
        <w:t xml:space="preserve"> of food I have had on the wall</w:t>
      </w:r>
      <w:r w:rsidRPr="00C13AE5">
        <w:rPr>
          <w:rFonts w:cstheme="minorHAnsi"/>
          <w:sz w:val="24"/>
          <w:szCs w:val="24"/>
        </w:rPr>
        <w:t xml:space="preserve"> all these years anyway.</w:t>
      </w:r>
    </w:p>
    <w:p w14:paraId="6CDED1C0" w14:textId="77777777" w:rsidR="00A81A69" w:rsidRPr="00C13AE5" w:rsidRDefault="00A81A69" w:rsidP="0077381A">
      <w:pPr>
        <w:spacing w:line="240" w:lineRule="atLeast"/>
        <w:rPr>
          <w:rFonts w:cstheme="minorHAnsi"/>
          <w:sz w:val="24"/>
          <w:szCs w:val="24"/>
        </w:rPr>
      </w:pPr>
    </w:p>
    <w:p w14:paraId="3B21A577" w14:textId="77777777" w:rsidR="00A81A69" w:rsidRPr="00C13AE5" w:rsidRDefault="00A81A69" w:rsidP="0077381A">
      <w:pPr>
        <w:spacing w:line="240" w:lineRule="atLeast"/>
        <w:rPr>
          <w:rFonts w:cstheme="minorHAnsi"/>
          <w:b/>
          <w:color w:val="000000"/>
          <w:sz w:val="24"/>
          <w:szCs w:val="24"/>
        </w:rPr>
      </w:pPr>
    </w:p>
    <w:p w14:paraId="14D5A3AB" w14:textId="77777777" w:rsidR="00C77BB6" w:rsidRPr="00C13AE5" w:rsidRDefault="008950DB" w:rsidP="0077381A">
      <w:pPr>
        <w:spacing w:line="240" w:lineRule="atLeast"/>
        <w:rPr>
          <w:rFonts w:cstheme="minorHAnsi"/>
          <w:b/>
          <w:color w:val="000000"/>
          <w:sz w:val="24"/>
          <w:szCs w:val="24"/>
        </w:rPr>
      </w:pPr>
      <w:r w:rsidRPr="00C13AE5">
        <w:rPr>
          <w:rFonts w:cstheme="minorHAnsi"/>
          <w:b/>
          <w:color w:val="000000"/>
          <w:sz w:val="24"/>
          <w:szCs w:val="24"/>
        </w:rPr>
        <w:t>PART 2</w:t>
      </w:r>
    </w:p>
    <w:p w14:paraId="62F49E00" w14:textId="77777777" w:rsidR="00C77BB6" w:rsidRPr="00C13AE5" w:rsidRDefault="00C77BB6" w:rsidP="0077381A">
      <w:pPr>
        <w:spacing w:line="240" w:lineRule="atLeast"/>
        <w:rPr>
          <w:rFonts w:cstheme="minorHAnsi"/>
          <w:b/>
          <w:color w:val="000000"/>
          <w:sz w:val="24"/>
          <w:szCs w:val="24"/>
        </w:rPr>
      </w:pPr>
      <w:r w:rsidRPr="00C13AE5">
        <w:rPr>
          <w:rFonts w:cstheme="minorHAnsi"/>
          <w:b/>
          <w:color w:val="000000"/>
          <w:sz w:val="24"/>
          <w:szCs w:val="24"/>
        </w:rPr>
        <w:t>Conversation 1:</w:t>
      </w:r>
    </w:p>
    <w:p w14:paraId="5D5E5FC2"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Matthew:</w:t>
      </w:r>
      <w:r w:rsidRPr="00C13AE5">
        <w:rPr>
          <w:rFonts w:cstheme="minorHAnsi"/>
          <w:color w:val="000000"/>
          <w:sz w:val="24"/>
          <w:szCs w:val="24"/>
        </w:rPr>
        <w:t xml:space="preserve"> ... Bye, Mum, see you later.</w:t>
      </w:r>
    </w:p>
    <w:p w14:paraId="088C75B0"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Mother:</w:t>
      </w:r>
      <w:r w:rsidRPr="00C13AE5">
        <w:rPr>
          <w:rFonts w:cstheme="minorHAnsi"/>
          <w:color w:val="000000"/>
          <w:sz w:val="24"/>
          <w:szCs w:val="24"/>
        </w:rPr>
        <w:t xml:space="preserve"> How are you getting to college? It’s already five to nine. You’ve missed the bus. Are you going to walk?</w:t>
      </w:r>
    </w:p>
    <w:p w14:paraId="0F8B9D1C"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Matthew:</w:t>
      </w:r>
      <w:r w:rsidRPr="00C13AE5">
        <w:rPr>
          <w:rFonts w:cstheme="minorHAnsi"/>
          <w:color w:val="000000"/>
          <w:sz w:val="24"/>
          <w:szCs w:val="24"/>
        </w:rPr>
        <w:t xml:space="preserve"> No, I’m borrowing your car, remember?</w:t>
      </w:r>
    </w:p>
    <w:p w14:paraId="7A16E92D"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Mother:</w:t>
      </w:r>
      <w:r w:rsidRPr="00C13AE5">
        <w:rPr>
          <w:rFonts w:cstheme="minorHAnsi"/>
          <w:color w:val="000000"/>
          <w:sz w:val="24"/>
          <w:szCs w:val="24"/>
        </w:rPr>
        <w:t xml:space="preserve"> Oh, Matthew. </w:t>
      </w:r>
      <w:r w:rsidRPr="00C13AE5">
        <w:rPr>
          <w:rFonts w:cstheme="minorHAnsi"/>
          <w:b/>
          <w:color w:val="000000"/>
          <w:sz w:val="24"/>
          <w:szCs w:val="24"/>
        </w:rPr>
        <w:t>(Q1) I need it today. If you want to borrow the car you need to ask me several days before</w:t>
      </w:r>
      <w:r w:rsidRPr="00C13AE5">
        <w:rPr>
          <w:rFonts w:cstheme="minorHAnsi"/>
          <w:color w:val="000000"/>
          <w:sz w:val="24"/>
          <w:szCs w:val="24"/>
        </w:rPr>
        <w:t xml:space="preserve">. Sorry, you’re going to have to walk. It just isn’t convenient today. </w:t>
      </w:r>
    </w:p>
    <w:p w14:paraId="5BFC516A"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Matthew:</w:t>
      </w:r>
      <w:r w:rsidRPr="00C13AE5">
        <w:rPr>
          <w:rFonts w:cstheme="minorHAnsi"/>
          <w:color w:val="000000"/>
          <w:sz w:val="24"/>
          <w:szCs w:val="24"/>
        </w:rPr>
        <w:t xml:space="preserve"> But I did ask you. We talked about it last week. Don’t you remember? </w:t>
      </w:r>
      <w:r w:rsidRPr="00C13AE5">
        <w:rPr>
          <w:rFonts w:cstheme="minorHAnsi"/>
          <w:b/>
          <w:color w:val="000000"/>
          <w:sz w:val="24"/>
          <w:szCs w:val="24"/>
        </w:rPr>
        <w:t>(Q2) I’ve promised to help Alan move all his books and things after my lecture today</w:t>
      </w:r>
      <w:r w:rsidRPr="00C13AE5">
        <w:rPr>
          <w:rFonts w:cstheme="minorHAnsi"/>
          <w:color w:val="000000"/>
          <w:sz w:val="24"/>
          <w:szCs w:val="24"/>
        </w:rPr>
        <w:t>. He’s moving to a new flat and his car’s broken down. I’ve got to help him move</w:t>
      </w:r>
      <w:r w:rsidR="00B71571" w:rsidRPr="00C13AE5">
        <w:rPr>
          <w:rFonts w:cstheme="minorHAnsi"/>
          <w:color w:val="000000"/>
          <w:sz w:val="24"/>
          <w:szCs w:val="24"/>
        </w:rPr>
        <w:t xml:space="preserve"> his</w:t>
      </w:r>
      <w:r w:rsidRPr="00C13AE5">
        <w:rPr>
          <w:rFonts w:cstheme="minorHAnsi"/>
          <w:color w:val="000000"/>
          <w:sz w:val="24"/>
          <w:szCs w:val="24"/>
        </w:rPr>
        <w:t xml:space="preserve"> things. He can’t stay in the old flat after today. I promised him.</w:t>
      </w:r>
    </w:p>
    <w:p w14:paraId="79CC4943"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lastRenderedPageBreak/>
        <w:t>Mother:</w:t>
      </w:r>
      <w:r w:rsidRPr="00C13AE5">
        <w:rPr>
          <w:rFonts w:cstheme="minorHAnsi"/>
          <w:color w:val="000000"/>
          <w:sz w:val="24"/>
          <w:szCs w:val="24"/>
        </w:rPr>
        <w:t xml:space="preserve"> All right, all right. Of course, you must keep your promise. I remember now, you did tell me. </w:t>
      </w:r>
      <w:r w:rsidRPr="00C13AE5">
        <w:rPr>
          <w:rFonts w:cstheme="minorHAnsi"/>
          <w:b/>
          <w:color w:val="000000"/>
          <w:sz w:val="24"/>
          <w:szCs w:val="24"/>
        </w:rPr>
        <w:t>(Q3) But I thought you said next Wednesday. You said the 9</w:t>
      </w:r>
      <w:r w:rsidRPr="00C13AE5">
        <w:rPr>
          <w:rFonts w:cstheme="minorHAnsi"/>
          <w:b/>
          <w:color w:val="000000"/>
          <w:sz w:val="24"/>
          <w:szCs w:val="24"/>
          <w:vertAlign w:val="superscript"/>
        </w:rPr>
        <w:t>th</w:t>
      </w:r>
      <w:r w:rsidRPr="00C13AE5">
        <w:rPr>
          <w:rFonts w:cstheme="minorHAnsi"/>
          <w:b/>
          <w:color w:val="000000"/>
          <w:sz w:val="24"/>
          <w:szCs w:val="24"/>
        </w:rPr>
        <w:t xml:space="preserve"> and that’s next week when I’m in Birmingham for a meeting</w:t>
      </w:r>
      <w:r w:rsidRPr="00C13AE5">
        <w:rPr>
          <w:rFonts w:cstheme="minorHAnsi"/>
          <w:color w:val="000000"/>
          <w:sz w:val="24"/>
          <w:szCs w:val="24"/>
        </w:rPr>
        <w:t xml:space="preserve"> so I shan’t need the car.</w:t>
      </w:r>
    </w:p>
    <w:p w14:paraId="2D2395EA"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Matthew:</w:t>
      </w:r>
      <w:r w:rsidRPr="00C13AE5">
        <w:rPr>
          <w:rFonts w:cstheme="minorHAnsi"/>
          <w:color w:val="000000"/>
          <w:sz w:val="24"/>
          <w:szCs w:val="24"/>
        </w:rPr>
        <w:t xml:space="preserve"> I didn’t ask for it next Wednesday! I’ve got an exam next Wednesday! I can’t help Alan when I’m doing an exam, can’t I?</w:t>
      </w:r>
    </w:p>
    <w:p w14:paraId="493AEE2D"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Mother:</w:t>
      </w:r>
      <w:r w:rsidRPr="00C13AE5">
        <w:rPr>
          <w:rFonts w:cstheme="minorHAnsi"/>
          <w:color w:val="000000"/>
          <w:sz w:val="24"/>
          <w:szCs w:val="24"/>
        </w:rPr>
        <w:t xml:space="preserve"> No, I suppose not. Well, I expect you’re right. </w:t>
      </w:r>
      <w:r w:rsidRPr="00C13AE5">
        <w:rPr>
          <w:rFonts w:cstheme="minorHAnsi"/>
          <w:b/>
          <w:color w:val="000000"/>
          <w:sz w:val="24"/>
          <w:szCs w:val="24"/>
        </w:rPr>
        <w:t>(Q4) I didn’t write it down so it’s my fault</w:t>
      </w:r>
      <w:r w:rsidRPr="00C13AE5">
        <w:rPr>
          <w:rFonts w:cstheme="minorHAnsi"/>
          <w:color w:val="000000"/>
          <w:sz w:val="24"/>
          <w:szCs w:val="24"/>
        </w:rPr>
        <w:t xml:space="preserve">. Next time we must both write it down. And make sure we write down the same date. </w:t>
      </w:r>
    </w:p>
    <w:p w14:paraId="74D008B7"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Matthew:</w:t>
      </w:r>
      <w:r w:rsidRPr="00C13AE5">
        <w:rPr>
          <w:rFonts w:cstheme="minorHAnsi"/>
          <w:color w:val="000000"/>
          <w:sz w:val="24"/>
          <w:szCs w:val="24"/>
        </w:rPr>
        <w:t xml:space="preserve"> OK, so can I have it today? I need to go or I’ll miss my lecture.</w:t>
      </w:r>
    </w:p>
    <w:p w14:paraId="6BEB428C"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Mother:</w:t>
      </w:r>
      <w:r w:rsidRPr="00C13AE5">
        <w:rPr>
          <w:rFonts w:cstheme="minorHAnsi"/>
          <w:color w:val="000000"/>
          <w:sz w:val="24"/>
          <w:szCs w:val="24"/>
        </w:rPr>
        <w:t xml:space="preserve"> Well, what am I suppose</w:t>
      </w:r>
      <w:r w:rsidR="00B71571" w:rsidRPr="00C13AE5">
        <w:rPr>
          <w:rFonts w:cstheme="minorHAnsi"/>
          <w:color w:val="000000"/>
          <w:sz w:val="24"/>
          <w:szCs w:val="24"/>
        </w:rPr>
        <w:t>d</w:t>
      </w:r>
      <w:r w:rsidRPr="00C13AE5">
        <w:rPr>
          <w:rFonts w:cstheme="minorHAnsi"/>
          <w:color w:val="000000"/>
          <w:sz w:val="24"/>
          <w:szCs w:val="24"/>
        </w:rPr>
        <w:t xml:space="preserve"> to do? I need to be at work in half an hour.</w:t>
      </w:r>
    </w:p>
    <w:p w14:paraId="3B64EE9E"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Matthew:</w:t>
      </w:r>
      <w:r w:rsidRPr="00C13AE5">
        <w:rPr>
          <w:rFonts w:cstheme="minorHAnsi"/>
          <w:color w:val="000000"/>
          <w:sz w:val="24"/>
          <w:szCs w:val="24"/>
        </w:rPr>
        <w:t xml:space="preserve"> I’ll give you a lift there on my way to college. How about that?</w:t>
      </w:r>
    </w:p>
    <w:p w14:paraId="2A2303AF"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Mother:</w:t>
      </w:r>
      <w:r w:rsidRPr="00C13AE5">
        <w:rPr>
          <w:rFonts w:cstheme="minorHAnsi"/>
          <w:color w:val="000000"/>
          <w:sz w:val="24"/>
          <w:szCs w:val="24"/>
        </w:rPr>
        <w:t xml:space="preserve"> I suppose I haven’t got much choice. Come on, then.</w:t>
      </w:r>
    </w:p>
    <w:p w14:paraId="1C5113B6" w14:textId="77777777" w:rsidR="00C77BB6" w:rsidRPr="00C13AE5" w:rsidRDefault="00C77BB6" w:rsidP="0077381A">
      <w:pPr>
        <w:spacing w:line="240" w:lineRule="atLeast"/>
        <w:rPr>
          <w:rFonts w:cstheme="minorHAnsi"/>
          <w:b/>
          <w:color w:val="000000"/>
          <w:sz w:val="24"/>
          <w:szCs w:val="24"/>
        </w:rPr>
      </w:pPr>
    </w:p>
    <w:p w14:paraId="6D6DFD5D" w14:textId="77777777" w:rsidR="00C77BB6" w:rsidRPr="00C13AE5" w:rsidRDefault="008950DB" w:rsidP="0077381A">
      <w:pPr>
        <w:spacing w:line="240" w:lineRule="atLeast"/>
        <w:rPr>
          <w:rFonts w:cstheme="minorHAnsi"/>
          <w:b/>
          <w:color w:val="000000"/>
          <w:sz w:val="24"/>
          <w:szCs w:val="24"/>
        </w:rPr>
      </w:pPr>
      <w:r w:rsidRPr="00C13AE5">
        <w:rPr>
          <w:rFonts w:cstheme="minorHAnsi"/>
          <w:b/>
          <w:color w:val="000000"/>
          <w:sz w:val="24"/>
          <w:szCs w:val="24"/>
        </w:rPr>
        <w:t>Conversation 2</w:t>
      </w:r>
      <w:r w:rsidR="00C77BB6" w:rsidRPr="00C13AE5">
        <w:rPr>
          <w:rFonts w:cstheme="minorHAnsi"/>
          <w:b/>
          <w:color w:val="000000"/>
          <w:sz w:val="24"/>
          <w:szCs w:val="24"/>
        </w:rPr>
        <w:t xml:space="preserve"> </w:t>
      </w:r>
    </w:p>
    <w:p w14:paraId="2F9DC73B"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Presenter:</w:t>
      </w:r>
      <w:r w:rsidRPr="00C13AE5">
        <w:rPr>
          <w:rFonts w:cstheme="minorHAnsi"/>
          <w:color w:val="000000"/>
          <w:sz w:val="24"/>
          <w:szCs w:val="24"/>
        </w:rPr>
        <w:t xml:space="preserve"> OK, now we come to our regular spot on extreme sports, and this week our fearless reporter Tom Walker has been trying out something called indoor skydiving. And he’s with me now. Tom, what’s this all about?</w:t>
      </w:r>
    </w:p>
    <w:p w14:paraId="52F0F262"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Reporter:</w:t>
      </w:r>
      <w:r w:rsidRPr="00C13AE5">
        <w:rPr>
          <w:rFonts w:cstheme="minorHAnsi"/>
          <w:color w:val="000000"/>
          <w:sz w:val="24"/>
          <w:szCs w:val="24"/>
        </w:rPr>
        <w:t xml:space="preserve"> Well, it’s the same as skydiving- jumping from an aeroplane and freefalling through the air without opening your parachute for some time – except that you do it </w:t>
      </w:r>
      <w:r w:rsidRPr="00C13AE5">
        <w:rPr>
          <w:rFonts w:cstheme="minorHAnsi"/>
          <w:b/>
          <w:color w:val="000000"/>
          <w:sz w:val="24"/>
          <w:szCs w:val="24"/>
        </w:rPr>
        <w:t>(Q5) in an indoor wind tunnel</w:t>
      </w:r>
      <w:r w:rsidRPr="00C13AE5">
        <w:rPr>
          <w:rFonts w:cstheme="minorHAnsi"/>
          <w:color w:val="000000"/>
          <w:sz w:val="24"/>
          <w:szCs w:val="24"/>
        </w:rPr>
        <w:t>. And there’s no plane, and no parachute, and, so I was told, no danger! So it gives you a taste of doing an e</w:t>
      </w:r>
      <w:r w:rsidR="00B71571" w:rsidRPr="00C13AE5">
        <w:rPr>
          <w:rFonts w:cstheme="minorHAnsi"/>
          <w:color w:val="000000"/>
          <w:sz w:val="24"/>
          <w:szCs w:val="24"/>
        </w:rPr>
        <w:t>xtreme sport, but it isn’t quite</w:t>
      </w:r>
      <w:r w:rsidRPr="00C13AE5">
        <w:rPr>
          <w:rFonts w:cstheme="minorHAnsi"/>
          <w:color w:val="000000"/>
          <w:sz w:val="24"/>
          <w:szCs w:val="24"/>
        </w:rPr>
        <w:t xml:space="preserve"> so extreme.</w:t>
      </w:r>
    </w:p>
    <w:p w14:paraId="008F6C2D"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Presenter:</w:t>
      </w:r>
      <w:r w:rsidRPr="00C13AE5">
        <w:rPr>
          <w:rFonts w:cstheme="minorHAnsi"/>
          <w:color w:val="000000"/>
          <w:sz w:val="24"/>
          <w:szCs w:val="24"/>
        </w:rPr>
        <w:t xml:space="preserve"> Right, now where did you do it?</w:t>
      </w:r>
    </w:p>
    <w:p w14:paraId="1935B445"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Reporter</w:t>
      </w:r>
      <w:r w:rsidRPr="00C13AE5">
        <w:rPr>
          <w:rFonts w:cstheme="minorHAnsi"/>
          <w:color w:val="000000"/>
          <w:sz w:val="24"/>
          <w:szCs w:val="24"/>
        </w:rPr>
        <w:t xml:space="preserve">: I did it in a vertical wind tunnel </w:t>
      </w:r>
      <w:r w:rsidRPr="00C13AE5">
        <w:rPr>
          <w:rFonts w:cstheme="minorHAnsi"/>
          <w:b/>
          <w:color w:val="000000"/>
          <w:sz w:val="24"/>
          <w:szCs w:val="24"/>
        </w:rPr>
        <w:t>(Q6) at an adventure sports center called Runaway</w:t>
      </w:r>
      <w:r w:rsidRPr="00C13AE5">
        <w:rPr>
          <w:rFonts w:cstheme="minorHAnsi"/>
          <w:color w:val="000000"/>
          <w:sz w:val="24"/>
          <w:szCs w:val="24"/>
        </w:rPr>
        <w:t>.</w:t>
      </w:r>
    </w:p>
    <w:p w14:paraId="3C517E34"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Presenter:</w:t>
      </w:r>
      <w:r w:rsidRPr="00C13AE5">
        <w:rPr>
          <w:rFonts w:cstheme="minorHAnsi"/>
          <w:color w:val="000000"/>
          <w:sz w:val="24"/>
          <w:szCs w:val="24"/>
        </w:rPr>
        <w:t xml:space="preserve"> What exactly is a vertical wind tunnel?</w:t>
      </w:r>
    </w:p>
    <w:p w14:paraId="1D636CA5"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Reporter:</w:t>
      </w:r>
      <w:r w:rsidRPr="00C13AE5">
        <w:rPr>
          <w:rFonts w:cstheme="minorHAnsi"/>
          <w:color w:val="000000"/>
          <w:sz w:val="24"/>
          <w:szCs w:val="24"/>
        </w:rPr>
        <w:t xml:space="preserve"> Well, it’s a tunnel that gets filled with air. The air is provided by four enormous industrial fans of a kind that usually provide air for underground systems. These fans produce a column of air that rushes through the tunnel from below at more than 160 kilometers per hour. When you’re in the tunnel, </w:t>
      </w:r>
      <w:r w:rsidRPr="00C13AE5">
        <w:rPr>
          <w:rFonts w:cstheme="minorHAnsi"/>
          <w:b/>
          <w:color w:val="000000"/>
          <w:sz w:val="24"/>
          <w:szCs w:val="24"/>
        </w:rPr>
        <w:t>(Q7) you float on this air</w:t>
      </w:r>
      <w:r w:rsidRPr="00C13AE5">
        <w:rPr>
          <w:rFonts w:cstheme="minorHAnsi"/>
          <w:color w:val="000000"/>
          <w:sz w:val="24"/>
          <w:szCs w:val="24"/>
        </w:rPr>
        <w:t>. The machine has been described as being like an enormous hairdryer. It allows you to fly as if you had fallen from a plane, but you are only two meters off the ground.</w:t>
      </w:r>
    </w:p>
    <w:p w14:paraId="0A4BA659"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Presenter:</w:t>
      </w:r>
      <w:r w:rsidRPr="00C13AE5">
        <w:rPr>
          <w:rFonts w:cstheme="minorHAnsi"/>
          <w:color w:val="000000"/>
          <w:sz w:val="24"/>
          <w:szCs w:val="24"/>
        </w:rPr>
        <w:t xml:space="preserve"> And it’s completely safe is it?</w:t>
      </w:r>
    </w:p>
    <w:p w14:paraId="133964D9"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Reporter:</w:t>
      </w:r>
      <w:r w:rsidRPr="00C13AE5">
        <w:rPr>
          <w:rFonts w:cstheme="minorHAnsi"/>
          <w:color w:val="000000"/>
          <w:sz w:val="24"/>
          <w:szCs w:val="24"/>
        </w:rPr>
        <w:t xml:space="preserve"> Yes. There are bars across the top of the tunnel to stop you flying off up and out of the tunnel. The tunnel is four meters wide and has glass walls. The only small problem you might have is that you keep bashing into these walls. </w:t>
      </w:r>
      <w:r w:rsidRPr="00C13AE5">
        <w:rPr>
          <w:rFonts w:cstheme="minorHAnsi"/>
          <w:b/>
          <w:color w:val="000000"/>
          <w:sz w:val="24"/>
          <w:szCs w:val="24"/>
        </w:rPr>
        <w:t>(Q8) But you’re not really going to hurt yourself a lot by doing this – the only injuries you are likely to get are sore elbows and knees</w:t>
      </w:r>
      <w:r w:rsidRPr="00C13AE5">
        <w:rPr>
          <w:rFonts w:cstheme="minorHAnsi"/>
          <w:color w:val="000000"/>
          <w:sz w:val="24"/>
          <w:szCs w:val="24"/>
        </w:rPr>
        <w:t xml:space="preserve">. In fact, it’s </w:t>
      </w:r>
      <w:r w:rsidRPr="00C13AE5">
        <w:rPr>
          <w:rFonts w:cstheme="minorHAnsi"/>
          <w:color w:val="000000"/>
          <w:sz w:val="24"/>
          <w:szCs w:val="24"/>
        </w:rPr>
        <w:lastRenderedPageBreak/>
        <w:t>so safe that the center is open to anyone over the age of four. In America, where the idea was invented by the military in 1994, pensioners in their eighties regularly have a go.</w:t>
      </w:r>
    </w:p>
    <w:p w14:paraId="1BDE9B5F" w14:textId="77777777" w:rsidR="00C77BB6" w:rsidRPr="00C13AE5" w:rsidRDefault="00C77BB6" w:rsidP="0077381A">
      <w:pPr>
        <w:spacing w:line="240" w:lineRule="atLeast"/>
        <w:rPr>
          <w:rFonts w:cstheme="minorHAnsi"/>
          <w:color w:val="000000"/>
          <w:sz w:val="24"/>
          <w:szCs w:val="24"/>
        </w:rPr>
      </w:pPr>
    </w:p>
    <w:p w14:paraId="45FB4A60" w14:textId="77777777" w:rsidR="00C77BB6" w:rsidRPr="00C13AE5" w:rsidRDefault="008950DB" w:rsidP="0077381A">
      <w:pPr>
        <w:spacing w:line="240" w:lineRule="atLeast"/>
        <w:rPr>
          <w:rFonts w:cstheme="minorHAnsi"/>
          <w:b/>
          <w:color w:val="000000"/>
          <w:sz w:val="24"/>
          <w:szCs w:val="24"/>
        </w:rPr>
      </w:pPr>
      <w:r w:rsidRPr="00C13AE5">
        <w:rPr>
          <w:rFonts w:cstheme="minorHAnsi"/>
          <w:b/>
          <w:color w:val="000000"/>
          <w:sz w:val="24"/>
          <w:szCs w:val="24"/>
        </w:rPr>
        <w:t>Conversation 3</w:t>
      </w:r>
    </w:p>
    <w:p w14:paraId="54612DEC"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PAM:</w:t>
      </w:r>
      <w:r w:rsidRPr="00C13AE5">
        <w:rPr>
          <w:rFonts w:cstheme="minorHAnsi"/>
          <w:color w:val="000000"/>
          <w:sz w:val="24"/>
          <w:szCs w:val="24"/>
        </w:rPr>
        <w:t xml:space="preserve"> HI Jun. As you know, I’ve asked you here today to discuss the future of our Self-Access Center. </w:t>
      </w:r>
      <w:r w:rsidRPr="00C13AE5">
        <w:rPr>
          <w:rFonts w:cstheme="minorHAnsi"/>
          <w:b/>
          <w:color w:val="000000"/>
          <w:sz w:val="24"/>
          <w:szCs w:val="24"/>
        </w:rPr>
        <w:t>(Q9) We have to decide what we want to do about this very important resource for our English language students</w:t>
      </w:r>
      <w:r w:rsidRPr="00C13AE5">
        <w:rPr>
          <w:rFonts w:cstheme="minorHAnsi"/>
          <w:color w:val="000000"/>
          <w:sz w:val="24"/>
          <w:szCs w:val="24"/>
        </w:rPr>
        <w:t>. So, can you tell me what the students think about this?</w:t>
      </w:r>
    </w:p>
    <w:p w14:paraId="2F2BA9E7"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JUN:</w:t>
      </w:r>
      <w:r w:rsidRPr="00C13AE5">
        <w:rPr>
          <w:rFonts w:cstheme="minorHAnsi"/>
          <w:color w:val="000000"/>
          <w:sz w:val="24"/>
          <w:szCs w:val="24"/>
        </w:rPr>
        <w:t xml:space="preserve"> Well, from the students’ point of view, we would like to keep it. The majority of students say that they enjoy using it because it provides a variation on the classroom routine and they see it as a pretty major component of their course, but we would like to see some improvements to the equipment, particularly the computers; </w:t>
      </w:r>
      <w:r w:rsidRPr="00C13AE5">
        <w:rPr>
          <w:rFonts w:cstheme="minorHAnsi"/>
          <w:b/>
          <w:color w:val="000000"/>
          <w:sz w:val="24"/>
          <w:szCs w:val="24"/>
        </w:rPr>
        <w:t>(Q10) there aren’t enough for one each at the moment</w:t>
      </w:r>
      <w:r w:rsidRPr="00C13AE5">
        <w:rPr>
          <w:rFonts w:cstheme="minorHAnsi"/>
          <w:color w:val="000000"/>
          <w:sz w:val="24"/>
          <w:szCs w:val="24"/>
        </w:rPr>
        <w:t xml:space="preserve"> and we always have to share.</w:t>
      </w:r>
    </w:p>
    <w:p w14:paraId="3921BD5D"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PAM:</w:t>
      </w:r>
      <w:r w:rsidRPr="00C13AE5">
        <w:rPr>
          <w:rFonts w:cstheme="minorHAnsi"/>
          <w:color w:val="000000"/>
          <w:sz w:val="24"/>
          <w:szCs w:val="24"/>
        </w:rPr>
        <w:t xml:space="preserve"> Well, yes, the teachers agree that it is a very valuable recourse but one thing we have noticed is that a lot of student are using it to check their personal emails. We don’t want to stop you students using it, but we think the </w:t>
      </w:r>
      <w:r w:rsidRPr="00C13AE5">
        <w:rPr>
          <w:rFonts w:cstheme="minorHAnsi"/>
          <w:b/>
          <w:color w:val="000000"/>
          <w:sz w:val="24"/>
          <w:szCs w:val="24"/>
        </w:rPr>
        <w:t>(Q11) computers should be used as a learning resource, not for emails</w:t>
      </w:r>
      <w:r w:rsidRPr="00C13AE5">
        <w:rPr>
          <w:rFonts w:cstheme="minorHAnsi"/>
          <w:color w:val="000000"/>
          <w:sz w:val="24"/>
          <w:szCs w:val="24"/>
        </w:rPr>
        <w:t>. Some of us also think that we could benefit a lot more by relocating the Self-Access Center to the main University library building. How do you think the students would feel about that, Jun?</w:t>
      </w:r>
    </w:p>
    <w:p w14:paraId="5E6A6656"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JUN:</w:t>
      </w:r>
      <w:r w:rsidRPr="00C13AE5">
        <w:rPr>
          <w:rFonts w:cstheme="minorHAnsi"/>
          <w:color w:val="000000"/>
          <w:sz w:val="24"/>
          <w:szCs w:val="24"/>
        </w:rPr>
        <w:t xml:space="preserve"> Well, the library is big enough to incorporate the Self-Access Center, but it wouldn’t be like a class activity anymore. Our main worry would be not being able to go to a teacher for advice. I’m sure there would be plenty of things to do but we really need teachers to help us choose the best activities.</w:t>
      </w:r>
    </w:p>
    <w:p w14:paraId="32E4CB02"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PAM:</w:t>
      </w:r>
      <w:r w:rsidRPr="00C13AE5">
        <w:rPr>
          <w:rFonts w:cstheme="minorHAnsi"/>
          <w:color w:val="000000"/>
          <w:sz w:val="24"/>
          <w:szCs w:val="24"/>
        </w:rPr>
        <w:t xml:space="preserve"> Well, there would still be a teacher present and he or she would guide the activities of the students, we wouldn’t just leave them to get on with it.</w:t>
      </w:r>
    </w:p>
    <w:p w14:paraId="0E4CD66F"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JUN:</w:t>
      </w:r>
      <w:r w:rsidRPr="00C13AE5">
        <w:rPr>
          <w:rFonts w:cstheme="minorHAnsi"/>
          <w:color w:val="000000"/>
          <w:sz w:val="24"/>
          <w:szCs w:val="24"/>
        </w:rPr>
        <w:t xml:space="preserve"> Yes, but I think the students would be much happier keeping the existing set-up; they really like going to the Self-Access Center with their teacher and staying together as a group to do activities. </w:t>
      </w:r>
      <w:r w:rsidRPr="00C13AE5">
        <w:rPr>
          <w:rFonts w:cstheme="minorHAnsi"/>
          <w:b/>
          <w:color w:val="000000"/>
          <w:sz w:val="24"/>
          <w:szCs w:val="24"/>
        </w:rPr>
        <w:t>(Q12) If we could just improve the resources and facilities, I think it would be fine.</w:t>
      </w:r>
    </w:p>
    <w:p w14:paraId="34CB1779" w14:textId="77777777" w:rsidR="00C77BB6" w:rsidRPr="00C13AE5" w:rsidRDefault="00C77BB6" w:rsidP="0077381A">
      <w:pPr>
        <w:spacing w:line="240" w:lineRule="atLeast"/>
        <w:rPr>
          <w:rFonts w:cstheme="minorHAnsi"/>
          <w:color w:val="000000"/>
          <w:sz w:val="24"/>
          <w:szCs w:val="24"/>
        </w:rPr>
      </w:pPr>
    </w:p>
    <w:p w14:paraId="6E504ACE" w14:textId="77777777" w:rsidR="00C77BB6" w:rsidRPr="00C13AE5" w:rsidRDefault="008950DB" w:rsidP="0077381A">
      <w:pPr>
        <w:spacing w:line="240" w:lineRule="atLeast"/>
        <w:rPr>
          <w:rFonts w:cstheme="minorHAnsi"/>
          <w:b/>
          <w:color w:val="000000"/>
          <w:sz w:val="24"/>
          <w:szCs w:val="24"/>
        </w:rPr>
      </w:pPr>
      <w:r w:rsidRPr="00C13AE5">
        <w:rPr>
          <w:rFonts w:cstheme="minorHAnsi"/>
          <w:b/>
          <w:color w:val="000000"/>
          <w:sz w:val="24"/>
          <w:szCs w:val="24"/>
        </w:rPr>
        <w:t>PART 3</w:t>
      </w:r>
    </w:p>
    <w:p w14:paraId="1952B67A" w14:textId="77777777" w:rsidR="00C77BB6" w:rsidRPr="00C13AE5" w:rsidRDefault="00C77BB6" w:rsidP="0077381A">
      <w:pPr>
        <w:spacing w:line="240" w:lineRule="atLeast"/>
        <w:rPr>
          <w:rFonts w:cstheme="minorHAnsi"/>
          <w:b/>
          <w:color w:val="000000"/>
          <w:sz w:val="24"/>
          <w:szCs w:val="24"/>
        </w:rPr>
      </w:pPr>
      <w:r w:rsidRPr="00C13AE5">
        <w:rPr>
          <w:rFonts w:cstheme="minorHAnsi"/>
          <w:b/>
          <w:color w:val="000000"/>
          <w:sz w:val="24"/>
          <w:szCs w:val="24"/>
        </w:rPr>
        <w:t>Talk</w:t>
      </w:r>
      <w:r w:rsidR="006C4AAF" w:rsidRPr="00C13AE5">
        <w:rPr>
          <w:rFonts w:cstheme="minorHAnsi"/>
          <w:b/>
          <w:color w:val="000000"/>
          <w:sz w:val="24"/>
          <w:szCs w:val="24"/>
        </w:rPr>
        <w:t>/Lecture</w:t>
      </w:r>
      <w:r w:rsidRPr="00C13AE5">
        <w:rPr>
          <w:rFonts w:cstheme="minorHAnsi"/>
          <w:b/>
          <w:color w:val="000000"/>
          <w:sz w:val="24"/>
          <w:szCs w:val="24"/>
        </w:rPr>
        <w:t xml:space="preserve"> 1:</w:t>
      </w:r>
    </w:p>
    <w:p w14:paraId="152F20B1" w14:textId="77777777" w:rsidR="00C77BB6" w:rsidRPr="00C13AE5" w:rsidRDefault="00C77BB6" w:rsidP="0049030D">
      <w:pPr>
        <w:spacing w:line="240" w:lineRule="atLeast"/>
        <w:rPr>
          <w:rFonts w:eastAsia="Times New Roman" w:cstheme="minorHAnsi"/>
          <w:bCs/>
          <w:color w:val="000000"/>
          <w:sz w:val="24"/>
          <w:szCs w:val="24"/>
          <w:lang w:eastAsia="vi-VN"/>
        </w:rPr>
      </w:pPr>
      <w:r w:rsidRPr="00C13AE5">
        <w:rPr>
          <w:rFonts w:eastAsia="Times New Roman" w:cstheme="minorHAnsi"/>
          <w:bCs/>
          <w:color w:val="000000"/>
          <w:sz w:val="24"/>
          <w:szCs w:val="24"/>
          <w:lang w:eastAsia="vi-VN"/>
        </w:rPr>
        <w:t>Dolls have always fascinated me, and that’s why, five years ago, I was delighted to be offered th</w:t>
      </w:r>
      <w:r w:rsidR="0049030D">
        <w:rPr>
          <w:rFonts w:eastAsia="Times New Roman" w:cstheme="minorHAnsi"/>
          <w:bCs/>
          <w:color w:val="000000"/>
          <w:sz w:val="24"/>
          <w:szCs w:val="24"/>
          <w:lang w:eastAsia="vi-VN"/>
        </w:rPr>
        <w:t>e job of running a doll museum.</w:t>
      </w:r>
    </w:p>
    <w:p w14:paraId="4C05ECE2" w14:textId="77777777" w:rsidR="00C77BB6" w:rsidRPr="00C13AE5" w:rsidRDefault="00C77BB6" w:rsidP="0077381A">
      <w:pPr>
        <w:spacing w:line="240" w:lineRule="atLeast"/>
        <w:jc w:val="both"/>
        <w:rPr>
          <w:rFonts w:eastAsia="Times New Roman" w:cstheme="minorHAnsi"/>
          <w:bCs/>
          <w:color w:val="000000"/>
          <w:sz w:val="24"/>
          <w:szCs w:val="24"/>
          <w:lang w:eastAsia="vi-VN"/>
        </w:rPr>
      </w:pPr>
      <w:r w:rsidRPr="00C13AE5">
        <w:rPr>
          <w:rFonts w:eastAsia="Times New Roman" w:cstheme="minorHAnsi"/>
          <w:bCs/>
          <w:color w:val="000000"/>
          <w:sz w:val="24"/>
          <w:szCs w:val="24"/>
          <w:lang w:eastAsia="vi-VN"/>
        </w:rPr>
        <w:t xml:space="preserve">Dolls have existed for thousands of years, and the earliest dolls we know about we found in graves in ancient Egypt. I only wish we could get one or two for our museum. But we haven’t unfortunately got anything as old as that in the museum. All the same, we have got examples from Europe from the twelfth century, but my favorite early dolls are actually from the seventeenth century. They interest me not just because they are early, or fairly early, but also </w:t>
      </w:r>
      <w:r w:rsidRPr="00C13AE5">
        <w:rPr>
          <w:rFonts w:eastAsia="Times New Roman" w:cstheme="minorHAnsi"/>
          <w:bCs/>
          <w:color w:val="000000"/>
          <w:sz w:val="24"/>
          <w:szCs w:val="24"/>
          <w:lang w:eastAsia="vi-VN"/>
        </w:rPr>
        <w:lastRenderedPageBreak/>
        <w:t>because of the clothes they are wearing. They have their original clothes, and from them we know what the owners wore, since dolls in those days were always dressed like their owners. They were made of the only material readily available for things like this at the time: solid wood and they were painted in great detail. In fact, on the best examples, like the ones in the museum, the detail includes the seventeenth- century make- up.</w:t>
      </w:r>
    </w:p>
    <w:p w14:paraId="1A5D77FD" w14:textId="77777777" w:rsidR="00C77BB6" w:rsidRPr="00C13AE5" w:rsidRDefault="00C77BB6" w:rsidP="0077381A">
      <w:pPr>
        <w:spacing w:line="240" w:lineRule="atLeast"/>
        <w:jc w:val="both"/>
        <w:rPr>
          <w:rFonts w:eastAsia="Times New Roman" w:cstheme="minorHAnsi"/>
          <w:bCs/>
          <w:color w:val="000000"/>
          <w:sz w:val="24"/>
          <w:szCs w:val="24"/>
          <w:lang w:eastAsia="vi-VN"/>
        </w:rPr>
      </w:pPr>
      <w:r w:rsidRPr="00C13AE5">
        <w:rPr>
          <w:rFonts w:eastAsia="Times New Roman" w:cstheme="minorHAnsi"/>
          <w:bCs/>
          <w:color w:val="000000"/>
          <w:sz w:val="24"/>
          <w:szCs w:val="24"/>
          <w:lang w:eastAsia="vi-VN"/>
        </w:rPr>
        <w:t>Dolls like these were very expensive then, and only the very rich could afford them. These days, they’re popular with collectors and if you want one today, you have to pay anything up to ten thousand pounds for a doll in perfect condition from this time! By the way, what makes them so valuable is that, as far as a collector is concerned, a doll is only worth collecting if it is in perfect condition, and that mea</w:t>
      </w:r>
      <w:r w:rsidR="0049030D">
        <w:rPr>
          <w:rFonts w:eastAsia="Times New Roman" w:cstheme="minorHAnsi"/>
          <w:bCs/>
          <w:color w:val="000000"/>
          <w:sz w:val="24"/>
          <w:szCs w:val="24"/>
          <w:lang w:eastAsia="vi-VN"/>
        </w:rPr>
        <w:t>ns having the original clothes.</w:t>
      </w:r>
    </w:p>
    <w:p w14:paraId="0ED0EF3E" w14:textId="77777777" w:rsidR="00C77BB6" w:rsidRPr="00C13AE5" w:rsidRDefault="00C77BB6" w:rsidP="0077381A">
      <w:pPr>
        <w:spacing w:line="240" w:lineRule="atLeast"/>
        <w:jc w:val="both"/>
        <w:rPr>
          <w:rFonts w:eastAsia="Times New Roman" w:cstheme="minorHAnsi"/>
          <w:bCs/>
          <w:color w:val="000000"/>
          <w:sz w:val="24"/>
          <w:szCs w:val="24"/>
          <w:lang w:eastAsia="vi-VN"/>
        </w:rPr>
      </w:pPr>
      <w:r w:rsidRPr="00C13AE5">
        <w:rPr>
          <w:rFonts w:eastAsia="Times New Roman" w:cstheme="minorHAnsi"/>
          <w:bCs/>
          <w:color w:val="000000"/>
          <w:sz w:val="24"/>
          <w:szCs w:val="24"/>
          <w:lang w:eastAsia="vi-VN"/>
        </w:rPr>
        <w:t>Doll collecting has become very fashionable since the museum opened, with people interested in dolls from every period, including later dolls. There’s great interest in nineteenth- century examples, when dolls were no longer made of wood, but began to have soft bodies and real hair. They were very delicate and few have survived, meaning such a doll would be worth about two thousand pounds, perhaps a bit more. Later, in the nineteenth century, you could often take off the doll’s hair. If you can, you can often see the maker’s name underneath, and of course the right on</w:t>
      </w:r>
      <w:r w:rsidR="0049030D">
        <w:rPr>
          <w:rFonts w:eastAsia="Times New Roman" w:cstheme="minorHAnsi"/>
          <w:bCs/>
          <w:color w:val="000000"/>
          <w:sz w:val="24"/>
          <w:szCs w:val="24"/>
          <w:lang w:eastAsia="vi-VN"/>
        </w:rPr>
        <w:t>e increases a doll’s value.</w:t>
      </w:r>
    </w:p>
    <w:p w14:paraId="0076D832" w14:textId="77777777" w:rsidR="00C77BB6" w:rsidRPr="00C13AE5" w:rsidRDefault="00C77BB6" w:rsidP="0077381A">
      <w:pPr>
        <w:spacing w:line="240" w:lineRule="atLeast"/>
        <w:jc w:val="both"/>
        <w:rPr>
          <w:rFonts w:eastAsia="Times New Roman" w:cstheme="minorHAnsi"/>
          <w:bCs/>
          <w:color w:val="000000"/>
          <w:sz w:val="24"/>
          <w:szCs w:val="24"/>
          <w:lang w:eastAsia="vi-VN"/>
        </w:rPr>
      </w:pPr>
      <w:r w:rsidRPr="00C13AE5">
        <w:rPr>
          <w:rFonts w:eastAsia="Times New Roman" w:cstheme="minorHAnsi"/>
          <w:bCs/>
          <w:color w:val="000000"/>
          <w:sz w:val="24"/>
          <w:szCs w:val="24"/>
          <w:lang w:eastAsia="vi-VN"/>
        </w:rPr>
        <w:t>There was a really big change in dolls at the beginning of the twentieth century. In the museum we have one of the earliest examples, from about 1909, of a doll that’s a model of a baby. Previously all dolls, the earliest ones, were little adults.</w:t>
      </w:r>
    </w:p>
    <w:p w14:paraId="6A50B241" w14:textId="77777777" w:rsidR="009E70B6" w:rsidRPr="00C13AE5" w:rsidRDefault="009E70B6" w:rsidP="0077381A">
      <w:pPr>
        <w:spacing w:line="240" w:lineRule="atLeast"/>
        <w:jc w:val="both"/>
        <w:rPr>
          <w:rFonts w:eastAsia="Times New Roman" w:cstheme="minorHAnsi"/>
          <w:bCs/>
          <w:color w:val="000000"/>
          <w:sz w:val="24"/>
          <w:szCs w:val="24"/>
          <w:lang w:eastAsia="vi-VN"/>
        </w:rPr>
      </w:pPr>
    </w:p>
    <w:p w14:paraId="34D35B61" w14:textId="77777777" w:rsidR="00C77BB6" w:rsidRPr="00C13AE5" w:rsidRDefault="00C77BB6" w:rsidP="0077381A">
      <w:pPr>
        <w:spacing w:line="240" w:lineRule="atLeast"/>
        <w:rPr>
          <w:rFonts w:cstheme="minorHAnsi"/>
          <w:b/>
          <w:color w:val="000000"/>
          <w:sz w:val="24"/>
          <w:szCs w:val="24"/>
        </w:rPr>
      </w:pPr>
      <w:r w:rsidRPr="00C13AE5">
        <w:rPr>
          <w:rFonts w:cstheme="minorHAnsi"/>
          <w:b/>
          <w:color w:val="000000"/>
          <w:sz w:val="24"/>
          <w:szCs w:val="24"/>
        </w:rPr>
        <w:t>Talk</w:t>
      </w:r>
      <w:r w:rsidR="006C4AAF" w:rsidRPr="00C13AE5">
        <w:rPr>
          <w:rFonts w:cstheme="minorHAnsi"/>
          <w:b/>
          <w:color w:val="000000"/>
          <w:sz w:val="24"/>
          <w:szCs w:val="24"/>
        </w:rPr>
        <w:t>/Lecture 2</w:t>
      </w:r>
    </w:p>
    <w:p w14:paraId="2B656F88" w14:textId="77777777" w:rsidR="00C77BB6" w:rsidRPr="00C13AE5" w:rsidRDefault="00C77BB6" w:rsidP="0077381A">
      <w:pPr>
        <w:spacing w:line="240" w:lineRule="atLeast"/>
        <w:jc w:val="both"/>
        <w:rPr>
          <w:rFonts w:eastAsia="Times New Roman" w:cstheme="minorHAnsi"/>
          <w:color w:val="000000"/>
          <w:sz w:val="24"/>
          <w:szCs w:val="24"/>
          <w:lang w:eastAsia="vi-VN"/>
        </w:rPr>
      </w:pPr>
      <w:r w:rsidRPr="00C13AE5">
        <w:rPr>
          <w:rFonts w:eastAsia="Times New Roman" w:cstheme="minorHAnsi"/>
          <w:color w:val="000000"/>
          <w:sz w:val="24"/>
          <w:szCs w:val="24"/>
          <w:lang w:eastAsia="vi-VN"/>
        </w:rPr>
        <w:t>Hello. I’m Stephen Mills. I will travel with you to the Tiger Tour in India, but I’m not your guide. I work as an artist and I’m going to take some photographs of tigers so that I can use them when I paint some pictures later. An expert guide will join the group when we arrive in India, but I’</w:t>
      </w:r>
      <w:r w:rsidR="0049030D">
        <w:rPr>
          <w:rFonts w:eastAsia="Times New Roman" w:cstheme="minorHAnsi"/>
          <w:color w:val="000000"/>
          <w:sz w:val="24"/>
          <w:szCs w:val="24"/>
          <w:lang w:eastAsia="vi-VN"/>
        </w:rPr>
        <w:t>m leading the group until then.</w:t>
      </w:r>
    </w:p>
    <w:p w14:paraId="6D747F55" w14:textId="77777777" w:rsidR="00C77BB6" w:rsidRPr="00C13AE5" w:rsidRDefault="00C77BB6" w:rsidP="0077381A">
      <w:pPr>
        <w:spacing w:line="240" w:lineRule="atLeast"/>
        <w:jc w:val="both"/>
        <w:rPr>
          <w:rFonts w:eastAsia="Times New Roman" w:cstheme="minorHAnsi"/>
          <w:color w:val="000000"/>
          <w:sz w:val="24"/>
          <w:szCs w:val="24"/>
          <w:lang w:eastAsia="vi-VN"/>
        </w:rPr>
      </w:pPr>
      <w:r w:rsidRPr="00C13AE5">
        <w:rPr>
          <w:rFonts w:eastAsia="Times New Roman" w:cstheme="minorHAnsi"/>
          <w:color w:val="000000"/>
          <w:sz w:val="24"/>
          <w:szCs w:val="24"/>
          <w:lang w:eastAsia="vi-VN"/>
        </w:rPr>
        <w:t>We leave London on the 6</w:t>
      </w:r>
      <w:r w:rsidRPr="00C13AE5">
        <w:rPr>
          <w:rFonts w:eastAsia="Times New Roman" w:cstheme="minorHAnsi"/>
          <w:color w:val="000000"/>
          <w:sz w:val="24"/>
          <w:szCs w:val="24"/>
          <w:vertAlign w:val="superscript"/>
          <w:lang w:eastAsia="vi-VN"/>
        </w:rPr>
        <w:t>th</w:t>
      </w:r>
      <w:r w:rsidRPr="00C13AE5">
        <w:rPr>
          <w:rFonts w:eastAsia="Times New Roman" w:cstheme="minorHAnsi"/>
          <w:color w:val="000000"/>
          <w:sz w:val="24"/>
          <w:szCs w:val="24"/>
          <w:lang w:eastAsia="vi-VN"/>
        </w:rPr>
        <w:t xml:space="preserve"> of November, arriving in India the following day. It’s a good time of year to visit the wildlife park where the tigers live. The rainy season finishes in October. And later in the year, the park gets more cro</w:t>
      </w:r>
      <w:r w:rsidR="0049030D">
        <w:rPr>
          <w:rFonts w:eastAsia="Times New Roman" w:cstheme="minorHAnsi"/>
          <w:color w:val="000000"/>
          <w:sz w:val="24"/>
          <w:szCs w:val="24"/>
          <w:lang w:eastAsia="vi-VN"/>
        </w:rPr>
        <w:t>wded and the tigers become shy.</w:t>
      </w:r>
    </w:p>
    <w:p w14:paraId="2945D24C" w14:textId="77777777" w:rsidR="00C77BB6" w:rsidRPr="00C13AE5" w:rsidRDefault="00C77BB6" w:rsidP="0077381A">
      <w:pPr>
        <w:spacing w:line="240" w:lineRule="atLeast"/>
        <w:jc w:val="both"/>
        <w:rPr>
          <w:rFonts w:eastAsia="Times New Roman" w:cstheme="minorHAnsi"/>
          <w:color w:val="000000"/>
          <w:sz w:val="24"/>
          <w:szCs w:val="24"/>
          <w:lang w:eastAsia="vi-VN"/>
        </w:rPr>
      </w:pPr>
      <w:r w:rsidRPr="00C13AE5">
        <w:rPr>
          <w:rFonts w:eastAsia="Times New Roman" w:cstheme="minorHAnsi"/>
          <w:color w:val="000000"/>
          <w:sz w:val="24"/>
          <w:szCs w:val="24"/>
          <w:lang w:eastAsia="vi-VN"/>
        </w:rPr>
        <w:t>We’ll spend ten days in the wildlife park. There are twenty other types of animals and three hundred types of bird to see as well as tigers. There are eighteen of us altogether and everything is organized for your comfort by the tour company. For example, although we’re in the jungle, we won’t have to sleep in tents! The hotels where we’ll</w:t>
      </w:r>
      <w:r w:rsidR="0049030D">
        <w:rPr>
          <w:rFonts w:eastAsia="Times New Roman" w:cstheme="minorHAnsi"/>
          <w:color w:val="000000"/>
          <w:sz w:val="24"/>
          <w:szCs w:val="24"/>
          <w:lang w:eastAsia="vi-VN"/>
        </w:rPr>
        <w:t xml:space="preserve"> stay are all very comfortable.</w:t>
      </w:r>
    </w:p>
    <w:p w14:paraId="76A16F2B" w14:textId="77777777" w:rsidR="00C77BB6" w:rsidRPr="00C13AE5" w:rsidRDefault="00C77BB6" w:rsidP="0077381A">
      <w:pPr>
        <w:spacing w:line="240" w:lineRule="atLeast"/>
        <w:jc w:val="both"/>
        <w:rPr>
          <w:rFonts w:eastAsia="Times New Roman" w:cstheme="minorHAnsi"/>
          <w:color w:val="000000"/>
          <w:sz w:val="24"/>
          <w:szCs w:val="24"/>
          <w:lang w:eastAsia="vi-VN"/>
        </w:rPr>
      </w:pPr>
      <w:r w:rsidRPr="00C13AE5">
        <w:rPr>
          <w:rFonts w:eastAsia="Times New Roman" w:cstheme="minorHAnsi"/>
          <w:color w:val="000000"/>
          <w:sz w:val="24"/>
          <w:szCs w:val="24"/>
          <w:lang w:eastAsia="vi-VN"/>
        </w:rPr>
        <w:t>To be sure of seeing tigers, we’ll stay in two different parts of the wildlife park. We’ll spend three days in the north, where we’ll travel around in an open truck, and the rest of the time in the south, where we’ll travel around on</w:t>
      </w:r>
      <w:r w:rsidR="0049030D">
        <w:rPr>
          <w:rFonts w:eastAsia="Times New Roman" w:cstheme="minorHAnsi"/>
          <w:color w:val="000000"/>
          <w:sz w:val="24"/>
          <w:szCs w:val="24"/>
          <w:lang w:eastAsia="vi-VN"/>
        </w:rPr>
        <w:t xml:space="preserve"> elephants. That should be fun!</w:t>
      </w:r>
    </w:p>
    <w:p w14:paraId="2A32C25A" w14:textId="77777777" w:rsidR="00C77BB6" w:rsidRPr="00C13AE5" w:rsidRDefault="00C77BB6" w:rsidP="0077381A">
      <w:pPr>
        <w:spacing w:line="240" w:lineRule="atLeast"/>
        <w:jc w:val="both"/>
        <w:rPr>
          <w:rFonts w:eastAsia="Times New Roman" w:cstheme="minorHAnsi"/>
          <w:color w:val="000000"/>
          <w:sz w:val="24"/>
          <w:szCs w:val="24"/>
          <w:lang w:eastAsia="vi-VN"/>
        </w:rPr>
      </w:pPr>
      <w:r w:rsidRPr="00C13AE5">
        <w:rPr>
          <w:rFonts w:eastAsia="Times New Roman" w:cstheme="minorHAnsi"/>
          <w:color w:val="000000"/>
          <w:sz w:val="24"/>
          <w:szCs w:val="24"/>
          <w:lang w:eastAsia="vi-VN"/>
        </w:rPr>
        <w:t xml:space="preserve">On the way back to London, we have dinner and one night’s bed and breakfast in the Indian capital, Delhi. There you can either go sightseeing or go shopping, whichever you prefer. But </w:t>
      </w:r>
      <w:r w:rsidRPr="00C13AE5">
        <w:rPr>
          <w:rFonts w:eastAsia="Times New Roman" w:cstheme="minorHAnsi"/>
          <w:color w:val="000000"/>
          <w:sz w:val="24"/>
          <w:szCs w:val="24"/>
          <w:lang w:eastAsia="vi-VN"/>
        </w:rPr>
        <w:lastRenderedPageBreak/>
        <w:t>please note that lunch is not provided on our day of departure, as the plane lea</w:t>
      </w:r>
      <w:r w:rsidR="0049030D">
        <w:rPr>
          <w:rFonts w:eastAsia="Times New Roman" w:cstheme="minorHAnsi"/>
          <w:color w:val="000000"/>
          <w:sz w:val="24"/>
          <w:szCs w:val="24"/>
          <w:lang w:eastAsia="vi-VN"/>
        </w:rPr>
        <w:t>ves at two in the afternoon.</w:t>
      </w:r>
    </w:p>
    <w:p w14:paraId="7856C8BD" w14:textId="77777777" w:rsidR="00C77BB6" w:rsidRPr="00C13AE5" w:rsidRDefault="00C77BB6" w:rsidP="0077381A">
      <w:pPr>
        <w:spacing w:line="240" w:lineRule="atLeast"/>
        <w:jc w:val="both"/>
        <w:rPr>
          <w:rFonts w:eastAsia="Times New Roman" w:cstheme="minorHAnsi"/>
          <w:color w:val="000000"/>
          <w:sz w:val="24"/>
          <w:szCs w:val="24"/>
          <w:lang w:eastAsia="vi-VN"/>
        </w:rPr>
      </w:pPr>
      <w:r w:rsidRPr="00C13AE5">
        <w:rPr>
          <w:rFonts w:eastAsia="Times New Roman" w:cstheme="minorHAnsi"/>
          <w:color w:val="000000"/>
          <w:sz w:val="24"/>
          <w:szCs w:val="24"/>
          <w:lang w:eastAsia="vi-VN"/>
        </w:rPr>
        <w:t>Now, if there are any questions ....</w:t>
      </w:r>
    </w:p>
    <w:p w14:paraId="345FF6E4" w14:textId="77777777" w:rsidR="00C77BB6" w:rsidRPr="00C13AE5" w:rsidRDefault="00C77BB6" w:rsidP="0077381A">
      <w:pPr>
        <w:spacing w:line="240" w:lineRule="atLeast"/>
        <w:rPr>
          <w:rFonts w:cstheme="minorHAnsi"/>
          <w:color w:val="000000"/>
          <w:sz w:val="24"/>
          <w:szCs w:val="24"/>
        </w:rPr>
      </w:pPr>
    </w:p>
    <w:p w14:paraId="608F68F6" w14:textId="77777777" w:rsidR="00C77BB6" w:rsidRPr="00C13AE5" w:rsidRDefault="00C77BB6" w:rsidP="0077381A">
      <w:pPr>
        <w:spacing w:line="240" w:lineRule="atLeast"/>
        <w:rPr>
          <w:rFonts w:cstheme="minorHAnsi"/>
          <w:b/>
          <w:color w:val="000000"/>
          <w:sz w:val="24"/>
          <w:szCs w:val="24"/>
        </w:rPr>
      </w:pPr>
      <w:r w:rsidRPr="00C13AE5">
        <w:rPr>
          <w:rFonts w:cstheme="minorHAnsi"/>
          <w:b/>
          <w:color w:val="000000"/>
          <w:sz w:val="24"/>
          <w:szCs w:val="24"/>
        </w:rPr>
        <w:t>Talk</w:t>
      </w:r>
      <w:r w:rsidR="006C4AAF" w:rsidRPr="00C13AE5">
        <w:rPr>
          <w:rFonts w:cstheme="minorHAnsi"/>
          <w:b/>
          <w:color w:val="000000"/>
          <w:sz w:val="24"/>
          <w:szCs w:val="24"/>
        </w:rPr>
        <w:t>/Lecture</w:t>
      </w:r>
      <w:r w:rsidRPr="00C13AE5">
        <w:rPr>
          <w:rFonts w:cstheme="minorHAnsi"/>
          <w:b/>
          <w:color w:val="000000"/>
          <w:sz w:val="24"/>
          <w:szCs w:val="24"/>
        </w:rPr>
        <w:t xml:space="preserve"> 3:</w:t>
      </w:r>
    </w:p>
    <w:p w14:paraId="78BA80ED" w14:textId="77777777" w:rsidR="00C77BB6" w:rsidRPr="00C13AE5" w:rsidRDefault="00C77BB6" w:rsidP="0077381A">
      <w:pPr>
        <w:spacing w:line="240" w:lineRule="atLeast"/>
        <w:jc w:val="both"/>
        <w:rPr>
          <w:rFonts w:eastAsia="Times New Roman" w:cstheme="minorHAnsi"/>
          <w:b/>
          <w:bCs/>
          <w:color w:val="000000"/>
          <w:sz w:val="24"/>
          <w:szCs w:val="24"/>
          <w:u w:val="single"/>
          <w:lang w:eastAsia="vi-VN"/>
        </w:rPr>
      </w:pPr>
      <w:r w:rsidRPr="00C13AE5">
        <w:rPr>
          <w:rFonts w:eastAsia="Times New Roman" w:cstheme="minorHAnsi"/>
          <w:b/>
          <w:bCs/>
          <w:color w:val="000000"/>
          <w:sz w:val="24"/>
          <w:szCs w:val="24"/>
          <w:u w:val="single"/>
          <w:lang w:eastAsia="vi-VN"/>
        </w:rPr>
        <w:t xml:space="preserve">Announcer: </w:t>
      </w:r>
    </w:p>
    <w:p w14:paraId="25F102F4" w14:textId="77777777" w:rsidR="00C77BB6" w:rsidRPr="00C13AE5" w:rsidRDefault="00C77BB6" w:rsidP="0077381A">
      <w:pPr>
        <w:spacing w:line="240" w:lineRule="atLeast"/>
        <w:jc w:val="both"/>
        <w:rPr>
          <w:rFonts w:eastAsia="Times New Roman" w:cstheme="minorHAnsi"/>
          <w:bCs/>
          <w:color w:val="000000"/>
          <w:sz w:val="24"/>
          <w:szCs w:val="24"/>
          <w:lang w:eastAsia="vi-VN"/>
        </w:rPr>
      </w:pPr>
      <w:r w:rsidRPr="00C13AE5">
        <w:rPr>
          <w:rFonts w:eastAsia="Times New Roman" w:cstheme="minorHAnsi"/>
          <w:bCs/>
          <w:color w:val="000000"/>
          <w:sz w:val="24"/>
          <w:szCs w:val="24"/>
          <w:lang w:eastAsia="vi-VN"/>
        </w:rPr>
        <w:t>For the second in our series about locally- run businesses, we meet Simon Winridge, co- founder of the hugely- successfully Winridge Forest Railway Park, Welcome, Simon. Now, perhaps you can begin by telling us a littl</w:t>
      </w:r>
      <w:r w:rsidR="0049030D">
        <w:rPr>
          <w:rFonts w:eastAsia="Times New Roman" w:cstheme="minorHAnsi"/>
          <w:bCs/>
          <w:color w:val="000000"/>
          <w:sz w:val="24"/>
          <w:szCs w:val="24"/>
          <w:lang w:eastAsia="vi-VN"/>
        </w:rPr>
        <w:t>e bit about how it all started.</w:t>
      </w:r>
    </w:p>
    <w:p w14:paraId="2A0B120D" w14:textId="77777777" w:rsidR="00C77BB6" w:rsidRPr="00C13AE5" w:rsidRDefault="00C77BB6" w:rsidP="0077381A">
      <w:pPr>
        <w:spacing w:line="240" w:lineRule="atLeast"/>
        <w:jc w:val="both"/>
        <w:rPr>
          <w:rFonts w:eastAsia="Times New Roman" w:cstheme="minorHAnsi"/>
          <w:b/>
          <w:bCs/>
          <w:color w:val="000000"/>
          <w:sz w:val="24"/>
          <w:szCs w:val="24"/>
          <w:u w:val="single"/>
          <w:lang w:eastAsia="vi-VN"/>
        </w:rPr>
      </w:pPr>
      <w:r w:rsidRPr="00C13AE5">
        <w:rPr>
          <w:rFonts w:eastAsia="Times New Roman" w:cstheme="minorHAnsi"/>
          <w:b/>
          <w:bCs/>
          <w:color w:val="000000"/>
          <w:sz w:val="24"/>
          <w:szCs w:val="24"/>
          <w:u w:val="single"/>
          <w:lang w:eastAsia="vi-VN"/>
        </w:rPr>
        <w:t>Man:</w:t>
      </w:r>
    </w:p>
    <w:p w14:paraId="05C0342C" w14:textId="77777777" w:rsidR="00C77BB6" w:rsidRPr="00C13AE5" w:rsidRDefault="00C77BB6" w:rsidP="0077381A">
      <w:pPr>
        <w:spacing w:line="240" w:lineRule="atLeast"/>
        <w:jc w:val="both"/>
        <w:rPr>
          <w:rFonts w:eastAsia="Times New Roman" w:cstheme="minorHAnsi"/>
          <w:bCs/>
          <w:color w:val="000000"/>
          <w:sz w:val="24"/>
          <w:szCs w:val="24"/>
          <w:lang w:eastAsia="vi-VN"/>
        </w:rPr>
      </w:pPr>
      <w:r w:rsidRPr="00C13AE5">
        <w:rPr>
          <w:rFonts w:eastAsia="Times New Roman" w:cstheme="minorHAnsi"/>
          <w:bCs/>
          <w:color w:val="000000"/>
          <w:sz w:val="24"/>
          <w:szCs w:val="24"/>
          <w:lang w:eastAsia="vi-VN"/>
        </w:rPr>
        <w:t>Well, during the 1970s, my wife, Liz and I had just acquired 80 acres of sheep- farming land, and we decided to settle down and have children. Pretty soon we had a daughter, Sarah, and a son, Duncan. The place was wonderful for the kids: they particularly loved trains and gradually built up an enormous network of miniature railway track. I began to develop larger- scale models of locomotives but we didn’t think anything more of it until I went on a trip to a theme park near Birmingham and decided we could do a much better job! So we set up a small one ourselves based on the miniature railway and we opened to the public for just a month that year, 1984- in July- our driest month- because our children said they didn’t want our guests to have a miserable, wet visit. I dealt with Park business and Liz</w:t>
      </w:r>
      <w:r w:rsidR="0049030D">
        <w:rPr>
          <w:rFonts w:eastAsia="Times New Roman" w:cstheme="minorHAnsi"/>
          <w:bCs/>
          <w:color w:val="000000"/>
          <w:sz w:val="24"/>
          <w:szCs w:val="24"/>
          <w:lang w:eastAsia="vi-VN"/>
        </w:rPr>
        <w:t xml:space="preserve"> carried on with the farm work.</w:t>
      </w:r>
    </w:p>
    <w:p w14:paraId="399E3F58" w14:textId="77777777" w:rsidR="00C77BB6" w:rsidRPr="00C13AE5" w:rsidRDefault="00C77BB6" w:rsidP="0077381A">
      <w:pPr>
        <w:spacing w:line="240" w:lineRule="atLeast"/>
        <w:jc w:val="both"/>
        <w:rPr>
          <w:rFonts w:eastAsia="Times New Roman" w:cstheme="minorHAnsi"/>
          <w:bCs/>
          <w:color w:val="000000"/>
          <w:sz w:val="24"/>
          <w:szCs w:val="24"/>
          <w:lang w:eastAsia="vi-VN"/>
        </w:rPr>
      </w:pPr>
      <w:r w:rsidRPr="00C13AE5">
        <w:rPr>
          <w:rFonts w:eastAsia="Times New Roman" w:cstheme="minorHAnsi"/>
          <w:bCs/>
          <w:color w:val="000000"/>
          <w:sz w:val="24"/>
          <w:szCs w:val="24"/>
          <w:lang w:eastAsia="vi-VN"/>
        </w:rPr>
        <w:t>It soon became clear that we were onto a winner. We began to extend the railway track and lay it among more interesting landscape by planting trees, which in turn attracted more wildlife, and by ma</w:t>
      </w:r>
      <w:r w:rsidR="0049030D">
        <w:rPr>
          <w:rFonts w:eastAsia="Times New Roman" w:cstheme="minorHAnsi"/>
          <w:bCs/>
          <w:color w:val="000000"/>
          <w:sz w:val="24"/>
          <w:szCs w:val="24"/>
          <w:lang w:eastAsia="vi-VN"/>
        </w:rPr>
        <w:t>king cuttings through the rock.</w:t>
      </w:r>
    </w:p>
    <w:p w14:paraId="06F0F820" w14:textId="77777777" w:rsidR="00C77BB6" w:rsidRPr="00C13AE5" w:rsidRDefault="00C77BB6" w:rsidP="0077381A">
      <w:pPr>
        <w:spacing w:line="240" w:lineRule="atLeast"/>
        <w:jc w:val="both"/>
        <w:rPr>
          <w:rFonts w:eastAsia="Times New Roman" w:cstheme="minorHAnsi"/>
          <w:bCs/>
          <w:color w:val="000000"/>
          <w:sz w:val="24"/>
          <w:szCs w:val="24"/>
          <w:lang w:eastAsia="vi-VN"/>
        </w:rPr>
      </w:pPr>
      <w:r w:rsidRPr="00C13AE5">
        <w:rPr>
          <w:rFonts w:eastAsia="Times New Roman" w:cstheme="minorHAnsi"/>
          <w:bCs/>
          <w:color w:val="000000"/>
          <w:sz w:val="24"/>
          <w:szCs w:val="24"/>
          <w:lang w:eastAsia="vi-VN"/>
        </w:rPr>
        <w:t>Nowadays, we’re open all year round and we’re pleased to say that Winridge is one of the most popular visitor attractions in the area- with 50.000 visitors a year- a million and a half people have been through our doors since we opened.</w:t>
      </w:r>
    </w:p>
    <w:p w14:paraId="656B9F57" w14:textId="77777777" w:rsidR="00C77BB6" w:rsidRPr="00C13AE5" w:rsidRDefault="00C77BB6" w:rsidP="0077381A">
      <w:pPr>
        <w:spacing w:line="240" w:lineRule="atLeast"/>
        <w:jc w:val="both"/>
        <w:rPr>
          <w:rFonts w:eastAsia="Times New Roman" w:cstheme="minorHAnsi"/>
          <w:bCs/>
          <w:color w:val="000000"/>
          <w:sz w:val="24"/>
          <w:szCs w:val="24"/>
          <w:lang w:eastAsia="vi-VN"/>
        </w:rPr>
      </w:pPr>
    </w:p>
    <w:p w14:paraId="6CCCC3E4" w14:textId="77777777" w:rsidR="009339B2" w:rsidRPr="00C13AE5" w:rsidRDefault="009339B2" w:rsidP="0077381A">
      <w:pPr>
        <w:spacing w:line="240" w:lineRule="atLeast"/>
        <w:rPr>
          <w:rFonts w:cstheme="minorHAnsi"/>
          <w:b/>
          <w:color w:val="000000"/>
          <w:sz w:val="24"/>
          <w:szCs w:val="24"/>
        </w:rPr>
      </w:pPr>
      <w:r w:rsidRPr="00C13AE5">
        <w:rPr>
          <w:rFonts w:cstheme="minorHAnsi"/>
          <w:b/>
          <w:color w:val="000000"/>
          <w:sz w:val="24"/>
          <w:szCs w:val="24"/>
        </w:rPr>
        <w:br w:type="page"/>
      </w:r>
    </w:p>
    <w:p w14:paraId="0683E244" w14:textId="77777777" w:rsidR="00C77BB6" w:rsidRPr="0049030D" w:rsidRDefault="002E6F0A" w:rsidP="0077381A">
      <w:pPr>
        <w:spacing w:line="240" w:lineRule="atLeast"/>
        <w:jc w:val="center"/>
        <w:rPr>
          <w:rFonts w:cstheme="minorHAnsi"/>
          <w:b/>
          <w:color w:val="000000"/>
          <w:sz w:val="36"/>
          <w:szCs w:val="36"/>
        </w:rPr>
      </w:pPr>
      <w:r w:rsidRPr="0049030D">
        <w:rPr>
          <w:rFonts w:cstheme="minorHAnsi"/>
          <w:b/>
          <w:color w:val="000000"/>
          <w:sz w:val="36"/>
          <w:szCs w:val="36"/>
        </w:rPr>
        <w:lastRenderedPageBreak/>
        <w:t>TEST 6</w:t>
      </w:r>
    </w:p>
    <w:p w14:paraId="0C8BF57E" w14:textId="77777777" w:rsidR="00A81A69" w:rsidRPr="00C13AE5" w:rsidRDefault="00A81A69" w:rsidP="0077381A">
      <w:pPr>
        <w:spacing w:line="240" w:lineRule="atLeast"/>
        <w:rPr>
          <w:rFonts w:cstheme="minorHAnsi"/>
          <w:b/>
          <w:color w:val="000000"/>
          <w:sz w:val="24"/>
          <w:szCs w:val="24"/>
        </w:rPr>
      </w:pPr>
      <w:r w:rsidRPr="00C13AE5">
        <w:rPr>
          <w:rFonts w:cstheme="minorHAnsi"/>
          <w:b/>
          <w:color w:val="000000"/>
          <w:sz w:val="24"/>
          <w:szCs w:val="24"/>
        </w:rPr>
        <w:t>PART 1:</w:t>
      </w:r>
    </w:p>
    <w:p w14:paraId="70558B62" w14:textId="77777777" w:rsidR="00A81A69" w:rsidRPr="00C13AE5" w:rsidRDefault="00C66C71" w:rsidP="0077381A">
      <w:pPr>
        <w:pStyle w:val="ListParagraph"/>
        <w:numPr>
          <w:ilvl w:val="0"/>
          <w:numId w:val="4"/>
        </w:numPr>
        <w:spacing w:line="240" w:lineRule="atLeast"/>
        <w:ind w:left="360"/>
        <w:contextualSpacing w:val="0"/>
        <w:rPr>
          <w:rFonts w:cstheme="minorHAnsi"/>
          <w:b/>
          <w:sz w:val="24"/>
          <w:szCs w:val="24"/>
        </w:rPr>
      </w:pPr>
      <w:r w:rsidRPr="00C13AE5">
        <w:rPr>
          <w:rFonts w:cstheme="minorHAnsi"/>
          <w:b/>
          <w:sz w:val="24"/>
          <w:szCs w:val="24"/>
        </w:rPr>
        <w:t>How will Mary travel to Scotland?</w:t>
      </w:r>
    </w:p>
    <w:p w14:paraId="1CD119AD" w14:textId="77777777" w:rsidR="00A81A69" w:rsidRPr="00C13AE5" w:rsidRDefault="00665594" w:rsidP="0077381A">
      <w:pPr>
        <w:spacing w:line="240" w:lineRule="atLeast"/>
        <w:ind w:left="360"/>
        <w:rPr>
          <w:rFonts w:cstheme="minorHAnsi"/>
          <w:sz w:val="24"/>
          <w:szCs w:val="24"/>
        </w:rPr>
      </w:pPr>
      <w:r w:rsidRPr="00C13AE5">
        <w:rPr>
          <w:rFonts w:cstheme="minorHAnsi"/>
          <w:sz w:val="24"/>
          <w:szCs w:val="24"/>
        </w:rPr>
        <w:t>Speaker 1: Are you taking</w:t>
      </w:r>
      <w:r w:rsidR="00A81A69" w:rsidRPr="00C13AE5">
        <w:rPr>
          <w:rFonts w:cstheme="minorHAnsi"/>
          <w:sz w:val="24"/>
          <w:szCs w:val="24"/>
        </w:rPr>
        <w:t xml:space="preserve"> the train to Scotland tomorrow, Mary?</w:t>
      </w:r>
    </w:p>
    <w:p w14:paraId="1CD2CB0E"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t>Speaker 2: No. I’m driving there. It’s cheaper.</w:t>
      </w:r>
    </w:p>
    <w:p w14:paraId="5DC49D51"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t>Speaker 1: Why don’t you go by coach?</w:t>
      </w:r>
    </w:p>
    <w:p w14:paraId="5AD42655"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t xml:space="preserve">Speaker 2: Oh no. It takes 7 hours </w:t>
      </w:r>
    </w:p>
    <w:p w14:paraId="17CF7907" w14:textId="77777777" w:rsidR="00137C21" w:rsidRPr="00C13AE5" w:rsidRDefault="00137C21" w:rsidP="0077381A">
      <w:pPr>
        <w:spacing w:line="240" w:lineRule="atLeast"/>
        <w:rPr>
          <w:rFonts w:cstheme="minorHAnsi"/>
          <w:sz w:val="24"/>
          <w:szCs w:val="24"/>
        </w:rPr>
      </w:pPr>
    </w:p>
    <w:p w14:paraId="0D62B579" w14:textId="77777777" w:rsidR="00A81A69" w:rsidRPr="00C13AE5" w:rsidRDefault="00C66C71" w:rsidP="0077381A">
      <w:pPr>
        <w:pStyle w:val="ListParagraph"/>
        <w:numPr>
          <w:ilvl w:val="0"/>
          <w:numId w:val="4"/>
        </w:numPr>
        <w:spacing w:line="240" w:lineRule="atLeast"/>
        <w:ind w:left="360"/>
        <w:contextualSpacing w:val="0"/>
        <w:rPr>
          <w:rFonts w:cstheme="minorHAnsi"/>
          <w:b/>
          <w:sz w:val="24"/>
          <w:szCs w:val="24"/>
        </w:rPr>
      </w:pPr>
      <w:r w:rsidRPr="00C13AE5">
        <w:rPr>
          <w:rFonts w:cstheme="minorHAnsi"/>
          <w:b/>
          <w:sz w:val="24"/>
          <w:szCs w:val="24"/>
        </w:rPr>
        <w:t>Where are the shoes?</w:t>
      </w:r>
    </w:p>
    <w:p w14:paraId="1ED891B7"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t>Speaker 1: Mom. Have you seen my brown shoes?</w:t>
      </w:r>
    </w:p>
    <w:p w14:paraId="755ADA24"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t>Speaker 2: Yes. They’re under the table.</w:t>
      </w:r>
    </w:p>
    <w:p w14:paraId="396F8DEA"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t>Speaker 1: No. They’re not. I left them on the chair this morning. But they’re not there now.</w:t>
      </w:r>
    </w:p>
    <w:p w14:paraId="07A42726"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t>Speaker 2: There they are, under the window.</w:t>
      </w:r>
    </w:p>
    <w:p w14:paraId="3F7E87D0" w14:textId="77777777" w:rsidR="00137C21" w:rsidRPr="00C13AE5" w:rsidRDefault="00137C21" w:rsidP="0077381A">
      <w:pPr>
        <w:spacing w:line="240" w:lineRule="atLeast"/>
        <w:rPr>
          <w:rFonts w:cstheme="minorHAnsi"/>
          <w:sz w:val="24"/>
          <w:szCs w:val="24"/>
        </w:rPr>
      </w:pPr>
    </w:p>
    <w:p w14:paraId="742D1A70" w14:textId="77777777" w:rsidR="00A81A69" w:rsidRPr="00C13AE5" w:rsidRDefault="00C66C71" w:rsidP="0077381A">
      <w:pPr>
        <w:pStyle w:val="ListParagraph"/>
        <w:numPr>
          <w:ilvl w:val="0"/>
          <w:numId w:val="4"/>
        </w:numPr>
        <w:spacing w:line="240" w:lineRule="atLeast"/>
        <w:ind w:left="360"/>
        <w:contextualSpacing w:val="0"/>
        <w:rPr>
          <w:rFonts w:cstheme="minorHAnsi"/>
          <w:b/>
          <w:sz w:val="24"/>
          <w:szCs w:val="24"/>
        </w:rPr>
      </w:pPr>
      <w:r w:rsidRPr="00C13AE5">
        <w:rPr>
          <w:rFonts w:cstheme="minorHAnsi"/>
          <w:b/>
          <w:sz w:val="24"/>
          <w:szCs w:val="24"/>
        </w:rPr>
        <w:t>When will the football match start next week?</w:t>
      </w:r>
    </w:p>
    <w:p w14:paraId="015C3FC4"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t>Speaker 1: Does the football match start at 12:15 every week?</w:t>
      </w:r>
    </w:p>
    <w:p w14:paraId="4B06E618"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t>Speaker 2: No. It was early this week. It usually begins at 2 o’clock.</w:t>
      </w:r>
    </w:p>
    <w:p w14:paraId="62B600C8" w14:textId="77777777" w:rsidR="00A81A69" w:rsidRPr="00C13AE5" w:rsidRDefault="00D131A8" w:rsidP="0077381A">
      <w:pPr>
        <w:spacing w:line="240" w:lineRule="atLeast"/>
        <w:ind w:left="360"/>
        <w:rPr>
          <w:rFonts w:cstheme="minorHAnsi"/>
          <w:sz w:val="24"/>
          <w:szCs w:val="24"/>
        </w:rPr>
      </w:pPr>
      <w:r w:rsidRPr="00C13AE5">
        <w:rPr>
          <w:rFonts w:cstheme="minorHAnsi"/>
          <w:sz w:val="24"/>
          <w:szCs w:val="24"/>
        </w:rPr>
        <w:t>Speaker 1: S</w:t>
      </w:r>
      <w:r w:rsidR="00A81A69" w:rsidRPr="00C13AE5">
        <w:rPr>
          <w:rFonts w:cstheme="minorHAnsi"/>
          <w:sz w:val="24"/>
          <w:szCs w:val="24"/>
        </w:rPr>
        <w:t>o it will be the usual time next week.</w:t>
      </w:r>
    </w:p>
    <w:p w14:paraId="7B48EAB2"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t>Speaker 2: Yes.</w:t>
      </w:r>
    </w:p>
    <w:p w14:paraId="37609A0A" w14:textId="77777777" w:rsidR="0049030D" w:rsidRPr="0049030D" w:rsidRDefault="00913A75" w:rsidP="0077381A">
      <w:pPr>
        <w:pStyle w:val="ListParagraph"/>
        <w:numPr>
          <w:ilvl w:val="0"/>
          <w:numId w:val="4"/>
        </w:numPr>
        <w:spacing w:line="240" w:lineRule="atLeast"/>
        <w:ind w:left="360"/>
        <w:contextualSpacing w:val="0"/>
        <w:rPr>
          <w:rFonts w:cstheme="minorHAnsi"/>
          <w:sz w:val="24"/>
          <w:szCs w:val="24"/>
        </w:rPr>
      </w:pPr>
      <w:r w:rsidRPr="00C13AE5">
        <w:rPr>
          <w:b/>
          <w:color w:val="000000"/>
          <w:sz w:val="24"/>
          <w:szCs w:val="24"/>
        </w:rPr>
        <w:t>What is Sarah’s mother doing</w:t>
      </w:r>
      <w:r w:rsidRPr="00C13AE5">
        <w:rPr>
          <w:b/>
          <w:noProof/>
          <w:color w:val="000000"/>
          <w:sz w:val="24"/>
          <w:szCs w:val="24"/>
        </w:rPr>
        <w:t>?</w:t>
      </w:r>
    </w:p>
    <w:p w14:paraId="1002305A" w14:textId="77777777" w:rsidR="0049030D" w:rsidRDefault="009424E0" w:rsidP="0049030D">
      <w:pPr>
        <w:pStyle w:val="ListParagraph"/>
        <w:spacing w:line="240" w:lineRule="atLeast"/>
        <w:ind w:left="360"/>
        <w:contextualSpacing w:val="0"/>
        <w:rPr>
          <w:rFonts w:cstheme="minorHAnsi"/>
          <w:sz w:val="24"/>
          <w:szCs w:val="24"/>
        </w:rPr>
      </w:pPr>
      <w:r w:rsidRPr="0049030D">
        <w:rPr>
          <w:rFonts w:cstheme="minorHAnsi"/>
          <w:sz w:val="24"/>
          <w:szCs w:val="24"/>
        </w:rPr>
        <w:t>Speaker 1: When can we go out, Mom?</w:t>
      </w:r>
    </w:p>
    <w:p w14:paraId="3F05A172" w14:textId="77777777" w:rsidR="009424E0" w:rsidRPr="00C13AE5" w:rsidRDefault="009424E0" w:rsidP="0049030D">
      <w:pPr>
        <w:pStyle w:val="ListParagraph"/>
        <w:spacing w:line="240" w:lineRule="atLeast"/>
        <w:ind w:left="360"/>
        <w:contextualSpacing w:val="0"/>
        <w:rPr>
          <w:rFonts w:cstheme="minorHAnsi"/>
          <w:sz w:val="24"/>
          <w:szCs w:val="24"/>
        </w:rPr>
      </w:pPr>
      <w:r w:rsidRPr="00C13AE5">
        <w:rPr>
          <w:rFonts w:cstheme="minorHAnsi"/>
          <w:sz w:val="24"/>
          <w:szCs w:val="24"/>
        </w:rPr>
        <w:t>Speaker 2: In about half an hour, Sarah when I finish doing the washing up</w:t>
      </w:r>
    </w:p>
    <w:p w14:paraId="560F6775" w14:textId="77777777" w:rsidR="0049030D" w:rsidRDefault="00913A75" w:rsidP="0049030D">
      <w:pPr>
        <w:pStyle w:val="ListParagraph"/>
        <w:numPr>
          <w:ilvl w:val="0"/>
          <w:numId w:val="4"/>
        </w:numPr>
        <w:spacing w:after="0" w:line="240" w:lineRule="atLeast"/>
        <w:ind w:left="360"/>
        <w:contextualSpacing w:val="0"/>
        <w:jc w:val="both"/>
        <w:rPr>
          <w:b/>
          <w:color w:val="000000"/>
          <w:sz w:val="24"/>
          <w:szCs w:val="24"/>
        </w:rPr>
      </w:pPr>
      <w:r w:rsidRPr="00C13AE5">
        <w:rPr>
          <w:b/>
          <w:color w:val="000000"/>
          <w:sz w:val="24"/>
          <w:szCs w:val="24"/>
        </w:rPr>
        <w:t>What luggage is the man taking on holiday?</w:t>
      </w:r>
    </w:p>
    <w:p w14:paraId="2800D390" w14:textId="77777777" w:rsidR="009424E0" w:rsidRPr="0049030D" w:rsidRDefault="00913A75" w:rsidP="0049030D">
      <w:pPr>
        <w:pStyle w:val="ListParagraph"/>
        <w:spacing w:after="0" w:line="240" w:lineRule="atLeast"/>
        <w:ind w:left="360"/>
        <w:contextualSpacing w:val="0"/>
        <w:jc w:val="both"/>
        <w:rPr>
          <w:b/>
          <w:color w:val="000000"/>
          <w:sz w:val="24"/>
          <w:szCs w:val="24"/>
        </w:rPr>
      </w:pPr>
      <w:r w:rsidRPr="0049030D">
        <w:rPr>
          <w:rFonts w:cstheme="minorHAnsi"/>
          <w:sz w:val="24"/>
          <w:szCs w:val="24"/>
        </w:rPr>
        <w:t xml:space="preserve"> </w:t>
      </w:r>
      <w:r w:rsidR="009424E0" w:rsidRPr="0049030D">
        <w:rPr>
          <w:rFonts w:cstheme="minorHAnsi"/>
          <w:sz w:val="24"/>
          <w:szCs w:val="24"/>
        </w:rPr>
        <w:t>Speaker 1: I thought you only took two suitcases on holiday with you.</w:t>
      </w:r>
    </w:p>
    <w:p w14:paraId="42C10FE8" w14:textId="77777777" w:rsidR="009424E0" w:rsidRPr="00C13AE5" w:rsidRDefault="009424E0" w:rsidP="0077381A">
      <w:pPr>
        <w:spacing w:line="240" w:lineRule="atLeast"/>
        <w:ind w:left="360"/>
        <w:rPr>
          <w:rFonts w:cstheme="minorHAnsi"/>
          <w:sz w:val="24"/>
          <w:szCs w:val="24"/>
        </w:rPr>
      </w:pPr>
      <w:r w:rsidRPr="00C13AE5">
        <w:rPr>
          <w:rFonts w:cstheme="minorHAnsi"/>
          <w:sz w:val="24"/>
          <w:szCs w:val="24"/>
        </w:rPr>
        <w:t>Speaker 2: Well. I was. But I decided to take my overn</w:t>
      </w:r>
      <w:r w:rsidR="00913A75" w:rsidRPr="00C13AE5">
        <w:rPr>
          <w:rFonts w:cstheme="minorHAnsi"/>
          <w:sz w:val="24"/>
          <w:szCs w:val="24"/>
        </w:rPr>
        <w:t>ight bag</w:t>
      </w:r>
      <w:r w:rsidRPr="00C13AE5">
        <w:rPr>
          <w:rFonts w:cstheme="minorHAnsi"/>
          <w:sz w:val="24"/>
          <w:szCs w:val="24"/>
        </w:rPr>
        <w:t xml:space="preserve"> as well. I couldn’</w:t>
      </w:r>
      <w:r w:rsidR="00936723" w:rsidRPr="00C13AE5">
        <w:rPr>
          <w:rFonts w:cstheme="minorHAnsi"/>
          <w:sz w:val="24"/>
          <w:szCs w:val="24"/>
        </w:rPr>
        <w:t xml:space="preserve">t get everything </w:t>
      </w:r>
      <w:r w:rsidRPr="00C13AE5">
        <w:rPr>
          <w:rFonts w:cstheme="minorHAnsi"/>
          <w:sz w:val="24"/>
          <w:szCs w:val="24"/>
        </w:rPr>
        <w:t>into two suitcases and there’s no way I could carry a third</w:t>
      </w:r>
    </w:p>
    <w:p w14:paraId="038C13E6" w14:textId="77777777" w:rsidR="00A81A69" w:rsidRPr="00C13AE5" w:rsidRDefault="00C66C71" w:rsidP="0077381A">
      <w:pPr>
        <w:pStyle w:val="ListParagraph"/>
        <w:numPr>
          <w:ilvl w:val="0"/>
          <w:numId w:val="4"/>
        </w:numPr>
        <w:spacing w:line="240" w:lineRule="atLeast"/>
        <w:ind w:left="360"/>
        <w:contextualSpacing w:val="0"/>
        <w:rPr>
          <w:rFonts w:cstheme="minorHAnsi"/>
          <w:b/>
          <w:sz w:val="24"/>
          <w:szCs w:val="24"/>
        </w:rPr>
      </w:pPr>
      <w:r w:rsidRPr="00C13AE5">
        <w:rPr>
          <w:rFonts w:cstheme="minorHAnsi"/>
          <w:b/>
          <w:sz w:val="24"/>
          <w:szCs w:val="24"/>
        </w:rPr>
        <w:t>Where will the woman go first after work?</w:t>
      </w:r>
    </w:p>
    <w:p w14:paraId="2FE3FF26"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t>Speaker 1: Are you and Sarah going straight to the restaurant from work tonight?</w:t>
      </w:r>
    </w:p>
    <w:p w14:paraId="58C02F2B"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lastRenderedPageBreak/>
        <w:t>Speaker 2: Actually I’m leaving work early because I need t</w:t>
      </w:r>
      <w:r w:rsidR="003815C8" w:rsidRPr="00C13AE5">
        <w:rPr>
          <w:rFonts w:cstheme="minorHAnsi"/>
          <w:sz w:val="24"/>
          <w:szCs w:val="24"/>
        </w:rPr>
        <w:t>o</w:t>
      </w:r>
      <w:r w:rsidRPr="00C13AE5">
        <w:rPr>
          <w:rFonts w:cstheme="minorHAnsi"/>
          <w:sz w:val="24"/>
          <w:szCs w:val="24"/>
        </w:rPr>
        <w:t xml:space="preserve"> do some shopping in the market and I’m going to meet Sarah after that outside the cinema. She doesn’t know where the restaurant is, you see. You’re playing tennis after work, aren’t you?</w:t>
      </w:r>
    </w:p>
    <w:p w14:paraId="5FDE60B5" w14:textId="77777777" w:rsidR="00A81A69" w:rsidRPr="00C13AE5" w:rsidRDefault="00936723" w:rsidP="0077381A">
      <w:pPr>
        <w:spacing w:line="240" w:lineRule="atLeast"/>
        <w:rPr>
          <w:rFonts w:cstheme="minorHAnsi"/>
          <w:sz w:val="24"/>
          <w:szCs w:val="24"/>
        </w:rPr>
      </w:pPr>
      <w:r w:rsidRPr="00C13AE5">
        <w:rPr>
          <w:rFonts w:cstheme="minorHAnsi"/>
          <w:sz w:val="24"/>
          <w:szCs w:val="24"/>
        </w:rPr>
        <w:t xml:space="preserve">       </w:t>
      </w:r>
      <w:r w:rsidR="00A81A69" w:rsidRPr="00C13AE5">
        <w:rPr>
          <w:rFonts w:cstheme="minorHAnsi"/>
          <w:sz w:val="24"/>
          <w:szCs w:val="24"/>
        </w:rPr>
        <w:t xml:space="preserve">Speaker 1: Yes. </w:t>
      </w:r>
      <w:r w:rsidR="003815C8" w:rsidRPr="00C13AE5">
        <w:rPr>
          <w:rFonts w:cstheme="minorHAnsi"/>
          <w:sz w:val="24"/>
          <w:szCs w:val="24"/>
        </w:rPr>
        <w:t>So s</w:t>
      </w:r>
      <w:r w:rsidR="00A81A69" w:rsidRPr="00C13AE5">
        <w:rPr>
          <w:rFonts w:cstheme="minorHAnsi"/>
          <w:sz w:val="24"/>
          <w:szCs w:val="24"/>
        </w:rPr>
        <w:t>ee you at the restaurant.</w:t>
      </w:r>
    </w:p>
    <w:p w14:paraId="7130E2A8" w14:textId="77777777" w:rsidR="00A81A69" w:rsidRPr="00C13AE5" w:rsidRDefault="00C66C71" w:rsidP="0077381A">
      <w:pPr>
        <w:pStyle w:val="ListParagraph"/>
        <w:numPr>
          <w:ilvl w:val="0"/>
          <w:numId w:val="4"/>
        </w:numPr>
        <w:spacing w:line="240" w:lineRule="atLeast"/>
        <w:ind w:left="360"/>
        <w:contextualSpacing w:val="0"/>
        <w:rPr>
          <w:rFonts w:cstheme="minorHAnsi"/>
          <w:b/>
          <w:sz w:val="24"/>
          <w:szCs w:val="24"/>
        </w:rPr>
      </w:pPr>
      <w:r w:rsidRPr="00C13AE5">
        <w:rPr>
          <w:rFonts w:cstheme="minorHAnsi"/>
          <w:b/>
          <w:sz w:val="24"/>
          <w:szCs w:val="24"/>
        </w:rPr>
        <w:t>What can festival visitors see every day?</w:t>
      </w:r>
    </w:p>
    <w:p w14:paraId="7B743E3D"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t>The art centre in London is holding a festival of Irish culture from 4</w:t>
      </w:r>
      <w:r w:rsidRPr="00C13AE5">
        <w:rPr>
          <w:rFonts w:cstheme="minorHAnsi"/>
          <w:sz w:val="24"/>
          <w:szCs w:val="24"/>
          <w:vertAlign w:val="superscript"/>
        </w:rPr>
        <w:t>th</w:t>
      </w:r>
      <w:r w:rsidRPr="00C13AE5">
        <w:rPr>
          <w:rFonts w:cstheme="minorHAnsi"/>
          <w:sz w:val="24"/>
          <w:szCs w:val="24"/>
        </w:rPr>
        <w:t xml:space="preserve"> to 12</w:t>
      </w:r>
      <w:r w:rsidRPr="00C13AE5">
        <w:rPr>
          <w:rFonts w:cstheme="minorHAnsi"/>
          <w:sz w:val="24"/>
          <w:szCs w:val="24"/>
          <w:vertAlign w:val="superscript"/>
        </w:rPr>
        <w:t>th</w:t>
      </w:r>
      <w:r w:rsidRPr="00C13AE5">
        <w:rPr>
          <w:rFonts w:cstheme="minorHAnsi"/>
          <w:sz w:val="24"/>
          <w:szCs w:val="24"/>
        </w:rPr>
        <w:t xml:space="preserve"> of April. An exhibition of paintings is open daily and on some weekday evenings. The theatre has special events including plays a</w:t>
      </w:r>
      <w:r w:rsidR="003815C8" w:rsidRPr="00C13AE5">
        <w:rPr>
          <w:rFonts w:cstheme="minorHAnsi"/>
          <w:sz w:val="24"/>
          <w:szCs w:val="24"/>
        </w:rPr>
        <w:t>nd films. At the weekend, concert</w:t>
      </w:r>
      <w:r w:rsidRPr="00C13AE5">
        <w:rPr>
          <w:rFonts w:cstheme="minorHAnsi"/>
          <w:sz w:val="24"/>
          <w:szCs w:val="24"/>
        </w:rPr>
        <w:t xml:space="preserve"> of Irish music will take place in the town hall</w:t>
      </w:r>
    </w:p>
    <w:p w14:paraId="3584AA10" w14:textId="77777777" w:rsidR="00A81A69" w:rsidRPr="00C13AE5" w:rsidRDefault="00C66C71" w:rsidP="0077381A">
      <w:pPr>
        <w:pStyle w:val="ListParagraph"/>
        <w:numPr>
          <w:ilvl w:val="0"/>
          <w:numId w:val="4"/>
        </w:numPr>
        <w:spacing w:line="240" w:lineRule="atLeast"/>
        <w:ind w:left="360"/>
        <w:contextualSpacing w:val="0"/>
        <w:rPr>
          <w:rFonts w:cstheme="minorHAnsi"/>
          <w:b/>
          <w:sz w:val="24"/>
          <w:szCs w:val="24"/>
        </w:rPr>
      </w:pPr>
      <w:r w:rsidRPr="00C13AE5">
        <w:rPr>
          <w:rFonts w:cstheme="minorHAnsi"/>
          <w:b/>
          <w:sz w:val="24"/>
          <w:szCs w:val="24"/>
        </w:rPr>
        <w:t>What souvenir will the boy’s mother bring?</w:t>
      </w:r>
    </w:p>
    <w:p w14:paraId="3D7D040D" w14:textId="77777777" w:rsidR="00A81A69" w:rsidRPr="00C13AE5" w:rsidRDefault="00A81A69" w:rsidP="0077381A">
      <w:pPr>
        <w:pStyle w:val="ListParagraph"/>
        <w:spacing w:line="240" w:lineRule="atLeast"/>
        <w:ind w:left="360"/>
        <w:contextualSpacing w:val="0"/>
        <w:rPr>
          <w:rFonts w:cstheme="minorHAnsi"/>
          <w:sz w:val="24"/>
          <w:szCs w:val="24"/>
        </w:rPr>
      </w:pPr>
      <w:r w:rsidRPr="00C13AE5">
        <w:rPr>
          <w:rFonts w:cstheme="minorHAnsi"/>
          <w:sz w:val="24"/>
          <w:szCs w:val="24"/>
        </w:rPr>
        <w:t>Speaker 1: What color of T-shirt shall I bring you from New York, Fred?</w:t>
      </w:r>
    </w:p>
    <w:p w14:paraId="00113135" w14:textId="77777777" w:rsidR="00A81A69" w:rsidRPr="00C13AE5" w:rsidRDefault="00A81A69" w:rsidP="0077381A">
      <w:pPr>
        <w:pStyle w:val="ListParagraph"/>
        <w:spacing w:line="240" w:lineRule="atLeast"/>
        <w:ind w:left="360"/>
        <w:contextualSpacing w:val="0"/>
        <w:rPr>
          <w:rFonts w:cstheme="minorHAnsi"/>
          <w:sz w:val="24"/>
          <w:szCs w:val="24"/>
        </w:rPr>
      </w:pPr>
      <w:r w:rsidRPr="00C13AE5">
        <w:rPr>
          <w:rFonts w:cstheme="minorHAnsi"/>
          <w:sz w:val="24"/>
          <w:szCs w:val="24"/>
        </w:rPr>
        <w:t>Speaker 2: I prefer black but actually a baseball cap would be a good idea.</w:t>
      </w:r>
    </w:p>
    <w:p w14:paraId="2E99607F" w14:textId="77777777" w:rsidR="00A81A69" w:rsidRPr="00C13AE5" w:rsidRDefault="00A81A69" w:rsidP="0077381A">
      <w:pPr>
        <w:pStyle w:val="ListParagraph"/>
        <w:spacing w:line="240" w:lineRule="atLeast"/>
        <w:ind w:left="360"/>
        <w:contextualSpacing w:val="0"/>
        <w:rPr>
          <w:rFonts w:cstheme="minorHAnsi"/>
          <w:sz w:val="24"/>
          <w:szCs w:val="24"/>
        </w:rPr>
      </w:pPr>
      <w:r w:rsidRPr="00C13AE5">
        <w:rPr>
          <w:rFonts w:cstheme="minorHAnsi"/>
          <w:sz w:val="24"/>
          <w:szCs w:val="24"/>
        </w:rPr>
        <w:t>Speaker 1: What about another model car for your collection. I can get you a New York taxi.</w:t>
      </w:r>
    </w:p>
    <w:p w14:paraId="4D17C25A" w14:textId="77777777" w:rsidR="00A81A69" w:rsidRPr="00C13AE5" w:rsidRDefault="00A81A69" w:rsidP="0077381A">
      <w:pPr>
        <w:pStyle w:val="ListParagraph"/>
        <w:spacing w:line="240" w:lineRule="atLeast"/>
        <w:ind w:left="360"/>
        <w:contextualSpacing w:val="0"/>
        <w:rPr>
          <w:rFonts w:cstheme="minorHAnsi"/>
          <w:sz w:val="24"/>
          <w:szCs w:val="24"/>
        </w:rPr>
      </w:pPr>
      <w:r w:rsidRPr="00C13AE5">
        <w:rPr>
          <w:rFonts w:cstheme="minorHAnsi"/>
          <w:sz w:val="24"/>
          <w:szCs w:val="24"/>
        </w:rPr>
        <w:t>Speaker 2: Great. I really like the sports car you bought me last time.</w:t>
      </w:r>
    </w:p>
    <w:p w14:paraId="2387D27C" w14:textId="77777777" w:rsidR="00A81A69" w:rsidRPr="00C13AE5" w:rsidRDefault="00A81A69" w:rsidP="0077381A">
      <w:pPr>
        <w:spacing w:line="240" w:lineRule="atLeast"/>
        <w:rPr>
          <w:rFonts w:cstheme="minorHAnsi"/>
          <w:b/>
          <w:color w:val="000000"/>
          <w:sz w:val="24"/>
          <w:szCs w:val="24"/>
        </w:rPr>
      </w:pPr>
    </w:p>
    <w:p w14:paraId="2CA2A615" w14:textId="77777777" w:rsidR="00C77BB6" w:rsidRPr="00C13AE5" w:rsidRDefault="00C77BB6" w:rsidP="0077381A">
      <w:pPr>
        <w:spacing w:line="240" w:lineRule="atLeast"/>
        <w:rPr>
          <w:rFonts w:cstheme="minorHAnsi"/>
          <w:b/>
          <w:color w:val="000000"/>
          <w:sz w:val="24"/>
          <w:szCs w:val="24"/>
        </w:rPr>
      </w:pPr>
      <w:r w:rsidRPr="00C13AE5">
        <w:rPr>
          <w:rFonts w:cstheme="minorHAnsi"/>
          <w:b/>
          <w:color w:val="000000"/>
          <w:sz w:val="24"/>
          <w:szCs w:val="24"/>
        </w:rPr>
        <w:t>PART 2:</w:t>
      </w:r>
    </w:p>
    <w:p w14:paraId="76CA2E98" w14:textId="77777777" w:rsidR="00C77BB6" w:rsidRPr="00C13AE5" w:rsidRDefault="00C77BB6" w:rsidP="0077381A">
      <w:pPr>
        <w:spacing w:line="240" w:lineRule="atLeast"/>
        <w:rPr>
          <w:rFonts w:cstheme="minorHAnsi"/>
          <w:b/>
          <w:color w:val="000000"/>
          <w:sz w:val="24"/>
          <w:szCs w:val="24"/>
        </w:rPr>
      </w:pPr>
      <w:r w:rsidRPr="00C13AE5">
        <w:rPr>
          <w:rFonts w:cstheme="minorHAnsi"/>
          <w:b/>
          <w:color w:val="000000"/>
          <w:sz w:val="24"/>
          <w:szCs w:val="24"/>
        </w:rPr>
        <w:t>Conversation 1:</w:t>
      </w:r>
    </w:p>
    <w:p w14:paraId="456A7B8C"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Presenter:</w:t>
      </w:r>
      <w:r w:rsidRPr="00C13AE5">
        <w:rPr>
          <w:rFonts w:cstheme="minorHAnsi"/>
          <w:color w:val="000000"/>
          <w:sz w:val="24"/>
          <w:szCs w:val="24"/>
        </w:rPr>
        <w:t xml:space="preserve"> In today’s programme, David Green has come along to tell us all about Waterside Shopping Center near Northport. Good morning, David.</w:t>
      </w:r>
    </w:p>
    <w:p w14:paraId="21128D4B"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David:</w:t>
      </w:r>
      <w:r w:rsidRPr="00C13AE5">
        <w:rPr>
          <w:rFonts w:cstheme="minorHAnsi"/>
          <w:color w:val="000000"/>
          <w:sz w:val="24"/>
          <w:szCs w:val="24"/>
        </w:rPr>
        <w:t xml:space="preserve"> Good morning. Well, I visited Waterside last week and I think it has something for everyone and I would recommend it for a day out. It’s taken three years to build and </w:t>
      </w:r>
      <w:r w:rsidRPr="00C13AE5">
        <w:rPr>
          <w:rFonts w:cstheme="minorHAnsi"/>
          <w:b/>
          <w:color w:val="000000"/>
          <w:sz w:val="24"/>
          <w:szCs w:val="24"/>
        </w:rPr>
        <w:t>(Q1) finally opened three weeks ago</w:t>
      </w:r>
      <w:r w:rsidRPr="00C13AE5">
        <w:rPr>
          <w:rFonts w:cstheme="minorHAnsi"/>
          <w:color w:val="000000"/>
          <w:sz w:val="24"/>
          <w:szCs w:val="24"/>
        </w:rPr>
        <w:t xml:space="preserve">, two months later than planned. Firstly, getting there; there are </w:t>
      </w:r>
      <w:r w:rsidRPr="00C13AE5">
        <w:rPr>
          <w:rFonts w:cstheme="minorHAnsi"/>
          <w:b/>
          <w:color w:val="000000"/>
          <w:sz w:val="24"/>
          <w:szCs w:val="24"/>
        </w:rPr>
        <w:t>(Q2) organized coach trips</w:t>
      </w:r>
      <w:r w:rsidRPr="00C13AE5">
        <w:rPr>
          <w:rFonts w:cstheme="minorHAnsi"/>
          <w:color w:val="000000"/>
          <w:sz w:val="24"/>
          <w:szCs w:val="24"/>
        </w:rPr>
        <w:t xml:space="preserve"> from most towns in the area but they leave early and come home very late, so I </w:t>
      </w:r>
      <w:r w:rsidRPr="00C13AE5">
        <w:rPr>
          <w:rFonts w:cstheme="minorHAnsi"/>
          <w:b/>
          <w:color w:val="000000"/>
          <w:sz w:val="24"/>
          <w:szCs w:val="24"/>
        </w:rPr>
        <w:t>drove</w:t>
      </w:r>
      <w:r w:rsidRPr="00C13AE5">
        <w:rPr>
          <w:rFonts w:cstheme="minorHAnsi"/>
          <w:color w:val="000000"/>
          <w:sz w:val="24"/>
          <w:szCs w:val="24"/>
        </w:rPr>
        <w:t xml:space="preserve">. There are 12,000 free parking spaces, so parking is no problem. You can also get there </w:t>
      </w:r>
      <w:r w:rsidRPr="00C13AE5">
        <w:rPr>
          <w:rFonts w:cstheme="minorHAnsi"/>
          <w:b/>
          <w:color w:val="000000"/>
          <w:sz w:val="24"/>
          <w:szCs w:val="24"/>
        </w:rPr>
        <w:t>by train</w:t>
      </w:r>
      <w:r w:rsidRPr="00C13AE5">
        <w:rPr>
          <w:rFonts w:cstheme="minorHAnsi"/>
          <w:color w:val="000000"/>
          <w:sz w:val="24"/>
          <w:szCs w:val="24"/>
        </w:rPr>
        <w:t>, but the station is 15 minutes from Waterside by bus, and the buses are really crowded so you sometimes have a long wait.</w:t>
      </w:r>
    </w:p>
    <w:p w14:paraId="5FC32B25"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Presenter:</w:t>
      </w:r>
      <w:r w:rsidRPr="00C13AE5">
        <w:rPr>
          <w:rFonts w:cstheme="minorHAnsi"/>
          <w:color w:val="000000"/>
          <w:sz w:val="24"/>
          <w:szCs w:val="24"/>
        </w:rPr>
        <w:t xml:space="preserve"> And what about opening times?</w:t>
      </w:r>
    </w:p>
    <w:p w14:paraId="5D5B0D6C"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David:</w:t>
      </w:r>
      <w:r w:rsidRPr="00C13AE5">
        <w:rPr>
          <w:rFonts w:cstheme="minorHAnsi"/>
          <w:color w:val="000000"/>
          <w:sz w:val="24"/>
          <w:szCs w:val="24"/>
        </w:rPr>
        <w:t xml:space="preserve"> Well, one thing to remember is that the shops don’t open till 10.00 in the morning except on Saturday when they open at 9.00. So don’t get there too early on a weekday. </w:t>
      </w:r>
      <w:r w:rsidRPr="00C13AE5">
        <w:rPr>
          <w:rFonts w:cstheme="minorHAnsi"/>
          <w:b/>
          <w:color w:val="000000"/>
          <w:sz w:val="24"/>
          <w:szCs w:val="24"/>
        </w:rPr>
        <w:t>(Q3) They close at 8 o’clock every day</w:t>
      </w:r>
      <w:r w:rsidRPr="00C13AE5">
        <w:rPr>
          <w:rFonts w:cstheme="minorHAnsi"/>
          <w:color w:val="000000"/>
          <w:sz w:val="24"/>
          <w:szCs w:val="24"/>
        </w:rPr>
        <w:t xml:space="preserve"> except Friday when they’re open until 9 pm.</w:t>
      </w:r>
    </w:p>
    <w:p w14:paraId="091EC00E"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Presenter:</w:t>
      </w:r>
      <w:r w:rsidRPr="00C13AE5">
        <w:rPr>
          <w:rFonts w:cstheme="minorHAnsi"/>
          <w:color w:val="000000"/>
          <w:sz w:val="24"/>
          <w:szCs w:val="24"/>
        </w:rPr>
        <w:t xml:space="preserve"> Can you tell us some more about the facilities at the shopping center?</w:t>
      </w:r>
    </w:p>
    <w:p w14:paraId="7BBA8810"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David:</w:t>
      </w:r>
      <w:r w:rsidRPr="00C13AE5">
        <w:rPr>
          <w:rFonts w:cstheme="minorHAnsi"/>
          <w:color w:val="000000"/>
          <w:sz w:val="24"/>
          <w:szCs w:val="24"/>
        </w:rPr>
        <w:t xml:space="preserve"> Yes, it’s arranged on three levels. You’ll find all your favourites here. In fact if you want to buy a pair of shoes there are 15 different shops to choose from on level one and two. When you run out of money there are seven different banks, but collect your money before you get to the </w:t>
      </w:r>
      <w:r w:rsidRPr="00C13AE5">
        <w:rPr>
          <w:rFonts w:cstheme="minorHAnsi"/>
          <w:color w:val="000000"/>
          <w:sz w:val="24"/>
          <w:szCs w:val="24"/>
        </w:rPr>
        <w:lastRenderedPageBreak/>
        <w:t>third level as there aren’t any banks up there. On that level, however, there are several restaurants as well as cinema with seven screens. And don’t get lost like I did, go to the information desk on the first level and get a map.</w:t>
      </w:r>
    </w:p>
    <w:p w14:paraId="3E02C9BF"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Presenter:</w:t>
      </w:r>
      <w:r w:rsidRPr="00C13AE5">
        <w:rPr>
          <w:rFonts w:cstheme="minorHAnsi"/>
          <w:color w:val="000000"/>
          <w:sz w:val="24"/>
          <w:szCs w:val="24"/>
        </w:rPr>
        <w:t xml:space="preserve"> What else can you do at Waterside?</w:t>
      </w:r>
    </w:p>
    <w:p w14:paraId="0C0268A6"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David:</w:t>
      </w:r>
      <w:r w:rsidRPr="00C13AE5">
        <w:rPr>
          <w:rFonts w:cstheme="minorHAnsi"/>
          <w:color w:val="000000"/>
          <w:sz w:val="24"/>
          <w:szCs w:val="24"/>
        </w:rPr>
        <w:t xml:space="preserve"> Before you go back to your car or the bus – and </w:t>
      </w:r>
      <w:r w:rsidRPr="00C13AE5">
        <w:rPr>
          <w:rFonts w:cstheme="minorHAnsi"/>
          <w:b/>
          <w:color w:val="000000"/>
          <w:sz w:val="24"/>
          <w:szCs w:val="24"/>
        </w:rPr>
        <w:t>(Q4) in fact it might be better to do this before you go shopping and have too much to carry – go and see the lake.</w:t>
      </w:r>
      <w:r w:rsidRPr="00C13AE5">
        <w:rPr>
          <w:rFonts w:cstheme="minorHAnsi"/>
          <w:color w:val="000000"/>
          <w:sz w:val="24"/>
          <w:szCs w:val="24"/>
        </w:rPr>
        <w:t xml:space="preserve"> Take a walk or have a go at fishing, sailing or wind surfing if you have time. Or you can rest your tired feet and watch the birds and ducks, but you are asked not to feed them.</w:t>
      </w:r>
    </w:p>
    <w:p w14:paraId="53756DFD" w14:textId="77777777" w:rsidR="009E70B6" w:rsidRPr="00C13AE5" w:rsidRDefault="009E70B6" w:rsidP="0077381A">
      <w:pPr>
        <w:spacing w:line="240" w:lineRule="atLeast"/>
        <w:jc w:val="both"/>
        <w:rPr>
          <w:rFonts w:cstheme="minorHAnsi"/>
          <w:color w:val="000000"/>
          <w:sz w:val="24"/>
          <w:szCs w:val="24"/>
        </w:rPr>
      </w:pPr>
    </w:p>
    <w:p w14:paraId="5B0959E7" w14:textId="77777777" w:rsidR="00C77BB6" w:rsidRPr="00C13AE5" w:rsidRDefault="00C77BB6" w:rsidP="0077381A">
      <w:pPr>
        <w:spacing w:line="240" w:lineRule="atLeast"/>
        <w:rPr>
          <w:rFonts w:cstheme="minorHAnsi"/>
          <w:b/>
          <w:color w:val="000000"/>
          <w:sz w:val="24"/>
          <w:szCs w:val="24"/>
        </w:rPr>
      </w:pPr>
      <w:r w:rsidRPr="00C13AE5">
        <w:rPr>
          <w:rFonts w:cstheme="minorHAnsi"/>
          <w:b/>
          <w:color w:val="000000"/>
          <w:sz w:val="24"/>
          <w:szCs w:val="24"/>
        </w:rPr>
        <w:t>Conversation 2:</w:t>
      </w:r>
    </w:p>
    <w:p w14:paraId="10CAC857"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Interviewer:</w:t>
      </w:r>
      <w:r w:rsidRPr="00C13AE5">
        <w:rPr>
          <w:rFonts w:cstheme="minorHAnsi"/>
          <w:color w:val="000000"/>
          <w:sz w:val="24"/>
          <w:szCs w:val="24"/>
        </w:rPr>
        <w:t xml:space="preserve"> OK, now I understand that the Park is involved in one or two projects at the moment.</w:t>
      </w:r>
    </w:p>
    <w:p w14:paraId="4E7467C7"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Wildlife park representative:</w:t>
      </w:r>
      <w:r w:rsidRPr="00C13AE5">
        <w:rPr>
          <w:rFonts w:cstheme="minorHAnsi"/>
          <w:color w:val="000000"/>
          <w:sz w:val="24"/>
          <w:szCs w:val="24"/>
        </w:rPr>
        <w:t xml:space="preserve"> That’s right. Since 1994, we’ve been working with various partners to raise money and help co-ordinate something called Project Life Lion. This project involves sending teams to villages which border the Serengeti National Park in East Africa to vaccinate domestic dogs against canine distemper virus (CDV) and rabies. In 1994 over one third of the Serengeti lions died </w:t>
      </w:r>
      <w:r w:rsidRPr="00C13AE5">
        <w:rPr>
          <w:rFonts w:cstheme="minorHAnsi"/>
          <w:b/>
          <w:color w:val="000000"/>
          <w:sz w:val="24"/>
          <w:szCs w:val="24"/>
        </w:rPr>
        <w:t>(Q5) as a result of CDV, which had passed from domestic dogs to the wild animal population</w:t>
      </w:r>
      <w:r w:rsidRPr="00C13AE5">
        <w:rPr>
          <w:rFonts w:cstheme="minorHAnsi"/>
          <w:color w:val="000000"/>
          <w:sz w:val="24"/>
          <w:szCs w:val="24"/>
        </w:rPr>
        <w:t>. In addition to that, we are currently taking part in the Atlantic Rainforest Project and supporting the Community Conservation Project.</w:t>
      </w:r>
    </w:p>
    <w:p w14:paraId="62BE23A5"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Interviewer:</w:t>
      </w:r>
      <w:r w:rsidRPr="00C13AE5">
        <w:rPr>
          <w:rFonts w:cstheme="minorHAnsi"/>
          <w:color w:val="000000"/>
          <w:sz w:val="24"/>
          <w:szCs w:val="24"/>
        </w:rPr>
        <w:t xml:space="preserve"> So you’re obviously concerned about environmental issues.</w:t>
      </w:r>
    </w:p>
    <w:p w14:paraId="336A4F6D"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Wildlife park representative:</w:t>
      </w:r>
      <w:r w:rsidRPr="00C13AE5">
        <w:rPr>
          <w:rFonts w:cstheme="minorHAnsi"/>
          <w:color w:val="000000"/>
          <w:sz w:val="24"/>
          <w:szCs w:val="24"/>
        </w:rPr>
        <w:t xml:space="preserve"> Yes, the Park continuously monitors its environmental impact. To do that, we have our own independently-written Environmental Management System, which is now being used as a model by other organizations across the UK so that they can establish their own.</w:t>
      </w:r>
    </w:p>
    <w:p w14:paraId="1075E450"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Interviewer:</w:t>
      </w:r>
      <w:r w:rsidRPr="00C13AE5">
        <w:rPr>
          <w:rFonts w:cstheme="minorHAnsi"/>
          <w:color w:val="000000"/>
          <w:sz w:val="24"/>
          <w:szCs w:val="24"/>
        </w:rPr>
        <w:t xml:space="preserve"> Now, apart from the day-to-day business of visitors to the Park, you also put on events, don’t you?</w:t>
      </w:r>
    </w:p>
    <w:p w14:paraId="15C49121"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Wildlife park representative:</w:t>
      </w:r>
      <w:r w:rsidRPr="00C13AE5">
        <w:rPr>
          <w:rFonts w:cstheme="minorHAnsi"/>
          <w:color w:val="000000"/>
          <w:sz w:val="24"/>
          <w:szCs w:val="24"/>
        </w:rPr>
        <w:t xml:space="preserve"> Yes, the Park is a venue for all manner of corporate events, such as </w:t>
      </w:r>
      <w:r w:rsidRPr="00C13AE5">
        <w:rPr>
          <w:rFonts w:cstheme="minorHAnsi"/>
          <w:b/>
          <w:color w:val="000000"/>
          <w:sz w:val="24"/>
          <w:szCs w:val="24"/>
        </w:rPr>
        <w:t xml:space="preserve">(Q6) product launches, team-building, special events, barbecues - the list is endless. And we play host to many charity </w:t>
      </w:r>
      <w:r w:rsidRPr="00C13AE5">
        <w:rPr>
          <w:rFonts w:cstheme="minorHAnsi"/>
          <w:color w:val="000000"/>
          <w:sz w:val="24"/>
          <w:szCs w:val="24"/>
        </w:rPr>
        <w:t xml:space="preserve">and fund-raising events each year. For them, </w:t>
      </w:r>
      <w:r w:rsidRPr="00C13AE5">
        <w:rPr>
          <w:rFonts w:cstheme="minorHAnsi"/>
          <w:b/>
          <w:color w:val="000000"/>
          <w:sz w:val="24"/>
          <w:szCs w:val="24"/>
        </w:rPr>
        <w:t>(Q8) we are happy to help with discounted tickets</w:t>
      </w:r>
      <w:r w:rsidRPr="00C13AE5">
        <w:rPr>
          <w:rFonts w:cstheme="minorHAnsi"/>
          <w:color w:val="000000"/>
          <w:sz w:val="24"/>
          <w:szCs w:val="24"/>
        </w:rPr>
        <w:t xml:space="preserve"> and competition prizes.</w:t>
      </w:r>
    </w:p>
    <w:p w14:paraId="31005E14"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Interviewer:</w:t>
      </w:r>
      <w:r w:rsidRPr="00C13AE5">
        <w:rPr>
          <w:rFonts w:cstheme="minorHAnsi"/>
          <w:color w:val="000000"/>
          <w:sz w:val="24"/>
          <w:szCs w:val="24"/>
        </w:rPr>
        <w:t xml:space="preserve"> Now, tell me about the Center for Television and Radio Training. I gather you’re connected with that.</w:t>
      </w:r>
    </w:p>
    <w:p w14:paraId="7625FCDB"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Wildlife park representative:</w:t>
      </w:r>
      <w:r w:rsidRPr="00C13AE5">
        <w:rPr>
          <w:rFonts w:cstheme="minorHAnsi"/>
          <w:color w:val="000000"/>
          <w:sz w:val="24"/>
          <w:szCs w:val="24"/>
        </w:rPr>
        <w:t xml:space="preserve"> Yes, it’s our sister</w:t>
      </w:r>
      <w:r w:rsidR="000D704C" w:rsidRPr="00C13AE5">
        <w:rPr>
          <w:rFonts w:cstheme="minorHAnsi"/>
          <w:color w:val="000000"/>
          <w:sz w:val="24"/>
          <w:szCs w:val="24"/>
        </w:rPr>
        <w:t>’s</w:t>
      </w:r>
      <w:r w:rsidRPr="00C13AE5">
        <w:rPr>
          <w:rFonts w:cstheme="minorHAnsi"/>
          <w:color w:val="000000"/>
          <w:sz w:val="24"/>
          <w:szCs w:val="24"/>
        </w:rPr>
        <w:t xml:space="preserve"> company. </w:t>
      </w:r>
      <w:r w:rsidRPr="00C13AE5">
        <w:rPr>
          <w:rFonts w:cstheme="minorHAnsi"/>
          <w:b/>
          <w:color w:val="000000"/>
          <w:sz w:val="24"/>
          <w:szCs w:val="24"/>
        </w:rPr>
        <w:t>(Q7) If you’ve always dreamed of being a radio presenter, we offer you the opportunity to take the first steps</w:t>
      </w:r>
      <w:r w:rsidRPr="00C13AE5">
        <w:rPr>
          <w:rFonts w:cstheme="minorHAnsi"/>
          <w:color w:val="000000"/>
          <w:sz w:val="24"/>
          <w:szCs w:val="24"/>
        </w:rPr>
        <w:t>.</w:t>
      </w:r>
    </w:p>
    <w:p w14:paraId="2A62445D" w14:textId="77777777" w:rsidR="00C77BB6" w:rsidRPr="00C13AE5" w:rsidRDefault="00C77BB6" w:rsidP="0077381A">
      <w:pPr>
        <w:spacing w:line="240" w:lineRule="atLeast"/>
        <w:rPr>
          <w:rFonts w:cstheme="minorHAnsi"/>
          <w:color w:val="000000"/>
          <w:sz w:val="24"/>
          <w:szCs w:val="24"/>
        </w:rPr>
      </w:pPr>
    </w:p>
    <w:p w14:paraId="16E55F5B" w14:textId="77777777" w:rsidR="00C77BB6" w:rsidRPr="00C13AE5" w:rsidRDefault="00C77BB6" w:rsidP="0077381A">
      <w:pPr>
        <w:spacing w:line="240" w:lineRule="atLeast"/>
        <w:rPr>
          <w:rFonts w:cstheme="minorHAnsi"/>
          <w:b/>
          <w:color w:val="000000"/>
          <w:sz w:val="24"/>
          <w:szCs w:val="24"/>
        </w:rPr>
      </w:pPr>
      <w:r w:rsidRPr="00C13AE5">
        <w:rPr>
          <w:rFonts w:cstheme="minorHAnsi"/>
          <w:b/>
          <w:color w:val="000000"/>
          <w:sz w:val="24"/>
          <w:szCs w:val="24"/>
        </w:rPr>
        <w:t>Conversation 3:</w:t>
      </w:r>
    </w:p>
    <w:p w14:paraId="7887E90B"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Man:</w:t>
      </w:r>
      <w:r w:rsidRPr="00C13AE5">
        <w:rPr>
          <w:rFonts w:cstheme="minorHAnsi"/>
          <w:color w:val="000000"/>
          <w:sz w:val="24"/>
          <w:szCs w:val="24"/>
        </w:rPr>
        <w:t xml:space="preserve"> Hello?</w:t>
      </w:r>
    </w:p>
    <w:p w14:paraId="110433AD"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lastRenderedPageBreak/>
        <w:t>Woman:</w:t>
      </w:r>
      <w:r w:rsidRPr="00C13AE5">
        <w:rPr>
          <w:rFonts w:cstheme="minorHAnsi"/>
          <w:color w:val="000000"/>
          <w:sz w:val="24"/>
          <w:szCs w:val="24"/>
        </w:rPr>
        <w:t xml:space="preserve"> Hi. It’s Laura Carlton here. We’ve just arrived at the holiday flat, but I can’t get the hot water and heating to work.</w:t>
      </w:r>
    </w:p>
    <w:p w14:paraId="693F1DE1"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Man:</w:t>
      </w:r>
      <w:r w:rsidRPr="00C13AE5">
        <w:rPr>
          <w:rFonts w:cstheme="minorHAnsi"/>
          <w:color w:val="000000"/>
          <w:sz w:val="24"/>
          <w:szCs w:val="24"/>
        </w:rPr>
        <w:t xml:space="preserve"> Oh right! That’s easy. Don’t worry. In the upstairs cupboard, you’ll find the water heater. </w:t>
      </w:r>
      <w:r w:rsidRPr="00C13AE5">
        <w:rPr>
          <w:rFonts w:cstheme="minorHAnsi"/>
          <w:b/>
          <w:color w:val="000000"/>
          <w:sz w:val="24"/>
          <w:szCs w:val="24"/>
        </w:rPr>
        <w:t>(Q9) You’ll see three main controls</w:t>
      </w:r>
      <w:r w:rsidRPr="00C13AE5">
        <w:rPr>
          <w:rFonts w:cstheme="minorHAnsi"/>
          <w:color w:val="000000"/>
          <w:sz w:val="24"/>
          <w:szCs w:val="24"/>
        </w:rPr>
        <w:t xml:space="preserve"> on the left at the bottom of the heater. The first one – the round one on the far left – is the most important one for the heating and hot water. It’s the main control switch. Make sure it’s in the ‘on’ position. The switch itself doesn’t light up, but the little square below will be black if </w:t>
      </w:r>
      <w:r w:rsidRPr="00C13AE5">
        <w:rPr>
          <w:rFonts w:cstheme="minorHAnsi"/>
          <w:b/>
          <w:color w:val="000000"/>
          <w:sz w:val="24"/>
          <w:szCs w:val="24"/>
        </w:rPr>
        <w:t>(Q10) the switch is ‘off’. That’s probably what’s happened</w:t>
      </w:r>
      <w:r w:rsidRPr="00C13AE5">
        <w:rPr>
          <w:rFonts w:cstheme="minorHAnsi"/>
          <w:color w:val="000000"/>
          <w:sz w:val="24"/>
          <w:szCs w:val="24"/>
        </w:rPr>
        <w:t xml:space="preserve"> – it’s got switched off by mistake. The middle one of these three controls – you’ll see it’s slightly larger than the first one – controls the radiators. If you feel cold while you’re there and need the radiators on, this needs to be turned to maximum. The last of the three controls – the one on the right – is usually on about a number four setting which for the water in the taps is usually quite hot enough.</w:t>
      </w:r>
    </w:p>
    <w:p w14:paraId="356A3D1F" w14:textId="77777777" w:rsidR="00C77BB6" w:rsidRPr="00C13AE5" w:rsidRDefault="00C77BB6" w:rsidP="0077381A">
      <w:pPr>
        <w:spacing w:line="240" w:lineRule="atLeast"/>
        <w:jc w:val="both"/>
        <w:rPr>
          <w:rFonts w:cstheme="minorHAnsi"/>
          <w:color w:val="000000"/>
          <w:sz w:val="24"/>
          <w:szCs w:val="24"/>
        </w:rPr>
      </w:pPr>
      <w:r w:rsidRPr="00C13AE5">
        <w:rPr>
          <w:rFonts w:cstheme="minorHAnsi"/>
          <w:color w:val="000000"/>
          <w:sz w:val="24"/>
          <w:szCs w:val="24"/>
        </w:rPr>
        <w:t xml:space="preserve">Below the heating controls in the middle is a small round plastic button. If there isn’t enough water in the pipes, </w:t>
      </w:r>
      <w:r w:rsidRPr="00C13AE5">
        <w:rPr>
          <w:rFonts w:cstheme="minorHAnsi"/>
          <w:b/>
          <w:color w:val="000000"/>
          <w:sz w:val="24"/>
          <w:szCs w:val="24"/>
        </w:rPr>
        <w:t>(Q11) sometimes the heater goes out. If this happens you’ll need to press this button to reset the heater</w:t>
      </w:r>
      <w:r w:rsidRPr="00C13AE5">
        <w:rPr>
          <w:rFonts w:cstheme="minorHAnsi"/>
          <w:color w:val="000000"/>
          <w:sz w:val="24"/>
          <w:szCs w:val="24"/>
        </w:rPr>
        <w:t>. Hold it in for about five seconds and the heater should come on again. Then there’s a little square indicator under the third knob that’s a kind of alarm light. It’ll flash if you need to reset the heater.</w:t>
      </w:r>
    </w:p>
    <w:p w14:paraId="47B795D1"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Woman:</w:t>
      </w:r>
      <w:r w:rsidRPr="00C13AE5">
        <w:rPr>
          <w:rFonts w:cstheme="minorHAnsi"/>
          <w:color w:val="000000"/>
          <w:sz w:val="24"/>
          <w:szCs w:val="24"/>
        </w:rPr>
        <w:t xml:space="preserve"> </w:t>
      </w:r>
      <w:r w:rsidRPr="00C13AE5">
        <w:rPr>
          <w:rFonts w:cstheme="minorHAnsi"/>
          <w:b/>
          <w:color w:val="000000"/>
          <w:sz w:val="24"/>
          <w:szCs w:val="24"/>
        </w:rPr>
        <w:t>(Q12) It sounds complicated</w:t>
      </w:r>
    </w:p>
    <w:p w14:paraId="68FB5EAC"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Man:</w:t>
      </w:r>
      <w:r w:rsidRPr="00C13AE5">
        <w:rPr>
          <w:rFonts w:cstheme="minorHAnsi"/>
          <w:color w:val="000000"/>
          <w:sz w:val="24"/>
          <w:szCs w:val="24"/>
        </w:rPr>
        <w:t xml:space="preserve"> I’m sure you won’t have any problem with it. There should be some more instructions on the side of the heater. Call me back if you can’t make it work.</w:t>
      </w:r>
    </w:p>
    <w:p w14:paraId="0E6BCDF8"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Woman:</w:t>
      </w:r>
      <w:r w:rsidRPr="00C13AE5">
        <w:rPr>
          <w:rFonts w:cstheme="minorHAnsi"/>
          <w:color w:val="000000"/>
          <w:sz w:val="24"/>
          <w:szCs w:val="24"/>
        </w:rPr>
        <w:t xml:space="preserve"> Okay</w:t>
      </w:r>
    </w:p>
    <w:p w14:paraId="58C962A2" w14:textId="77777777" w:rsidR="009E70B6" w:rsidRPr="00C13AE5" w:rsidRDefault="009E70B6" w:rsidP="0077381A">
      <w:pPr>
        <w:spacing w:line="240" w:lineRule="atLeast"/>
        <w:rPr>
          <w:rFonts w:cstheme="minorHAnsi"/>
          <w:color w:val="000000"/>
          <w:sz w:val="24"/>
          <w:szCs w:val="24"/>
        </w:rPr>
      </w:pPr>
    </w:p>
    <w:p w14:paraId="40D9BBE4" w14:textId="77777777" w:rsidR="00C77BB6" w:rsidRPr="00C13AE5" w:rsidRDefault="00C77BB6" w:rsidP="0077381A">
      <w:pPr>
        <w:spacing w:line="240" w:lineRule="atLeast"/>
        <w:rPr>
          <w:rFonts w:cstheme="minorHAnsi"/>
          <w:b/>
          <w:color w:val="000000"/>
          <w:sz w:val="24"/>
          <w:szCs w:val="24"/>
        </w:rPr>
      </w:pPr>
      <w:r w:rsidRPr="00C13AE5">
        <w:rPr>
          <w:rFonts w:cstheme="minorHAnsi"/>
          <w:b/>
          <w:color w:val="000000"/>
          <w:sz w:val="24"/>
          <w:szCs w:val="24"/>
        </w:rPr>
        <w:t>PART 3:</w:t>
      </w:r>
    </w:p>
    <w:p w14:paraId="7C09E7E6" w14:textId="77777777" w:rsidR="00C77BB6" w:rsidRPr="00C13AE5" w:rsidRDefault="00C77BB6" w:rsidP="0077381A">
      <w:pPr>
        <w:spacing w:line="240" w:lineRule="atLeast"/>
        <w:rPr>
          <w:rFonts w:cstheme="minorHAnsi"/>
          <w:b/>
          <w:color w:val="000000"/>
          <w:sz w:val="24"/>
          <w:szCs w:val="24"/>
        </w:rPr>
      </w:pPr>
      <w:r w:rsidRPr="00C13AE5">
        <w:rPr>
          <w:rFonts w:cstheme="minorHAnsi"/>
          <w:b/>
          <w:color w:val="000000"/>
          <w:sz w:val="24"/>
          <w:szCs w:val="24"/>
        </w:rPr>
        <w:t>Talk 1:</w:t>
      </w:r>
    </w:p>
    <w:p w14:paraId="23126D19" w14:textId="77777777" w:rsidR="00C77BB6" w:rsidRPr="00C13AE5" w:rsidRDefault="00C77BB6" w:rsidP="0077381A">
      <w:pPr>
        <w:spacing w:line="240" w:lineRule="atLeast"/>
        <w:jc w:val="both"/>
        <w:rPr>
          <w:rFonts w:eastAsia="Times New Roman" w:cstheme="minorHAnsi"/>
          <w:bCs/>
          <w:color w:val="000000"/>
          <w:sz w:val="24"/>
          <w:szCs w:val="24"/>
          <w:lang w:eastAsia="vi-VN"/>
        </w:rPr>
      </w:pPr>
      <w:r w:rsidRPr="00C13AE5">
        <w:rPr>
          <w:rFonts w:eastAsia="Times New Roman" w:cstheme="minorHAnsi"/>
          <w:bCs/>
          <w:color w:val="000000"/>
          <w:sz w:val="24"/>
          <w:szCs w:val="24"/>
          <w:lang w:eastAsia="vi-VN"/>
        </w:rPr>
        <w:t xml:space="preserve">Right, everyone- about the trip to the Jubilee Arts Centre next Wednesday. As you know, we have tickets for the Centre’s two theatres and the concert hall. Those of you with concert tickets will hear piano music by Chopin and Schumann. Those with tickets for the main theatre will see Shakespeare’s </w:t>
      </w:r>
      <w:r w:rsidRPr="00C13AE5">
        <w:rPr>
          <w:rFonts w:eastAsia="Times New Roman" w:cstheme="minorHAnsi"/>
          <w:bCs/>
          <w:i/>
          <w:color w:val="000000"/>
          <w:sz w:val="24"/>
          <w:szCs w:val="24"/>
          <w:lang w:eastAsia="vi-VN"/>
        </w:rPr>
        <w:t>Twelfth Night</w:t>
      </w:r>
      <w:r w:rsidRPr="00C13AE5">
        <w:rPr>
          <w:rFonts w:eastAsia="Times New Roman" w:cstheme="minorHAnsi"/>
          <w:bCs/>
          <w:color w:val="000000"/>
          <w:sz w:val="24"/>
          <w:szCs w:val="24"/>
          <w:lang w:eastAsia="vi-VN"/>
        </w:rPr>
        <w:t xml:space="preserve">, while people going to the smaller theatre will see </w:t>
      </w:r>
      <w:r w:rsidRPr="00C13AE5">
        <w:rPr>
          <w:rFonts w:eastAsia="Times New Roman" w:cstheme="minorHAnsi"/>
          <w:bCs/>
          <w:i/>
          <w:color w:val="000000"/>
          <w:sz w:val="24"/>
          <w:szCs w:val="24"/>
          <w:lang w:eastAsia="vi-VN"/>
        </w:rPr>
        <w:t>The Wild Duck</w:t>
      </w:r>
      <w:r w:rsidRPr="00C13AE5">
        <w:rPr>
          <w:rFonts w:eastAsia="Times New Roman" w:cstheme="minorHAnsi"/>
          <w:bCs/>
          <w:color w:val="000000"/>
          <w:sz w:val="24"/>
          <w:szCs w:val="24"/>
          <w:lang w:eastAsia="vi-VN"/>
        </w:rPr>
        <w:t xml:space="preserve"> by Ibsen. Although all the theatre and concert tickets have gone, if anyone else would like to join us on the trip I can get tickets for the Arts Centre cinema to see the Australian comedy film, </w:t>
      </w:r>
      <w:r w:rsidRPr="00C13AE5">
        <w:rPr>
          <w:rFonts w:eastAsia="Times New Roman" w:cstheme="minorHAnsi"/>
          <w:bCs/>
          <w:i/>
          <w:color w:val="000000"/>
          <w:sz w:val="24"/>
          <w:szCs w:val="24"/>
          <w:lang w:eastAsia="vi-VN"/>
        </w:rPr>
        <w:t>Spider and Rose.</w:t>
      </w:r>
    </w:p>
    <w:p w14:paraId="14F02C61" w14:textId="77777777" w:rsidR="00C77BB6" w:rsidRPr="00C13AE5" w:rsidRDefault="00C77BB6" w:rsidP="0077381A">
      <w:pPr>
        <w:spacing w:line="240" w:lineRule="atLeast"/>
        <w:jc w:val="both"/>
        <w:rPr>
          <w:rFonts w:eastAsia="Times New Roman" w:cstheme="minorHAnsi"/>
          <w:bCs/>
          <w:color w:val="000000"/>
          <w:sz w:val="24"/>
          <w:szCs w:val="24"/>
          <w:lang w:eastAsia="vi-VN"/>
        </w:rPr>
      </w:pPr>
      <w:r w:rsidRPr="00C13AE5">
        <w:rPr>
          <w:rFonts w:eastAsia="Times New Roman" w:cstheme="minorHAnsi"/>
          <w:bCs/>
          <w:color w:val="000000"/>
          <w:sz w:val="24"/>
          <w:szCs w:val="24"/>
          <w:lang w:eastAsia="vi-VN"/>
        </w:rPr>
        <w:t xml:space="preserve">The shows begin at half past seven, but we’ll leave early so you can spend time looking around the Arts Centre. The couch will leave here at 3:30 and arrive at the Arts Centre at about a quarter to five. Let me </w:t>
      </w:r>
      <w:r w:rsidR="007D2A19">
        <w:rPr>
          <w:rFonts w:eastAsia="Times New Roman" w:cstheme="minorHAnsi"/>
          <w:bCs/>
          <w:color w:val="000000"/>
          <w:sz w:val="24"/>
          <w:szCs w:val="24"/>
          <w:lang w:eastAsia="vi-VN"/>
        </w:rPr>
        <w:t>tell you what you can do there.</w:t>
      </w:r>
    </w:p>
    <w:p w14:paraId="5CE345FA" w14:textId="77777777" w:rsidR="00C77BB6" w:rsidRPr="00C13AE5" w:rsidRDefault="00C77BB6" w:rsidP="0077381A">
      <w:pPr>
        <w:spacing w:line="240" w:lineRule="atLeast"/>
        <w:jc w:val="both"/>
        <w:rPr>
          <w:rFonts w:eastAsia="Times New Roman" w:cstheme="minorHAnsi"/>
          <w:sz w:val="24"/>
          <w:szCs w:val="24"/>
          <w:lang w:eastAsia="vi-VN"/>
        </w:rPr>
      </w:pPr>
      <w:r w:rsidRPr="00C13AE5">
        <w:rPr>
          <w:rFonts w:eastAsia="Times New Roman" w:cstheme="minorHAnsi"/>
          <w:sz w:val="24"/>
          <w:szCs w:val="24"/>
          <w:lang w:eastAsia="vi-VN"/>
        </w:rPr>
        <w:t xml:space="preserve">The Centre has a lot of art- lovers. In the Art Gallery there’s an exhibition of the history of Russian ballet. It has dresses and shoes worn by famous dancers and photos of past performances. With your student card, you can get in very cheaply. There are also some interesting free exhibitions. On the ground floor you can see prize- winning paintings from children’s competition, and gold </w:t>
      </w:r>
      <w:r w:rsidRPr="00C13AE5">
        <w:rPr>
          <w:rFonts w:eastAsia="Times New Roman" w:cstheme="minorHAnsi"/>
          <w:sz w:val="24"/>
          <w:szCs w:val="24"/>
          <w:lang w:eastAsia="vi-VN"/>
        </w:rPr>
        <w:lastRenderedPageBreak/>
        <w:t>jewellery made by Scottish artists. On the first floor there’s an exhibition of South American photographs, and the</w:t>
      </w:r>
      <w:r w:rsidR="007D2A19">
        <w:rPr>
          <w:rFonts w:eastAsia="Times New Roman" w:cstheme="minorHAnsi"/>
          <w:sz w:val="24"/>
          <w:szCs w:val="24"/>
          <w:lang w:eastAsia="vi-VN"/>
        </w:rPr>
        <w:t>re’s no charge for that either.</w:t>
      </w:r>
    </w:p>
    <w:p w14:paraId="16005F44" w14:textId="77777777" w:rsidR="00C77BB6" w:rsidRPr="00C13AE5" w:rsidRDefault="00C77BB6" w:rsidP="0077381A">
      <w:pPr>
        <w:spacing w:line="240" w:lineRule="atLeast"/>
        <w:jc w:val="both"/>
        <w:rPr>
          <w:rFonts w:eastAsia="Times New Roman" w:cstheme="minorHAnsi"/>
          <w:sz w:val="24"/>
          <w:szCs w:val="24"/>
          <w:lang w:eastAsia="vi-VN"/>
        </w:rPr>
      </w:pPr>
      <w:r w:rsidRPr="00C13AE5">
        <w:rPr>
          <w:rFonts w:eastAsia="Times New Roman" w:cstheme="minorHAnsi"/>
          <w:sz w:val="24"/>
          <w:szCs w:val="24"/>
          <w:lang w:eastAsia="vi-VN"/>
        </w:rPr>
        <w:t>I know some of you hope to do some shopping. The Centre has a bookshop on the first floor and there’s a souvenir shop by the ticket office. If you’re more interested in clothes and shoes there's a large shopping centre five minu</w:t>
      </w:r>
      <w:r w:rsidR="007D2A19">
        <w:rPr>
          <w:rFonts w:eastAsia="Times New Roman" w:cstheme="minorHAnsi"/>
          <w:sz w:val="24"/>
          <w:szCs w:val="24"/>
          <w:lang w:eastAsia="vi-VN"/>
        </w:rPr>
        <w:t>tes’ walk from the Arts Centre.</w:t>
      </w:r>
    </w:p>
    <w:p w14:paraId="27536635" w14:textId="77777777" w:rsidR="00C77BB6" w:rsidRPr="00C13AE5" w:rsidRDefault="00C77BB6" w:rsidP="0077381A">
      <w:pPr>
        <w:spacing w:line="240" w:lineRule="atLeast"/>
        <w:jc w:val="both"/>
        <w:rPr>
          <w:rFonts w:eastAsia="Times New Roman" w:cstheme="minorHAnsi"/>
          <w:sz w:val="24"/>
          <w:szCs w:val="24"/>
          <w:lang w:eastAsia="vi-VN"/>
        </w:rPr>
      </w:pPr>
      <w:r w:rsidRPr="00C13AE5">
        <w:rPr>
          <w:rFonts w:eastAsia="Times New Roman" w:cstheme="minorHAnsi"/>
          <w:sz w:val="24"/>
          <w:szCs w:val="24"/>
          <w:lang w:eastAsia="vi-VN"/>
        </w:rPr>
        <w:t>You’ll probably want to eat before the show. The Balcony Restaurant has a menu with a wide range of meals and waiter service, but it is rather expensive. Or there’s the Fountain Restaurant whose special three- course dinner is good value for money. There’s also Charlie’s coffee bar which serves coffee, sandwiches and cakes. You can get fruit juices and i</w:t>
      </w:r>
      <w:r w:rsidR="007D2A19">
        <w:rPr>
          <w:rFonts w:eastAsia="Times New Roman" w:cstheme="minorHAnsi"/>
          <w:sz w:val="24"/>
          <w:szCs w:val="24"/>
          <w:lang w:eastAsia="vi-VN"/>
        </w:rPr>
        <w:t>ce cream from the cinema kiosk.</w:t>
      </w:r>
    </w:p>
    <w:p w14:paraId="4584C310" w14:textId="77777777" w:rsidR="00C77BB6" w:rsidRPr="00C13AE5" w:rsidRDefault="00C77BB6" w:rsidP="0077381A">
      <w:pPr>
        <w:spacing w:line="240" w:lineRule="atLeast"/>
        <w:jc w:val="both"/>
        <w:rPr>
          <w:rFonts w:eastAsia="Times New Roman" w:cstheme="minorHAnsi"/>
          <w:sz w:val="24"/>
          <w:szCs w:val="24"/>
          <w:lang w:eastAsia="vi-VN"/>
        </w:rPr>
      </w:pPr>
      <w:r w:rsidRPr="00C13AE5">
        <w:rPr>
          <w:rFonts w:eastAsia="Times New Roman" w:cstheme="minorHAnsi"/>
          <w:sz w:val="24"/>
          <w:szCs w:val="24"/>
          <w:lang w:eastAsia="vi-VN"/>
        </w:rPr>
        <w:t>After the shows the coach will pick us up at the Bridge Street exit. Everyone should be there by twenty past ten. The two plays will finish at around 10.10 or 10.15. I’m afraid concert- goers will have to wait, as the concert finishes earlier, at ten to ten.</w:t>
      </w:r>
    </w:p>
    <w:p w14:paraId="113C256A" w14:textId="77777777" w:rsidR="009E70B6" w:rsidRPr="00C13AE5" w:rsidRDefault="009E70B6" w:rsidP="0077381A">
      <w:pPr>
        <w:spacing w:line="240" w:lineRule="atLeast"/>
        <w:jc w:val="both"/>
        <w:rPr>
          <w:rFonts w:eastAsia="Times New Roman" w:cstheme="minorHAnsi"/>
          <w:sz w:val="24"/>
          <w:szCs w:val="24"/>
          <w:lang w:eastAsia="vi-VN"/>
        </w:rPr>
      </w:pPr>
    </w:p>
    <w:p w14:paraId="4B741CDD" w14:textId="77777777" w:rsidR="00C77BB6" w:rsidRPr="00C13AE5" w:rsidRDefault="00C77BB6" w:rsidP="0077381A">
      <w:pPr>
        <w:spacing w:line="240" w:lineRule="atLeast"/>
        <w:rPr>
          <w:rFonts w:cstheme="minorHAnsi"/>
          <w:b/>
          <w:color w:val="000000"/>
          <w:sz w:val="24"/>
          <w:szCs w:val="24"/>
        </w:rPr>
      </w:pPr>
      <w:r w:rsidRPr="00C13AE5">
        <w:rPr>
          <w:rFonts w:cstheme="minorHAnsi"/>
          <w:b/>
          <w:color w:val="000000"/>
          <w:sz w:val="24"/>
          <w:szCs w:val="24"/>
        </w:rPr>
        <w:t>Talk 2:</w:t>
      </w:r>
    </w:p>
    <w:p w14:paraId="40841D75" w14:textId="77777777" w:rsidR="00C77BB6" w:rsidRPr="00C13AE5" w:rsidRDefault="00C77BB6" w:rsidP="0077381A">
      <w:pPr>
        <w:spacing w:line="240" w:lineRule="atLeast"/>
        <w:jc w:val="both"/>
        <w:rPr>
          <w:rFonts w:eastAsia="Times New Roman" w:cstheme="minorHAnsi"/>
          <w:b/>
          <w:bCs/>
          <w:color w:val="000000"/>
          <w:sz w:val="24"/>
          <w:szCs w:val="24"/>
          <w:u w:val="single"/>
          <w:lang w:eastAsia="vi-VN"/>
        </w:rPr>
      </w:pPr>
      <w:r w:rsidRPr="00C13AE5">
        <w:rPr>
          <w:rFonts w:eastAsia="Times New Roman" w:cstheme="minorHAnsi"/>
          <w:b/>
          <w:bCs/>
          <w:color w:val="000000"/>
          <w:sz w:val="24"/>
          <w:szCs w:val="24"/>
          <w:u w:val="single"/>
          <w:lang w:eastAsia="vi-VN"/>
        </w:rPr>
        <w:t xml:space="preserve">Announcer: </w:t>
      </w:r>
    </w:p>
    <w:p w14:paraId="276ADCCF" w14:textId="77777777" w:rsidR="00C77BB6" w:rsidRPr="00C13AE5" w:rsidRDefault="00C77BB6" w:rsidP="0077381A">
      <w:pPr>
        <w:spacing w:line="240" w:lineRule="atLeast"/>
        <w:jc w:val="both"/>
        <w:rPr>
          <w:rFonts w:eastAsia="Times New Roman" w:cstheme="minorHAnsi"/>
          <w:bCs/>
          <w:color w:val="000000"/>
          <w:sz w:val="24"/>
          <w:szCs w:val="24"/>
          <w:lang w:eastAsia="vi-VN"/>
        </w:rPr>
      </w:pPr>
      <w:r w:rsidRPr="00C13AE5">
        <w:rPr>
          <w:rFonts w:eastAsia="Times New Roman" w:cstheme="minorHAnsi"/>
          <w:bCs/>
          <w:color w:val="000000"/>
          <w:sz w:val="24"/>
          <w:szCs w:val="24"/>
          <w:lang w:eastAsia="vi-VN"/>
        </w:rPr>
        <w:t>And now for a few tips of you who are going to go walking this summer. Let’s look first of all at the type of bag that you should take with you. Rod Smith works in a shop that sells camping equipment and he feels he has a bag for every type of walking holiday. Rod, does it really make a diffe</w:t>
      </w:r>
      <w:r w:rsidR="007D2A19">
        <w:rPr>
          <w:rFonts w:eastAsia="Times New Roman" w:cstheme="minorHAnsi"/>
          <w:bCs/>
          <w:color w:val="000000"/>
          <w:sz w:val="24"/>
          <w:szCs w:val="24"/>
          <w:lang w:eastAsia="vi-VN"/>
        </w:rPr>
        <w:t>rence what type of bag you use?</w:t>
      </w:r>
    </w:p>
    <w:p w14:paraId="49A5B9BB" w14:textId="77777777" w:rsidR="00C77BB6" w:rsidRPr="00C13AE5" w:rsidRDefault="00C77BB6" w:rsidP="0077381A">
      <w:pPr>
        <w:spacing w:line="240" w:lineRule="atLeast"/>
        <w:jc w:val="both"/>
        <w:rPr>
          <w:rFonts w:eastAsia="Times New Roman" w:cstheme="minorHAnsi"/>
          <w:bCs/>
          <w:color w:val="000000"/>
          <w:sz w:val="24"/>
          <w:szCs w:val="24"/>
          <w:lang w:eastAsia="vi-VN"/>
        </w:rPr>
      </w:pPr>
      <w:r w:rsidRPr="00C13AE5">
        <w:rPr>
          <w:rFonts w:eastAsia="Times New Roman" w:cstheme="minorHAnsi"/>
          <w:b/>
          <w:bCs/>
          <w:color w:val="000000"/>
          <w:sz w:val="24"/>
          <w:szCs w:val="24"/>
          <w:u w:val="single"/>
          <w:lang w:eastAsia="vi-VN"/>
        </w:rPr>
        <w:t>Rod</w:t>
      </w:r>
      <w:r w:rsidRPr="00C13AE5">
        <w:rPr>
          <w:rFonts w:eastAsia="Times New Roman" w:cstheme="minorHAnsi"/>
          <w:bCs/>
          <w:color w:val="000000"/>
          <w:sz w:val="24"/>
          <w:szCs w:val="24"/>
          <w:lang w:eastAsia="vi-VN"/>
        </w:rPr>
        <w:t>: Yes, Jill, it certainly does. Bags come in every shape, colour and size now so it makes sense to pick one that is right for your needs. A backpack, for example, could quite rapidly ruin an otherwise good walking holiday if it doesn’t fit your back. In fact the fit is critical but the choice is so large now that it’s difficult to know how to make the right one. So- her</w:t>
      </w:r>
      <w:r w:rsidR="007D2A19">
        <w:rPr>
          <w:rFonts w:eastAsia="Times New Roman" w:cstheme="minorHAnsi"/>
          <w:bCs/>
          <w:color w:val="000000"/>
          <w:sz w:val="24"/>
          <w:szCs w:val="24"/>
          <w:lang w:eastAsia="vi-VN"/>
        </w:rPr>
        <w:t>e are a few things to look for.</w:t>
      </w:r>
    </w:p>
    <w:p w14:paraId="75D30E2D" w14:textId="77777777" w:rsidR="00C77BB6" w:rsidRPr="00C13AE5" w:rsidRDefault="00C77BB6" w:rsidP="0077381A">
      <w:pPr>
        <w:spacing w:line="240" w:lineRule="atLeast"/>
        <w:jc w:val="both"/>
        <w:rPr>
          <w:rFonts w:eastAsia="Times New Roman" w:cstheme="minorHAnsi"/>
          <w:bCs/>
          <w:color w:val="000000"/>
          <w:sz w:val="24"/>
          <w:szCs w:val="24"/>
          <w:lang w:eastAsia="vi-VN"/>
        </w:rPr>
      </w:pPr>
      <w:r w:rsidRPr="00C13AE5">
        <w:rPr>
          <w:rFonts w:eastAsia="Times New Roman" w:cstheme="minorHAnsi"/>
          <w:bCs/>
          <w:color w:val="000000"/>
          <w:sz w:val="24"/>
          <w:szCs w:val="24"/>
          <w:lang w:eastAsia="vi-VN"/>
        </w:rPr>
        <w:t xml:space="preserve">First of all size. A bag that holds thirty- five litres and has three outside pockets should be plenty big enough for a day- trip. For a four to five- day walking tour I would recommend a bag that holds seventy litres for a man and fifty to sixty litres for a woman. That’s along with a tent and a sleeping bag. An upright bag- that’s one that closes at the top- is better if you </w:t>
      </w:r>
      <w:r w:rsidR="007D2A19">
        <w:rPr>
          <w:rFonts w:eastAsia="Times New Roman" w:cstheme="minorHAnsi"/>
          <w:bCs/>
          <w:color w:val="000000"/>
          <w:sz w:val="24"/>
          <w:szCs w:val="24"/>
          <w:lang w:eastAsia="vi-VN"/>
        </w:rPr>
        <w:t>intend to climb a lot of hills.</w:t>
      </w:r>
    </w:p>
    <w:p w14:paraId="3CD3CCFC" w14:textId="77777777" w:rsidR="00C77BB6" w:rsidRPr="00C13AE5" w:rsidRDefault="00C77BB6" w:rsidP="0077381A">
      <w:pPr>
        <w:spacing w:line="240" w:lineRule="atLeast"/>
        <w:jc w:val="both"/>
        <w:rPr>
          <w:rFonts w:eastAsia="Times New Roman" w:cstheme="minorHAnsi"/>
          <w:bCs/>
          <w:color w:val="000000"/>
          <w:sz w:val="24"/>
          <w:szCs w:val="24"/>
          <w:lang w:eastAsia="vi-VN"/>
        </w:rPr>
      </w:pPr>
      <w:r w:rsidRPr="00C13AE5">
        <w:rPr>
          <w:rFonts w:eastAsia="Times New Roman" w:cstheme="minorHAnsi"/>
          <w:bCs/>
          <w:color w:val="000000"/>
          <w:sz w:val="24"/>
          <w:szCs w:val="24"/>
          <w:lang w:eastAsia="vi-VN"/>
        </w:rPr>
        <w:t>What about the contents? Well, in order to really avoid the inconvenience of broken containers or crushed clothes, I suggest you go for a bag with a solid bottom. The best ones- but these are probably the most expensive- have a leather base that is particularly resistant to wear and tear. A bag that has two compartments inside will allow you to find things more easily and separate out items such as creams that could leak in hot weather. Extra pockets on the outside of the bag are also useful if you want to carry any tools for climbing that are sharp or get dirty when you use them.</w:t>
      </w:r>
    </w:p>
    <w:p w14:paraId="246BA41C" w14:textId="77777777" w:rsidR="00C77BB6" w:rsidRPr="00C13AE5" w:rsidRDefault="00C77BB6" w:rsidP="0077381A">
      <w:pPr>
        <w:spacing w:line="240" w:lineRule="atLeast"/>
        <w:jc w:val="both"/>
        <w:rPr>
          <w:rFonts w:eastAsia="Times New Roman" w:cstheme="minorHAnsi"/>
          <w:bCs/>
          <w:color w:val="000000"/>
          <w:sz w:val="24"/>
          <w:szCs w:val="24"/>
          <w:lang w:eastAsia="vi-VN"/>
        </w:rPr>
      </w:pPr>
    </w:p>
    <w:p w14:paraId="5083815D" w14:textId="77777777" w:rsidR="00C77BB6" w:rsidRPr="00C13AE5" w:rsidRDefault="00C77BB6" w:rsidP="0077381A">
      <w:pPr>
        <w:spacing w:line="240" w:lineRule="atLeast"/>
        <w:jc w:val="both"/>
        <w:rPr>
          <w:rFonts w:eastAsia="Times New Roman" w:cstheme="minorHAnsi"/>
          <w:bCs/>
          <w:color w:val="000000"/>
          <w:sz w:val="24"/>
          <w:szCs w:val="24"/>
          <w:lang w:eastAsia="vi-VN"/>
        </w:rPr>
      </w:pPr>
      <w:r w:rsidRPr="00C13AE5">
        <w:rPr>
          <w:rFonts w:eastAsia="Times New Roman" w:cstheme="minorHAnsi"/>
          <w:bCs/>
          <w:color w:val="000000"/>
          <w:sz w:val="24"/>
          <w:szCs w:val="24"/>
          <w:lang w:eastAsia="vi-VN"/>
        </w:rPr>
        <w:lastRenderedPageBreak/>
        <w:t>When you have to think about carrying your bag. If it’s a backpack, a wide cushioned belt will ease the strain on your back and hops and leave you with more energy for your walking activities. Shoulder straps also help lighten the load and these should be easy to adjust. There are many different types of strap on the market that can be adjusted in various different ways. Try several and compare them. It’s also a good idea to make sure there’s a horizontal bar that goes across your shoulders and sto</w:t>
      </w:r>
      <w:r w:rsidR="007D2A19">
        <w:rPr>
          <w:rFonts w:eastAsia="Times New Roman" w:cstheme="minorHAnsi"/>
          <w:bCs/>
          <w:color w:val="000000"/>
          <w:sz w:val="24"/>
          <w:szCs w:val="24"/>
          <w:lang w:eastAsia="vi-VN"/>
        </w:rPr>
        <w:t>ps the straps from falling off.</w:t>
      </w:r>
    </w:p>
    <w:p w14:paraId="6006B9A8" w14:textId="77777777" w:rsidR="00C77BB6" w:rsidRPr="00C13AE5" w:rsidRDefault="00C77BB6" w:rsidP="0077381A">
      <w:pPr>
        <w:spacing w:line="240" w:lineRule="atLeast"/>
        <w:jc w:val="both"/>
        <w:rPr>
          <w:rFonts w:eastAsia="Times New Roman" w:cstheme="minorHAnsi"/>
          <w:bCs/>
          <w:color w:val="000000"/>
          <w:sz w:val="24"/>
          <w:szCs w:val="24"/>
          <w:lang w:eastAsia="vi-VN"/>
        </w:rPr>
      </w:pPr>
      <w:r w:rsidRPr="00C13AE5">
        <w:rPr>
          <w:rFonts w:eastAsia="Times New Roman" w:cstheme="minorHAnsi"/>
          <w:bCs/>
          <w:color w:val="000000"/>
          <w:sz w:val="24"/>
          <w:szCs w:val="24"/>
          <w:lang w:eastAsia="vi-VN"/>
        </w:rPr>
        <w:t>Well, if you choose your bag carefully and think about some of the things I’ve mentioned, you shouldn’t waste your money. Finally, make sure there are plenty of air holes in the padded part of your bag that touches your body. These are essential to allow sweat to escape and to make your walking or climbing holiday a comfortable one.</w:t>
      </w:r>
    </w:p>
    <w:p w14:paraId="7D0D38F2" w14:textId="77777777" w:rsidR="009E70B6" w:rsidRPr="00C13AE5" w:rsidRDefault="009E70B6" w:rsidP="0077381A">
      <w:pPr>
        <w:spacing w:line="240" w:lineRule="atLeast"/>
        <w:rPr>
          <w:rFonts w:cstheme="minorHAnsi"/>
          <w:color w:val="000000"/>
          <w:sz w:val="24"/>
          <w:szCs w:val="24"/>
        </w:rPr>
      </w:pPr>
    </w:p>
    <w:p w14:paraId="7F4E90B9" w14:textId="77777777" w:rsidR="00C77BB6" w:rsidRPr="00C13AE5" w:rsidRDefault="00C77BB6" w:rsidP="0077381A">
      <w:pPr>
        <w:spacing w:line="240" w:lineRule="atLeast"/>
        <w:rPr>
          <w:rFonts w:cstheme="minorHAnsi"/>
          <w:b/>
          <w:color w:val="000000"/>
          <w:sz w:val="24"/>
          <w:szCs w:val="24"/>
        </w:rPr>
      </w:pPr>
      <w:r w:rsidRPr="00C13AE5">
        <w:rPr>
          <w:rFonts w:cstheme="minorHAnsi"/>
          <w:b/>
          <w:color w:val="000000"/>
          <w:sz w:val="24"/>
          <w:szCs w:val="24"/>
        </w:rPr>
        <w:t>Talk 3:</w:t>
      </w:r>
    </w:p>
    <w:p w14:paraId="0413104F" w14:textId="77777777" w:rsidR="00C77BB6" w:rsidRPr="00C13AE5" w:rsidRDefault="00C77BB6" w:rsidP="0077381A">
      <w:pPr>
        <w:spacing w:line="240" w:lineRule="atLeast"/>
        <w:jc w:val="both"/>
        <w:rPr>
          <w:rFonts w:eastAsia="Times New Roman" w:cstheme="minorHAnsi"/>
          <w:bCs/>
          <w:color w:val="000000"/>
          <w:sz w:val="24"/>
          <w:szCs w:val="24"/>
          <w:lang w:eastAsia="vi-VN"/>
        </w:rPr>
      </w:pPr>
      <w:r w:rsidRPr="00C13AE5">
        <w:rPr>
          <w:rFonts w:eastAsia="Times New Roman" w:cstheme="minorHAnsi"/>
          <w:bCs/>
          <w:color w:val="000000"/>
          <w:sz w:val="24"/>
          <w:szCs w:val="24"/>
          <w:lang w:eastAsia="vi-VN"/>
        </w:rPr>
        <w:t>Thank you all for coming to my talk this evening. It’s nice to see so many people in the audience. For those of you who don’t know very much about PS Camping let me start by giving some background</w:t>
      </w:r>
      <w:r w:rsidR="007D2A19">
        <w:rPr>
          <w:rFonts w:eastAsia="Times New Roman" w:cstheme="minorHAnsi"/>
          <w:bCs/>
          <w:color w:val="000000"/>
          <w:sz w:val="24"/>
          <w:szCs w:val="24"/>
          <w:lang w:eastAsia="vi-VN"/>
        </w:rPr>
        <w:t xml:space="preserve"> information about the company.</w:t>
      </w:r>
    </w:p>
    <w:p w14:paraId="6A6546FE" w14:textId="77777777" w:rsidR="00C77BB6" w:rsidRPr="00C13AE5" w:rsidRDefault="00C77BB6" w:rsidP="0077381A">
      <w:pPr>
        <w:spacing w:line="240" w:lineRule="atLeast"/>
        <w:jc w:val="both"/>
        <w:rPr>
          <w:rFonts w:eastAsia="Times New Roman" w:cstheme="minorHAnsi"/>
          <w:bCs/>
          <w:color w:val="000000"/>
          <w:sz w:val="24"/>
          <w:szCs w:val="24"/>
          <w:lang w:eastAsia="vi-VN"/>
        </w:rPr>
      </w:pPr>
      <w:r w:rsidRPr="00C13AE5">
        <w:rPr>
          <w:rFonts w:eastAsia="Times New Roman" w:cstheme="minorHAnsi"/>
          <w:bCs/>
          <w:color w:val="000000"/>
          <w:sz w:val="24"/>
          <w:szCs w:val="24"/>
          <w:lang w:eastAsia="vi-VN"/>
        </w:rPr>
        <w:t>The company started twenty- five years ago. It actually opened as a retail chain selling camping equipment, and then twenty years ago, it bought a small number of campsites in the UK, and began offering camping holidays. The company grew rapidly and has been providing holidays in continental Eur</w:t>
      </w:r>
      <w:r w:rsidR="007D2A19">
        <w:rPr>
          <w:rFonts w:eastAsia="Times New Roman" w:cstheme="minorHAnsi"/>
          <w:bCs/>
          <w:color w:val="000000"/>
          <w:sz w:val="24"/>
          <w:szCs w:val="24"/>
          <w:lang w:eastAsia="vi-VN"/>
        </w:rPr>
        <w:t>ope for the last fifteen years.</w:t>
      </w:r>
    </w:p>
    <w:p w14:paraId="4A616320" w14:textId="77777777" w:rsidR="00C77BB6" w:rsidRPr="00C13AE5" w:rsidRDefault="00C77BB6" w:rsidP="0077381A">
      <w:pPr>
        <w:spacing w:line="240" w:lineRule="atLeast"/>
        <w:jc w:val="both"/>
        <w:rPr>
          <w:rFonts w:eastAsia="Times New Roman" w:cstheme="minorHAnsi"/>
          <w:bCs/>
          <w:color w:val="000000"/>
          <w:sz w:val="24"/>
          <w:szCs w:val="24"/>
          <w:lang w:eastAsia="vi-VN"/>
        </w:rPr>
      </w:pPr>
      <w:r w:rsidRPr="00C13AE5">
        <w:rPr>
          <w:rFonts w:eastAsia="Times New Roman" w:cstheme="minorHAnsi"/>
          <w:bCs/>
          <w:color w:val="000000"/>
          <w:sz w:val="24"/>
          <w:szCs w:val="24"/>
          <w:lang w:eastAsia="vi-VN"/>
        </w:rPr>
        <w:t>If you book a camping holiday with us, you’ll have a choice of over hundred sites. In Italy we now have some 64 sites that we either own, or have exclusive use of. France is where we have a number of sites in Northern Spain, particularly in the mountainous region of Picos de Europa. We’ve upgraded all these Spanish sites, and improved them considerably from the</w:t>
      </w:r>
      <w:r w:rsidR="007D2A19">
        <w:rPr>
          <w:rFonts w:eastAsia="Times New Roman" w:cstheme="minorHAnsi"/>
          <w:bCs/>
          <w:color w:val="000000"/>
          <w:sz w:val="24"/>
          <w:szCs w:val="24"/>
          <w:lang w:eastAsia="vi-VN"/>
        </w:rPr>
        <w:t>ir original three- star rating.</w:t>
      </w:r>
    </w:p>
    <w:p w14:paraId="1524AF33" w14:textId="77777777" w:rsidR="00C77BB6" w:rsidRPr="00C13AE5" w:rsidRDefault="00C77BB6" w:rsidP="0077381A">
      <w:pPr>
        <w:spacing w:line="240" w:lineRule="atLeast"/>
        <w:jc w:val="both"/>
        <w:rPr>
          <w:rFonts w:eastAsia="Times New Roman" w:cstheme="minorHAnsi"/>
          <w:bCs/>
          <w:color w:val="000000"/>
          <w:sz w:val="24"/>
          <w:szCs w:val="24"/>
          <w:lang w:eastAsia="vi-VN"/>
        </w:rPr>
      </w:pPr>
      <w:r w:rsidRPr="00C13AE5">
        <w:rPr>
          <w:rFonts w:eastAsia="Times New Roman" w:cstheme="minorHAnsi"/>
          <w:bCs/>
          <w:color w:val="000000"/>
          <w:sz w:val="24"/>
          <w:szCs w:val="24"/>
          <w:lang w:eastAsia="vi-VN"/>
        </w:rPr>
        <w:t>We believe holidays after superb facilities for the whole family. Parents who want their children to be fully occupied for all or part of the day can take advantage of our children’s activities. These are organized by our well- qualified and enthusiastic staff. Each day kicks off with a sports match, perhaps football, or volleyball, followed by an hour of drama for everyone. This may include singing or dancing, mime or other activities. In the afternoon, there’s a different art activity for each day of the week including a poster competition or modal making. What’s more, our sites are truly child- friendly, and, with this in mind, we operate a no- noise rule in the evenings. Children’s evening activities usually finished at 9:30, or occasionally 10, and from 10:30 holiday- makers are expected to be quiet in t</w:t>
      </w:r>
      <w:r w:rsidR="007D2A19">
        <w:rPr>
          <w:rFonts w:eastAsia="Times New Roman" w:cstheme="minorHAnsi"/>
          <w:bCs/>
          <w:color w:val="000000"/>
          <w:sz w:val="24"/>
          <w:szCs w:val="24"/>
          <w:lang w:eastAsia="vi-VN"/>
        </w:rPr>
        <w:t>he areas where there are tents.</w:t>
      </w:r>
    </w:p>
    <w:p w14:paraId="3B61F292" w14:textId="77777777" w:rsidR="00C77BB6" w:rsidRPr="00C13AE5" w:rsidRDefault="00C77BB6" w:rsidP="0077381A">
      <w:pPr>
        <w:spacing w:line="240" w:lineRule="atLeast"/>
        <w:jc w:val="both"/>
        <w:rPr>
          <w:rFonts w:eastAsia="Times New Roman" w:cstheme="minorHAnsi"/>
          <w:bCs/>
          <w:color w:val="000000"/>
          <w:sz w:val="24"/>
          <w:szCs w:val="24"/>
          <w:lang w:eastAsia="vi-VN"/>
        </w:rPr>
      </w:pPr>
      <w:r w:rsidRPr="00C13AE5">
        <w:rPr>
          <w:rFonts w:eastAsia="Times New Roman" w:cstheme="minorHAnsi"/>
          <w:bCs/>
          <w:color w:val="000000"/>
          <w:sz w:val="24"/>
          <w:szCs w:val="24"/>
          <w:lang w:eastAsia="vi-VN"/>
        </w:rPr>
        <w:t>We want nothing to go wrong on a PS Camping holiday, but if it does, we also want all customers to be insured. If you haven’t organized an annual insurance policy of your own you’ll need to take out the low- cost cover we offer and we require that you arrange this when you make your holiday reservation.</w:t>
      </w:r>
    </w:p>
    <w:p w14:paraId="37A3A9F9" w14:textId="77777777" w:rsidR="00C77BB6" w:rsidRPr="00C13AE5" w:rsidRDefault="00C77BB6" w:rsidP="0077381A">
      <w:pPr>
        <w:spacing w:line="240" w:lineRule="atLeast"/>
        <w:jc w:val="both"/>
        <w:rPr>
          <w:rFonts w:eastAsia="Times New Roman" w:cstheme="minorHAnsi"/>
          <w:bCs/>
          <w:color w:val="000000"/>
          <w:sz w:val="24"/>
          <w:szCs w:val="24"/>
          <w:lang w:eastAsia="vi-VN"/>
        </w:rPr>
      </w:pPr>
    </w:p>
    <w:p w14:paraId="1CBC949E" w14:textId="77777777" w:rsidR="00C77BB6" w:rsidRPr="00C13AE5" w:rsidRDefault="00C77BB6" w:rsidP="0077381A">
      <w:pPr>
        <w:spacing w:line="240" w:lineRule="atLeast"/>
        <w:jc w:val="both"/>
        <w:rPr>
          <w:rFonts w:eastAsia="Times New Roman" w:cstheme="minorHAnsi"/>
          <w:bCs/>
          <w:color w:val="000000"/>
          <w:sz w:val="24"/>
          <w:szCs w:val="24"/>
          <w:lang w:eastAsia="vi-VN"/>
        </w:rPr>
      </w:pPr>
      <w:r w:rsidRPr="00C13AE5">
        <w:rPr>
          <w:rFonts w:eastAsia="Times New Roman" w:cstheme="minorHAnsi"/>
          <w:bCs/>
          <w:color w:val="000000"/>
          <w:sz w:val="24"/>
          <w:szCs w:val="24"/>
          <w:lang w:eastAsia="vi-VN"/>
        </w:rPr>
        <w:lastRenderedPageBreak/>
        <w:t>There are many advantages to choosing PS Camping, and to recommending it to others. As a regular customer, you’ll be kept informed of special offers, and your friends can benefit from ten percent off their holidays, or book a luxury tent for the price of a standard one. In return, we’ll send you a thank- you present, which you can choose from a list of high- quality items.</w:t>
      </w:r>
    </w:p>
    <w:p w14:paraId="099E3F1A" w14:textId="77777777" w:rsidR="00C13AE5" w:rsidRPr="00C13AE5" w:rsidRDefault="00C13AE5" w:rsidP="00C13AE5">
      <w:pPr>
        <w:spacing w:line="240" w:lineRule="atLeast"/>
        <w:rPr>
          <w:rFonts w:eastAsia="Times New Roman" w:cstheme="minorHAnsi"/>
          <w:bCs/>
          <w:color w:val="000000"/>
          <w:sz w:val="24"/>
          <w:szCs w:val="24"/>
          <w:lang w:eastAsia="vi-VN"/>
        </w:rPr>
      </w:pPr>
    </w:p>
    <w:p w14:paraId="16E789C9" w14:textId="77777777" w:rsidR="00C77BB6" w:rsidRPr="007D2A19" w:rsidRDefault="002E6F0A" w:rsidP="00C13AE5">
      <w:pPr>
        <w:spacing w:line="240" w:lineRule="atLeast"/>
        <w:jc w:val="center"/>
        <w:rPr>
          <w:rFonts w:cstheme="minorHAnsi"/>
          <w:b/>
          <w:color w:val="000000"/>
          <w:sz w:val="36"/>
          <w:szCs w:val="36"/>
        </w:rPr>
      </w:pPr>
      <w:r w:rsidRPr="007D2A19">
        <w:rPr>
          <w:rFonts w:cstheme="minorHAnsi"/>
          <w:b/>
          <w:color w:val="000000"/>
          <w:sz w:val="36"/>
          <w:szCs w:val="36"/>
        </w:rPr>
        <w:t>TEST 7</w:t>
      </w:r>
    </w:p>
    <w:p w14:paraId="4B9DA67B" w14:textId="77777777" w:rsidR="00A81A69" w:rsidRPr="00C13AE5" w:rsidRDefault="00A81A69" w:rsidP="0077381A">
      <w:pPr>
        <w:spacing w:line="240" w:lineRule="atLeast"/>
        <w:rPr>
          <w:rFonts w:cstheme="minorHAnsi"/>
          <w:b/>
          <w:color w:val="000000"/>
          <w:sz w:val="24"/>
          <w:szCs w:val="24"/>
        </w:rPr>
      </w:pPr>
      <w:r w:rsidRPr="00C13AE5">
        <w:rPr>
          <w:rFonts w:cstheme="minorHAnsi"/>
          <w:b/>
          <w:color w:val="000000"/>
          <w:sz w:val="24"/>
          <w:szCs w:val="24"/>
        </w:rPr>
        <w:t>PART 1:</w:t>
      </w:r>
    </w:p>
    <w:p w14:paraId="7A089AF1" w14:textId="77777777" w:rsidR="00A81A69" w:rsidRPr="00C13AE5" w:rsidRDefault="00C66C71" w:rsidP="0077381A">
      <w:pPr>
        <w:pStyle w:val="ListParagraph"/>
        <w:numPr>
          <w:ilvl w:val="0"/>
          <w:numId w:val="5"/>
        </w:numPr>
        <w:spacing w:line="240" w:lineRule="atLeast"/>
        <w:ind w:left="360"/>
        <w:contextualSpacing w:val="0"/>
        <w:rPr>
          <w:rFonts w:cstheme="minorHAnsi"/>
          <w:b/>
          <w:sz w:val="24"/>
          <w:szCs w:val="24"/>
        </w:rPr>
      </w:pPr>
      <w:r w:rsidRPr="00C13AE5">
        <w:rPr>
          <w:rFonts w:cstheme="minorHAnsi"/>
          <w:b/>
          <w:sz w:val="24"/>
          <w:szCs w:val="24"/>
        </w:rPr>
        <w:t>Which box of chocolates do they buy?</w:t>
      </w:r>
    </w:p>
    <w:p w14:paraId="372CFCB9" w14:textId="77777777" w:rsidR="00A81A69" w:rsidRPr="00C13AE5" w:rsidRDefault="00A81A69" w:rsidP="0077381A">
      <w:pPr>
        <w:pStyle w:val="ListParagraph"/>
        <w:spacing w:line="240" w:lineRule="atLeast"/>
        <w:ind w:left="360"/>
        <w:contextualSpacing w:val="0"/>
        <w:rPr>
          <w:rFonts w:cstheme="minorHAnsi"/>
          <w:sz w:val="24"/>
          <w:szCs w:val="24"/>
        </w:rPr>
      </w:pPr>
      <w:r w:rsidRPr="00C13AE5">
        <w:rPr>
          <w:rFonts w:cstheme="minorHAnsi"/>
          <w:sz w:val="24"/>
          <w:szCs w:val="24"/>
        </w:rPr>
        <w:t>Speaker 1: Which box of chocolate should we get Mom for her birthday?</w:t>
      </w:r>
    </w:p>
    <w:p w14:paraId="53E811B5" w14:textId="77777777" w:rsidR="00A81A69" w:rsidRPr="00C13AE5" w:rsidRDefault="00A81A69" w:rsidP="0077381A">
      <w:pPr>
        <w:pStyle w:val="ListParagraph"/>
        <w:spacing w:line="240" w:lineRule="atLeast"/>
        <w:ind w:left="360"/>
        <w:contextualSpacing w:val="0"/>
        <w:rPr>
          <w:rFonts w:cstheme="minorHAnsi"/>
          <w:sz w:val="24"/>
          <w:szCs w:val="24"/>
        </w:rPr>
      </w:pPr>
      <w:r w:rsidRPr="00C13AE5">
        <w:rPr>
          <w:rFonts w:cstheme="minorHAnsi"/>
          <w:sz w:val="24"/>
          <w:szCs w:val="24"/>
        </w:rPr>
        <w:t>Speaker 2: Those round boxes with the flowers are nice.</w:t>
      </w:r>
    </w:p>
    <w:p w14:paraId="08FC380E" w14:textId="77777777" w:rsidR="00A81A69" w:rsidRPr="00C13AE5" w:rsidRDefault="00A81A69" w:rsidP="0077381A">
      <w:pPr>
        <w:pStyle w:val="ListParagraph"/>
        <w:spacing w:line="240" w:lineRule="atLeast"/>
        <w:ind w:left="360"/>
        <w:contextualSpacing w:val="0"/>
        <w:rPr>
          <w:rFonts w:cstheme="minorHAnsi"/>
          <w:sz w:val="24"/>
          <w:szCs w:val="24"/>
        </w:rPr>
      </w:pPr>
      <w:r w:rsidRPr="00C13AE5">
        <w:rPr>
          <w:rFonts w:cstheme="minorHAnsi"/>
          <w:sz w:val="24"/>
          <w:szCs w:val="24"/>
        </w:rPr>
        <w:t>Speaker 1: yes. But that square box is cheaper.</w:t>
      </w:r>
    </w:p>
    <w:p w14:paraId="4EFF28C2" w14:textId="77777777" w:rsidR="00A81A69" w:rsidRPr="00C13AE5" w:rsidRDefault="00A81A69" w:rsidP="0077381A">
      <w:pPr>
        <w:pStyle w:val="ListParagraph"/>
        <w:spacing w:line="240" w:lineRule="atLeast"/>
        <w:ind w:left="360"/>
        <w:contextualSpacing w:val="0"/>
        <w:rPr>
          <w:rFonts w:cstheme="minorHAnsi"/>
          <w:sz w:val="24"/>
          <w:szCs w:val="24"/>
        </w:rPr>
      </w:pPr>
      <w:r w:rsidRPr="00C13AE5">
        <w:rPr>
          <w:rFonts w:cstheme="minorHAnsi"/>
          <w:sz w:val="24"/>
          <w:szCs w:val="24"/>
        </w:rPr>
        <w:t>Speaker 2: But it’s mom’s birthday. Let’s get the big round one. We’ve got enough money.</w:t>
      </w:r>
    </w:p>
    <w:p w14:paraId="2DCB72BE" w14:textId="77777777" w:rsidR="00322CEC" w:rsidRPr="00C13AE5" w:rsidRDefault="003815C8" w:rsidP="007D2A19">
      <w:pPr>
        <w:pStyle w:val="ListParagraph"/>
        <w:spacing w:line="240" w:lineRule="atLeast"/>
        <w:ind w:left="360"/>
        <w:contextualSpacing w:val="0"/>
        <w:rPr>
          <w:rFonts w:cstheme="minorHAnsi"/>
          <w:sz w:val="24"/>
          <w:szCs w:val="24"/>
        </w:rPr>
      </w:pPr>
      <w:r w:rsidRPr="00C13AE5">
        <w:rPr>
          <w:rFonts w:cstheme="minorHAnsi"/>
          <w:sz w:val="24"/>
          <w:szCs w:val="24"/>
        </w:rPr>
        <w:t>Speak</w:t>
      </w:r>
      <w:r w:rsidR="007D2A19">
        <w:rPr>
          <w:rFonts w:cstheme="minorHAnsi"/>
          <w:sz w:val="24"/>
          <w:szCs w:val="24"/>
        </w:rPr>
        <w:t>er 1: Ok</w:t>
      </w:r>
    </w:p>
    <w:p w14:paraId="70FDBBD0" w14:textId="77777777" w:rsidR="00A81A69" w:rsidRPr="00C13AE5" w:rsidRDefault="00C66C71" w:rsidP="0077381A">
      <w:pPr>
        <w:pStyle w:val="ListParagraph"/>
        <w:numPr>
          <w:ilvl w:val="0"/>
          <w:numId w:val="5"/>
        </w:numPr>
        <w:spacing w:line="240" w:lineRule="atLeast"/>
        <w:ind w:left="360"/>
        <w:contextualSpacing w:val="0"/>
        <w:rPr>
          <w:rFonts w:cstheme="minorHAnsi"/>
          <w:b/>
          <w:sz w:val="24"/>
          <w:szCs w:val="24"/>
        </w:rPr>
      </w:pPr>
      <w:r w:rsidRPr="00C13AE5">
        <w:rPr>
          <w:rFonts w:cstheme="minorHAnsi"/>
          <w:b/>
          <w:sz w:val="24"/>
          <w:szCs w:val="24"/>
        </w:rPr>
        <w:t>When is Wendy’s birthday?</w:t>
      </w:r>
    </w:p>
    <w:p w14:paraId="511AFDC4" w14:textId="77777777" w:rsidR="00A81A69" w:rsidRPr="00C13AE5" w:rsidRDefault="00A81A69" w:rsidP="0077381A">
      <w:pPr>
        <w:pStyle w:val="ListParagraph"/>
        <w:spacing w:line="240" w:lineRule="atLeast"/>
        <w:ind w:left="360"/>
        <w:contextualSpacing w:val="0"/>
        <w:rPr>
          <w:rFonts w:cstheme="minorHAnsi"/>
          <w:sz w:val="24"/>
          <w:szCs w:val="24"/>
        </w:rPr>
      </w:pPr>
      <w:r w:rsidRPr="00C13AE5">
        <w:rPr>
          <w:rFonts w:cstheme="minorHAnsi"/>
          <w:sz w:val="24"/>
          <w:szCs w:val="24"/>
        </w:rPr>
        <w:t>Speaker 1: Wendy, You’re 21 on Saturday, aren’t you?</w:t>
      </w:r>
    </w:p>
    <w:p w14:paraId="138634ED" w14:textId="77777777" w:rsidR="00A81A69" w:rsidRPr="00C13AE5" w:rsidRDefault="00A81A69" w:rsidP="0077381A">
      <w:pPr>
        <w:pStyle w:val="ListParagraph"/>
        <w:spacing w:line="240" w:lineRule="atLeast"/>
        <w:ind w:left="360"/>
        <w:contextualSpacing w:val="0"/>
        <w:rPr>
          <w:rFonts w:cstheme="minorHAnsi"/>
          <w:sz w:val="24"/>
          <w:szCs w:val="24"/>
        </w:rPr>
      </w:pPr>
      <w:r w:rsidRPr="00C13AE5">
        <w:rPr>
          <w:rFonts w:cstheme="minorHAnsi"/>
          <w:sz w:val="24"/>
          <w:szCs w:val="24"/>
        </w:rPr>
        <w:t>Speaker 2: No. My birthday is on May 18</w:t>
      </w:r>
      <w:r w:rsidRPr="00C13AE5">
        <w:rPr>
          <w:rFonts w:cstheme="minorHAnsi"/>
          <w:sz w:val="24"/>
          <w:szCs w:val="24"/>
          <w:vertAlign w:val="superscript"/>
        </w:rPr>
        <w:t>th</w:t>
      </w:r>
    </w:p>
    <w:p w14:paraId="1EA93115" w14:textId="77777777" w:rsidR="00A81A69" w:rsidRPr="00C13AE5" w:rsidRDefault="00A81A69" w:rsidP="0077381A">
      <w:pPr>
        <w:pStyle w:val="ListParagraph"/>
        <w:spacing w:line="240" w:lineRule="atLeast"/>
        <w:ind w:left="360"/>
        <w:contextualSpacing w:val="0"/>
        <w:rPr>
          <w:rFonts w:cstheme="minorHAnsi"/>
          <w:sz w:val="24"/>
          <w:szCs w:val="24"/>
        </w:rPr>
      </w:pPr>
      <w:r w:rsidRPr="00C13AE5">
        <w:rPr>
          <w:rFonts w:cstheme="minorHAnsi"/>
          <w:sz w:val="24"/>
          <w:szCs w:val="24"/>
        </w:rPr>
        <w:t>Speaker 1: Well, Saturday isn’t 18</w:t>
      </w:r>
      <w:r w:rsidRPr="00C13AE5">
        <w:rPr>
          <w:rFonts w:cstheme="minorHAnsi"/>
          <w:sz w:val="24"/>
          <w:szCs w:val="24"/>
          <w:vertAlign w:val="superscript"/>
        </w:rPr>
        <w:t>th</w:t>
      </w:r>
      <w:r w:rsidRPr="00C13AE5">
        <w:rPr>
          <w:rFonts w:cstheme="minorHAnsi"/>
          <w:sz w:val="24"/>
          <w:szCs w:val="24"/>
        </w:rPr>
        <w:t>?</w:t>
      </w:r>
    </w:p>
    <w:p w14:paraId="5BCCA2F5" w14:textId="77777777" w:rsidR="000D704C" w:rsidRPr="007D2A19" w:rsidRDefault="00A81A69" w:rsidP="007D2A19">
      <w:pPr>
        <w:pStyle w:val="ListParagraph"/>
        <w:spacing w:line="240" w:lineRule="atLeast"/>
        <w:ind w:left="360"/>
        <w:contextualSpacing w:val="0"/>
        <w:rPr>
          <w:rFonts w:cstheme="minorHAnsi"/>
          <w:sz w:val="24"/>
          <w:szCs w:val="24"/>
          <w:vertAlign w:val="superscript"/>
        </w:rPr>
      </w:pPr>
      <w:r w:rsidRPr="00C13AE5">
        <w:rPr>
          <w:rFonts w:cstheme="minorHAnsi"/>
          <w:sz w:val="24"/>
          <w:szCs w:val="24"/>
        </w:rPr>
        <w:t>Speaker 2: No, it’s not. It’s the 16</w:t>
      </w:r>
      <w:r w:rsidRPr="00C13AE5">
        <w:rPr>
          <w:rFonts w:cstheme="minorHAnsi"/>
          <w:sz w:val="24"/>
          <w:szCs w:val="24"/>
          <w:vertAlign w:val="superscript"/>
        </w:rPr>
        <w:t>th</w:t>
      </w:r>
    </w:p>
    <w:p w14:paraId="549470E9" w14:textId="77777777" w:rsidR="00A81A69" w:rsidRPr="00C13AE5" w:rsidRDefault="00C66C71" w:rsidP="0077381A">
      <w:pPr>
        <w:pStyle w:val="ListParagraph"/>
        <w:numPr>
          <w:ilvl w:val="0"/>
          <w:numId w:val="5"/>
        </w:numPr>
        <w:spacing w:line="240" w:lineRule="atLeast"/>
        <w:ind w:left="360"/>
        <w:contextualSpacing w:val="0"/>
        <w:rPr>
          <w:rFonts w:cstheme="minorHAnsi"/>
          <w:b/>
          <w:sz w:val="24"/>
          <w:szCs w:val="24"/>
        </w:rPr>
      </w:pPr>
      <w:r w:rsidRPr="00C13AE5">
        <w:rPr>
          <w:rFonts w:cstheme="minorHAnsi"/>
          <w:b/>
          <w:sz w:val="24"/>
          <w:szCs w:val="24"/>
        </w:rPr>
        <w:t>How much petrol does the woman want?</w:t>
      </w:r>
    </w:p>
    <w:p w14:paraId="5DBC87AA" w14:textId="77777777" w:rsidR="00A81A69" w:rsidRPr="00C13AE5" w:rsidRDefault="00A81A69" w:rsidP="0077381A">
      <w:pPr>
        <w:pStyle w:val="ListParagraph"/>
        <w:spacing w:line="240" w:lineRule="atLeast"/>
        <w:ind w:left="360"/>
        <w:contextualSpacing w:val="0"/>
        <w:rPr>
          <w:rFonts w:cstheme="minorHAnsi"/>
          <w:sz w:val="24"/>
          <w:szCs w:val="24"/>
        </w:rPr>
      </w:pPr>
      <w:r w:rsidRPr="00C13AE5">
        <w:rPr>
          <w:rFonts w:cstheme="minorHAnsi"/>
          <w:sz w:val="24"/>
          <w:szCs w:val="24"/>
        </w:rPr>
        <w:t>Speaker 1: Could you put 30</w:t>
      </w:r>
      <w:r w:rsidR="00A05A94" w:rsidRPr="00C13AE5">
        <w:rPr>
          <w:rFonts w:cstheme="minorHAnsi"/>
          <w:sz w:val="24"/>
          <w:szCs w:val="24"/>
        </w:rPr>
        <w:t xml:space="preserve"> </w:t>
      </w:r>
      <w:r w:rsidRPr="00C13AE5">
        <w:rPr>
          <w:rFonts w:cstheme="minorHAnsi"/>
          <w:sz w:val="24"/>
          <w:szCs w:val="24"/>
        </w:rPr>
        <w:t>litres of petrol in my car please?</w:t>
      </w:r>
    </w:p>
    <w:p w14:paraId="24AD699D" w14:textId="77777777" w:rsidR="00A81A69" w:rsidRPr="00C13AE5" w:rsidRDefault="00A81A69" w:rsidP="0077381A">
      <w:pPr>
        <w:pStyle w:val="ListParagraph"/>
        <w:spacing w:line="240" w:lineRule="atLeast"/>
        <w:ind w:left="360"/>
        <w:contextualSpacing w:val="0"/>
        <w:rPr>
          <w:rFonts w:cstheme="minorHAnsi"/>
          <w:sz w:val="24"/>
          <w:szCs w:val="24"/>
        </w:rPr>
      </w:pPr>
      <w:r w:rsidRPr="00C13AE5">
        <w:rPr>
          <w:rFonts w:cstheme="minorHAnsi"/>
          <w:sz w:val="24"/>
          <w:szCs w:val="24"/>
        </w:rPr>
        <w:t>Speaker 2: Did you say 13 litres?</w:t>
      </w:r>
    </w:p>
    <w:p w14:paraId="2BB9723F" w14:textId="77777777" w:rsidR="00322CEC" w:rsidRPr="00C13AE5" w:rsidRDefault="00A81A69" w:rsidP="007D2A19">
      <w:pPr>
        <w:pStyle w:val="ListParagraph"/>
        <w:spacing w:line="240" w:lineRule="atLeast"/>
        <w:ind w:left="360"/>
        <w:contextualSpacing w:val="0"/>
        <w:rPr>
          <w:rFonts w:cstheme="minorHAnsi"/>
          <w:sz w:val="24"/>
          <w:szCs w:val="24"/>
        </w:rPr>
      </w:pPr>
      <w:r w:rsidRPr="00C13AE5">
        <w:rPr>
          <w:rFonts w:cstheme="minorHAnsi"/>
          <w:sz w:val="24"/>
          <w:szCs w:val="24"/>
        </w:rPr>
        <w:t>Speaker 1: No, 30 litres. Filling</w:t>
      </w:r>
      <w:r w:rsidR="007D2A19">
        <w:rPr>
          <w:rFonts w:cstheme="minorHAnsi"/>
          <w:sz w:val="24"/>
          <w:szCs w:val="24"/>
        </w:rPr>
        <w:t xml:space="preserve"> up please.</w:t>
      </w:r>
    </w:p>
    <w:p w14:paraId="046095EF" w14:textId="77777777" w:rsidR="00A81A69" w:rsidRPr="00C13AE5" w:rsidRDefault="00C66C71" w:rsidP="0077381A">
      <w:pPr>
        <w:pStyle w:val="ListParagraph"/>
        <w:numPr>
          <w:ilvl w:val="0"/>
          <w:numId w:val="5"/>
        </w:numPr>
        <w:spacing w:line="240" w:lineRule="atLeast"/>
        <w:ind w:left="360"/>
        <w:contextualSpacing w:val="0"/>
        <w:rPr>
          <w:rFonts w:cstheme="minorHAnsi"/>
          <w:b/>
          <w:sz w:val="24"/>
          <w:szCs w:val="24"/>
        </w:rPr>
      </w:pPr>
      <w:r w:rsidRPr="00C13AE5">
        <w:rPr>
          <w:rFonts w:cstheme="minorHAnsi"/>
          <w:b/>
          <w:sz w:val="24"/>
          <w:szCs w:val="24"/>
        </w:rPr>
        <w:t xml:space="preserve">What time is the woman’s hair appointment? </w:t>
      </w:r>
    </w:p>
    <w:p w14:paraId="0864AA66" w14:textId="77777777" w:rsidR="00A81A69" w:rsidRPr="00C13AE5" w:rsidRDefault="00A81A69" w:rsidP="0077381A">
      <w:pPr>
        <w:pStyle w:val="ListParagraph"/>
        <w:spacing w:line="240" w:lineRule="atLeast"/>
        <w:ind w:left="360"/>
        <w:contextualSpacing w:val="0"/>
        <w:rPr>
          <w:rFonts w:cstheme="minorHAnsi"/>
          <w:sz w:val="24"/>
          <w:szCs w:val="24"/>
        </w:rPr>
      </w:pPr>
      <w:r w:rsidRPr="00C13AE5">
        <w:rPr>
          <w:rFonts w:cstheme="minorHAnsi"/>
          <w:sz w:val="24"/>
          <w:szCs w:val="24"/>
        </w:rPr>
        <w:t xml:space="preserve">Speaker 1: I’d like to make an </w:t>
      </w:r>
      <w:r w:rsidR="00A05A94" w:rsidRPr="00C13AE5">
        <w:rPr>
          <w:rFonts w:cstheme="minorHAnsi"/>
          <w:sz w:val="24"/>
          <w:szCs w:val="24"/>
        </w:rPr>
        <w:t>appointment to have my hair cut, please.</w:t>
      </w:r>
      <w:r w:rsidRPr="00C13AE5">
        <w:rPr>
          <w:rFonts w:cstheme="minorHAnsi"/>
          <w:sz w:val="24"/>
          <w:szCs w:val="24"/>
        </w:rPr>
        <w:t xml:space="preserve"> This Friday or Saturday in the morning if you manage it.</w:t>
      </w:r>
    </w:p>
    <w:p w14:paraId="18E9C3DA" w14:textId="77777777" w:rsidR="00A81A69" w:rsidRPr="00C13AE5" w:rsidRDefault="00A81A69" w:rsidP="0077381A">
      <w:pPr>
        <w:pStyle w:val="ListParagraph"/>
        <w:spacing w:line="240" w:lineRule="atLeast"/>
        <w:ind w:left="360"/>
        <w:contextualSpacing w:val="0"/>
        <w:rPr>
          <w:rFonts w:cstheme="minorHAnsi"/>
          <w:sz w:val="24"/>
          <w:szCs w:val="24"/>
        </w:rPr>
      </w:pPr>
      <w:r w:rsidRPr="00C13AE5">
        <w:rPr>
          <w:rFonts w:cstheme="minorHAnsi"/>
          <w:sz w:val="24"/>
          <w:szCs w:val="24"/>
        </w:rPr>
        <w:t>Speaker 2: Let me see. We can do Friday. At 10 or 11:</w:t>
      </w:r>
      <w:r w:rsidR="00A05A94" w:rsidRPr="00C13AE5">
        <w:rPr>
          <w:rFonts w:cstheme="minorHAnsi"/>
          <w:sz w:val="24"/>
          <w:szCs w:val="24"/>
        </w:rPr>
        <w:t>30 then on Saturday, there’s</w:t>
      </w:r>
      <w:r w:rsidRPr="00C13AE5">
        <w:rPr>
          <w:rFonts w:cstheme="minorHAnsi"/>
          <w:sz w:val="24"/>
          <w:szCs w:val="24"/>
        </w:rPr>
        <w:t xml:space="preserve"> 9:30 or 12 o’clock</w:t>
      </w:r>
    </w:p>
    <w:p w14:paraId="5B0B4FE5" w14:textId="77777777" w:rsidR="00A81A69" w:rsidRPr="00C13AE5" w:rsidRDefault="00A81A69" w:rsidP="007D2A19">
      <w:pPr>
        <w:pStyle w:val="ListParagraph"/>
        <w:spacing w:line="240" w:lineRule="atLeast"/>
        <w:ind w:left="360"/>
        <w:contextualSpacing w:val="0"/>
        <w:rPr>
          <w:rFonts w:cstheme="minorHAnsi"/>
          <w:sz w:val="24"/>
          <w:szCs w:val="24"/>
        </w:rPr>
      </w:pPr>
      <w:r w:rsidRPr="00C13AE5">
        <w:rPr>
          <w:rFonts w:cstheme="minorHAnsi"/>
          <w:sz w:val="24"/>
          <w:szCs w:val="24"/>
        </w:rPr>
        <w:t>Speaker 1: I’ll take the e</w:t>
      </w:r>
      <w:r w:rsidR="007D2A19">
        <w:rPr>
          <w:rFonts w:cstheme="minorHAnsi"/>
          <w:sz w:val="24"/>
          <w:szCs w:val="24"/>
        </w:rPr>
        <w:t>arlier one on Saturday, please.</w:t>
      </w:r>
    </w:p>
    <w:p w14:paraId="5C04EBE4" w14:textId="77777777" w:rsidR="00A81A69" w:rsidRPr="00C13AE5" w:rsidRDefault="00C66C71" w:rsidP="0077381A">
      <w:pPr>
        <w:pStyle w:val="ListParagraph"/>
        <w:numPr>
          <w:ilvl w:val="0"/>
          <w:numId w:val="5"/>
        </w:numPr>
        <w:spacing w:line="240" w:lineRule="atLeast"/>
        <w:ind w:left="360"/>
        <w:contextualSpacing w:val="0"/>
        <w:rPr>
          <w:rFonts w:cstheme="minorHAnsi"/>
          <w:b/>
          <w:sz w:val="24"/>
          <w:szCs w:val="24"/>
        </w:rPr>
      </w:pPr>
      <w:r w:rsidRPr="00C13AE5">
        <w:rPr>
          <w:rFonts w:cstheme="minorHAnsi"/>
          <w:b/>
          <w:sz w:val="24"/>
          <w:szCs w:val="24"/>
        </w:rPr>
        <w:t>Where is the TV guide?</w:t>
      </w:r>
    </w:p>
    <w:p w14:paraId="43DA72A7"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t>Speaker 1: Have you seen the TV guide?</w:t>
      </w:r>
    </w:p>
    <w:p w14:paraId="2E6D4EEE"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lastRenderedPageBreak/>
        <w:t>Speaker 2: Isn’t it on the top of the television? I had it while I was watching a film last night.</w:t>
      </w:r>
    </w:p>
    <w:p w14:paraId="3279C745" w14:textId="77777777" w:rsidR="00322CEC" w:rsidRPr="00C13AE5" w:rsidRDefault="00A81A69" w:rsidP="007D2A19">
      <w:pPr>
        <w:spacing w:line="240" w:lineRule="atLeast"/>
        <w:ind w:left="360"/>
        <w:rPr>
          <w:rFonts w:cstheme="minorHAnsi"/>
          <w:sz w:val="24"/>
          <w:szCs w:val="24"/>
        </w:rPr>
      </w:pPr>
      <w:r w:rsidRPr="00C13AE5">
        <w:rPr>
          <w:rFonts w:cstheme="minorHAnsi"/>
          <w:sz w:val="24"/>
          <w:szCs w:val="24"/>
        </w:rPr>
        <w:t>Speaker 1: I expect to have left by the chair then. Here it is, under the cushion when nobody can find it. You should put it back in its place</w:t>
      </w:r>
      <w:r w:rsidR="00A05A94" w:rsidRPr="00C13AE5">
        <w:rPr>
          <w:rFonts w:cstheme="minorHAnsi"/>
          <w:sz w:val="24"/>
          <w:szCs w:val="24"/>
        </w:rPr>
        <w:t xml:space="preserve"> by the telephone then we all </w:t>
      </w:r>
      <w:r w:rsidR="007D2A19">
        <w:rPr>
          <w:rFonts w:cstheme="minorHAnsi"/>
          <w:sz w:val="24"/>
          <w:szCs w:val="24"/>
        </w:rPr>
        <w:t>know where it is</w:t>
      </w:r>
    </w:p>
    <w:p w14:paraId="04DE6E7F" w14:textId="77777777" w:rsidR="00A81A69" w:rsidRPr="00C13AE5" w:rsidRDefault="00A81A69" w:rsidP="0077381A">
      <w:pPr>
        <w:spacing w:line="240" w:lineRule="atLeast"/>
        <w:rPr>
          <w:rFonts w:cstheme="minorHAnsi"/>
          <w:b/>
          <w:sz w:val="24"/>
          <w:szCs w:val="24"/>
        </w:rPr>
      </w:pPr>
      <w:r w:rsidRPr="00C13AE5">
        <w:rPr>
          <w:rFonts w:cstheme="minorHAnsi"/>
          <w:b/>
          <w:sz w:val="24"/>
          <w:szCs w:val="24"/>
        </w:rPr>
        <w:t xml:space="preserve">6. </w:t>
      </w:r>
      <w:r w:rsidR="00C66C71" w:rsidRPr="00C13AE5">
        <w:rPr>
          <w:rFonts w:cstheme="minorHAnsi"/>
          <w:b/>
          <w:sz w:val="24"/>
          <w:szCs w:val="24"/>
        </w:rPr>
        <w:t xml:space="preserve"> What does the man decide to take Tracy?</w:t>
      </w:r>
    </w:p>
    <w:p w14:paraId="6441BC1A" w14:textId="77777777" w:rsidR="00A81A69" w:rsidRPr="00C13AE5" w:rsidRDefault="00A81A69" w:rsidP="0077381A">
      <w:pPr>
        <w:spacing w:line="240" w:lineRule="atLeast"/>
        <w:ind w:left="720"/>
        <w:rPr>
          <w:rFonts w:cstheme="minorHAnsi"/>
          <w:sz w:val="24"/>
          <w:szCs w:val="24"/>
        </w:rPr>
      </w:pPr>
      <w:r w:rsidRPr="00C13AE5">
        <w:rPr>
          <w:rFonts w:cstheme="minorHAnsi"/>
          <w:sz w:val="24"/>
          <w:szCs w:val="24"/>
        </w:rPr>
        <w:t>Speaker 1: I’m going to see Tracy in hospital. But I can’t think of what to take her. People always take flowers.</w:t>
      </w:r>
    </w:p>
    <w:p w14:paraId="48DA139A" w14:textId="77777777" w:rsidR="00A81A69" w:rsidRPr="00C13AE5" w:rsidRDefault="00A81A69" w:rsidP="0077381A">
      <w:pPr>
        <w:spacing w:line="240" w:lineRule="atLeast"/>
        <w:ind w:left="720"/>
        <w:rPr>
          <w:rFonts w:cstheme="minorHAnsi"/>
          <w:sz w:val="24"/>
          <w:szCs w:val="24"/>
        </w:rPr>
      </w:pPr>
      <w:r w:rsidRPr="00C13AE5">
        <w:rPr>
          <w:rFonts w:cstheme="minorHAnsi"/>
          <w:sz w:val="24"/>
          <w:szCs w:val="24"/>
        </w:rPr>
        <w:t xml:space="preserve">Speaker 2: </w:t>
      </w:r>
      <w:r w:rsidR="007171C6" w:rsidRPr="00C13AE5">
        <w:rPr>
          <w:rFonts w:cstheme="minorHAnsi"/>
          <w:sz w:val="24"/>
          <w:szCs w:val="24"/>
        </w:rPr>
        <w:t>So she has lots</w:t>
      </w:r>
      <w:r w:rsidRPr="00C13AE5">
        <w:rPr>
          <w:rFonts w:cstheme="minorHAnsi"/>
          <w:sz w:val="24"/>
          <w:szCs w:val="24"/>
        </w:rPr>
        <w:t xml:space="preserve"> already for sure. I always think it’s nice to have something to read myself but</w:t>
      </w:r>
      <w:r w:rsidR="00A05A94" w:rsidRPr="00C13AE5">
        <w:rPr>
          <w:rFonts w:cstheme="minorHAnsi"/>
          <w:sz w:val="24"/>
          <w:szCs w:val="24"/>
        </w:rPr>
        <w:t xml:space="preserve"> as Tracy got her Walkman with her. </w:t>
      </w:r>
      <w:r w:rsidRPr="00C13AE5">
        <w:rPr>
          <w:rFonts w:cstheme="minorHAnsi"/>
          <w:sz w:val="24"/>
          <w:szCs w:val="24"/>
        </w:rPr>
        <w:t>What about something to listen to?</w:t>
      </w:r>
    </w:p>
    <w:p w14:paraId="712ED2D5" w14:textId="77777777" w:rsidR="00322CEC" w:rsidRPr="00C13AE5" w:rsidRDefault="00A81A69" w:rsidP="0077381A">
      <w:pPr>
        <w:spacing w:line="240" w:lineRule="atLeast"/>
        <w:ind w:left="720"/>
        <w:rPr>
          <w:rFonts w:cstheme="minorHAnsi"/>
          <w:sz w:val="24"/>
          <w:szCs w:val="24"/>
        </w:rPr>
      </w:pPr>
      <w:r w:rsidRPr="00C13AE5">
        <w:rPr>
          <w:rFonts w:cstheme="minorHAnsi"/>
          <w:sz w:val="24"/>
          <w:szCs w:val="24"/>
        </w:rPr>
        <w:t>Speaker 1: What a good idea. It’s better than taking sweets certainly because I know she’s on special diet while she’s in hospital.</w:t>
      </w:r>
    </w:p>
    <w:p w14:paraId="2C5B380E" w14:textId="77777777" w:rsidR="00A81A69" w:rsidRPr="00C13AE5" w:rsidRDefault="00C66C71" w:rsidP="0077381A">
      <w:pPr>
        <w:pStyle w:val="ListParagraph"/>
        <w:numPr>
          <w:ilvl w:val="0"/>
          <w:numId w:val="7"/>
        </w:numPr>
        <w:spacing w:line="240" w:lineRule="atLeast"/>
        <w:ind w:left="720"/>
        <w:contextualSpacing w:val="0"/>
        <w:rPr>
          <w:rFonts w:cstheme="minorHAnsi"/>
          <w:sz w:val="24"/>
          <w:szCs w:val="24"/>
        </w:rPr>
      </w:pPr>
      <w:r w:rsidRPr="00C13AE5">
        <w:rPr>
          <w:rFonts w:cstheme="minorHAnsi"/>
          <w:b/>
          <w:sz w:val="24"/>
          <w:szCs w:val="24"/>
        </w:rPr>
        <w:t>Which sport has the man just started?</w:t>
      </w:r>
    </w:p>
    <w:p w14:paraId="42824288"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t xml:space="preserve">Speaker 1: </w:t>
      </w:r>
      <w:r w:rsidR="004414D5" w:rsidRPr="00C13AE5">
        <w:rPr>
          <w:rFonts w:cstheme="minorHAnsi"/>
          <w:sz w:val="24"/>
          <w:szCs w:val="24"/>
        </w:rPr>
        <w:t xml:space="preserve">Hi. </w:t>
      </w:r>
      <w:r w:rsidRPr="00C13AE5">
        <w:rPr>
          <w:rFonts w:cstheme="minorHAnsi"/>
          <w:sz w:val="24"/>
          <w:szCs w:val="24"/>
        </w:rPr>
        <w:t>How was your holiday?</w:t>
      </w:r>
    </w:p>
    <w:p w14:paraId="1A3F4642"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t>Speaker 2: Great. Really good windsurfing and sailing. You know how much I enjoy them and horse riding. I really want to go again. Now I’ve tried it. And the swimming pool was wonderful, too, much warmer than the one I usually swim in. Holidays are just too short.</w:t>
      </w:r>
    </w:p>
    <w:p w14:paraId="08770635" w14:textId="77777777" w:rsidR="00A81A69" w:rsidRPr="00C13AE5" w:rsidRDefault="00C66C71" w:rsidP="0077381A">
      <w:pPr>
        <w:pStyle w:val="ListParagraph"/>
        <w:numPr>
          <w:ilvl w:val="0"/>
          <w:numId w:val="7"/>
        </w:numPr>
        <w:spacing w:line="240" w:lineRule="atLeast"/>
        <w:ind w:left="720"/>
        <w:contextualSpacing w:val="0"/>
        <w:rPr>
          <w:rFonts w:cstheme="minorHAnsi"/>
          <w:b/>
          <w:sz w:val="24"/>
          <w:szCs w:val="24"/>
        </w:rPr>
      </w:pPr>
      <w:r w:rsidRPr="00C13AE5">
        <w:rPr>
          <w:rFonts w:cstheme="minorHAnsi"/>
          <w:b/>
          <w:sz w:val="24"/>
          <w:szCs w:val="24"/>
        </w:rPr>
        <w:t>What was damaged in the storm?</w:t>
      </w:r>
    </w:p>
    <w:p w14:paraId="5935C385"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t xml:space="preserve">Speaker 1: Was the roof of your house alright after the storm, Anna? I saw a workman there with </w:t>
      </w:r>
      <w:r w:rsidR="004414D5" w:rsidRPr="00C13AE5">
        <w:rPr>
          <w:rFonts w:cstheme="minorHAnsi"/>
          <w:sz w:val="24"/>
          <w:szCs w:val="24"/>
        </w:rPr>
        <w:t xml:space="preserve">a </w:t>
      </w:r>
      <w:r w:rsidRPr="00C13AE5">
        <w:rPr>
          <w:rFonts w:cstheme="minorHAnsi"/>
          <w:sz w:val="24"/>
          <w:szCs w:val="24"/>
        </w:rPr>
        <w:t>ladder today.</w:t>
      </w:r>
    </w:p>
    <w:p w14:paraId="7E9A9BDB" w14:textId="77777777" w:rsidR="00A81A69" w:rsidRPr="00C13AE5" w:rsidRDefault="00A81A69" w:rsidP="0077381A">
      <w:pPr>
        <w:spacing w:line="240" w:lineRule="atLeast"/>
        <w:ind w:left="360"/>
        <w:rPr>
          <w:rFonts w:cstheme="minorHAnsi"/>
          <w:sz w:val="24"/>
          <w:szCs w:val="24"/>
        </w:rPr>
      </w:pPr>
      <w:r w:rsidRPr="00C13AE5">
        <w:rPr>
          <w:rFonts w:cstheme="minorHAnsi"/>
          <w:sz w:val="24"/>
          <w:szCs w:val="24"/>
        </w:rPr>
        <w:t>Speaker 2: I had the roof repaired recently so that wasn’t a problem. The workman was putting some new glass in an upstairs window. I think a branch from a tree broke it when it fell off in the wind. I was quite lucky it didn’t damage my car which was parked right under the tree.</w:t>
      </w:r>
    </w:p>
    <w:p w14:paraId="0C5A18E6" w14:textId="77777777" w:rsidR="00A81A69" w:rsidRPr="00C13AE5" w:rsidRDefault="00A81A69" w:rsidP="0077381A">
      <w:pPr>
        <w:spacing w:line="240" w:lineRule="atLeast"/>
        <w:rPr>
          <w:rFonts w:cstheme="minorHAnsi"/>
          <w:b/>
          <w:color w:val="000000"/>
          <w:sz w:val="24"/>
          <w:szCs w:val="24"/>
        </w:rPr>
      </w:pPr>
    </w:p>
    <w:p w14:paraId="7779D83D" w14:textId="77777777" w:rsidR="00C77BB6" w:rsidRPr="00C13AE5" w:rsidRDefault="00C77BB6" w:rsidP="0077381A">
      <w:pPr>
        <w:spacing w:line="240" w:lineRule="atLeast"/>
        <w:rPr>
          <w:rFonts w:cstheme="minorHAnsi"/>
          <w:b/>
          <w:color w:val="000000"/>
          <w:sz w:val="24"/>
          <w:szCs w:val="24"/>
        </w:rPr>
      </w:pPr>
      <w:r w:rsidRPr="00C13AE5">
        <w:rPr>
          <w:rFonts w:cstheme="minorHAnsi"/>
          <w:b/>
          <w:color w:val="000000"/>
          <w:sz w:val="24"/>
          <w:szCs w:val="24"/>
        </w:rPr>
        <w:t>PART 2:</w:t>
      </w:r>
    </w:p>
    <w:p w14:paraId="18698E34" w14:textId="77777777" w:rsidR="00C77BB6" w:rsidRPr="00C13AE5" w:rsidRDefault="00C77BB6" w:rsidP="0077381A">
      <w:pPr>
        <w:spacing w:line="240" w:lineRule="atLeast"/>
        <w:rPr>
          <w:rFonts w:cstheme="minorHAnsi"/>
          <w:b/>
          <w:color w:val="000000"/>
          <w:sz w:val="24"/>
          <w:szCs w:val="24"/>
        </w:rPr>
      </w:pPr>
      <w:r w:rsidRPr="00C13AE5">
        <w:rPr>
          <w:rFonts w:cstheme="minorHAnsi"/>
          <w:b/>
          <w:color w:val="000000"/>
          <w:sz w:val="24"/>
          <w:szCs w:val="24"/>
        </w:rPr>
        <w:t>Conversation 1:</w:t>
      </w:r>
    </w:p>
    <w:p w14:paraId="2481260D"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Louise:</w:t>
      </w:r>
      <w:r w:rsidRPr="00C13AE5">
        <w:rPr>
          <w:rFonts w:cstheme="minorHAnsi"/>
          <w:color w:val="000000"/>
          <w:sz w:val="24"/>
          <w:szCs w:val="24"/>
        </w:rPr>
        <w:t xml:space="preserve"> John</w:t>
      </w:r>
    </w:p>
    <w:p w14:paraId="099D8D4E"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John:</w:t>
      </w:r>
      <w:r w:rsidRPr="00C13AE5">
        <w:rPr>
          <w:rFonts w:cstheme="minorHAnsi"/>
          <w:color w:val="000000"/>
          <w:sz w:val="24"/>
          <w:szCs w:val="24"/>
        </w:rPr>
        <w:t xml:space="preserve"> Oh Louise. Hi.</w:t>
      </w:r>
    </w:p>
    <w:p w14:paraId="7C428EDF"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Louise:</w:t>
      </w:r>
      <w:r w:rsidRPr="00C13AE5">
        <w:rPr>
          <w:rFonts w:cstheme="minorHAnsi"/>
          <w:color w:val="000000"/>
          <w:sz w:val="24"/>
          <w:szCs w:val="24"/>
        </w:rPr>
        <w:t xml:space="preserve"> I’ve just arrived for my singing lesson with Mrs Thompson. What are you doing here?</w:t>
      </w:r>
    </w:p>
    <w:p w14:paraId="2070014B"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John:</w:t>
      </w:r>
      <w:r w:rsidRPr="00C13AE5">
        <w:rPr>
          <w:rFonts w:cstheme="minorHAnsi"/>
          <w:color w:val="000000"/>
          <w:sz w:val="24"/>
          <w:szCs w:val="24"/>
        </w:rPr>
        <w:t xml:space="preserve"> </w:t>
      </w:r>
      <w:r w:rsidRPr="00C13AE5">
        <w:rPr>
          <w:rFonts w:cstheme="minorHAnsi"/>
          <w:b/>
          <w:color w:val="000000"/>
          <w:sz w:val="24"/>
          <w:szCs w:val="24"/>
        </w:rPr>
        <w:t>(Q1) I’ve come for a singing lesson too.</w:t>
      </w:r>
    </w:p>
    <w:p w14:paraId="03EE4C87"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Louise:</w:t>
      </w:r>
      <w:r w:rsidRPr="00C13AE5">
        <w:rPr>
          <w:rFonts w:cstheme="minorHAnsi"/>
          <w:color w:val="000000"/>
          <w:sz w:val="24"/>
          <w:szCs w:val="24"/>
        </w:rPr>
        <w:t xml:space="preserve"> Well, if it’s a secret I won’t tell anyone</w:t>
      </w:r>
    </w:p>
    <w:p w14:paraId="67FA85F2"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John:</w:t>
      </w:r>
      <w:r w:rsidRPr="00C13AE5">
        <w:rPr>
          <w:rFonts w:cstheme="minorHAnsi"/>
          <w:color w:val="000000"/>
          <w:sz w:val="24"/>
          <w:szCs w:val="24"/>
        </w:rPr>
        <w:t xml:space="preserve"> It’s OK, Louise. I’m going to be in a musical show, so everyone will know soon.</w:t>
      </w:r>
    </w:p>
    <w:p w14:paraId="10F189E1"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Louise:</w:t>
      </w:r>
      <w:r w:rsidRPr="00C13AE5">
        <w:rPr>
          <w:rFonts w:cstheme="minorHAnsi"/>
          <w:color w:val="000000"/>
          <w:sz w:val="24"/>
          <w:szCs w:val="24"/>
        </w:rPr>
        <w:t xml:space="preserve"> Really! But can you actually sing then?</w:t>
      </w:r>
    </w:p>
    <w:p w14:paraId="1D4344F9"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lastRenderedPageBreak/>
        <w:t>John:</w:t>
      </w:r>
      <w:r w:rsidRPr="00C13AE5">
        <w:rPr>
          <w:rFonts w:cstheme="minorHAnsi"/>
          <w:color w:val="000000"/>
          <w:sz w:val="24"/>
          <w:szCs w:val="24"/>
        </w:rPr>
        <w:t xml:space="preserve"> Well, I was taught to sing at school you know, but now I’m in the show I thought I’d better have a few more lessons.</w:t>
      </w:r>
    </w:p>
    <w:p w14:paraId="38B9BBD4"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Louise:</w:t>
      </w:r>
      <w:r w:rsidRPr="00C13AE5">
        <w:rPr>
          <w:rFonts w:cstheme="minorHAnsi"/>
          <w:color w:val="000000"/>
          <w:sz w:val="24"/>
          <w:szCs w:val="24"/>
        </w:rPr>
        <w:t xml:space="preserve"> Good idea. What do you think of Mrs Thompson? She’s really strict, isn’t she?</w:t>
      </w:r>
    </w:p>
    <w:p w14:paraId="486796C5"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John:</w:t>
      </w:r>
      <w:r w:rsidRPr="00C13AE5">
        <w:rPr>
          <w:rFonts w:cstheme="minorHAnsi"/>
          <w:color w:val="000000"/>
          <w:sz w:val="24"/>
          <w:szCs w:val="24"/>
        </w:rPr>
        <w:t xml:space="preserve"> She is, but I think if you want to sing properly, then </w:t>
      </w:r>
      <w:r w:rsidRPr="00C13AE5">
        <w:rPr>
          <w:rFonts w:cstheme="minorHAnsi"/>
          <w:b/>
          <w:color w:val="000000"/>
          <w:sz w:val="24"/>
          <w:szCs w:val="24"/>
        </w:rPr>
        <w:t>(Q2) she’s the best teacher</w:t>
      </w:r>
      <w:r w:rsidRPr="00C13AE5">
        <w:rPr>
          <w:rFonts w:cstheme="minorHAnsi"/>
          <w:color w:val="000000"/>
          <w:sz w:val="24"/>
          <w:szCs w:val="24"/>
        </w:rPr>
        <w:t>. You don’t have to like her to see that she’s really brilliant.</w:t>
      </w:r>
    </w:p>
    <w:p w14:paraId="490FECD7"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Louise:</w:t>
      </w:r>
      <w:r w:rsidRPr="00C13AE5">
        <w:rPr>
          <w:rFonts w:cstheme="minorHAnsi"/>
          <w:color w:val="000000"/>
          <w:sz w:val="24"/>
          <w:szCs w:val="24"/>
        </w:rPr>
        <w:t xml:space="preserve"> Oh, I suppose so, it’s just that she makes me feel so nervous. How did you get chosen for the show?</w:t>
      </w:r>
    </w:p>
    <w:p w14:paraId="02FDD5D1"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John:</w:t>
      </w:r>
      <w:r w:rsidRPr="00C13AE5">
        <w:rPr>
          <w:rFonts w:cstheme="minorHAnsi"/>
          <w:color w:val="000000"/>
          <w:sz w:val="24"/>
          <w:szCs w:val="24"/>
        </w:rPr>
        <w:t xml:space="preserve"> Well, I went to see a few musical shows before Christmas. I don’t know why, because I’d never really liked them before, and I thought I’d like to do that so I tried for a part in the show at The Regent Theatre and got it.</w:t>
      </w:r>
    </w:p>
    <w:p w14:paraId="5F006101"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Louise:</w:t>
      </w:r>
      <w:r w:rsidRPr="00C13AE5">
        <w:rPr>
          <w:rFonts w:cstheme="minorHAnsi"/>
          <w:color w:val="000000"/>
          <w:sz w:val="24"/>
          <w:szCs w:val="24"/>
        </w:rPr>
        <w:t xml:space="preserve"> Well done ... so have you actually done a show yet?</w:t>
      </w:r>
    </w:p>
    <w:p w14:paraId="2C965868"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John:</w:t>
      </w:r>
      <w:r w:rsidRPr="00C13AE5">
        <w:rPr>
          <w:rFonts w:cstheme="minorHAnsi"/>
          <w:color w:val="000000"/>
          <w:sz w:val="24"/>
          <w:szCs w:val="24"/>
        </w:rPr>
        <w:t xml:space="preserve"> Yes, </w:t>
      </w:r>
      <w:r w:rsidRPr="00C13AE5">
        <w:rPr>
          <w:rFonts w:cstheme="minorHAnsi"/>
          <w:b/>
          <w:color w:val="000000"/>
          <w:sz w:val="24"/>
          <w:szCs w:val="24"/>
        </w:rPr>
        <w:t>(Q3) we’ve done a practice show</w:t>
      </w:r>
      <w:r w:rsidRPr="00C13AE5">
        <w:rPr>
          <w:rFonts w:cstheme="minorHAnsi"/>
          <w:color w:val="000000"/>
          <w:sz w:val="24"/>
          <w:szCs w:val="24"/>
        </w:rPr>
        <w:t xml:space="preserve"> just for family and friends.</w:t>
      </w:r>
    </w:p>
    <w:p w14:paraId="1ECA4D9F"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Louise:</w:t>
      </w:r>
      <w:r w:rsidRPr="00C13AE5">
        <w:rPr>
          <w:rFonts w:cstheme="minorHAnsi"/>
          <w:color w:val="000000"/>
          <w:sz w:val="24"/>
          <w:szCs w:val="24"/>
        </w:rPr>
        <w:t xml:space="preserve"> So, how did you feel?</w:t>
      </w:r>
    </w:p>
    <w:p w14:paraId="52109D4F"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John:</w:t>
      </w:r>
      <w:r w:rsidRPr="00C13AE5">
        <w:rPr>
          <w:rFonts w:cstheme="minorHAnsi"/>
          <w:color w:val="000000"/>
          <w:sz w:val="24"/>
          <w:szCs w:val="24"/>
        </w:rPr>
        <w:t xml:space="preserve"> Well, when we’d finished I wanted to cry because I was so delighted that I’d actually got through it without making any big mistakes.</w:t>
      </w:r>
    </w:p>
    <w:p w14:paraId="626FC3A7"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Louise:</w:t>
      </w:r>
      <w:r w:rsidRPr="00C13AE5">
        <w:rPr>
          <w:rFonts w:cstheme="minorHAnsi"/>
          <w:color w:val="000000"/>
          <w:sz w:val="24"/>
          <w:szCs w:val="24"/>
        </w:rPr>
        <w:t xml:space="preserve"> But did people like it?</w:t>
      </w:r>
    </w:p>
    <w:p w14:paraId="74B1C358"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John:</w:t>
      </w:r>
      <w:r w:rsidRPr="00C13AE5">
        <w:rPr>
          <w:rFonts w:cstheme="minorHAnsi"/>
          <w:color w:val="000000"/>
          <w:sz w:val="24"/>
          <w:szCs w:val="24"/>
        </w:rPr>
        <w:t xml:space="preserve"> Yes they did, and it was great to have an audience.</w:t>
      </w:r>
    </w:p>
    <w:p w14:paraId="629FF377"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Louise:</w:t>
      </w:r>
      <w:r w:rsidRPr="00C13AE5">
        <w:rPr>
          <w:rFonts w:cstheme="minorHAnsi"/>
          <w:color w:val="000000"/>
          <w:sz w:val="24"/>
          <w:szCs w:val="24"/>
        </w:rPr>
        <w:t xml:space="preserve"> I would love to be able to sing and have everybody listen and clap</w:t>
      </w:r>
    </w:p>
    <w:p w14:paraId="2D4BF6AC"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John:</w:t>
      </w:r>
      <w:r w:rsidRPr="00C13AE5">
        <w:rPr>
          <w:rFonts w:cstheme="minorHAnsi"/>
          <w:color w:val="000000"/>
          <w:sz w:val="24"/>
          <w:szCs w:val="24"/>
        </w:rPr>
        <w:t xml:space="preserve"> It’s quite hard to do a musical show, actually. You have to dance as well as sing. It’s hard work to get it right</w:t>
      </w:r>
    </w:p>
    <w:p w14:paraId="5642E12D"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Louise:</w:t>
      </w:r>
      <w:r w:rsidRPr="00C13AE5">
        <w:rPr>
          <w:rFonts w:cstheme="minorHAnsi"/>
          <w:color w:val="000000"/>
          <w:sz w:val="24"/>
          <w:szCs w:val="24"/>
        </w:rPr>
        <w:t xml:space="preserve"> Oh, </w:t>
      </w:r>
      <w:r w:rsidRPr="00C13AE5">
        <w:rPr>
          <w:rFonts w:cstheme="minorHAnsi"/>
          <w:b/>
          <w:color w:val="000000"/>
          <w:sz w:val="24"/>
          <w:szCs w:val="24"/>
        </w:rPr>
        <w:t>(Q4) I wouldn’t be keen on that</w:t>
      </w:r>
      <w:r w:rsidRPr="00C13AE5">
        <w:rPr>
          <w:rFonts w:cstheme="minorHAnsi"/>
          <w:color w:val="000000"/>
          <w:sz w:val="24"/>
          <w:szCs w:val="24"/>
        </w:rPr>
        <w:t>. I’m only a singer really. When does the show open?</w:t>
      </w:r>
    </w:p>
    <w:p w14:paraId="5EC55A21"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John:</w:t>
      </w:r>
      <w:r w:rsidRPr="00C13AE5">
        <w:rPr>
          <w:rFonts w:cstheme="minorHAnsi"/>
          <w:color w:val="000000"/>
          <w:sz w:val="24"/>
          <w:szCs w:val="24"/>
        </w:rPr>
        <w:t xml:space="preserve"> On the 9</w:t>
      </w:r>
      <w:r w:rsidRPr="00C13AE5">
        <w:rPr>
          <w:rFonts w:cstheme="minorHAnsi"/>
          <w:color w:val="000000"/>
          <w:sz w:val="24"/>
          <w:szCs w:val="24"/>
          <w:vertAlign w:val="superscript"/>
        </w:rPr>
        <w:t>th</w:t>
      </w:r>
      <w:r w:rsidRPr="00C13AE5">
        <w:rPr>
          <w:rFonts w:cstheme="minorHAnsi"/>
          <w:color w:val="000000"/>
          <w:sz w:val="24"/>
          <w:szCs w:val="24"/>
        </w:rPr>
        <w:t xml:space="preserve"> of October. Would you like a couple of free tickets?</w:t>
      </w:r>
    </w:p>
    <w:p w14:paraId="541F9B93"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Louise:</w:t>
      </w:r>
      <w:r w:rsidRPr="00C13AE5">
        <w:rPr>
          <w:rFonts w:cstheme="minorHAnsi"/>
          <w:color w:val="000000"/>
          <w:sz w:val="24"/>
          <w:szCs w:val="24"/>
        </w:rPr>
        <w:t xml:space="preserve"> Oh yes! Thanks!</w:t>
      </w:r>
    </w:p>
    <w:p w14:paraId="5BA02C58" w14:textId="77777777" w:rsidR="009E70B6" w:rsidRPr="00C13AE5" w:rsidRDefault="009E70B6" w:rsidP="0077381A">
      <w:pPr>
        <w:spacing w:line="240" w:lineRule="atLeast"/>
        <w:jc w:val="both"/>
        <w:rPr>
          <w:rFonts w:cstheme="minorHAnsi"/>
          <w:color w:val="000000"/>
          <w:sz w:val="24"/>
          <w:szCs w:val="24"/>
        </w:rPr>
      </w:pPr>
    </w:p>
    <w:p w14:paraId="2AD212EC" w14:textId="77777777" w:rsidR="00C77BB6" w:rsidRPr="00C13AE5" w:rsidRDefault="00C77BB6" w:rsidP="0077381A">
      <w:pPr>
        <w:spacing w:line="240" w:lineRule="atLeast"/>
        <w:rPr>
          <w:rFonts w:cstheme="minorHAnsi"/>
          <w:b/>
          <w:color w:val="000000"/>
          <w:sz w:val="24"/>
          <w:szCs w:val="24"/>
        </w:rPr>
      </w:pPr>
      <w:r w:rsidRPr="00C13AE5">
        <w:rPr>
          <w:rFonts w:cstheme="minorHAnsi"/>
          <w:b/>
          <w:color w:val="000000"/>
          <w:sz w:val="24"/>
          <w:szCs w:val="24"/>
        </w:rPr>
        <w:t>Conversation 2:</w:t>
      </w:r>
    </w:p>
    <w:p w14:paraId="582CB13D"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Interviewer:</w:t>
      </w:r>
      <w:r w:rsidRPr="00C13AE5">
        <w:rPr>
          <w:rFonts w:cstheme="minorHAnsi"/>
          <w:color w:val="000000"/>
          <w:sz w:val="24"/>
          <w:szCs w:val="24"/>
        </w:rPr>
        <w:t xml:space="preserve"> I’m talking to Jackie Gould, who’s a very proud mother. Both of her daughters – Olivia, aged 12, and Alicia, seven – are currently appearing on the stage of the world-famous London Palladium theatre, in the musical The Sound of Music. Olivia and Alicia survived six auditions to be </w:t>
      </w:r>
      <w:r w:rsidRPr="00C13AE5">
        <w:rPr>
          <w:rFonts w:cstheme="minorHAnsi"/>
          <w:b/>
          <w:color w:val="000000"/>
          <w:sz w:val="24"/>
          <w:szCs w:val="24"/>
        </w:rPr>
        <w:t>(Q5) picked from</w:t>
      </w:r>
      <w:r w:rsidRPr="00C13AE5">
        <w:rPr>
          <w:rFonts w:cstheme="minorHAnsi"/>
          <w:color w:val="000000"/>
          <w:sz w:val="24"/>
          <w:szCs w:val="24"/>
        </w:rPr>
        <w:t xml:space="preserve"> </w:t>
      </w:r>
      <w:r w:rsidRPr="00C13AE5">
        <w:rPr>
          <w:rFonts w:cstheme="minorHAnsi"/>
          <w:b/>
          <w:color w:val="000000"/>
          <w:sz w:val="24"/>
          <w:szCs w:val="24"/>
        </w:rPr>
        <w:t>1.000 hopefuls</w:t>
      </w:r>
      <w:r w:rsidRPr="00C13AE5">
        <w:rPr>
          <w:rFonts w:cstheme="minorHAnsi"/>
          <w:color w:val="000000"/>
          <w:sz w:val="24"/>
          <w:szCs w:val="24"/>
        </w:rPr>
        <w:t xml:space="preserve"> for the group of seven children playing the Von Trapp family in the show. So how did it all come about?</w:t>
      </w:r>
    </w:p>
    <w:p w14:paraId="45985244" w14:textId="77777777" w:rsidR="00C77BB6" w:rsidRPr="00C13AE5" w:rsidRDefault="00C77BB6" w:rsidP="0077381A">
      <w:pPr>
        <w:spacing w:line="240" w:lineRule="atLeast"/>
        <w:jc w:val="both"/>
        <w:rPr>
          <w:rFonts w:cstheme="minorHAnsi"/>
          <w:color w:val="000000"/>
          <w:sz w:val="24"/>
          <w:szCs w:val="24"/>
        </w:rPr>
      </w:pPr>
      <w:r w:rsidRPr="00C13AE5">
        <w:rPr>
          <w:rFonts w:cstheme="minorHAnsi"/>
          <w:color w:val="000000"/>
          <w:sz w:val="24"/>
          <w:szCs w:val="24"/>
        </w:rPr>
        <w:t xml:space="preserve">Jackie: Well, until last year, the idea of them appearing at the London Palladium would have been unthinkable for our family. Things started to happen when Olivia auditioned for a production of </w:t>
      </w:r>
      <w:r w:rsidRPr="00C13AE5">
        <w:rPr>
          <w:rFonts w:cstheme="minorHAnsi"/>
          <w:color w:val="000000"/>
          <w:sz w:val="24"/>
          <w:szCs w:val="24"/>
        </w:rPr>
        <w:lastRenderedPageBreak/>
        <w:t xml:space="preserve">the show Annie at the local theatre. She auditioned for the chorus and, </w:t>
      </w:r>
      <w:r w:rsidRPr="00C13AE5">
        <w:rPr>
          <w:rFonts w:cstheme="minorHAnsi"/>
          <w:b/>
          <w:color w:val="000000"/>
          <w:sz w:val="24"/>
          <w:szCs w:val="24"/>
        </w:rPr>
        <w:t>(Q6) by chance, got the leading role instead.</w:t>
      </w:r>
    </w:p>
    <w:p w14:paraId="7F98E420"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Interviewer:</w:t>
      </w:r>
      <w:r w:rsidRPr="00C13AE5">
        <w:rPr>
          <w:rFonts w:cstheme="minorHAnsi"/>
          <w:color w:val="000000"/>
          <w:sz w:val="24"/>
          <w:szCs w:val="24"/>
        </w:rPr>
        <w:t xml:space="preserve"> That’s a very big role, the leading one in Annie, isn’t it?</w:t>
      </w:r>
    </w:p>
    <w:p w14:paraId="27748F45" w14:textId="77777777" w:rsidR="00C77BB6" w:rsidRPr="00C13AE5" w:rsidRDefault="00C77BB6" w:rsidP="0077381A">
      <w:pPr>
        <w:spacing w:line="240" w:lineRule="atLeast"/>
        <w:jc w:val="both"/>
        <w:rPr>
          <w:rFonts w:cstheme="minorHAnsi"/>
          <w:color w:val="000000"/>
          <w:sz w:val="24"/>
          <w:szCs w:val="24"/>
        </w:rPr>
      </w:pPr>
      <w:r w:rsidRPr="00C13AE5">
        <w:rPr>
          <w:rFonts w:cstheme="minorHAnsi"/>
          <w:color w:val="000000"/>
          <w:sz w:val="24"/>
          <w:szCs w:val="24"/>
        </w:rPr>
        <w:t xml:space="preserve">Jackie: Yes, for Annie, Olivia had to learn more than 200 lines. She was on stage for most the two-hour show. It was a big script, and </w:t>
      </w:r>
      <w:r w:rsidRPr="00C13AE5">
        <w:rPr>
          <w:rFonts w:cstheme="minorHAnsi"/>
          <w:b/>
          <w:color w:val="000000"/>
          <w:sz w:val="24"/>
          <w:szCs w:val="24"/>
        </w:rPr>
        <w:t>(Q7) I decided that we’d do ten pages a night. After memorizing it, I gave her a random line. She would have to tell me what the next line was</w:t>
      </w:r>
      <w:r w:rsidRPr="00C13AE5">
        <w:rPr>
          <w:rFonts w:cstheme="minorHAnsi"/>
          <w:color w:val="000000"/>
          <w:sz w:val="24"/>
          <w:szCs w:val="24"/>
        </w:rPr>
        <w:t>. She picked it all up even better than her homework.</w:t>
      </w:r>
    </w:p>
    <w:p w14:paraId="3DA9166B"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Interviewer:</w:t>
      </w:r>
      <w:r w:rsidRPr="00C13AE5">
        <w:rPr>
          <w:rFonts w:cstheme="minorHAnsi"/>
          <w:color w:val="000000"/>
          <w:sz w:val="24"/>
          <w:szCs w:val="24"/>
        </w:rPr>
        <w:t xml:space="preserve"> And she did well in the part, presumably?</w:t>
      </w:r>
    </w:p>
    <w:p w14:paraId="1ACDE43C" w14:textId="77777777" w:rsidR="00C77BB6" w:rsidRPr="00C13AE5" w:rsidRDefault="00C77BB6" w:rsidP="0077381A">
      <w:pPr>
        <w:spacing w:line="240" w:lineRule="atLeast"/>
        <w:jc w:val="both"/>
        <w:rPr>
          <w:rFonts w:cstheme="minorHAnsi"/>
          <w:color w:val="000000"/>
          <w:sz w:val="24"/>
          <w:szCs w:val="24"/>
        </w:rPr>
      </w:pPr>
      <w:r w:rsidRPr="00C13AE5">
        <w:rPr>
          <w:rFonts w:cstheme="minorHAnsi"/>
          <w:color w:val="000000"/>
          <w:sz w:val="24"/>
          <w:szCs w:val="24"/>
        </w:rPr>
        <w:t xml:space="preserve">Jackie: She was great in the part. </w:t>
      </w:r>
      <w:r w:rsidRPr="00C13AE5">
        <w:rPr>
          <w:rFonts w:cstheme="minorHAnsi"/>
          <w:b/>
          <w:color w:val="000000"/>
          <w:sz w:val="24"/>
          <w:szCs w:val="24"/>
        </w:rPr>
        <w:t>(Q8) Everyone was astonished by her performance, including us</w:t>
      </w:r>
      <w:r w:rsidRPr="00C13AE5">
        <w:rPr>
          <w:rFonts w:cstheme="minorHAnsi"/>
          <w:color w:val="000000"/>
          <w:sz w:val="24"/>
          <w:szCs w:val="24"/>
        </w:rPr>
        <w:t>. She had always been very shy, and she suddenly came out of her shell. We found that she could really sing. A member of the stage management team for the show was taking over a local agency and asked her to sign up. So then she had an agent to represent her and try to get roles for her.</w:t>
      </w:r>
    </w:p>
    <w:p w14:paraId="67B991B5"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Interviewer:</w:t>
      </w:r>
      <w:r w:rsidRPr="00C13AE5">
        <w:rPr>
          <w:rFonts w:cstheme="minorHAnsi"/>
          <w:color w:val="000000"/>
          <w:sz w:val="24"/>
          <w:szCs w:val="24"/>
        </w:rPr>
        <w:t xml:space="preserve"> OK, so what happened next?</w:t>
      </w:r>
    </w:p>
    <w:p w14:paraId="5517CAA2" w14:textId="77777777" w:rsidR="00C77BB6" w:rsidRPr="00C13AE5" w:rsidRDefault="00C77BB6" w:rsidP="0077381A">
      <w:pPr>
        <w:spacing w:line="240" w:lineRule="atLeast"/>
        <w:jc w:val="both"/>
        <w:rPr>
          <w:rFonts w:cstheme="minorHAnsi"/>
          <w:color w:val="000000"/>
          <w:sz w:val="24"/>
          <w:szCs w:val="24"/>
        </w:rPr>
      </w:pPr>
      <w:r w:rsidRPr="00C13AE5">
        <w:rPr>
          <w:rFonts w:cstheme="minorHAnsi"/>
          <w:color w:val="000000"/>
          <w:sz w:val="24"/>
          <w:szCs w:val="24"/>
        </w:rPr>
        <w:t>Jackie: Well, Olivia was turned down for a part in the musical Mary Poppins. She reached the last ten for the role of Jane Banks. She didn’t get the part and was distraught. But she quickly picked herself up and then we took both children to the Palladium auditions for The Sound of Music.</w:t>
      </w:r>
    </w:p>
    <w:p w14:paraId="0CC588B0" w14:textId="77777777" w:rsidR="009E70B6" w:rsidRPr="00C13AE5" w:rsidRDefault="009E70B6" w:rsidP="0077381A">
      <w:pPr>
        <w:spacing w:line="240" w:lineRule="atLeast"/>
        <w:jc w:val="both"/>
        <w:rPr>
          <w:rFonts w:cstheme="minorHAnsi"/>
          <w:color w:val="000000"/>
          <w:sz w:val="24"/>
          <w:szCs w:val="24"/>
        </w:rPr>
      </w:pPr>
    </w:p>
    <w:p w14:paraId="111987A1" w14:textId="77777777" w:rsidR="00C77BB6" w:rsidRPr="00C13AE5" w:rsidRDefault="00C77BB6" w:rsidP="0077381A">
      <w:pPr>
        <w:spacing w:line="240" w:lineRule="atLeast"/>
        <w:rPr>
          <w:rFonts w:cstheme="minorHAnsi"/>
          <w:b/>
          <w:color w:val="000000"/>
          <w:sz w:val="24"/>
          <w:szCs w:val="24"/>
          <w:u w:val="single"/>
        </w:rPr>
      </w:pPr>
      <w:r w:rsidRPr="00C13AE5">
        <w:rPr>
          <w:rFonts w:cstheme="minorHAnsi"/>
          <w:b/>
          <w:color w:val="000000"/>
          <w:sz w:val="24"/>
          <w:szCs w:val="24"/>
          <w:u w:val="single"/>
        </w:rPr>
        <w:t>Conversation 3:</w:t>
      </w:r>
    </w:p>
    <w:p w14:paraId="1B74EE1A"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Paul:</w:t>
      </w:r>
      <w:r w:rsidRPr="00C13AE5">
        <w:rPr>
          <w:rFonts w:cstheme="minorHAnsi"/>
          <w:color w:val="000000"/>
          <w:sz w:val="24"/>
          <w:szCs w:val="24"/>
        </w:rPr>
        <w:t xml:space="preserve"> Hello, Kira, how are you?</w:t>
      </w:r>
    </w:p>
    <w:p w14:paraId="6FDF2147"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Kira:</w:t>
      </w:r>
      <w:r w:rsidRPr="00C13AE5">
        <w:rPr>
          <w:rFonts w:cstheme="minorHAnsi"/>
          <w:color w:val="000000"/>
          <w:sz w:val="24"/>
          <w:szCs w:val="24"/>
        </w:rPr>
        <w:t xml:space="preserve"> Fine thanks, Paul, how are you?</w:t>
      </w:r>
    </w:p>
    <w:p w14:paraId="5E0C85B8"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Paul:</w:t>
      </w:r>
      <w:r w:rsidRPr="00C13AE5">
        <w:rPr>
          <w:rFonts w:cstheme="minorHAnsi"/>
          <w:color w:val="000000"/>
          <w:sz w:val="24"/>
          <w:szCs w:val="24"/>
        </w:rPr>
        <w:t xml:space="preserve"> Well, thanks. It’s good to see you. It must be twelve months since you did our course?</w:t>
      </w:r>
    </w:p>
    <w:p w14:paraId="2172D776"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Kira:</w:t>
      </w:r>
      <w:r w:rsidRPr="00C13AE5">
        <w:rPr>
          <w:rFonts w:cstheme="minorHAnsi"/>
          <w:color w:val="000000"/>
          <w:sz w:val="24"/>
          <w:szCs w:val="24"/>
        </w:rPr>
        <w:t xml:space="preserve"> That’s right. It’s nice to come back and say hello.</w:t>
      </w:r>
    </w:p>
    <w:p w14:paraId="4DC087C2"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Paul:</w:t>
      </w:r>
      <w:r w:rsidRPr="00C13AE5">
        <w:rPr>
          <w:rFonts w:cstheme="minorHAnsi"/>
          <w:color w:val="000000"/>
          <w:sz w:val="24"/>
          <w:szCs w:val="24"/>
        </w:rPr>
        <w:t xml:space="preserve"> What course did you enroll in?</w:t>
      </w:r>
    </w:p>
    <w:p w14:paraId="6E24F8A9" w14:textId="77777777" w:rsidR="00C77BB6" w:rsidRPr="00C13AE5" w:rsidRDefault="00C77BB6" w:rsidP="0077381A">
      <w:pPr>
        <w:spacing w:line="240" w:lineRule="atLeast"/>
        <w:jc w:val="both"/>
        <w:rPr>
          <w:rFonts w:cstheme="minorHAnsi"/>
          <w:b/>
          <w:color w:val="000000"/>
          <w:sz w:val="24"/>
          <w:szCs w:val="24"/>
        </w:rPr>
      </w:pPr>
      <w:r w:rsidRPr="00C13AE5">
        <w:rPr>
          <w:rFonts w:cstheme="minorHAnsi"/>
          <w:b/>
          <w:color w:val="000000"/>
          <w:sz w:val="24"/>
          <w:szCs w:val="24"/>
          <w:u w:val="single"/>
        </w:rPr>
        <w:t>Kira:</w:t>
      </w:r>
      <w:r w:rsidRPr="00C13AE5">
        <w:rPr>
          <w:rFonts w:cstheme="minorHAnsi"/>
          <w:color w:val="000000"/>
          <w:sz w:val="24"/>
          <w:szCs w:val="24"/>
        </w:rPr>
        <w:t xml:space="preserve"> Actually, </w:t>
      </w:r>
      <w:r w:rsidRPr="00C13AE5">
        <w:rPr>
          <w:rFonts w:cstheme="minorHAnsi"/>
          <w:b/>
          <w:color w:val="000000"/>
          <w:sz w:val="24"/>
          <w:szCs w:val="24"/>
        </w:rPr>
        <w:t>(Q9) I went straight into third year Pharmacy</w:t>
      </w:r>
      <w:r w:rsidRPr="00C13AE5">
        <w:rPr>
          <w:rFonts w:cstheme="minorHAnsi"/>
          <w:color w:val="000000"/>
          <w:sz w:val="24"/>
          <w:szCs w:val="24"/>
        </w:rPr>
        <w:t xml:space="preserve">. They credited me with two years, which probably </w:t>
      </w:r>
      <w:r w:rsidRPr="00C13AE5">
        <w:rPr>
          <w:rFonts w:cstheme="minorHAnsi"/>
          <w:b/>
          <w:color w:val="000000"/>
          <w:sz w:val="24"/>
          <w:szCs w:val="24"/>
        </w:rPr>
        <w:t>(Q10) made it more difficult for me.</w:t>
      </w:r>
    </w:p>
    <w:p w14:paraId="1B646DC6"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Paul:</w:t>
      </w:r>
      <w:r w:rsidRPr="00C13AE5">
        <w:rPr>
          <w:rFonts w:cstheme="minorHAnsi"/>
          <w:color w:val="000000"/>
          <w:sz w:val="24"/>
          <w:szCs w:val="24"/>
        </w:rPr>
        <w:t xml:space="preserve"> On the other hand, you were lucky to be granted credits. Is that why you chose the course?</w:t>
      </w:r>
    </w:p>
    <w:p w14:paraId="76D3FA80"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Kira:</w:t>
      </w:r>
      <w:r w:rsidRPr="00C13AE5">
        <w:rPr>
          <w:rFonts w:cstheme="minorHAnsi"/>
          <w:color w:val="000000"/>
          <w:sz w:val="24"/>
          <w:szCs w:val="24"/>
        </w:rPr>
        <w:t xml:space="preserve"> Yes. And, as I’d already finished a course in it in my country. I thought it would be easier if I studied something I already knew.</w:t>
      </w:r>
    </w:p>
    <w:p w14:paraId="3D3DFBD5"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Paul:</w:t>
      </w:r>
      <w:r w:rsidRPr="00C13AE5">
        <w:rPr>
          <w:rFonts w:cstheme="minorHAnsi"/>
          <w:color w:val="000000"/>
          <w:sz w:val="24"/>
          <w:szCs w:val="24"/>
        </w:rPr>
        <w:t xml:space="preserve"> I didn’t realise you went into third year. I thought you started in first year. No wonder it was so hard! And what do you think is one of the big differences between studying at a university here and studying in your country?</w:t>
      </w:r>
    </w:p>
    <w:p w14:paraId="0DF2F39F"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Kira:</w:t>
      </w:r>
      <w:r w:rsidRPr="00C13AE5">
        <w:rPr>
          <w:rFonts w:cstheme="minorHAnsi"/>
          <w:color w:val="000000"/>
          <w:sz w:val="24"/>
          <w:szCs w:val="24"/>
        </w:rPr>
        <w:t xml:space="preserve"> Well, I’ve found it very difficult to write assignments, because I wasn’t familiar with that aspect of the system here. </w:t>
      </w:r>
      <w:r w:rsidRPr="00C13AE5">
        <w:rPr>
          <w:rFonts w:cstheme="minorHAnsi"/>
          <w:b/>
          <w:color w:val="000000"/>
          <w:sz w:val="24"/>
          <w:szCs w:val="24"/>
        </w:rPr>
        <w:t>(Q11) The main problem is that the lecturers expect you to be critical</w:t>
      </w:r>
      <w:r w:rsidRPr="00C13AE5">
        <w:rPr>
          <w:rFonts w:cstheme="minorHAnsi"/>
          <w:color w:val="000000"/>
          <w:sz w:val="24"/>
          <w:szCs w:val="24"/>
        </w:rPr>
        <w:t xml:space="preserve">. </w:t>
      </w:r>
      <w:r w:rsidRPr="00C13AE5">
        <w:rPr>
          <w:rFonts w:cstheme="minorHAnsi"/>
          <w:color w:val="000000"/>
          <w:sz w:val="24"/>
          <w:szCs w:val="24"/>
        </w:rPr>
        <w:lastRenderedPageBreak/>
        <w:t>That made me feel really terrible. I thought ‘How can I possibly do it? How can I comment on someone else’s research when they probably spent five years doing it?’ I think a lot of people who come from overseas countries have similar problems. But after a while it became easier for me. People expect you to have problems with the process of reading and writing but, in fact, it is more a question of altering your viewpoint towards academic study.</w:t>
      </w:r>
    </w:p>
    <w:p w14:paraId="3C78DB0D"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Paul:</w:t>
      </w:r>
      <w:r w:rsidRPr="00C13AE5">
        <w:rPr>
          <w:rFonts w:cstheme="minorHAnsi"/>
          <w:color w:val="000000"/>
          <w:sz w:val="24"/>
          <w:szCs w:val="24"/>
        </w:rPr>
        <w:t xml:space="preserve"> how was the content of the lectures? Was it easy for you?</w:t>
      </w:r>
    </w:p>
    <w:p w14:paraId="037855B9"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Kira:</w:t>
      </w:r>
      <w:r w:rsidRPr="00C13AE5">
        <w:rPr>
          <w:rFonts w:cstheme="minorHAnsi"/>
          <w:color w:val="000000"/>
          <w:sz w:val="24"/>
          <w:szCs w:val="24"/>
        </w:rPr>
        <w:t xml:space="preserve"> I didn’t really have many problems understanding lectures. The content was very similar to what I’d studied before.</w:t>
      </w:r>
    </w:p>
    <w:p w14:paraId="3A7D3F13" w14:textId="77777777" w:rsidR="00C77BB6" w:rsidRPr="00C13AE5" w:rsidRDefault="00C77BB6" w:rsidP="0077381A">
      <w:pPr>
        <w:spacing w:line="240" w:lineRule="atLeast"/>
        <w:jc w:val="both"/>
        <w:rPr>
          <w:rFonts w:cstheme="minorHAnsi"/>
          <w:color w:val="000000"/>
          <w:sz w:val="24"/>
          <w:szCs w:val="24"/>
        </w:rPr>
      </w:pPr>
      <w:r w:rsidRPr="00C13AE5">
        <w:rPr>
          <w:rFonts w:cstheme="minorHAnsi"/>
          <w:b/>
          <w:color w:val="000000"/>
          <w:sz w:val="24"/>
          <w:szCs w:val="24"/>
          <w:u w:val="single"/>
        </w:rPr>
        <w:t>Paul:</w:t>
      </w:r>
      <w:r w:rsidRPr="00C13AE5">
        <w:rPr>
          <w:rFonts w:cstheme="minorHAnsi"/>
          <w:color w:val="000000"/>
          <w:sz w:val="24"/>
          <w:szCs w:val="24"/>
        </w:rPr>
        <w:t xml:space="preserve"> And what about the lecturers themselves? Are they essentially the same as lecturers in your country?</w:t>
      </w:r>
    </w:p>
    <w:p w14:paraId="71E97D76" w14:textId="77777777" w:rsidR="00C77BB6" w:rsidRPr="00C13AE5" w:rsidRDefault="00C77BB6" w:rsidP="0077381A">
      <w:pPr>
        <w:spacing w:line="240" w:lineRule="atLeast"/>
        <w:jc w:val="both"/>
        <w:rPr>
          <w:rFonts w:cstheme="minorHAnsi"/>
          <w:b/>
          <w:color w:val="000000"/>
          <w:sz w:val="24"/>
          <w:szCs w:val="24"/>
          <w:highlight w:val="cyan"/>
        </w:rPr>
      </w:pPr>
      <w:r w:rsidRPr="00C13AE5">
        <w:rPr>
          <w:rFonts w:cstheme="minorHAnsi"/>
          <w:b/>
          <w:color w:val="000000"/>
          <w:sz w:val="24"/>
          <w:szCs w:val="24"/>
          <w:u w:val="single"/>
        </w:rPr>
        <w:t>Kira:</w:t>
      </w:r>
      <w:r w:rsidRPr="00C13AE5">
        <w:rPr>
          <w:rFonts w:cstheme="minorHAnsi"/>
          <w:color w:val="000000"/>
          <w:sz w:val="24"/>
          <w:szCs w:val="24"/>
        </w:rPr>
        <w:t xml:space="preserve"> </w:t>
      </w:r>
      <w:r w:rsidRPr="00C13AE5">
        <w:rPr>
          <w:rFonts w:cstheme="minorHAnsi"/>
          <w:b/>
          <w:color w:val="000000"/>
          <w:sz w:val="24"/>
          <w:szCs w:val="24"/>
        </w:rPr>
        <w:t>(Q12) Well actually, no. Here, they’re much easier to approach. After every lecture you can go and ask them something you didn’t understand. Or you can make an appointment and talk to them about anything in the course.</w:t>
      </w:r>
    </w:p>
    <w:p w14:paraId="257F1599" w14:textId="77777777" w:rsidR="009E70B6" w:rsidRPr="00C13AE5" w:rsidRDefault="009E70B6" w:rsidP="0077381A">
      <w:pPr>
        <w:spacing w:line="240" w:lineRule="atLeast"/>
        <w:rPr>
          <w:rFonts w:cstheme="minorHAnsi"/>
          <w:color w:val="000000"/>
          <w:sz w:val="24"/>
          <w:szCs w:val="24"/>
        </w:rPr>
      </w:pPr>
    </w:p>
    <w:p w14:paraId="176C60A2" w14:textId="77777777" w:rsidR="00C77BB6" w:rsidRPr="00C13AE5" w:rsidRDefault="00095853" w:rsidP="0077381A">
      <w:pPr>
        <w:spacing w:line="240" w:lineRule="atLeast"/>
        <w:rPr>
          <w:rFonts w:cstheme="minorHAnsi"/>
          <w:b/>
          <w:color w:val="000000"/>
          <w:sz w:val="24"/>
          <w:szCs w:val="24"/>
        </w:rPr>
      </w:pPr>
      <w:r w:rsidRPr="00C13AE5">
        <w:rPr>
          <w:rFonts w:cstheme="minorHAnsi"/>
          <w:b/>
          <w:color w:val="000000"/>
          <w:sz w:val="24"/>
          <w:szCs w:val="24"/>
        </w:rPr>
        <w:t>PART 3</w:t>
      </w:r>
    </w:p>
    <w:p w14:paraId="33C3D65B" w14:textId="77777777" w:rsidR="00C77BB6" w:rsidRPr="00C13AE5" w:rsidRDefault="00C77BB6" w:rsidP="0077381A">
      <w:pPr>
        <w:spacing w:line="240" w:lineRule="atLeast"/>
        <w:rPr>
          <w:rFonts w:cstheme="minorHAnsi"/>
          <w:b/>
          <w:color w:val="000000"/>
          <w:sz w:val="24"/>
          <w:szCs w:val="24"/>
        </w:rPr>
      </w:pPr>
      <w:r w:rsidRPr="00C13AE5">
        <w:rPr>
          <w:rFonts w:cstheme="minorHAnsi"/>
          <w:b/>
          <w:color w:val="000000"/>
          <w:sz w:val="24"/>
          <w:szCs w:val="24"/>
        </w:rPr>
        <w:t>Talk 1:</w:t>
      </w:r>
    </w:p>
    <w:p w14:paraId="7B03410A" w14:textId="77777777" w:rsidR="00C77BB6" w:rsidRPr="00C13AE5" w:rsidRDefault="00C77BB6" w:rsidP="0077381A">
      <w:pPr>
        <w:spacing w:line="240" w:lineRule="atLeast"/>
        <w:rPr>
          <w:rFonts w:cstheme="minorHAnsi"/>
          <w:bCs/>
          <w:iCs/>
          <w:sz w:val="24"/>
          <w:szCs w:val="24"/>
        </w:rPr>
      </w:pPr>
      <w:r w:rsidRPr="00C13AE5">
        <w:rPr>
          <w:rFonts w:cstheme="minorHAnsi"/>
          <w:bCs/>
          <w:iCs/>
          <w:sz w:val="24"/>
          <w:szCs w:val="24"/>
        </w:rPr>
        <w:t>If you want to take an undergraduate course of study, you require a letter of recommendation from your principle and copies of your school records and exam results. You must of course demonstrate ability to communicate effectively in English. Different majors require different abilities in English. Undergraduate courses in science often require you to do a foundation year before you start the course so that you achieve the requisite knowledge before you begin the courses. Degrees generally last three years, though the first year doesn’t count towards your final marks. Application is always via UCAS, an organization that handles all undergraduate students. Postgraduate application is via direct application to universities. They will require a minimum pass in your degree,</w:t>
      </w:r>
      <w:r w:rsidR="00E57487" w:rsidRPr="00C13AE5">
        <w:rPr>
          <w:rFonts w:cstheme="minorHAnsi"/>
          <w:bCs/>
          <w:iCs/>
          <w:sz w:val="24"/>
          <w:szCs w:val="24"/>
        </w:rPr>
        <w:t xml:space="preserve"> certainly above average and as</w:t>
      </w:r>
      <w:r w:rsidRPr="00C13AE5">
        <w:rPr>
          <w:rFonts w:cstheme="minorHAnsi"/>
          <w:bCs/>
          <w:iCs/>
          <w:sz w:val="24"/>
          <w:szCs w:val="24"/>
        </w:rPr>
        <w:t xml:space="preserve"> with undergraduate courses require a minimum level in you</w:t>
      </w:r>
      <w:r w:rsidR="00E57487" w:rsidRPr="00C13AE5">
        <w:rPr>
          <w:rFonts w:cstheme="minorHAnsi"/>
          <w:bCs/>
          <w:iCs/>
          <w:sz w:val="24"/>
          <w:szCs w:val="24"/>
        </w:rPr>
        <w:t xml:space="preserve">r English ability. Most Master </w:t>
      </w:r>
      <w:r w:rsidRPr="00C13AE5">
        <w:rPr>
          <w:rFonts w:cstheme="minorHAnsi"/>
          <w:bCs/>
          <w:iCs/>
          <w:sz w:val="24"/>
          <w:szCs w:val="24"/>
        </w:rPr>
        <w:t>courses take one year, but some take two, so be sure to take this into account when choosing. There are two systems of ranking: for universities overall achievement and for each of their separate departments. Other kinds of information are available, like graduate employment statistics. Generally British universities are generally respected globally and there is an international ranking system that lists all the top universities in the world for you to check where your university places.</w:t>
      </w:r>
    </w:p>
    <w:p w14:paraId="46E3109F" w14:textId="77777777" w:rsidR="009E70B6" w:rsidRPr="00C13AE5" w:rsidRDefault="009E70B6" w:rsidP="0077381A">
      <w:pPr>
        <w:spacing w:line="240" w:lineRule="atLeast"/>
        <w:rPr>
          <w:rFonts w:cstheme="minorHAnsi"/>
          <w:color w:val="000000"/>
          <w:sz w:val="24"/>
          <w:szCs w:val="24"/>
        </w:rPr>
      </w:pPr>
    </w:p>
    <w:p w14:paraId="1001847F" w14:textId="77777777" w:rsidR="00C77BB6" w:rsidRPr="00C13AE5" w:rsidRDefault="00C77BB6" w:rsidP="0077381A">
      <w:pPr>
        <w:spacing w:line="240" w:lineRule="atLeast"/>
        <w:rPr>
          <w:rFonts w:cstheme="minorHAnsi"/>
          <w:b/>
          <w:color w:val="000000"/>
          <w:sz w:val="24"/>
          <w:szCs w:val="24"/>
        </w:rPr>
      </w:pPr>
      <w:r w:rsidRPr="00C13AE5">
        <w:rPr>
          <w:rFonts w:cstheme="minorHAnsi"/>
          <w:b/>
          <w:color w:val="000000"/>
          <w:sz w:val="24"/>
          <w:szCs w:val="24"/>
        </w:rPr>
        <w:t>Talk 2:</w:t>
      </w:r>
    </w:p>
    <w:p w14:paraId="2544C2B9" w14:textId="77777777" w:rsidR="00C77BB6" w:rsidRPr="00C13AE5" w:rsidRDefault="00C77BB6" w:rsidP="0077381A">
      <w:pPr>
        <w:spacing w:line="240" w:lineRule="atLeast"/>
        <w:ind w:firstLine="317"/>
        <w:rPr>
          <w:rFonts w:cstheme="minorHAnsi"/>
          <w:color w:val="000000"/>
          <w:sz w:val="24"/>
          <w:szCs w:val="24"/>
        </w:rPr>
      </w:pPr>
      <w:r w:rsidRPr="00C13AE5">
        <w:rPr>
          <w:rFonts w:cstheme="minorHAnsi"/>
          <w:color w:val="000000"/>
          <w:sz w:val="24"/>
          <w:szCs w:val="24"/>
        </w:rPr>
        <w:t>My name is Dan Pearman and I’d like to talk about the work of Pedal Power, a small charity based mainly in the UK. I’ll be giving our contact details at the end, if anyone would like to find out more about how to support us.</w:t>
      </w:r>
    </w:p>
    <w:p w14:paraId="59EEEABA" w14:textId="77777777" w:rsidR="00C77BB6" w:rsidRPr="00C13AE5" w:rsidRDefault="00C77BB6" w:rsidP="0077381A">
      <w:pPr>
        <w:spacing w:line="240" w:lineRule="atLeast"/>
        <w:ind w:firstLine="317"/>
        <w:rPr>
          <w:rFonts w:cstheme="minorHAnsi"/>
          <w:color w:val="000000"/>
          <w:sz w:val="24"/>
          <w:szCs w:val="24"/>
        </w:rPr>
      </w:pPr>
      <w:r w:rsidRPr="00C13AE5">
        <w:rPr>
          <w:rFonts w:cstheme="minorHAnsi"/>
          <w:color w:val="000000"/>
          <w:sz w:val="24"/>
          <w:szCs w:val="24"/>
        </w:rPr>
        <w:lastRenderedPageBreak/>
        <w:t>But first, how the charity began. I got the idea of exporting bicycles to developing countries while I was in Ecuador. I went there in 1993 just after graduating from university. After 3 years of studying, I wanted adventure. I loved travelling, so I decided to join a voluntary organization and was sent to Ecuador to carry out land surveys. The project came to an end after 5 years and when I returned to the  UK in 1998, I started planning Pedal Power.</w:t>
      </w:r>
    </w:p>
    <w:p w14:paraId="3DAFD243" w14:textId="77777777" w:rsidR="00C77BB6" w:rsidRPr="00C13AE5" w:rsidRDefault="00C77BB6" w:rsidP="0077381A">
      <w:pPr>
        <w:spacing w:line="240" w:lineRule="atLeast"/>
        <w:ind w:firstLine="317"/>
        <w:rPr>
          <w:rFonts w:cstheme="minorHAnsi"/>
          <w:color w:val="000000"/>
          <w:sz w:val="24"/>
          <w:szCs w:val="24"/>
        </w:rPr>
      </w:pPr>
      <w:r w:rsidRPr="00C13AE5">
        <w:rPr>
          <w:rFonts w:cstheme="minorHAnsi"/>
          <w:color w:val="000000"/>
          <w:sz w:val="24"/>
          <w:szCs w:val="24"/>
        </w:rPr>
        <w:t>Where I lived in Ecuador was a very rural area. My neighbor had the only bicycle in the village, whereas everyone else walked everywhere. My neighbour’s business was unusually successful, and for years I couldn’t understand why. Then I realized having a bike means he could get where he wanted to go without much trouble. Other local carpenters could only accept jobs in a three-kilometre</w:t>
      </w:r>
      <w:r w:rsidR="00E57487" w:rsidRPr="00C13AE5">
        <w:rPr>
          <w:rFonts w:cstheme="minorHAnsi"/>
          <w:color w:val="000000"/>
          <w:sz w:val="24"/>
          <w:szCs w:val="24"/>
        </w:rPr>
        <w:t xml:space="preserve"> </w:t>
      </w:r>
      <w:r w:rsidRPr="00C13AE5">
        <w:rPr>
          <w:rFonts w:cstheme="minorHAnsi"/>
          <w:color w:val="000000"/>
          <w:sz w:val="24"/>
          <w:szCs w:val="24"/>
        </w:rPr>
        <w:t>radious, so no matter how skilled they were, they could never do as many jobs as my nei</w:t>
      </w:r>
      <w:r w:rsidR="00455391" w:rsidRPr="00C13AE5">
        <w:rPr>
          <w:rFonts w:cstheme="minorHAnsi"/>
          <w:color w:val="000000"/>
          <w:sz w:val="24"/>
          <w:szCs w:val="24"/>
        </w:rPr>
        <w:t>gh</w:t>
      </w:r>
      <w:r w:rsidRPr="00C13AE5">
        <w:rPr>
          <w:rFonts w:cstheme="minorHAnsi"/>
          <w:color w:val="000000"/>
          <w:sz w:val="24"/>
          <w:szCs w:val="24"/>
        </w:rPr>
        <w:t>bour.</w:t>
      </w:r>
    </w:p>
    <w:p w14:paraId="1D223560" w14:textId="77777777" w:rsidR="00C77BB6" w:rsidRPr="00C13AE5" w:rsidRDefault="00C77BB6" w:rsidP="0077381A">
      <w:pPr>
        <w:spacing w:line="240" w:lineRule="atLeast"/>
        <w:ind w:firstLine="317"/>
        <w:rPr>
          <w:rFonts w:cstheme="minorHAnsi"/>
          <w:color w:val="000000"/>
          <w:sz w:val="24"/>
          <w:szCs w:val="24"/>
        </w:rPr>
      </w:pPr>
      <w:r w:rsidRPr="00C13AE5">
        <w:rPr>
          <w:rFonts w:cstheme="minorHAnsi"/>
          <w:color w:val="000000"/>
          <w:sz w:val="24"/>
          <w:szCs w:val="24"/>
        </w:rPr>
        <w:t>At Pedal Power, we collect second-hand bikes in the UK and send them to some of the poorest regions in the world. When we distribute bikes overseas we don’t give them away for free. We’d like to, but long term that doesn’t really help the local economy. The demand for bikes is enormous which makes them very expensive locally. So we sell them for 5 % of the normal price. But in order to continue operating we need to have a constant supply of bikes which we send out every six months.</w:t>
      </w:r>
    </w:p>
    <w:p w14:paraId="44665FF8" w14:textId="77777777" w:rsidR="00C77BB6" w:rsidRPr="00C13AE5" w:rsidRDefault="00C77BB6" w:rsidP="0077381A">
      <w:pPr>
        <w:spacing w:line="240" w:lineRule="atLeast"/>
        <w:ind w:firstLine="317"/>
        <w:rPr>
          <w:rFonts w:cstheme="minorHAnsi"/>
          <w:color w:val="000000"/>
          <w:sz w:val="24"/>
          <w:szCs w:val="24"/>
        </w:rPr>
      </w:pPr>
      <w:r w:rsidRPr="00C13AE5">
        <w:rPr>
          <w:rFonts w:cstheme="minorHAnsi"/>
          <w:color w:val="000000"/>
          <w:sz w:val="24"/>
          <w:szCs w:val="24"/>
        </w:rPr>
        <w:t>One example of a town that’s received bicycles from Pedal Power is Rivas. It was the first place I sent a full container of bicycles to. Most people there now own a bicycle. The local economy has developed so much, you couldn’t recognize it as the same place. In fact, there are more bikes than on the streets of Amsterdam, if you’ve ever been there.</w:t>
      </w:r>
    </w:p>
    <w:p w14:paraId="267C7A7F" w14:textId="77777777" w:rsidR="00C77BB6" w:rsidRPr="00C13AE5" w:rsidRDefault="00C77BB6" w:rsidP="0077381A">
      <w:pPr>
        <w:spacing w:line="240" w:lineRule="atLeast"/>
        <w:ind w:firstLine="317"/>
        <w:rPr>
          <w:rFonts w:cstheme="minorHAnsi"/>
          <w:color w:val="000000"/>
          <w:sz w:val="24"/>
          <w:szCs w:val="24"/>
        </w:rPr>
      </w:pPr>
      <w:r w:rsidRPr="00C13AE5">
        <w:rPr>
          <w:rFonts w:cstheme="minorHAnsi"/>
          <w:color w:val="000000"/>
          <w:sz w:val="24"/>
          <w:szCs w:val="24"/>
        </w:rPr>
        <w:t xml:space="preserve">But Pedal Power still needs your help. You may have read about some of our recent problems in the British medal. In August 2000 we </w:t>
      </w:r>
      <w:r w:rsidR="00BC297E" w:rsidRPr="00C13AE5">
        <w:rPr>
          <w:rFonts w:cstheme="minorHAnsi"/>
          <w:color w:val="000000"/>
          <w:sz w:val="24"/>
          <w:szCs w:val="24"/>
        </w:rPr>
        <w:t>simple ran out of money. We had</w:t>
      </w:r>
      <w:r w:rsidRPr="00C13AE5">
        <w:rPr>
          <w:rFonts w:cstheme="minorHAnsi"/>
          <w:color w:val="000000"/>
          <w:sz w:val="24"/>
          <w:szCs w:val="24"/>
        </w:rPr>
        <w:t xml:space="preserve"> containers of bikes ready to send, but no money to pay the bil</w:t>
      </w:r>
      <w:r w:rsidR="00455391" w:rsidRPr="00C13AE5">
        <w:rPr>
          <w:rFonts w:cstheme="minorHAnsi"/>
          <w:color w:val="000000"/>
          <w:sz w:val="24"/>
          <w:szCs w:val="24"/>
        </w:rPr>
        <w:t>ls. It was a terrible situation</w:t>
      </w:r>
      <w:r w:rsidRPr="00C13AE5">
        <w:rPr>
          <w:rFonts w:cstheme="minorHAnsi"/>
          <w:color w:val="000000"/>
          <w:sz w:val="24"/>
          <w:szCs w:val="24"/>
        </w:rPr>
        <w:t>. We managed to ensure the bikes went out on time, but the other problems carried on for several months.</w:t>
      </w:r>
    </w:p>
    <w:p w14:paraId="107425F8" w14:textId="77777777" w:rsidR="00C77BB6" w:rsidRPr="00C13AE5" w:rsidRDefault="00C77BB6" w:rsidP="0077381A">
      <w:pPr>
        <w:spacing w:line="240" w:lineRule="atLeast"/>
        <w:rPr>
          <w:rFonts w:cstheme="minorHAnsi"/>
          <w:color w:val="000000"/>
          <w:sz w:val="24"/>
          <w:szCs w:val="24"/>
        </w:rPr>
      </w:pPr>
    </w:p>
    <w:p w14:paraId="52E147AD" w14:textId="77777777" w:rsidR="00AF6005" w:rsidRPr="00C13AE5" w:rsidRDefault="00AF6005" w:rsidP="0077381A">
      <w:pPr>
        <w:spacing w:line="240" w:lineRule="atLeast"/>
        <w:rPr>
          <w:rFonts w:cstheme="minorHAnsi"/>
          <w:b/>
          <w:color w:val="000000"/>
          <w:sz w:val="24"/>
          <w:szCs w:val="24"/>
        </w:rPr>
      </w:pPr>
      <w:r w:rsidRPr="00C13AE5">
        <w:rPr>
          <w:rFonts w:cstheme="minorHAnsi"/>
          <w:b/>
          <w:color w:val="000000"/>
          <w:sz w:val="24"/>
          <w:szCs w:val="24"/>
        </w:rPr>
        <w:t>Talk 3:</w:t>
      </w:r>
    </w:p>
    <w:p w14:paraId="2787949C" w14:textId="77777777" w:rsidR="00AF6005" w:rsidRPr="00C13AE5" w:rsidRDefault="00AF6005" w:rsidP="0077381A">
      <w:pPr>
        <w:spacing w:line="240" w:lineRule="atLeast"/>
        <w:ind w:firstLine="317"/>
        <w:jc w:val="both"/>
        <w:rPr>
          <w:rFonts w:cstheme="minorHAnsi"/>
          <w:sz w:val="24"/>
          <w:szCs w:val="24"/>
        </w:rPr>
      </w:pPr>
      <w:r w:rsidRPr="00C13AE5">
        <w:rPr>
          <w:rFonts w:cstheme="minorHAnsi"/>
          <w:sz w:val="24"/>
          <w:szCs w:val="24"/>
        </w:rPr>
        <w:t>ANNOUNCER: Today’s Health Counsel is presented by Paula Clayburg, who is the chief Counsellor at Liverpool’s famous pain clinic. The Wilton Clinic Paula….</w:t>
      </w:r>
    </w:p>
    <w:p w14:paraId="175CF992" w14:textId="77777777" w:rsidR="00AF6005" w:rsidRPr="00C13AE5" w:rsidRDefault="00AF6005" w:rsidP="0077381A">
      <w:pPr>
        <w:spacing w:line="240" w:lineRule="atLeast"/>
        <w:ind w:firstLine="317"/>
        <w:jc w:val="both"/>
        <w:rPr>
          <w:rFonts w:cstheme="minorHAnsi"/>
          <w:sz w:val="24"/>
          <w:szCs w:val="24"/>
        </w:rPr>
      </w:pPr>
      <w:r w:rsidRPr="00C13AE5">
        <w:rPr>
          <w:rFonts w:cstheme="minorHAnsi"/>
          <w:sz w:val="24"/>
          <w:szCs w:val="24"/>
        </w:rPr>
        <w:t>PAULA CLAYBURG: Do you know what Prince Charles, S</w:t>
      </w:r>
      <w:r w:rsidR="00455391" w:rsidRPr="00C13AE5">
        <w:rPr>
          <w:rFonts w:cstheme="minorHAnsi"/>
          <w:sz w:val="24"/>
          <w:szCs w:val="24"/>
        </w:rPr>
        <w:t>t</w:t>
      </w:r>
      <w:r w:rsidRPr="00C13AE5">
        <w:rPr>
          <w:rFonts w:cstheme="minorHAnsi"/>
          <w:sz w:val="24"/>
          <w:szCs w:val="24"/>
        </w:rPr>
        <w:t>eve Ballesteros and Elizabeth Taylor have in common? They all suffer from chronic back pain. In fact, bad backs are one of the most common health problems today, affecting people in all walks of life. The most recent available figures show that about a quarter of a million people are incapacitated with back pain every</w:t>
      </w:r>
      <w:r w:rsidR="00E57487" w:rsidRPr="00C13AE5">
        <w:rPr>
          <w:rFonts w:cstheme="minorHAnsi"/>
          <w:sz w:val="24"/>
          <w:szCs w:val="24"/>
        </w:rPr>
        <w:t xml:space="preserve"> </w:t>
      </w:r>
      <w:r w:rsidRPr="00C13AE5">
        <w:rPr>
          <w:rFonts w:cstheme="minorHAnsi"/>
          <w:sz w:val="24"/>
          <w:szCs w:val="24"/>
        </w:rPr>
        <w:t>day.</w:t>
      </w:r>
    </w:p>
    <w:p w14:paraId="64DF01CC" w14:textId="77777777" w:rsidR="00AF6005" w:rsidRPr="00C13AE5" w:rsidRDefault="00AF6005" w:rsidP="0077381A">
      <w:pPr>
        <w:spacing w:line="240" w:lineRule="atLeast"/>
        <w:ind w:firstLine="317"/>
        <w:jc w:val="both"/>
        <w:rPr>
          <w:rFonts w:cstheme="minorHAnsi"/>
          <w:sz w:val="24"/>
          <w:szCs w:val="24"/>
        </w:rPr>
      </w:pPr>
      <w:r w:rsidRPr="00C13AE5">
        <w:rPr>
          <w:rFonts w:cstheme="minorHAnsi"/>
          <w:sz w:val="24"/>
          <w:szCs w:val="24"/>
        </w:rPr>
        <w:t>And many sufferers don’t know the cause of the solution to their problem. The majority of our patients at the clinic tend to be women. They are especially vulnerable because of pregnancy but also because of osteoporosis, which I personally believe to be the major cause of problems for women. I have many women patients who say they have completely given up exercise because the pai</w:t>
      </w:r>
      <w:r w:rsidR="00BC297E" w:rsidRPr="00C13AE5">
        <w:rPr>
          <w:rFonts w:cstheme="minorHAnsi"/>
          <w:sz w:val="24"/>
          <w:szCs w:val="24"/>
        </w:rPr>
        <w:t>n makes them so miserable. But of</w:t>
      </w:r>
      <w:r w:rsidRPr="00C13AE5">
        <w:rPr>
          <w:rFonts w:cstheme="minorHAnsi"/>
          <w:sz w:val="24"/>
          <w:szCs w:val="24"/>
        </w:rPr>
        <w:t xml:space="preserve"> course that starts up a vicious circle. Bed rest, giving up exercise and pain killers are traditional responses to back pain but, although there are </w:t>
      </w:r>
      <w:r w:rsidRPr="00C13AE5">
        <w:rPr>
          <w:rFonts w:cstheme="minorHAnsi"/>
          <w:sz w:val="24"/>
          <w:szCs w:val="24"/>
        </w:rPr>
        <w:lastRenderedPageBreak/>
        <w:t>many excellent drugs on the market, at our clinic we a</w:t>
      </w:r>
      <w:r w:rsidR="00455391" w:rsidRPr="00C13AE5">
        <w:rPr>
          <w:rFonts w:cstheme="minorHAnsi"/>
          <w:sz w:val="24"/>
          <w:szCs w:val="24"/>
        </w:rPr>
        <w:t>r</w:t>
      </w:r>
      <w:r w:rsidRPr="00C13AE5">
        <w:rPr>
          <w:rFonts w:cstheme="minorHAnsi"/>
          <w:sz w:val="24"/>
          <w:szCs w:val="24"/>
        </w:rPr>
        <w:t>e beginning to realise the unique benefits of relaxation therapy. Other specialists in the field make a strong case for certain types of exercise, but in our experience they are easily mishandled and can lead to more harm than good.</w:t>
      </w:r>
    </w:p>
    <w:p w14:paraId="5A54CBF2" w14:textId="77777777" w:rsidR="00AF6005" w:rsidRPr="00C13AE5" w:rsidRDefault="00AF6005" w:rsidP="0077381A">
      <w:pPr>
        <w:spacing w:line="240" w:lineRule="atLeast"/>
        <w:ind w:firstLine="317"/>
        <w:jc w:val="both"/>
        <w:rPr>
          <w:rFonts w:cstheme="minorHAnsi"/>
          <w:sz w:val="24"/>
          <w:szCs w:val="24"/>
        </w:rPr>
      </w:pPr>
      <w:r w:rsidRPr="00C13AE5">
        <w:rPr>
          <w:rFonts w:cstheme="minorHAnsi"/>
          <w:sz w:val="24"/>
          <w:szCs w:val="24"/>
        </w:rPr>
        <w:t xml:space="preserve">Now, let’s look at some of the reasons why back pain is developing into such a unique menace. In general, the body is pretty good at self-repaired. A strain or a blow to a limb, though painful at the time, generally resolves itself. But the body’s response to back injury can be very counter-productive. When pain strikes, we attempt to keep the back as immobile as possible, which makes the muscles tense up. Research shows that they often go into spasm, which causes further twisting of the spine. A vicious circle is underway. The second mistake we often make when stricken with extreme back pain is to go to bed and stay there. Although at the clinic </w:t>
      </w:r>
      <w:r w:rsidR="00303BF4" w:rsidRPr="00C13AE5">
        <w:rPr>
          <w:rFonts w:cstheme="minorHAnsi"/>
          <w:sz w:val="24"/>
          <w:szCs w:val="24"/>
        </w:rPr>
        <w:t xml:space="preserve">we recognise that a short rest </w:t>
      </w:r>
      <w:r w:rsidRPr="00C13AE5">
        <w:rPr>
          <w:rFonts w:cstheme="minorHAnsi"/>
          <w:sz w:val="24"/>
          <w:szCs w:val="24"/>
        </w:rPr>
        <w:t>in bed can be helpful…up to two days</w:t>
      </w:r>
      <w:r w:rsidR="00303BF4" w:rsidRPr="00C13AE5">
        <w:rPr>
          <w:rFonts w:cstheme="minorHAnsi"/>
          <w:sz w:val="24"/>
          <w:szCs w:val="24"/>
        </w:rPr>
        <w:t xml:space="preserve"> … </w:t>
      </w:r>
      <w:r w:rsidRPr="00C13AE5">
        <w:rPr>
          <w:rFonts w:cstheme="minorHAnsi"/>
          <w:sz w:val="24"/>
          <w:szCs w:val="24"/>
        </w:rPr>
        <w:t>any longer makes our back muscles become weaker and unable to hold up our spine. The pain therefore becomes worse.</w:t>
      </w:r>
    </w:p>
    <w:p w14:paraId="0220DEC8" w14:textId="77777777" w:rsidR="00AF6005" w:rsidRPr="00C13AE5" w:rsidRDefault="00AF6005" w:rsidP="0077381A">
      <w:pPr>
        <w:spacing w:line="240" w:lineRule="atLeast"/>
        <w:ind w:firstLine="317"/>
        <w:jc w:val="both"/>
        <w:rPr>
          <w:rFonts w:cstheme="minorHAnsi"/>
          <w:sz w:val="24"/>
          <w:szCs w:val="24"/>
        </w:rPr>
      </w:pPr>
      <w:r w:rsidRPr="00C13AE5">
        <w:rPr>
          <w:rFonts w:cstheme="minorHAnsi"/>
          <w:sz w:val="24"/>
          <w:szCs w:val="24"/>
        </w:rPr>
        <w:t xml:space="preserve">Another problem is being overweight. Anyone a stone or more over-weight who already has back pain </w:t>
      </w:r>
      <w:r w:rsidR="00303BF4" w:rsidRPr="00C13AE5">
        <w:rPr>
          <w:rFonts w:cstheme="minorHAnsi"/>
          <w:sz w:val="24"/>
          <w:szCs w:val="24"/>
        </w:rPr>
        <w:t>is not doing himself any favo</w:t>
      </w:r>
      <w:r w:rsidR="00455391" w:rsidRPr="00C13AE5">
        <w:rPr>
          <w:rFonts w:cstheme="minorHAnsi"/>
          <w:sz w:val="24"/>
          <w:szCs w:val="24"/>
        </w:rPr>
        <w:t>r</w:t>
      </w:r>
      <w:r w:rsidRPr="00C13AE5">
        <w:rPr>
          <w:rFonts w:cstheme="minorHAnsi"/>
          <w:sz w:val="24"/>
          <w:szCs w:val="24"/>
        </w:rPr>
        <w:t xml:space="preserve"> though it won’t actuall</w:t>
      </w:r>
      <w:r w:rsidR="00455391" w:rsidRPr="00C13AE5">
        <w:rPr>
          <w:rFonts w:cstheme="minorHAnsi"/>
          <w:sz w:val="24"/>
          <w:szCs w:val="24"/>
        </w:rPr>
        <w:t>y set it off in the first place</w:t>
      </w:r>
      <w:r w:rsidRPr="00C13AE5">
        <w:rPr>
          <w:rFonts w:cstheme="minorHAnsi"/>
          <w:sz w:val="24"/>
          <w:szCs w:val="24"/>
        </w:rPr>
        <w:t>, the weight will increase the strain and make things worse. The British diet could be partially to blame for the increase in back pain</w:t>
      </w:r>
      <w:r w:rsidR="00303BF4" w:rsidRPr="00C13AE5">
        <w:rPr>
          <w:rFonts w:cstheme="minorHAnsi"/>
          <w:sz w:val="24"/>
          <w:szCs w:val="24"/>
        </w:rPr>
        <w:t xml:space="preserve"> ….</w:t>
      </w:r>
    </w:p>
    <w:p w14:paraId="420F464B" w14:textId="77777777" w:rsidR="00AF6005" w:rsidRPr="00C13AE5" w:rsidRDefault="00AF6005" w:rsidP="0077381A">
      <w:pPr>
        <w:spacing w:line="240" w:lineRule="atLeast"/>
        <w:rPr>
          <w:rFonts w:cstheme="minorHAnsi"/>
          <w:color w:val="000000"/>
          <w:sz w:val="24"/>
          <w:szCs w:val="24"/>
        </w:rPr>
      </w:pPr>
    </w:p>
    <w:p w14:paraId="5F088875" w14:textId="77777777" w:rsidR="00C77BB6" w:rsidRPr="00C13AE5" w:rsidRDefault="00C77BB6" w:rsidP="0077381A">
      <w:pPr>
        <w:spacing w:line="240" w:lineRule="atLeast"/>
        <w:rPr>
          <w:rFonts w:cstheme="minorHAnsi"/>
          <w:color w:val="000000"/>
          <w:sz w:val="24"/>
          <w:szCs w:val="24"/>
        </w:rPr>
      </w:pPr>
    </w:p>
    <w:p w14:paraId="6567DFD8" w14:textId="77777777" w:rsidR="00E8626A" w:rsidRPr="00C13AE5" w:rsidRDefault="00E8626A" w:rsidP="0077381A">
      <w:pPr>
        <w:spacing w:line="240" w:lineRule="atLeast"/>
        <w:rPr>
          <w:rFonts w:cstheme="minorHAnsi"/>
          <w:color w:val="000000"/>
          <w:sz w:val="24"/>
          <w:szCs w:val="24"/>
        </w:rPr>
      </w:pPr>
      <w:r w:rsidRPr="00C13AE5">
        <w:rPr>
          <w:rFonts w:cstheme="minorHAnsi"/>
          <w:color w:val="000000"/>
          <w:sz w:val="24"/>
          <w:szCs w:val="24"/>
        </w:rPr>
        <w:br w:type="page"/>
      </w:r>
    </w:p>
    <w:p w14:paraId="5D035E86" w14:textId="77777777" w:rsidR="00E8626A" w:rsidRPr="007D2A19" w:rsidRDefault="00E8626A" w:rsidP="0077381A">
      <w:pPr>
        <w:spacing w:line="240" w:lineRule="atLeast"/>
        <w:jc w:val="center"/>
        <w:rPr>
          <w:rFonts w:cstheme="minorHAnsi"/>
          <w:b/>
          <w:sz w:val="36"/>
          <w:szCs w:val="36"/>
          <w:lang w:val="fr-FR"/>
        </w:rPr>
      </w:pPr>
      <w:r w:rsidRPr="007D2A19">
        <w:rPr>
          <w:rFonts w:cstheme="minorHAnsi"/>
          <w:b/>
          <w:sz w:val="36"/>
          <w:szCs w:val="36"/>
          <w:lang w:val="fr-FR"/>
        </w:rPr>
        <w:lastRenderedPageBreak/>
        <w:t>KEY</w:t>
      </w:r>
    </w:p>
    <w:p w14:paraId="654E1A96" w14:textId="77777777" w:rsidR="00F63291" w:rsidRPr="007D2A19" w:rsidRDefault="00F63291" w:rsidP="007D2A19">
      <w:pPr>
        <w:spacing w:line="240" w:lineRule="atLeast"/>
        <w:jc w:val="center"/>
        <w:rPr>
          <w:rFonts w:cstheme="minorHAnsi"/>
          <w:b/>
          <w:sz w:val="32"/>
          <w:szCs w:val="32"/>
          <w:u w:val="single"/>
          <w:lang w:val="fr-FR"/>
        </w:rPr>
      </w:pPr>
      <w:r w:rsidRPr="007D2A19">
        <w:rPr>
          <w:rFonts w:cstheme="minorHAnsi"/>
          <w:b/>
          <w:sz w:val="32"/>
          <w:szCs w:val="32"/>
          <w:u w:val="single"/>
          <w:lang w:val="fr-FR"/>
        </w:rPr>
        <w:t>TEST 1</w:t>
      </w:r>
    </w:p>
    <w:p w14:paraId="005ED984" w14:textId="77777777" w:rsidR="006A795C" w:rsidRPr="00C13AE5" w:rsidRDefault="006A795C" w:rsidP="0077381A">
      <w:pPr>
        <w:spacing w:line="240" w:lineRule="atLeast"/>
        <w:rPr>
          <w:rFonts w:cstheme="minorHAnsi"/>
          <w:b/>
          <w:sz w:val="24"/>
          <w:szCs w:val="24"/>
          <w:lang w:val="fr-FR"/>
        </w:rPr>
      </w:pPr>
      <w:r w:rsidRPr="00C13AE5">
        <w:rPr>
          <w:rFonts w:cstheme="minorHAnsi"/>
          <w:b/>
          <w:sz w:val="24"/>
          <w:szCs w:val="24"/>
          <w:lang w:val="fr-FR"/>
        </w:rPr>
        <w:t>LISTENING</w:t>
      </w:r>
    </w:p>
    <w:tbl>
      <w:tblPr>
        <w:tblStyle w:val="TableGrid0"/>
        <w:tblW w:w="0" w:type="auto"/>
        <w:tblLook w:val="04A0" w:firstRow="1" w:lastRow="0" w:firstColumn="1" w:lastColumn="0" w:noHBand="0" w:noVBand="1"/>
      </w:tblPr>
      <w:tblGrid>
        <w:gridCol w:w="933"/>
        <w:gridCol w:w="937"/>
        <w:gridCol w:w="936"/>
        <w:gridCol w:w="936"/>
        <w:gridCol w:w="932"/>
        <w:gridCol w:w="936"/>
        <w:gridCol w:w="935"/>
        <w:gridCol w:w="932"/>
        <w:gridCol w:w="936"/>
        <w:gridCol w:w="937"/>
      </w:tblGrid>
      <w:tr w:rsidR="00F63291" w:rsidRPr="00C13AE5" w14:paraId="6219CA6E" w14:textId="77777777" w:rsidTr="00F63291">
        <w:tc>
          <w:tcPr>
            <w:tcW w:w="1030" w:type="dxa"/>
          </w:tcPr>
          <w:p w14:paraId="51CB5B71" w14:textId="77777777" w:rsidR="00F63291" w:rsidRPr="00C13AE5" w:rsidRDefault="00F63291" w:rsidP="0077381A">
            <w:pPr>
              <w:spacing w:line="240" w:lineRule="atLeast"/>
              <w:rPr>
                <w:rFonts w:cstheme="minorHAnsi"/>
                <w:b/>
                <w:sz w:val="24"/>
                <w:szCs w:val="24"/>
              </w:rPr>
            </w:pPr>
            <w:r w:rsidRPr="00C13AE5">
              <w:rPr>
                <w:rFonts w:cstheme="minorHAnsi"/>
                <w:b/>
                <w:sz w:val="24"/>
                <w:szCs w:val="24"/>
              </w:rPr>
              <w:t>1B</w:t>
            </w:r>
          </w:p>
        </w:tc>
        <w:tc>
          <w:tcPr>
            <w:tcW w:w="1030" w:type="dxa"/>
          </w:tcPr>
          <w:p w14:paraId="017FEAA1" w14:textId="77777777" w:rsidR="00F63291" w:rsidRPr="00C13AE5" w:rsidRDefault="00F63291" w:rsidP="0077381A">
            <w:pPr>
              <w:spacing w:line="240" w:lineRule="atLeast"/>
              <w:rPr>
                <w:rFonts w:cstheme="minorHAnsi"/>
                <w:b/>
                <w:sz w:val="24"/>
                <w:szCs w:val="24"/>
              </w:rPr>
            </w:pPr>
            <w:r w:rsidRPr="00C13AE5">
              <w:rPr>
                <w:rFonts w:cstheme="minorHAnsi"/>
                <w:b/>
                <w:sz w:val="24"/>
                <w:szCs w:val="24"/>
              </w:rPr>
              <w:t>2C</w:t>
            </w:r>
          </w:p>
        </w:tc>
        <w:tc>
          <w:tcPr>
            <w:tcW w:w="1030" w:type="dxa"/>
          </w:tcPr>
          <w:p w14:paraId="2358C58F" w14:textId="77777777" w:rsidR="00F63291" w:rsidRPr="00C13AE5" w:rsidRDefault="00F63291" w:rsidP="0077381A">
            <w:pPr>
              <w:spacing w:line="240" w:lineRule="atLeast"/>
              <w:rPr>
                <w:rFonts w:cstheme="minorHAnsi"/>
                <w:b/>
                <w:sz w:val="24"/>
                <w:szCs w:val="24"/>
              </w:rPr>
            </w:pPr>
            <w:r w:rsidRPr="00C13AE5">
              <w:rPr>
                <w:rFonts w:cstheme="minorHAnsi"/>
                <w:b/>
                <w:sz w:val="24"/>
                <w:szCs w:val="24"/>
              </w:rPr>
              <w:t>3C</w:t>
            </w:r>
          </w:p>
        </w:tc>
        <w:tc>
          <w:tcPr>
            <w:tcW w:w="1030" w:type="dxa"/>
          </w:tcPr>
          <w:p w14:paraId="1F9FB2BA" w14:textId="77777777" w:rsidR="00F63291" w:rsidRPr="00C13AE5" w:rsidRDefault="00F63291" w:rsidP="0077381A">
            <w:pPr>
              <w:spacing w:line="240" w:lineRule="atLeast"/>
              <w:rPr>
                <w:rFonts w:cstheme="minorHAnsi"/>
                <w:b/>
                <w:sz w:val="24"/>
                <w:szCs w:val="24"/>
              </w:rPr>
            </w:pPr>
            <w:r w:rsidRPr="00C13AE5">
              <w:rPr>
                <w:rFonts w:cstheme="minorHAnsi"/>
                <w:b/>
                <w:sz w:val="24"/>
                <w:szCs w:val="24"/>
              </w:rPr>
              <w:t>4C</w:t>
            </w:r>
          </w:p>
        </w:tc>
        <w:tc>
          <w:tcPr>
            <w:tcW w:w="1030" w:type="dxa"/>
          </w:tcPr>
          <w:p w14:paraId="4C985C41" w14:textId="77777777" w:rsidR="00F63291" w:rsidRPr="00C13AE5" w:rsidRDefault="00F63291" w:rsidP="0077381A">
            <w:pPr>
              <w:spacing w:line="240" w:lineRule="atLeast"/>
              <w:rPr>
                <w:rFonts w:cstheme="minorHAnsi"/>
                <w:b/>
                <w:sz w:val="24"/>
                <w:szCs w:val="24"/>
              </w:rPr>
            </w:pPr>
            <w:r w:rsidRPr="00C13AE5">
              <w:rPr>
                <w:rFonts w:cstheme="minorHAnsi"/>
                <w:b/>
                <w:sz w:val="24"/>
                <w:szCs w:val="24"/>
              </w:rPr>
              <w:t>5C</w:t>
            </w:r>
          </w:p>
        </w:tc>
        <w:tc>
          <w:tcPr>
            <w:tcW w:w="1030" w:type="dxa"/>
          </w:tcPr>
          <w:p w14:paraId="0C18012C" w14:textId="77777777" w:rsidR="00F63291" w:rsidRPr="00C13AE5" w:rsidRDefault="00F63291" w:rsidP="0077381A">
            <w:pPr>
              <w:spacing w:line="240" w:lineRule="atLeast"/>
              <w:rPr>
                <w:rFonts w:cstheme="minorHAnsi"/>
                <w:b/>
                <w:sz w:val="24"/>
                <w:szCs w:val="24"/>
              </w:rPr>
            </w:pPr>
            <w:r w:rsidRPr="00C13AE5">
              <w:rPr>
                <w:rFonts w:cstheme="minorHAnsi"/>
                <w:b/>
                <w:sz w:val="24"/>
                <w:szCs w:val="24"/>
              </w:rPr>
              <w:t>6B</w:t>
            </w:r>
          </w:p>
        </w:tc>
        <w:tc>
          <w:tcPr>
            <w:tcW w:w="1030" w:type="dxa"/>
          </w:tcPr>
          <w:p w14:paraId="0FF19ECC" w14:textId="77777777" w:rsidR="00F63291" w:rsidRPr="00C13AE5" w:rsidRDefault="00F63291" w:rsidP="0077381A">
            <w:pPr>
              <w:spacing w:line="240" w:lineRule="atLeast"/>
              <w:rPr>
                <w:rFonts w:cstheme="minorHAnsi"/>
                <w:b/>
                <w:sz w:val="24"/>
                <w:szCs w:val="24"/>
              </w:rPr>
            </w:pPr>
            <w:r w:rsidRPr="00C13AE5">
              <w:rPr>
                <w:rFonts w:cstheme="minorHAnsi"/>
                <w:b/>
                <w:sz w:val="24"/>
                <w:szCs w:val="24"/>
              </w:rPr>
              <w:t>7C</w:t>
            </w:r>
          </w:p>
        </w:tc>
        <w:tc>
          <w:tcPr>
            <w:tcW w:w="1030" w:type="dxa"/>
          </w:tcPr>
          <w:p w14:paraId="4365B939" w14:textId="77777777" w:rsidR="00F63291" w:rsidRPr="00C13AE5" w:rsidRDefault="00F63291" w:rsidP="0077381A">
            <w:pPr>
              <w:spacing w:line="240" w:lineRule="atLeast"/>
              <w:rPr>
                <w:rFonts w:cstheme="minorHAnsi"/>
                <w:b/>
                <w:sz w:val="24"/>
                <w:szCs w:val="24"/>
              </w:rPr>
            </w:pPr>
            <w:r w:rsidRPr="00C13AE5">
              <w:rPr>
                <w:rFonts w:cstheme="minorHAnsi"/>
                <w:b/>
                <w:sz w:val="24"/>
                <w:szCs w:val="24"/>
              </w:rPr>
              <w:t>8A</w:t>
            </w:r>
          </w:p>
        </w:tc>
        <w:tc>
          <w:tcPr>
            <w:tcW w:w="1031" w:type="dxa"/>
          </w:tcPr>
          <w:p w14:paraId="307F93A1" w14:textId="77777777" w:rsidR="00F63291" w:rsidRPr="00C13AE5" w:rsidRDefault="00F63291" w:rsidP="0077381A">
            <w:pPr>
              <w:spacing w:line="240" w:lineRule="atLeast"/>
              <w:rPr>
                <w:rFonts w:cstheme="minorHAnsi"/>
                <w:b/>
                <w:sz w:val="24"/>
                <w:szCs w:val="24"/>
              </w:rPr>
            </w:pPr>
            <w:r w:rsidRPr="00C13AE5">
              <w:rPr>
                <w:rFonts w:cstheme="minorHAnsi"/>
                <w:b/>
                <w:sz w:val="24"/>
                <w:szCs w:val="24"/>
              </w:rPr>
              <w:t>9A</w:t>
            </w:r>
          </w:p>
        </w:tc>
        <w:tc>
          <w:tcPr>
            <w:tcW w:w="1031" w:type="dxa"/>
          </w:tcPr>
          <w:p w14:paraId="294F4BC0" w14:textId="77777777" w:rsidR="00F63291" w:rsidRPr="00C13AE5" w:rsidRDefault="00F63291" w:rsidP="0077381A">
            <w:pPr>
              <w:spacing w:line="240" w:lineRule="atLeast"/>
              <w:rPr>
                <w:rFonts w:cstheme="minorHAnsi"/>
                <w:b/>
                <w:sz w:val="24"/>
                <w:szCs w:val="24"/>
              </w:rPr>
            </w:pPr>
            <w:r w:rsidRPr="00C13AE5">
              <w:rPr>
                <w:rFonts w:cstheme="minorHAnsi"/>
                <w:b/>
                <w:sz w:val="24"/>
                <w:szCs w:val="24"/>
              </w:rPr>
              <w:t>10B</w:t>
            </w:r>
          </w:p>
        </w:tc>
      </w:tr>
      <w:tr w:rsidR="00F63291" w:rsidRPr="00C13AE5" w14:paraId="0BAF9E80" w14:textId="77777777" w:rsidTr="00F63291">
        <w:tc>
          <w:tcPr>
            <w:tcW w:w="1030" w:type="dxa"/>
          </w:tcPr>
          <w:p w14:paraId="1277DB52" w14:textId="77777777" w:rsidR="00F63291" w:rsidRPr="00C13AE5" w:rsidRDefault="00F63291" w:rsidP="0077381A">
            <w:pPr>
              <w:spacing w:line="240" w:lineRule="atLeast"/>
              <w:rPr>
                <w:rFonts w:cstheme="minorHAnsi"/>
                <w:b/>
                <w:sz w:val="24"/>
                <w:szCs w:val="24"/>
              </w:rPr>
            </w:pPr>
            <w:r w:rsidRPr="00C13AE5">
              <w:rPr>
                <w:rFonts w:cstheme="minorHAnsi"/>
                <w:b/>
                <w:sz w:val="24"/>
                <w:szCs w:val="24"/>
              </w:rPr>
              <w:t>11C</w:t>
            </w:r>
          </w:p>
        </w:tc>
        <w:tc>
          <w:tcPr>
            <w:tcW w:w="1030" w:type="dxa"/>
          </w:tcPr>
          <w:p w14:paraId="1B2587D9" w14:textId="77777777" w:rsidR="00F63291" w:rsidRPr="00C13AE5" w:rsidRDefault="00F63291" w:rsidP="0077381A">
            <w:pPr>
              <w:spacing w:line="240" w:lineRule="atLeast"/>
              <w:rPr>
                <w:rFonts w:cstheme="minorHAnsi"/>
                <w:b/>
                <w:sz w:val="24"/>
                <w:szCs w:val="24"/>
              </w:rPr>
            </w:pPr>
            <w:r w:rsidRPr="00C13AE5">
              <w:rPr>
                <w:rFonts w:cstheme="minorHAnsi"/>
                <w:b/>
                <w:sz w:val="24"/>
                <w:szCs w:val="24"/>
              </w:rPr>
              <w:t>12D</w:t>
            </w:r>
          </w:p>
        </w:tc>
        <w:tc>
          <w:tcPr>
            <w:tcW w:w="1030" w:type="dxa"/>
          </w:tcPr>
          <w:p w14:paraId="09D94602" w14:textId="77777777" w:rsidR="00F63291" w:rsidRPr="00C13AE5" w:rsidRDefault="00F63291" w:rsidP="0077381A">
            <w:pPr>
              <w:spacing w:line="240" w:lineRule="atLeast"/>
              <w:rPr>
                <w:rFonts w:cstheme="minorHAnsi"/>
                <w:b/>
                <w:sz w:val="24"/>
                <w:szCs w:val="24"/>
              </w:rPr>
            </w:pPr>
            <w:r w:rsidRPr="00C13AE5">
              <w:rPr>
                <w:rFonts w:cstheme="minorHAnsi"/>
                <w:b/>
                <w:sz w:val="24"/>
                <w:szCs w:val="24"/>
              </w:rPr>
              <w:t>13A</w:t>
            </w:r>
          </w:p>
        </w:tc>
        <w:tc>
          <w:tcPr>
            <w:tcW w:w="1030" w:type="dxa"/>
          </w:tcPr>
          <w:p w14:paraId="6F5F7AB6" w14:textId="77777777" w:rsidR="00F63291" w:rsidRPr="00C13AE5" w:rsidRDefault="00F63291" w:rsidP="0077381A">
            <w:pPr>
              <w:spacing w:line="240" w:lineRule="atLeast"/>
              <w:rPr>
                <w:rFonts w:cstheme="minorHAnsi"/>
                <w:b/>
                <w:sz w:val="24"/>
                <w:szCs w:val="24"/>
              </w:rPr>
            </w:pPr>
            <w:r w:rsidRPr="00C13AE5">
              <w:rPr>
                <w:rFonts w:cstheme="minorHAnsi"/>
                <w:b/>
                <w:sz w:val="24"/>
                <w:szCs w:val="24"/>
              </w:rPr>
              <w:t>14B</w:t>
            </w:r>
          </w:p>
        </w:tc>
        <w:tc>
          <w:tcPr>
            <w:tcW w:w="1030" w:type="dxa"/>
          </w:tcPr>
          <w:p w14:paraId="3CF39CF7" w14:textId="77777777" w:rsidR="00F63291" w:rsidRPr="00C13AE5" w:rsidRDefault="00F63291" w:rsidP="0077381A">
            <w:pPr>
              <w:spacing w:line="240" w:lineRule="atLeast"/>
              <w:rPr>
                <w:rFonts w:cstheme="minorHAnsi"/>
                <w:b/>
                <w:sz w:val="24"/>
                <w:szCs w:val="24"/>
              </w:rPr>
            </w:pPr>
            <w:r w:rsidRPr="00C13AE5">
              <w:rPr>
                <w:rFonts w:cstheme="minorHAnsi"/>
                <w:b/>
                <w:sz w:val="24"/>
                <w:szCs w:val="24"/>
              </w:rPr>
              <w:t>15C</w:t>
            </w:r>
          </w:p>
        </w:tc>
        <w:tc>
          <w:tcPr>
            <w:tcW w:w="1030" w:type="dxa"/>
          </w:tcPr>
          <w:p w14:paraId="68D98B84" w14:textId="77777777" w:rsidR="00F63291" w:rsidRPr="00C13AE5" w:rsidRDefault="00F63291" w:rsidP="0077381A">
            <w:pPr>
              <w:spacing w:line="240" w:lineRule="atLeast"/>
              <w:rPr>
                <w:rFonts w:cstheme="minorHAnsi"/>
                <w:b/>
                <w:sz w:val="24"/>
                <w:szCs w:val="24"/>
              </w:rPr>
            </w:pPr>
            <w:r w:rsidRPr="00C13AE5">
              <w:rPr>
                <w:rFonts w:cstheme="minorHAnsi"/>
                <w:b/>
                <w:sz w:val="24"/>
                <w:szCs w:val="24"/>
              </w:rPr>
              <w:t>16D</w:t>
            </w:r>
          </w:p>
        </w:tc>
        <w:tc>
          <w:tcPr>
            <w:tcW w:w="1030" w:type="dxa"/>
          </w:tcPr>
          <w:p w14:paraId="7CCA3458" w14:textId="77777777" w:rsidR="00F63291" w:rsidRPr="00C13AE5" w:rsidRDefault="00F63291" w:rsidP="0077381A">
            <w:pPr>
              <w:spacing w:line="240" w:lineRule="atLeast"/>
              <w:rPr>
                <w:rFonts w:cstheme="minorHAnsi"/>
                <w:b/>
                <w:sz w:val="24"/>
                <w:szCs w:val="24"/>
              </w:rPr>
            </w:pPr>
            <w:r w:rsidRPr="00C13AE5">
              <w:rPr>
                <w:rFonts w:cstheme="minorHAnsi"/>
                <w:b/>
                <w:sz w:val="24"/>
                <w:szCs w:val="24"/>
              </w:rPr>
              <w:t>17A</w:t>
            </w:r>
          </w:p>
        </w:tc>
        <w:tc>
          <w:tcPr>
            <w:tcW w:w="1030" w:type="dxa"/>
          </w:tcPr>
          <w:p w14:paraId="74471BA9" w14:textId="77777777" w:rsidR="00F63291" w:rsidRPr="00C13AE5" w:rsidRDefault="00F63291" w:rsidP="0077381A">
            <w:pPr>
              <w:spacing w:line="240" w:lineRule="atLeast"/>
              <w:rPr>
                <w:rFonts w:cstheme="minorHAnsi"/>
                <w:b/>
                <w:sz w:val="24"/>
                <w:szCs w:val="24"/>
              </w:rPr>
            </w:pPr>
            <w:r w:rsidRPr="00C13AE5">
              <w:rPr>
                <w:rFonts w:cstheme="minorHAnsi"/>
                <w:b/>
                <w:sz w:val="24"/>
                <w:szCs w:val="24"/>
              </w:rPr>
              <w:t>18B</w:t>
            </w:r>
          </w:p>
        </w:tc>
        <w:tc>
          <w:tcPr>
            <w:tcW w:w="1031" w:type="dxa"/>
          </w:tcPr>
          <w:p w14:paraId="66FD20CC" w14:textId="77777777" w:rsidR="00F63291" w:rsidRPr="00C13AE5" w:rsidRDefault="00F63291" w:rsidP="0077381A">
            <w:pPr>
              <w:spacing w:line="240" w:lineRule="atLeast"/>
              <w:rPr>
                <w:rFonts w:cstheme="minorHAnsi"/>
                <w:b/>
                <w:sz w:val="24"/>
                <w:szCs w:val="24"/>
              </w:rPr>
            </w:pPr>
            <w:r w:rsidRPr="00C13AE5">
              <w:rPr>
                <w:rFonts w:cstheme="minorHAnsi"/>
                <w:b/>
                <w:sz w:val="24"/>
                <w:szCs w:val="24"/>
              </w:rPr>
              <w:t>19C</w:t>
            </w:r>
          </w:p>
        </w:tc>
        <w:tc>
          <w:tcPr>
            <w:tcW w:w="1031" w:type="dxa"/>
          </w:tcPr>
          <w:p w14:paraId="17E01C6F" w14:textId="77777777" w:rsidR="00F63291" w:rsidRPr="00C13AE5" w:rsidRDefault="00F63291" w:rsidP="0077381A">
            <w:pPr>
              <w:spacing w:line="240" w:lineRule="atLeast"/>
              <w:rPr>
                <w:rFonts w:cstheme="minorHAnsi"/>
                <w:b/>
                <w:sz w:val="24"/>
                <w:szCs w:val="24"/>
              </w:rPr>
            </w:pPr>
            <w:r w:rsidRPr="00C13AE5">
              <w:rPr>
                <w:rFonts w:cstheme="minorHAnsi"/>
                <w:b/>
                <w:sz w:val="24"/>
                <w:szCs w:val="24"/>
              </w:rPr>
              <w:t>20D</w:t>
            </w:r>
          </w:p>
        </w:tc>
      </w:tr>
      <w:tr w:rsidR="00F63291" w:rsidRPr="00C13AE5" w14:paraId="1E8C4CAA" w14:textId="77777777" w:rsidTr="00F63291">
        <w:tc>
          <w:tcPr>
            <w:tcW w:w="1030" w:type="dxa"/>
          </w:tcPr>
          <w:p w14:paraId="6B60559C" w14:textId="77777777" w:rsidR="00F63291" w:rsidRPr="00C13AE5" w:rsidRDefault="00F63291" w:rsidP="0077381A">
            <w:pPr>
              <w:spacing w:line="240" w:lineRule="atLeast"/>
              <w:rPr>
                <w:rFonts w:cstheme="minorHAnsi"/>
                <w:b/>
                <w:sz w:val="24"/>
                <w:szCs w:val="24"/>
              </w:rPr>
            </w:pPr>
            <w:r w:rsidRPr="00C13AE5">
              <w:rPr>
                <w:rFonts w:cstheme="minorHAnsi"/>
                <w:b/>
                <w:sz w:val="24"/>
                <w:szCs w:val="24"/>
              </w:rPr>
              <w:t>21B</w:t>
            </w:r>
          </w:p>
        </w:tc>
        <w:tc>
          <w:tcPr>
            <w:tcW w:w="1030" w:type="dxa"/>
          </w:tcPr>
          <w:p w14:paraId="69C13BF4" w14:textId="77777777" w:rsidR="00F63291" w:rsidRPr="00C13AE5" w:rsidRDefault="00F63291" w:rsidP="0077381A">
            <w:pPr>
              <w:spacing w:line="240" w:lineRule="atLeast"/>
              <w:rPr>
                <w:rFonts w:cstheme="minorHAnsi"/>
                <w:b/>
                <w:sz w:val="24"/>
                <w:szCs w:val="24"/>
              </w:rPr>
            </w:pPr>
            <w:r w:rsidRPr="00C13AE5">
              <w:rPr>
                <w:rFonts w:cstheme="minorHAnsi"/>
                <w:b/>
                <w:sz w:val="24"/>
                <w:szCs w:val="24"/>
              </w:rPr>
              <w:t>22C</w:t>
            </w:r>
          </w:p>
        </w:tc>
        <w:tc>
          <w:tcPr>
            <w:tcW w:w="1030" w:type="dxa"/>
          </w:tcPr>
          <w:p w14:paraId="3525EA44" w14:textId="77777777" w:rsidR="00F63291" w:rsidRPr="00C13AE5" w:rsidRDefault="00F63291" w:rsidP="0077381A">
            <w:pPr>
              <w:spacing w:line="240" w:lineRule="atLeast"/>
              <w:rPr>
                <w:rFonts w:cstheme="minorHAnsi"/>
                <w:b/>
                <w:sz w:val="24"/>
                <w:szCs w:val="24"/>
              </w:rPr>
            </w:pPr>
            <w:r w:rsidRPr="00C13AE5">
              <w:rPr>
                <w:rFonts w:cstheme="minorHAnsi"/>
                <w:b/>
                <w:sz w:val="24"/>
                <w:szCs w:val="24"/>
              </w:rPr>
              <w:t>23C</w:t>
            </w:r>
          </w:p>
        </w:tc>
        <w:tc>
          <w:tcPr>
            <w:tcW w:w="1030" w:type="dxa"/>
          </w:tcPr>
          <w:p w14:paraId="0A98F864" w14:textId="77777777" w:rsidR="00F63291" w:rsidRPr="00C13AE5" w:rsidRDefault="00F63291" w:rsidP="0077381A">
            <w:pPr>
              <w:spacing w:line="240" w:lineRule="atLeast"/>
              <w:rPr>
                <w:rFonts w:cstheme="minorHAnsi"/>
                <w:b/>
                <w:sz w:val="24"/>
                <w:szCs w:val="24"/>
              </w:rPr>
            </w:pPr>
            <w:r w:rsidRPr="00C13AE5">
              <w:rPr>
                <w:rFonts w:cstheme="minorHAnsi"/>
                <w:b/>
                <w:sz w:val="24"/>
                <w:szCs w:val="24"/>
              </w:rPr>
              <w:t>24A</w:t>
            </w:r>
          </w:p>
        </w:tc>
        <w:tc>
          <w:tcPr>
            <w:tcW w:w="1030" w:type="dxa"/>
          </w:tcPr>
          <w:p w14:paraId="297DC4F5" w14:textId="77777777" w:rsidR="00F63291" w:rsidRPr="00C13AE5" w:rsidRDefault="00F63291" w:rsidP="0077381A">
            <w:pPr>
              <w:spacing w:line="240" w:lineRule="atLeast"/>
              <w:rPr>
                <w:rFonts w:cstheme="minorHAnsi"/>
                <w:b/>
                <w:sz w:val="24"/>
                <w:szCs w:val="24"/>
              </w:rPr>
            </w:pPr>
            <w:r w:rsidRPr="00C13AE5">
              <w:rPr>
                <w:rFonts w:cstheme="minorHAnsi"/>
                <w:b/>
                <w:sz w:val="24"/>
                <w:szCs w:val="24"/>
              </w:rPr>
              <w:t>25B</w:t>
            </w:r>
          </w:p>
        </w:tc>
        <w:tc>
          <w:tcPr>
            <w:tcW w:w="1030" w:type="dxa"/>
          </w:tcPr>
          <w:p w14:paraId="58F9C06C" w14:textId="77777777" w:rsidR="00F63291" w:rsidRPr="00C13AE5" w:rsidRDefault="00F63291" w:rsidP="0077381A">
            <w:pPr>
              <w:spacing w:line="240" w:lineRule="atLeast"/>
              <w:rPr>
                <w:rFonts w:cstheme="minorHAnsi"/>
                <w:b/>
                <w:sz w:val="24"/>
                <w:szCs w:val="24"/>
              </w:rPr>
            </w:pPr>
            <w:r w:rsidRPr="00C13AE5">
              <w:rPr>
                <w:rFonts w:cstheme="minorHAnsi"/>
                <w:b/>
                <w:sz w:val="24"/>
                <w:szCs w:val="24"/>
              </w:rPr>
              <w:t>26D</w:t>
            </w:r>
          </w:p>
        </w:tc>
        <w:tc>
          <w:tcPr>
            <w:tcW w:w="1030" w:type="dxa"/>
          </w:tcPr>
          <w:p w14:paraId="0057CBC6" w14:textId="77777777" w:rsidR="00F63291" w:rsidRPr="00C13AE5" w:rsidRDefault="00F63291" w:rsidP="0077381A">
            <w:pPr>
              <w:spacing w:line="240" w:lineRule="atLeast"/>
              <w:rPr>
                <w:rFonts w:cstheme="minorHAnsi"/>
                <w:b/>
                <w:sz w:val="24"/>
                <w:szCs w:val="24"/>
              </w:rPr>
            </w:pPr>
            <w:r w:rsidRPr="00C13AE5">
              <w:rPr>
                <w:rFonts w:cstheme="minorHAnsi"/>
                <w:b/>
                <w:sz w:val="24"/>
                <w:szCs w:val="24"/>
              </w:rPr>
              <w:t>27C</w:t>
            </w:r>
          </w:p>
        </w:tc>
        <w:tc>
          <w:tcPr>
            <w:tcW w:w="1030" w:type="dxa"/>
          </w:tcPr>
          <w:p w14:paraId="43312AEB" w14:textId="77777777" w:rsidR="00F63291" w:rsidRPr="00C13AE5" w:rsidRDefault="00F63291" w:rsidP="0077381A">
            <w:pPr>
              <w:spacing w:line="240" w:lineRule="atLeast"/>
              <w:rPr>
                <w:rFonts w:cstheme="minorHAnsi"/>
                <w:b/>
                <w:sz w:val="24"/>
                <w:szCs w:val="24"/>
              </w:rPr>
            </w:pPr>
            <w:r w:rsidRPr="00C13AE5">
              <w:rPr>
                <w:rFonts w:cstheme="minorHAnsi"/>
                <w:b/>
                <w:sz w:val="24"/>
                <w:szCs w:val="24"/>
              </w:rPr>
              <w:t>28B</w:t>
            </w:r>
          </w:p>
        </w:tc>
        <w:tc>
          <w:tcPr>
            <w:tcW w:w="1031" w:type="dxa"/>
          </w:tcPr>
          <w:p w14:paraId="504857DB" w14:textId="77777777" w:rsidR="00F63291" w:rsidRPr="00C13AE5" w:rsidRDefault="00F63291" w:rsidP="0077381A">
            <w:pPr>
              <w:spacing w:line="240" w:lineRule="atLeast"/>
              <w:rPr>
                <w:rFonts w:cstheme="minorHAnsi"/>
                <w:b/>
                <w:sz w:val="24"/>
                <w:szCs w:val="24"/>
              </w:rPr>
            </w:pPr>
            <w:r w:rsidRPr="00C13AE5">
              <w:rPr>
                <w:rFonts w:cstheme="minorHAnsi"/>
                <w:b/>
                <w:sz w:val="24"/>
                <w:szCs w:val="24"/>
              </w:rPr>
              <w:t>29A</w:t>
            </w:r>
          </w:p>
        </w:tc>
        <w:tc>
          <w:tcPr>
            <w:tcW w:w="1031" w:type="dxa"/>
          </w:tcPr>
          <w:p w14:paraId="025F56A9" w14:textId="77777777" w:rsidR="00F63291" w:rsidRPr="00C13AE5" w:rsidRDefault="00F63291" w:rsidP="0077381A">
            <w:pPr>
              <w:spacing w:line="240" w:lineRule="atLeast"/>
              <w:rPr>
                <w:rFonts w:cstheme="minorHAnsi"/>
                <w:b/>
                <w:sz w:val="24"/>
                <w:szCs w:val="24"/>
              </w:rPr>
            </w:pPr>
            <w:r w:rsidRPr="00C13AE5">
              <w:rPr>
                <w:rFonts w:cstheme="minorHAnsi"/>
                <w:b/>
                <w:sz w:val="24"/>
                <w:szCs w:val="24"/>
              </w:rPr>
              <w:t>30D</w:t>
            </w:r>
          </w:p>
        </w:tc>
      </w:tr>
      <w:tr w:rsidR="00F63291" w:rsidRPr="00C13AE5" w14:paraId="5B337819" w14:textId="77777777" w:rsidTr="00F63291">
        <w:tc>
          <w:tcPr>
            <w:tcW w:w="1030" w:type="dxa"/>
          </w:tcPr>
          <w:p w14:paraId="0765E33D" w14:textId="77777777" w:rsidR="00F63291" w:rsidRPr="00C13AE5" w:rsidRDefault="00F63291" w:rsidP="0077381A">
            <w:pPr>
              <w:spacing w:line="240" w:lineRule="atLeast"/>
              <w:rPr>
                <w:rFonts w:cstheme="minorHAnsi"/>
                <w:b/>
                <w:sz w:val="24"/>
                <w:szCs w:val="24"/>
              </w:rPr>
            </w:pPr>
            <w:r w:rsidRPr="00C13AE5">
              <w:rPr>
                <w:rFonts w:cstheme="minorHAnsi"/>
                <w:b/>
                <w:sz w:val="24"/>
                <w:szCs w:val="24"/>
              </w:rPr>
              <w:t>31B</w:t>
            </w:r>
          </w:p>
        </w:tc>
        <w:tc>
          <w:tcPr>
            <w:tcW w:w="1030" w:type="dxa"/>
          </w:tcPr>
          <w:p w14:paraId="6ACB5E98" w14:textId="77777777" w:rsidR="00F63291" w:rsidRPr="00C13AE5" w:rsidRDefault="00F63291" w:rsidP="0077381A">
            <w:pPr>
              <w:spacing w:line="240" w:lineRule="atLeast"/>
              <w:rPr>
                <w:rFonts w:cstheme="minorHAnsi"/>
                <w:b/>
                <w:sz w:val="24"/>
                <w:szCs w:val="24"/>
              </w:rPr>
            </w:pPr>
            <w:r w:rsidRPr="00C13AE5">
              <w:rPr>
                <w:rFonts w:cstheme="minorHAnsi"/>
                <w:b/>
                <w:sz w:val="24"/>
                <w:szCs w:val="24"/>
              </w:rPr>
              <w:t>32D</w:t>
            </w:r>
          </w:p>
        </w:tc>
        <w:tc>
          <w:tcPr>
            <w:tcW w:w="1030" w:type="dxa"/>
          </w:tcPr>
          <w:p w14:paraId="16F8D958" w14:textId="77777777" w:rsidR="00F63291" w:rsidRPr="00C13AE5" w:rsidRDefault="00F63291" w:rsidP="0077381A">
            <w:pPr>
              <w:spacing w:line="240" w:lineRule="atLeast"/>
              <w:rPr>
                <w:rFonts w:cstheme="minorHAnsi"/>
                <w:b/>
                <w:sz w:val="24"/>
                <w:szCs w:val="24"/>
              </w:rPr>
            </w:pPr>
            <w:r w:rsidRPr="00C13AE5">
              <w:rPr>
                <w:rFonts w:cstheme="minorHAnsi"/>
                <w:b/>
                <w:sz w:val="24"/>
                <w:szCs w:val="24"/>
              </w:rPr>
              <w:t>33D</w:t>
            </w:r>
          </w:p>
        </w:tc>
        <w:tc>
          <w:tcPr>
            <w:tcW w:w="1030" w:type="dxa"/>
          </w:tcPr>
          <w:p w14:paraId="63B6BCA3" w14:textId="77777777" w:rsidR="00F63291" w:rsidRPr="00C13AE5" w:rsidRDefault="00F63291" w:rsidP="0077381A">
            <w:pPr>
              <w:spacing w:line="240" w:lineRule="atLeast"/>
              <w:rPr>
                <w:rFonts w:cstheme="minorHAnsi"/>
                <w:b/>
                <w:sz w:val="24"/>
                <w:szCs w:val="24"/>
              </w:rPr>
            </w:pPr>
            <w:r w:rsidRPr="00C13AE5">
              <w:rPr>
                <w:rFonts w:cstheme="minorHAnsi"/>
                <w:b/>
                <w:sz w:val="24"/>
                <w:szCs w:val="24"/>
              </w:rPr>
              <w:t>34D</w:t>
            </w:r>
          </w:p>
        </w:tc>
        <w:tc>
          <w:tcPr>
            <w:tcW w:w="1030" w:type="dxa"/>
          </w:tcPr>
          <w:p w14:paraId="746FB7D7" w14:textId="77777777" w:rsidR="00F63291" w:rsidRPr="00C13AE5" w:rsidRDefault="00F63291" w:rsidP="0077381A">
            <w:pPr>
              <w:spacing w:line="240" w:lineRule="atLeast"/>
              <w:rPr>
                <w:rFonts w:cstheme="minorHAnsi"/>
                <w:b/>
                <w:sz w:val="24"/>
                <w:szCs w:val="24"/>
              </w:rPr>
            </w:pPr>
            <w:r w:rsidRPr="00C13AE5">
              <w:rPr>
                <w:rFonts w:cstheme="minorHAnsi"/>
                <w:b/>
                <w:sz w:val="24"/>
                <w:szCs w:val="24"/>
              </w:rPr>
              <w:t>35C</w:t>
            </w:r>
          </w:p>
        </w:tc>
        <w:tc>
          <w:tcPr>
            <w:tcW w:w="1030" w:type="dxa"/>
          </w:tcPr>
          <w:p w14:paraId="7CECB241" w14:textId="77777777" w:rsidR="00F63291" w:rsidRPr="00C13AE5" w:rsidRDefault="00F63291" w:rsidP="0077381A">
            <w:pPr>
              <w:spacing w:line="240" w:lineRule="atLeast"/>
              <w:rPr>
                <w:rFonts w:cstheme="minorHAnsi"/>
                <w:b/>
                <w:sz w:val="24"/>
                <w:szCs w:val="24"/>
              </w:rPr>
            </w:pPr>
          </w:p>
        </w:tc>
        <w:tc>
          <w:tcPr>
            <w:tcW w:w="1030" w:type="dxa"/>
          </w:tcPr>
          <w:p w14:paraId="1F7F7142" w14:textId="77777777" w:rsidR="00F63291" w:rsidRPr="00C13AE5" w:rsidRDefault="00F63291" w:rsidP="0077381A">
            <w:pPr>
              <w:spacing w:line="240" w:lineRule="atLeast"/>
              <w:rPr>
                <w:rFonts w:cstheme="minorHAnsi"/>
                <w:b/>
                <w:sz w:val="24"/>
                <w:szCs w:val="24"/>
              </w:rPr>
            </w:pPr>
          </w:p>
        </w:tc>
        <w:tc>
          <w:tcPr>
            <w:tcW w:w="1030" w:type="dxa"/>
          </w:tcPr>
          <w:p w14:paraId="7728BE60" w14:textId="77777777" w:rsidR="00F63291" w:rsidRPr="00C13AE5" w:rsidRDefault="00F63291" w:rsidP="0077381A">
            <w:pPr>
              <w:spacing w:line="240" w:lineRule="atLeast"/>
              <w:rPr>
                <w:rFonts w:cstheme="minorHAnsi"/>
                <w:b/>
                <w:sz w:val="24"/>
                <w:szCs w:val="24"/>
              </w:rPr>
            </w:pPr>
          </w:p>
        </w:tc>
        <w:tc>
          <w:tcPr>
            <w:tcW w:w="1031" w:type="dxa"/>
          </w:tcPr>
          <w:p w14:paraId="711C5B10" w14:textId="77777777" w:rsidR="00F63291" w:rsidRPr="00C13AE5" w:rsidRDefault="00F63291" w:rsidP="0077381A">
            <w:pPr>
              <w:spacing w:line="240" w:lineRule="atLeast"/>
              <w:rPr>
                <w:rFonts w:cstheme="minorHAnsi"/>
                <w:b/>
                <w:sz w:val="24"/>
                <w:szCs w:val="24"/>
              </w:rPr>
            </w:pPr>
          </w:p>
        </w:tc>
        <w:tc>
          <w:tcPr>
            <w:tcW w:w="1031" w:type="dxa"/>
          </w:tcPr>
          <w:p w14:paraId="67DE6E1F" w14:textId="77777777" w:rsidR="00F63291" w:rsidRPr="00C13AE5" w:rsidRDefault="00F63291" w:rsidP="0077381A">
            <w:pPr>
              <w:spacing w:line="240" w:lineRule="atLeast"/>
              <w:rPr>
                <w:rFonts w:cstheme="minorHAnsi"/>
                <w:b/>
                <w:sz w:val="24"/>
                <w:szCs w:val="24"/>
              </w:rPr>
            </w:pPr>
          </w:p>
        </w:tc>
      </w:tr>
    </w:tbl>
    <w:p w14:paraId="609332F1" w14:textId="77777777" w:rsidR="00F63291" w:rsidRPr="00C13AE5" w:rsidRDefault="00F63291" w:rsidP="0077381A">
      <w:pPr>
        <w:spacing w:line="240" w:lineRule="atLeast"/>
        <w:rPr>
          <w:rFonts w:cstheme="minorHAnsi"/>
          <w:sz w:val="24"/>
          <w:szCs w:val="24"/>
        </w:rPr>
      </w:pPr>
    </w:p>
    <w:p w14:paraId="0A163BEB" w14:textId="77777777" w:rsidR="00F63291" w:rsidRPr="00C13AE5" w:rsidRDefault="00F63291" w:rsidP="0077381A">
      <w:pPr>
        <w:spacing w:line="240" w:lineRule="atLeast"/>
        <w:rPr>
          <w:rFonts w:cstheme="minorHAnsi"/>
          <w:b/>
          <w:sz w:val="24"/>
          <w:szCs w:val="24"/>
        </w:rPr>
      </w:pPr>
      <w:r w:rsidRPr="00C13AE5">
        <w:rPr>
          <w:rFonts w:cstheme="minorHAnsi"/>
          <w:b/>
          <w:sz w:val="24"/>
          <w:szCs w:val="24"/>
        </w:rPr>
        <w:t>READNG</w:t>
      </w:r>
    </w:p>
    <w:tbl>
      <w:tblPr>
        <w:tblStyle w:val="TableGrid0"/>
        <w:tblW w:w="0" w:type="auto"/>
        <w:tblLook w:val="04A0" w:firstRow="1" w:lastRow="0" w:firstColumn="1" w:lastColumn="0" w:noHBand="0" w:noVBand="1"/>
      </w:tblPr>
      <w:tblGrid>
        <w:gridCol w:w="935"/>
        <w:gridCol w:w="936"/>
        <w:gridCol w:w="935"/>
        <w:gridCol w:w="934"/>
        <w:gridCol w:w="935"/>
        <w:gridCol w:w="935"/>
        <w:gridCol w:w="935"/>
        <w:gridCol w:w="935"/>
        <w:gridCol w:w="935"/>
        <w:gridCol w:w="935"/>
      </w:tblGrid>
      <w:tr w:rsidR="00B112EA" w:rsidRPr="00C13AE5" w14:paraId="471C1EF7" w14:textId="77777777" w:rsidTr="00B112EA">
        <w:tc>
          <w:tcPr>
            <w:tcW w:w="962" w:type="dxa"/>
          </w:tcPr>
          <w:p w14:paraId="12055D39"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1B</w:t>
            </w:r>
          </w:p>
        </w:tc>
        <w:tc>
          <w:tcPr>
            <w:tcW w:w="962" w:type="dxa"/>
          </w:tcPr>
          <w:p w14:paraId="72D605AE"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2A</w:t>
            </w:r>
          </w:p>
        </w:tc>
        <w:tc>
          <w:tcPr>
            <w:tcW w:w="963" w:type="dxa"/>
          </w:tcPr>
          <w:p w14:paraId="17A4EA56"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3B</w:t>
            </w:r>
          </w:p>
        </w:tc>
        <w:tc>
          <w:tcPr>
            <w:tcW w:w="963" w:type="dxa"/>
          </w:tcPr>
          <w:p w14:paraId="2CBE9E1D"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4B</w:t>
            </w:r>
          </w:p>
        </w:tc>
        <w:tc>
          <w:tcPr>
            <w:tcW w:w="963" w:type="dxa"/>
          </w:tcPr>
          <w:p w14:paraId="27C49335"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5B</w:t>
            </w:r>
          </w:p>
        </w:tc>
        <w:tc>
          <w:tcPr>
            <w:tcW w:w="963" w:type="dxa"/>
          </w:tcPr>
          <w:p w14:paraId="3B501579"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6B</w:t>
            </w:r>
          </w:p>
        </w:tc>
        <w:tc>
          <w:tcPr>
            <w:tcW w:w="963" w:type="dxa"/>
          </w:tcPr>
          <w:p w14:paraId="0A5485CC"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7C</w:t>
            </w:r>
          </w:p>
        </w:tc>
        <w:tc>
          <w:tcPr>
            <w:tcW w:w="963" w:type="dxa"/>
          </w:tcPr>
          <w:p w14:paraId="679D977B"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8D</w:t>
            </w:r>
          </w:p>
        </w:tc>
        <w:tc>
          <w:tcPr>
            <w:tcW w:w="963" w:type="dxa"/>
          </w:tcPr>
          <w:p w14:paraId="23C9489D"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9C</w:t>
            </w:r>
          </w:p>
        </w:tc>
        <w:tc>
          <w:tcPr>
            <w:tcW w:w="963" w:type="dxa"/>
          </w:tcPr>
          <w:p w14:paraId="7BF37D55"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10B</w:t>
            </w:r>
          </w:p>
        </w:tc>
      </w:tr>
      <w:tr w:rsidR="00B112EA" w:rsidRPr="00C13AE5" w14:paraId="7D5FA63E" w14:textId="77777777" w:rsidTr="00B112EA">
        <w:tc>
          <w:tcPr>
            <w:tcW w:w="962" w:type="dxa"/>
          </w:tcPr>
          <w:p w14:paraId="1CDCB197"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11A</w:t>
            </w:r>
          </w:p>
        </w:tc>
        <w:tc>
          <w:tcPr>
            <w:tcW w:w="962" w:type="dxa"/>
          </w:tcPr>
          <w:p w14:paraId="5995A8BF"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12D</w:t>
            </w:r>
          </w:p>
        </w:tc>
        <w:tc>
          <w:tcPr>
            <w:tcW w:w="963" w:type="dxa"/>
          </w:tcPr>
          <w:p w14:paraId="5D779EBF"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13A</w:t>
            </w:r>
          </w:p>
        </w:tc>
        <w:tc>
          <w:tcPr>
            <w:tcW w:w="963" w:type="dxa"/>
          </w:tcPr>
          <w:p w14:paraId="5111ECC9"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14B</w:t>
            </w:r>
          </w:p>
        </w:tc>
        <w:tc>
          <w:tcPr>
            <w:tcW w:w="963" w:type="dxa"/>
          </w:tcPr>
          <w:p w14:paraId="37B5CE56"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1C</w:t>
            </w:r>
          </w:p>
        </w:tc>
        <w:tc>
          <w:tcPr>
            <w:tcW w:w="963" w:type="dxa"/>
          </w:tcPr>
          <w:p w14:paraId="54B9819F"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16A</w:t>
            </w:r>
          </w:p>
        </w:tc>
        <w:tc>
          <w:tcPr>
            <w:tcW w:w="963" w:type="dxa"/>
          </w:tcPr>
          <w:p w14:paraId="6BAE9C6E"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17D</w:t>
            </w:r>
          </w:p>
        </w:tc>
        <w:tc>
          <w:tcPr>
            <w:tcW w:w="963" w:type="dxa"/>
          </w:tcPr>
          <w:p w14:paraId="24B428D7"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18C</w:t>
            </w:r>
          </w:p>
        </w:tc>
        <w:tc>
          <w:tcPr>
            <w:tcW w:w="963" w:type="dxa"/>
          </w:tcPr>
          <w:p w14:paraId="2E8F83C4"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19A</w:t>
            </w:r>
          </w:p>
        </w:tc>
        <w:tc>
          <w:tcPr>
            <w:tcW w:w="963" w:type="dxa"/>
          </w:tcPr>
          <w:p w14:paraId="52BED0DE"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20D</w:t>
            </w:r>
          </w:p>
        </w:tc>
      </w:tr>
      <w:tr w:rsidR="00B112EA" w:rsidRPr="00C13AE5" w14:paraId="7DB0E8E2" w14:textId="77777777" w:rsidTr="00B112EA">
        <w:tc>
          <w:tcPr>
            <w:tcW w:w="962" w:type="dxa"/>
          </w:tcPr>
          <w:p w14:paraId="5979914E"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21A</w:t>
            </w:r>
          </w:p>
        </w:tc>
        <w:tc>
          <w:tcPr>
            <w:tcW w:w="962" w:type="dxa"/>
          </w:tcPr>
          <w:p w14:paraId="27C8560C"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22C</w:t>
            </w:r>
          </w:p>
        </w:tc>
        <w:tc>
          <w:tcPr>
            <w:tcW w:w="963" w:type="dxa"/>
          </w:tcPr>
          <w:p w14:paraId="4B99D5BD"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23D</w:t>
            </w:r>
          </w:p>
        </w:tc>
        <w:tc>
          <w:tcPr>
            <w:tcW w:w="963" w:type="dxa"/>
          </w:tcPr>
          <w:p w14:paraId="67A98328"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24B</w:t>
            </w:r>
          </w:p>
        </w:tc>
        <w:tc>
          <w:tcPr>
            <w:tcW w:w="963" w:type="dxa"/>
          </w:tcPr>
          <w:p w14:paraId="6D198B04"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25C</w:t>
            </w:r>
          </w:p>
        </w:tc>
        <w:tc>
          <w:tcPr>
            <w:tcW w:w="963" w:type="dxa"/>
          </w:tcPr>
          <w:p w14:paraId="07F71177"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26D</w:t>
            </w:r>
          </w:p>
        </w:tc>
        <w:tc>
          <w:tcPr>
            <w:tcW w:w="963" w:type="dxa"/>
          </w:tcPr>
          <w:p w14:paraId="2C65C332"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27B</w:t>
            </w:r>
          </w:p>
        </w:tc>
        <w:tc>
          <w:tcPr>
            <w:tcW w:w="963" w:type="dxa"/>
          </w:tcPr>
          <w:p w14:paraId="56FE1B25"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28A</w:t>
            </w:r>
          </w:p>
        </w:tc>
        <w:tc>
          <w:tcPr>
            <w:tcW w:w="963" w:type="dxa"/>
          </w:tcPr>
          <w:p w14:paraId="6D644D4E"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29C</w:t>
            </w:r>
          </w:p>
        </w:tc>
        <w:tc>
          <w:tcPr>
            <w:tcW w:w="963" w:type="dxa"/>
          </w:tcPr>
          <w:p w14:paraId="3BF694A2"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30D</w:t>
            </w:r>
          </w:p>
        </w:tc>
      </w:tr>
      <w:tr w:rsidR="00B112EA" w:rsidRPr="00C13AE5" w14:paraId="1781133E" w14:textId="77777777" w:rsidTr="00B112EA">
        <w:tc>
          <w:tcPr>
            <w:tcW w:w="962" w:type="dxa"/>
          </w:tcPr>
          <w:p w14:paraId="06E324BC"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31A</w:t>
            </w:r>
          </w:p>
        </w:tc>
        <w:tc>
          <w:tcPr>
            <w:tcW w:w="962" w:type="dxa"/>
          </w:tcPr>
          <w:p w14:paraId="5304F2DF"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32B</w:t>
            </w:r>
          </w:p>
        </w:tc>
        <w:tc>
          <w:tcPr>
            <w:tcW w:w="963" w:type="dxa"/>
          </w:tcPr>
          <w:p w14:paraId="7FE64626"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33A</w:t>
            </w:r>
          </w:p>
        </w:tc>
        <w:tc>
          <w:tcPr>
            <w:tcW w:w="963" w:type="dxa"/>
          </w:tcPr>
          <w:p w14:paraId="401E2AA6"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34B</w:t>
            </w:r>
          </w:p>
        </w:tc>
        <w:tc>
          <w:tcPr>
            <w:tcW w:w="963" w:type="dxa"/>
          </w:tcPr>
          <w:p w14:paraId="6056EC1B"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35A</w:t>
            </w:r>
          </w:p>
        </w:tc>
        <w:tc>
          <w:tcPr>
            <w:tcW w:w="963" w:type="dxa"/>
          </w:tcPr>
          <w:p w14:paraId="01ACC4CB"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36C</w:t>
            </w:r>
          </w:p>
        </w:tc>
        <w:tc>
          <w:tcPr>
            <w:tcW w:w="963" w:type="dxa"/>
          </w:tcPr>
          <w:p w14:paraId="5C065252"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37D</w:t>
            </w:r>
          </w:p>
        </w:tc>
        <w:tc>
          <w:tcPr>
            <w:tcW w:w="963" w:type="dxa"/>
          </w:tcPr>
          <w:p w14:paraId="799104EE"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38C</w:t>
            </w:r>
          </w:p>
        </w:tc>
        <w:tc>
          <w:tcPr>
            <w:tcW w:w="963" w:type="dxa"/>
          </w:tcPr>
          <w:p w14:paraId="4B7719F1"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39D</w:t>
            </w:r>
          </w:p>
        </w:tc>
        <w:tc>
          <w:tcPr>
            <w:tcW w:w="963" w:type="dxa"/>
          </w:tcPr>
          <w:p w14:paraId="332B1994"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40B</w:t>
            </w:r>
          </w:p>
        </w:tc>
      </w:tr>
    </w:tbl>
    <w:p w14:paraId="4DCBE825" w14:textId="77777777" w:rsidR="00B112EA" w:rsidRPr="00C13AE5" w:rsidRDefault="00B112EA" w:rsidP="0077381A">
      <w:pPr>
        <w:spacing w:line="240" w:lineRule="atLeast"/>
        <w:rPr>
          <w:rFonts w:cstheme="minorHAnsi"/>
          <w:b/>
          <w:sz w:val="24"/>
          <w:szCs w:val="24"/>
          <w:u w:val="single"/>
          <w:lang w:val="fr-FR"/>
        </w:rPr>
      </w:pPr>
    </w:p>
    <w:p w14:paraId="2295BD3E" w14:textId="77777777" w:rsidR="008139EF" w:rsidRPr="00C13AE5" w:rsidRDefault="008139EF" w:rsidP="0077381A">
      <w:pPr>
        <w:spacing w:line="240" w:lineRule="atLeast"/>
        <w:rPr>
          <w:rFonts w:cstheme="minorHAnsi"/>
          <w:b/>
          <w:sz w:val="24"/>
          <w:szCs w:val="24"/>
          <w:lang w:val="fr-FR"/>
        </w:rPr>
      </w:pPr>
      <w:r w:rsidRPr="00C13AE5">
        <w:rPr>
          <w:rFonts w:cstheme="minorHAnsi"/>
          <w:b/>
          <w:sz w:val="24"/>
          <w:szCs w:val="24"/>
          <w:lang w:val="fr-FR"/>
        </w:rPr>
        <w:t>WRITING</w:t>
      </w:r>
    </w:p>
    <w:p w14:paraId="6589B948" w14:textId="77777777" w:rsidR="008139EF" w:rsidRPr="00C13AE5" w:rsidRDefault="008139EF" w:rsidP="0077381A">
      <w:pPr>
        <w:spacing w:after="130" w:line="240" w:lineRule="atLeast"/>
        <w:rPr>
          <w:rFonts w:cstheme="minorHAnsi"/>
          <w:sz w:val="24"/>
          <w:szCs w:val="24"/>
        </w:rPr>
      </w:pPr>
      <w:r w:rsidRPr="00C13AE5">
        <w:rPr>
          <w:rFonts w:cstheme="minorHAnsi"/>
          <w:b/>
          <w:sz w:val="24"/>
          <w:szCs w:val="24"/>
        </w:rPr>
        <w:t xml:space="preserve">TASK 1 </w:t>
      </w:r>
    </w:p>
    <w:p w14:paraId="6F95DD1D" w14:textId="77777777" w:rsidR="008139EF" w:rsidRPr="00C13AE5" w:rsidRDefault="008139EF" w:rsidP="0077381A">
      <w:pPr>
        <w:spacing w:after="0" w:line="240" w:lineRule="atLeast"/>
        <w:rPr>
          <w:rFonts w:cstheme="minorHAnsi"/>
          <w:sz w:val="24"/>
          <w:szCs w:val="24"/>
        </w:rPr>
      </w:pPr>
      <w:r w:rsidRPr="00C13AE5">
        <w:rPr>
          <w:rFonts w:cstheme="minorHAnsi"/>
          <w:sz w:val="24"/>
          <w:szCs w:val="24"/>
        </w:rPr>
        <w:t xml:space="preserve">You should spend about 20 minutes on this task. </w:t>
      </w:r>
    </w:p>
    <w:p w14:paraId="63509932" w14:textId="77777777" w:rsidR="008139EF" w:rsidRPr="00C13AE5" w:rsidRDefault="008139EF" w:rsidP="0077381A">
      <w:pPr>
        <w:spacing w:after="0" w:line="240" w:lineRule="atLeast"/>
        <w:rPr>
          <w:rFonts w:cstheme="minorHAnsi"/>
          <w:b/>
          <w:sz w:val="24"/>
          <w:szCs w:val="24"/>
        </w:rPr>
      </w:pPr>
    </w:p>
    <w:p w14:paraId="2611F027" w14:textId="77777777" w:rsidR="008139EF" w:rsidRPr="00C13AE5" w:rsidRDefault="008139EF" w:rsidP="0077381A">
      <w:pPr>
        <w:spacing w:after="0" w:line="240" w:lineRule="atLeast"/>
        <w:rPr>
          <w:rFonts w:cstheme="minorHAnsi"/>
          <w:b/>
          <w:sz w:val="24"/>
          <w:szCs w:val="24"/>
        </w:rPr>
      </w:pPr>
      <w:r w:rsidRPr="00C13AE5">
        <w:rPr>
          <w:rFonts w:cstheme="minorHAnsi"/>
          <w:b/>
          <w:sz w:val="24"/>
          <w:szCs w:val="24"/>
        </w:rPr>
        <w:t>You had arranged to meet a friend next week, but you have realized that you will not be able to go</w:t>
      </w:r>
    </w:p>
    <w:p w14:paraId="1936CB9B" w14:textId="77777777" w:rsidR="008139EF" w:rsidRPr="00C13AE5" w:rsidRDefault="008139EF" w:rsidP="0077381A">
      <w:pPr>
        <w:spacing w:after="0" w:line="240" w:lineRule="atLeast"/>
        <w:rPr>
          <w:rFonts w:cstheme="minorHAnsi"/>
          <w:b/>
          <w:sz w:val="24"/>
          <w:szCs w:val="24"/>
        </w:rPr>
      </w:pPr>
      <w:r w:rsidRPr="00C13AE5">
        <w:rPr>
          <w:rFonts w:cstheme="minorHAnsi"/>
          <w:b/>
          <w:sz w:val="24"/>
          <w:szCs w:val="24"/>
        </w:rPr>
        <w:t>Write a letter to your friend. In your letter:</w:t>
      </w:r>
    </w:p>
    <w:p w14:paraId="662DBF11" w14:textId="77777777" w:rsidR="008139EF" w:rsidRPr="00C13AE5" w:rsidRDefault="008139EF" w:rsidP="0077381A">
      <w:pPr>
        <w:pStyle w:val="ListParagraph"/>
        <w:numPr>
          <w:ilvl w:val="0"/>
          <w:numId w:val="27"/>
        </w:numPr>
        <w:spacing w:after="0" w:line="240" w:lineRule="atLeast"/>
        <w:contextualSpacing w:val="0"/>
        <w:rPr>
          <w:rFonts w:cstheme="minorHAnsi"/>
          <w:b/>
          <w:sz w:val="24"/>
          <w:szCs w:val="24"/>
        </w:rPr>
      </w:pPr>
      <w:r w:rsidRPr="00C13AE5">
        <w:rPr>
          <w:rFonts w:cstheme="minorHAnsi"/>
          <w:b/>
          <w:sz w:val="24"/>
          <w:szCs w:val="24"/>
        </w:rPr>
        <w:t>Cancel the meeting with your friend and apologize</w:t>
      </w:r>
    </w:p>
    <w:p w14:paraId="0407CD24" w14:textId="77777777" w:rsidR="008139EF" w:rsidRPr="00C13AE5" w:rsidRDefault="008139EF" w:rsidP="0077381A">
      <w:pPr>
        <w:pStyle w:val="ListParagraph"/>
        <w:numPr>
          <w:ilvl w:val="0"/>
          <w:numId w:val="27"/>
        </w:numPr>
        <w:spacing w:after="0" w:line="240" w:lineRule="atLeast"/>
        <w:contextualSpacing w:val="0"/>
        <w:rPr>
          <w:rFonts w:cstheme="minorHAnsi"/>
          <w:b/>
          <w:sz w:val="24"/>
          <w:szCs w:val="24"/>
        </w:rPr>
      </w:pPr>
      <w:r w:rsidRPr="00C13AE5">
        <w:rPr>
          <w:rFonts w:cstheme="minorHAnsi"/>
          <w:b/>
          <w:sz w:val="24"/>
          <w:szCs w:val="24"/>
        </w:rPr>
        <w:t>Explain why you cannot be able to meet your friend</w:t>
      </w:r>
    </w:p>
    <w:p w14:paraId="3A558903" w14:textId="77777777" w:rsidR="008139EF" w:rsidRPr="00C13AE5" w:rsidRDefault="008139EF" w:rsidP="0077381A">
      <w:pPr>
        <w:pStyle w:val="ListParagraph"/>
        <w:numPr>
          <w:ilvl w:val="0"/>
          <w:numId w:val="27"/>
        </w:numPr>
        <w:spacing w:after="0" w:line="240" w:lineRule="atLeast"/>
        <w:contextualSpacing w:val="0"/>
        <w:rPr>
          <w:rFonts w:cstheme="minorHAnsi"/>
          <w:b/>
          <w:sz w:val="24"/>
          <w:szCs w:val="24"/>
        </w:rPr>
      </w:pPr>
      <w:r w:rsidRPr="00C13AE5">
        <w:rPr>
          <w:rFonts w:cstheme="minorHAnsi"/>
          <w:b/>
          <w:sz w:val="24"/>
          <w:szCs w:val="24"/>
        </w:rPr>
        <w:t>Suggest where and when you could see each other instead</w:t>
      </w:r>
    </w:p>
    <w:p w14:paraId="7E7614FF" w14:textId="77777777" w:rsidR="008139EF" w:rsidRPr="00C13AE5" w:rsidRDefault="008139EF" w:rsidP="0077381A">
      <w:pPr>
        <w:spacing w:after="0" w:line="240" w:lineRule="atLeast"/>
        <w:rPr>
          <w:rFonts w:cstheme="minorHAnsi"/>
          <w:sz w:val="24"/>
          <w:szCs w:val="24"/>
        </w:rPr>
      </w:pPr>
    </w:p>
    <w:p w14:paraId="131083D5" w14:textId="77777777" w:rsidR="008139EF" w:rsidRPr="00C13AE5" w:rsidRDefault="008139EF" w:rsidP="0077381A">
      <w:pPr>
        <w:spacing w:line="240" w:lineRule="atLeast"/>
        <w:rPr>
          <w:rFonts w:cstheme="minorHAnsi"/>
          <w:sz w:val="24"/>
          <w:szCs w:val="24"/>
        </w:rPr>
      </w:pPr>
      <w:r w:rsidRPr="00C13AE5">
        <w:rPr>
          <w:rFonts w:cstheme="minorHAnsi"/>
          <w:sz w:val="24"/>
          <w:szCs w:val="24"/>
        </w:rPr>
        <w:t xml:space="preserve">Write an email responding to your friend. You should write at least 120 words. You are not allowed to include your name.  </w:t>
      </w:r>
    </w:p>
    <w:p w14:paraId="7B9E4C54" w14:textId="77777777" w:rsidR="008139EF" w:rsidRPr="00C13AE5" w:rsidRDefault="008139EF" w:rsidP="0077381A">
      <w:pPr>
        <w:spacing w:line="240" w:lineRule="atLeast"/>
        <w:rPr>
          <w:rFonts w:cstheme="minorHAnsi"/>
          <w:sz w:val="24"/>
          <w:szCs w:val="24"/>
        </w:rPr>
      </w:pPr>
    </w:p>
    <w:p w14:paraId="02E33D70" w14:textId="77777777" w:rsidR="008139EF" w:rsidRPr="00C13AE5" w:rsidRDefault="008139EF" w:rsidP="0077381A">
      <w:pPr>
        <w:spacing w:line="240" w:lineRule="atLeast"/>
        <w:jc w:val="center"/>
        <w:rPr>
          <w:rFonts w:cstheme="minorHAnsi"/>
          <w:sz w:val="24"/>
          <w:szCs w:val="24"/>
        </w:rPr>
      </w:pPr>
      <w:r w:rsidRPr="00C13AE5">
        <w:rPr>
          <w:rFonts w:cstheme="minorHAnsi"/>
          <w:sz w:val="24"/>
          <w:szCs w:val="24"/>
        </w:rPr>
        <w:t>………………………………………………………………………………..</w:t>
      </w:r>
    </w:p>
    <w:p w14:paraId="62B89C2C" w14:textId="77777777" w:rsidR="008139EF" w:rsidRPr="00C13AE5" w:rsidRDefault="008139EF" w:rsidP="0077381A">
      <w:pPr>
        <w:spacing w:line="240" w:lineRule="atLeast"/>
        <w:rPr>
          <w:rFonts w:cstheme="minorHAnsi"/>
          <w:b/>
          <w:sz w:val="24"/>
          <w:szCs w:val="24"/>
        </w:rPr>
      </w:pPr>
      <w:r w:rsidRPr="00C13AE5">
        <w:rPr>
          <w:rFonts w:cstheme="minorHAnsi"/>
          <w:b/>
          <w:sz w:val="24"/>
          <w:szCs w:val="24"/>
        </w:rPr>
        <w:t>C1</w:t>
      </w:r>
    </w:p>
    <w:tbl>
      <w:tblPr>
        <w:tblStyle w:val="TableGrid0"/>
        <w:tblW w:w="0" w:type="auto"/>
        <w:tblLook w:val="04A0" w:firstRow="1" w:lastRow="0" w:firstColumn="1" w:lastColumn="0" w:noHBand="0" w:noVBand="1"/>
      </w:tblPr>
      <w:tblGrid>
        <w:gridCol w:w="8815"/>
      </w:tblGrid>
      <w:tr w:rsidR="008139EF" w:rsidRPr="00C13AE5" w14:paraId="1910EC0A" w14:textId="77777777" w:rsidTr="00713FCB">
        <w:tc>
          <w:tcPr>
            <w:tcW w:w="8815" w:type="dxa"/>
          </w:tcPr>
          <w:p w14:paraId="0612B0FA" w14:textId="0576FCB3" w:rsidR="008139EF" w:rsidRPr="00C13AE5" w:rsidRDefault="008139EF" w:rsidP="0077381A">
            <w:pPr>
              <w:pStyle w:val="NormalWeb"/>
              <w:spacing w:before="150" w:beforeAutospacing="0" w:after="150" w:afterAutospacing="0" w:line="240" w:lineRule="atLeast"/>
              <w:rPr>
                <w:rFonts w:asciiTheme="minorHAnsi" w:hAnsiTheme="minorHAnsi" w:cstheme="minorHAnsi"/>
              </w:rPr>
            </w:pPr>
            <w:r w:rsidRPr="00C13AE5">
              <w:rPr>
                <w:rFonts w:asciiTheme="minorHAnsi" w:hAnsiTheme="minorHAnsi" w:cstheme="minorHAnsi"/>
              </w:rPr>
              <w:t>Dear John,</w:t>
            </w:r>
          </w:p>
          <w:p w14:paraId="161C2563" w14:textId="77777777" w:rsidR="008139EF" w:rsidRPr="00C13AE5" w:rsidRDefault="008139EF" w:rsidP="0077381A">
            <w:pPr>
              <w:pStyle w:val="NormalWeb"/>
              <w:spacing w:before="150" w:beforeAutospacing="0" w:after="150" w:afterAutospacing="0" w:line="240" w:lineRule="atLeast"/>
              <w:rPr>
                <w:rFonts w:asciiTheme="minorHAnsi" w:hAnsiTheme="minorHAnsi" w:cstheme="minorHAnsi"/>
              </w:rPr>
            </w:pPr>
            <w:r w:rsidRPr="00C13AE5">
              <w:rPr>
                <w:rFonts w:asciiTheme="minorHAnsi" w:hAnsiTheme="minorHAnsi" w:cstheme="minorHAnsi"/>
              </w:rPr>
              <w:t>Hope you and Nancy both are doing well, extremely sorry John. I can't come and see you in Glasgow City centre next week.</w:t>
            </w:r>
          </w:p>
          <w:p w14:paraId="50D31424" w14:textId="77777777" w:rsidR="008139EF" w:rsidRPr="00C13AE5" w:rsidRDefault="008139EF" w:rsidP="0077381A">
            <w:pPr>
              <w:pStyle w:val="NormalWeb"/>
              <w:spacing w:before="150" w:beforeAutospacing="0" w:after="150" w:afterAutospacing="0" w:line="240" w:lineRule="atLeast"/>
              <w:rPr>
                <w:rFonts w:asciiTheme="minorHAnsi" w:hAnsiTheme="minorHAnsi" w:cstheme="minorHAnsi"/>
              </w:rPr>
            </w:pPr>
          </w:p>
          <w:p w14:paraId="5E077D18" w14:textId="40C90A90" w:rsidR="008139EF" w:rsidRPr="00C13AE5" w:rsidRDefault="008139EF" w:rsidP="0077381A">
            <w:pPr>
              <w:pStyle w:val="NormalWeb"/>
              <w:spacing w:before="150" w:beforeAutospacing="0" w:after="150" w:afterAutospacing="0" w:line="240" w:lineRule="atLeast"/>
              <w:rPr>
                <w:rFonts w:asciiTheme="minorHAnsi" w:hAnsiTheme="minorHAnsi" w:cstheme="minorHAnsi"/>
              </w:rPr>
            </w:pPr>
            <w:r w:rsidRPr="00C13AE5">
              <w:rPr>
                <w:rFonts w:asciiTheme="minorHAnsi" w:hAnsiTheme="minorHAnsi" w:cstheme="minorHAnsi"/>
              </w:rPr>
              <w:lastRenderedPageBreak/>
              <w:t>You know what, suddenly, my company announced that it has acquired an Indian international company to expand their software services business all over Asia, and now I’ve been asked to fly to India to lead the onsite transition team to provide the transition to an offshore team in India. This will be a great opportunity to learn and showcase my leadership skills to the company management, perhaps, which could also help for my next promotion that is under their review for a while now.</w:t>
            </w:r>
          </w:p>
          <w:p w14:paraId="7F76CB84" w14:textId="7BA6FE3E" w:rsidR="008139EF" w:rsidRPr="00C13AE5" w:rsidRDefault="008139EF" w:rsidP="0077381A">
            <w:pPr>
              <w:pStyle w:val="NormalWeb"/>
              <w:spacing w:before="150" w:beforeAutospacing="0" w:after="150" w:afterAutospacing="0" w:line="240" w:lineRule="atLeast"/>
              <w:rPr>
                <w:rFonts w:asciiTheme="minorHAnsi" w:hAnsiTheme="minorHAnsi" w:cstheme="minorHAnsi"/>
              </w:rPr>
            </w:pPr>
            <w:r w:rsidRPr="00C13AE5">
              <w:rPr>
                <w:rFonts w:asciiTheme="minorHAnsi" w:hAnsiTheme="minorHAnsi" w:cstheme="minorHAnsi"/>
              </w:rPr>
              <w:t>John, I’ll fly back from India a week before Christmas and over the same weekend I’m visiting my Aunt’s house in Edinburgh as she is hosting a Christmas party for our entire family and friends. I’d be really glad if you and Nancy could join us there and we all can hang out there with Paul and Sharin as they will also be joining there. Don’t worry about your accommodation, I’ve already spoken to my Aunt, and she promised me that she’ll take care of it.</w:t>
            </w:r>
          </w:p>
          <w:p w14:paraId="0B6A7088" w14:textId="77777777" w:rsidR="008139EF" w:rsidRPr="00C13AE5" w:rsidRDefault="008139EF" w:rsidP="0077381A">
            <w:pPr>
              <w:pStyle w:val="NormalWeb"/>
              <w:spacing w:before="150" w:beforeAutospacing="0" w:after="150" w:afterAutospacing="0" w:line="240" w:lineRule="atLeast"/>
              <w:rPr>
                <w:rFonts w:asciiTheme="minorHAnsi" w:hAnsiTheme="minorHAnsi" w:cstheme="minorHAnsi"/>
              </w:rPr>
            </w:pPr>
            <w:r w:rsidRPr="00C13AE5">
              <w:rPr>
                <w:rFonts w:asciiTheme="minorHAnsi" w:hAnsiTheme="minorHAnsi" w:cstheme="minorHAnsi"/>
              </w:rPr>
              <w:t>Hope to see you soon there, until then, take care of yourself.</w:t>
            </w:r>
          </w:p>
          <w:p w14:paraId="0D6BC256" w14:textId="77777777" w:rsidR="008139EF" w:rsidRPr="00C13AE5" w:rsidRDefault="008139EF" w:rsidP="0077381A">
            <w:pPr>
              <w:pStyle w:val="NormalWeb"/>
              <w:spacing w:before="150" w:beforeAutospacing="0" w:after="150" w:afterAutospacing="0" w:line="240" w:lineRule="atLeast"/>
              <w:rPr>
                <w:rFonts w:asciiTheme="minorHAnsi" w:hAnsiTheme="minorHAnsi" w:cstheme="minorHAnsi"/>
              </w:rPr>
            </w:pPr>
            <w:r w:rsidRPr="00C13AE5">
              <w:rPr>
                <w:rFonts w:asciiTheme="minorHAnsi" w:hAnsiTheme="minorHAnsi" w:cstheme="minorHAnsi"/>
              </w:rPr>
              <w:t>Regards,</w:t>
            </w:r>
            <w:r w:rsidRPr="00C13AE5">
              <w:rPr>
                <w:rFonts w:asciiTheme="minorHAnsi" w:hAnsiTheme="minorHAnsi" w:cstheme="minorHAnsi"/>
              </w:rPr>
              <w:br/>
              <w:t>Charlie</w:t>
            </w:r>
          </w:p>
          <w:p w14:paraId="7A0B282B" w14:textId="77777777" w:rsidR="008139EF" w:rsidRPr="00C13AE5" w:rsidRDefault="008139EF" w:rsidP="0077381A">
            <w:pPr>
              <w:spacing w:line="240" w:lineRule="atLeast"/>
              <w:ind w:right="-15"/>
              <w:rPr>
                <w:rFonts w:cstheme="minorHAnsi"/>
                <w:b/>
                <w:sz w:val="24"/>
                <w:szCs w:val="24"/>
              </w:rPr>
            </w:pPr>
          </w:p>
        </w:tc>
      </w:tr>
    </w:tbl>
    <w:p w14:paraId="393BFD32" w14:textId="77777777" w:rsidR="008139EF" w:rsidRPr="00C13AE5" w:rsidRDefault="008139EF" w:rsidP="0077381A">
      <w:pPr>
        <w:spacing w:line="240" w:lineRule="atLeast"/>
        <w:ind w:right="-15"/>
        <w:rPr>
          <w:rFonts w:cstheme="minorHAnsi"/>
          <w:b/>
          <w:sz w:val="24"/>
          <w:szCs w:val="24"/>
        </w:rPr>
      </w:pPr>
    </w:p>
    <w:p w14:paraId="4D6D3E88" w14:textId="77777777" w:rsidR="008139EF" w:rsidRPr="00C13AE5" w:rsidRDefault="008139EF" w:rsidP="0077381A">
      <w:pPr>
        <w:spacing w:line="240" w:lineRule="atLeast"/>
        <w:ind w:right="-15"/>
        <w:rPr>
          <w:rFonts w:cstheme="minorHAnsi"/>
          <w:b/>
          <w:sz w:val="24"/>
          <w:szCs w:val="24"/>
        </w:rPr>
      </w:pPr>
      <w:r w:rsidRPr="00C13AE5">
        <w:rPr>
          <w:rFonts w:cstheme="minorHAnsi"/>
          <w:b/>
          <w:sz w:val="24"/>
          <w:szCs w:val="24"/>
        </w:rPr>
        <w:t>B2</w:t>
      </w:r>
    </w:p>
    <w:tbl>
      <w:tblPr>
        <w:tblStyle w:val="TableGrid0"/>
        <w:tblW w:w="0" w:type="auto"/>
        <w:tblLook w:val="04A0" w:firstRow="1" w:lastRow="0" w:firstColumn="1" w:lastColumn="0" w:noHBand="0" w:noVBand="1"/>
      </w:tblPr>
      <w:tblGrid>
        <w:gridCol w:w="7375"/>
      </w:tblGrid>
      <w:tr w:rsidR="008139EF" w:rsidRPr="00C13AE5" w14:paraId="317E5E54" w14:textId="77777777" w:rsidTr="00713FCB">
        <w:tc>
          <w:tcPr>
            <w:tcW w:w="7375" w:type="dxa"/>
          </w:tcPr>
          <w:p w14:paraId="7304B94D" w14:textId="77777777" w:rsidR="008139EF" w:rsidRPr="00C13AE5" w:rsidRDefault="008139EF" w:rsidP="0077381A">
            <w:pPr>
              <w:spacing w:line="240" w:lineRule="atLeast"/>
              <w:rPr>
                <w:rFonts w:cstheme="minorHAnsi"/>
                <w:sz w:val="24"/>
                <w:szCs w:val="24"/>
              </w:rPr>
            </w:pPr>
            <w:r w:rsidRPr="00C13AE5">
              <w:rPr>
                <w:rFonts w:cstheme="minorHAnsi"/>
                <w:sz w:val="24"/>
                <w:szCs w:val="24"/>
              </w:rPr>
              <w:t>Dear John,</w:t>
            </w:r>
          </w:p>
          <w:p w14:paraId="1745AD45" w14:textId="77777777" w:rsidR="008139EF" w:rsidRPr="00C13AE5" w:rsidRDefault="008139EF" w:rsidP="0077381A">
            <w:pPr>
              <w:spacing w:line="240" w:lineRule="atLeast"/>
              <w:rPr>
                <w:rFonts w:cstheme="minorHAnsi"/>
                <w:sz w:val="24"/>
                <w:szCs w:val="24"/>
              </w:rPr>
            </w:pPr>
          </w:p>
          <w:p w14:paraId="6714F1ED" w14:textId="77777777" w:rsidR="008139EF" w:rsidRPr="00C13AE5" w:rsidRDefault="008139EF" w:rsidP="0077381A">
            <w:pPr>
              <w:spacing w:line="240" w:lineRule="atLeast"/>
              <w:rPr>
                <w:rFonts w:cstheme="minorHAnsi"/>
                <w:sz w:val="24"/>
                <w:szCs w:val="24"/>
              </w:rPr>
            </w:pPr>
            <w:r w:rsidRPr="00C13AE5">
              <w:rPr>
                <w:rFonts w:cstheme="minorHAnsi"/>
                <w:sz w:val="24"/>
                <w:szCs w:val="24"/>
              </w:rPr>
              <w:t>I am writing this email to tell you that I can’t meet you in Hanoi next Sunday as plan as I have an urgent meeting with the manager on that day to solve some problems in my company. Because a lot of work must be done so I think we can’t finish our work before 5pm. I am so sorry for that. It’s a long time I haven’t seen you. I really want to see you and your family. We have a lot of things to talk about.</w:t>
            </w:r>
          </w:p>
          <w:p w14:paraId="29920457" w14:textId="77777777" w:rsidR="008139EF" w:rsidRPr="00C13AE5" w:rsidRDefault="008139EF" w:rsidP="0077381A">
            <w:pPr>
              <w:spacing w:line="240" w:lineRule="atLeast"/>
              <w:rPr>
                <w:rFonts w:cstheme="minorHAnsi"/>
                <w:sz w:val="24"/>
                <w:szCs w:val="24"/>
              </w:rPr>
            </w:pPr>
          </w:p>
          <w:p w14:paraId="61BD3F04" w14:textId="77777777" w:rsidR="008139EF" w:rsidRPr="00C13AE5" w:rsidRDefault="008139EF" w:rsidP="0077381A">
            <w:pPr>
              <w:spacing w:line="240" w:lineRule="atLeast"/>
              <w:rPr>
                <w:rFonts w:cstheme="minorHAnsi"/>
                <w:sz w:val="24"/>
                <w:szCs w:val="24"/>
              </w:rPr>
            </w:pPr>
            <w:r w:rsidRPr="00C13AE5">
              <w:rPr>
                <w:rFonts w:cstheme="minorHAnsi"/>
                <w:sz w:val="24"/>
                <w:szCs w:val="24"/>
              </w:rPr>
              <w:t>Next month I am having a holiday in Nha Trang with my company. I will stay there for five days, from 1</w:t>
            </w:r>
            <w:r w:rsidRPr="00C13AE5">
              <w:rPr>
                <w:rFonts w:cstheme="minorHAnsi"/>
                <w:sz w:val="24"/>
                <w:szCs w:val="24"/>
                <w:vertAlign w:val="superscript"/>
              </w:rPr>
              <w:t>st</w:t>
            </w:r>
            <w:r w:rsidRPr="00C13AE5">
              <w:rPr>
                <w:rFonts w:cstheme="minorHAnsi"/>
                <w:sz w:val="24"/>
                <w:szCs w:val="24"/>
              </w:rPr>
              <w:t xml:space="preserve"> to 5</w:t>
            </w:r>
            <w:r w:rsidRPr="00C13AE5">
              <w:rPr>
                <w:rFonts w:cstheme="minorHAnsi"/>
                <w:sz w:val="24"/>
                <w:szCs w:val="24"/>
                <w:vertAlign w:val="superscript"/>
              </w:rPr>
              <w:t>th</w:t>
            </w:r>
            <w:r w:rsidRPr="00C13AE5">
              <w:rPr>
                <w:rFonts w:cstheme="minorHAnsi"/>
                <w:sz w:val="24"/>
                <w:szCs w:val="24"/>
              </w:rPr>
              <w:t>, July. It would be great if I can see you there in Nha Trang then. Can I see you on the fourth of July? Is it OK if I can see you in the evening and have dinner with you on Nha Trang beach?</w:t>
            </w:r>
          </w:p>
          <w:p w14:paraId="34276C3F" w14:textId="77777777" w:rsidR="008139EF" w:rsidRPr="00C13AE5" w:rsidRDefault="008139EF" w:rsidP="0077381A">
            <w:pPr>
              <w:spacing w:line="240" w:lineRule="atLeast"/>
              <w:rPr>
                <w:rFonts w:cstheme="minorHAnsi"/>
                <w:sz w:val="24"/>
                <w:szCs w:val="24"/>
              </w:rPr>
            </w:pPr>
            <w:r w:rsidRPr="00C13AE5">
              <w:rPr>
                <w:rFonts w:cstheme="minorHAnsi"/>
                <w:sz w:val="24"/>
                <w:szCs w:val="24"/>
              </w:rPr>
              <w:t>Please let me know as soon as possible.</w:t>
            </w:r>
          </w:p>
          <w:p w14:paraId="67708706" w14:textId="77777777" w:rsidR="008139EF" w:rsidRPr="00C13AE5" w:rsidRDefault="008139EF" w:rsidP="0077381A">
            <w:pPr>
              <w:spacing w:line="240" w:lineRule="atLeast"/>
              <w:rPr>
                <w:rFonts w:cstheme="minorHAnsi"/>
                <w:sz w:val="24"/>
                <w:szCs w:val="24"/>
              </w:rPr>
            </w:pPr>
          </w:p>
          <w:p w14:paraId="62F8DEB9" w14:textId="77777777" w:rsidR="008139EF" w:rsidRPr="00C13AE5" w:rsidRDefault="008139EF" w:rsidP="0077381A">
            <w:pPr>
              <w:spacing w:line="240" w:lineRule="atLeast"/>
              <w:rPr>
                <w:rFonts w:cstheme="minorHAnsi"/>
                <w:sz w:val="24"/>
                <w:szCs w:val="24"/>
              </w:rPr>
            </w:pPr>
            <w:r w:rsidRPr="00C13AE5">
              <w:rPr>
                <w:rFonts w:cstheme="minorHAnsi"/>
                <w:sz w:val="24"/>
                <w:szCs w:val="24"/>
              </w:rPr>
              <w:t xml:space="preserve">I am looking forward to hearing from you. </w:t>
            </w:r>
          </w:p>
          <w:p w14:paraId="00854E7B" w14:textId="77777777" w:rsidR="008139EF" w:rsidRPr="00C13AE5" w:rsidRDefault="008139EF" w:rsidP="0077381A">
            <w:pPr>
              <w:spacing w:line="240" w:lineRule="atLeast"/>
              <w:rPr>
                <w:rFonts w:cstheme="minorHAnsi"/>
                <w:sz w:val="24"/>
                <w:szCs w:val="24"/>
              </w:rPr>
            </w:pPr>
          </w:p>
          <w:p w14:paraId="15206E0C" w14:textId="77777777" w:rsidR="008139EF" w:rsidRPr="00C13AE5" w:rsidRDefault="008139EF" w:rsidP="0077381A">
            <w:pPr>
              <w:spacing w:line="240" w:lineRule="atLeast"/>
              <w:rPr>
                <w:rFonts w:cstheme="minorHAnsi"/>
                <w:sz w:val="24"/>
                <w:szCs w:val="24"/>
              </w:rPr>
            </w:pPr>
            <w:r w:rsidRPr="00C13AE5">
              <w:rPr>
                <w:rFonts w:cstheme="minorHAnsi"/>
                <w:sz w:val="24"/>
                <w:szCs w:val="24"/>
              </w:rPr>
              <w:t>Love</w:t>
            </w:r>
          </w:p>
          <w:p w14:paraId="182A8007" w14:textId="77777777" w:rsidR="008139EF" w:rsidRPr="00C13AE5" w:rsidRDefault="008139EF" w:rsidP="0077381A">
            <w:pPr>
              <w:spacing w:line="240" w:lineRule="atLeast"/>
              <w:rPr>
                <w:rFonts w:cstheme="minorHAnsi"/>
                <w:sz w:val="24"/>
                <w:szCs w:val="24"/>
              </w:rPr>
            </w:pPr>
          </w:p>
        </w:tc>
      </w:tr>
    </w:tbl>
    <w:p w14:paraId="57F58D2D" w14:textId="77777777" w:rsidR="008139EF" w:rsidRPr="00C13AE5" w:rsidRDefault="008139EF" w:rsidP="0077381A">
      <w:pPr>
        <w:spacing w:line="240" w:lineRule="atLeast"/>
        <w:rPr>
          <w:rFonts w:cstheme="minorHAnsi"/>
          <w:sz w:val="24"/>
          <w:szCs w:val="24"/>
        </w:rPr>
      </w:pPr>
    </w:p>
    <w:p w14:paraId="1F492AB4" w14:textId="77777777" w:rsidR="00A172D2" w:rsidRDefault="00A172D2" w:rsidP="0077381A">
      <w:pPr>
        <w:spacing w:line="240" w:lineRule="atLeast"/>
        <w:rPr>
          <w:rFonts w:cstheme="minorHAnsi"/>
          <w:b/>
          <w:sz w:val="24"/>
          <w:szCs w:val="24"/>
        </w:rPr>
      </w:pPr>
    </w:p>
    <w:p w14:paraId="0235D294" w14:textId="507478BF" w:rsidR="008139EF" w:rsidRPr="00C13AE5" w:rsidRDefault="008139EF" w:rsidP="0077381A">
      <w:pPr>
        <w:spacing w:line="240" w:lineRule="atLeast"/>
        <w:rPr>
          <w:rFonts w:cstheme="minorHAnsi"/>
          <w:b/>
          <w:sz w:val="24"/>
          <w:szCs w:val="24"/>
        </w:rPr>
      </w:pPr>
      <w:r w:rsidRPr="00C13AE5">
        <w:rPr>
          <w:rFonts w:cstheme="minorHAnsi"/>
          <w:b/>
          <w:sz w:val="24"/>
          <w:szCs w:val="24"/>
        </w:rPr>
        <w:lastRenderedPageBreak/>
        <w:t>B1</w:t>
      </w:r>
    </w:p>
    <w:tbl>
      <w:tblPr>
        <w:tblStyle w:val="TableGrid0"/>
        <w:tblW w:w="0" w:type="auto"/>
        <w:tblLook w:val="04A0" w:firstRow="1" w:lastRow="0" w:firstColumn="1" w:lastColumn="0" w:noHBand="0" w:noVBand="1"/>
      </w:tblPr>
      <w:tblGrid>
        <w:gridCol w:w="7375"/>
      </w:tblGrid>
      <w:tr w:rsidR="008139EF" w:rsidRPr="00C13AE5" w14:paraId="6C656D49" w14:textId="77777777" w:rsidTr="00713FCB">
        <w:tc>
          <w:tcPr>
            <w:tcW w:w="7375" w:type="dxa"/>
          </w:tcPr>
          <w:p w14:paraId="65DC1DAD" w14:textId="77777777" w:rsidR="008139EF" w:rsidRPr="00C13AE5" w:rsidRDefault="008139EF" w:rsidP="0077381A">
            <w:pPr>
              <w:spacing w:line="240" w:lineRule="atLeast"/>
              <w:rPr>
                <w:rFonts w:cstheme="minorHAnsi"/>
                <w:b/>
                <w:sz w:val="24"/>
                <w:szCs w:val="24"/>
              </w:rPr>
            </w:pPr>
            <w:r w:rsidRPr="00C13AE5">
              <w:rPr>
                <w:rFonts w:cstheme="minorHAnsi"/>
                <w:b/>
                <w:sz w:val="24"/>
                <w:szCs w:val="24"/>
              </w:rPr>
              <w:t>Dear John,</w:t>
            </w:r>
          </w:p>
          <w:p w14:paraId="486B729B" w14:textId="77777777" w:rsidR="008139EF" w:rsidRPr="00C13AE5" w:rsidRDefault="008139EF" w:rsidP="0077381A">
            <w:pPr>
              <w:spacing w:line="240" w:lineRule="atLeast"/>
              <w:rPr>
                <w:rFonts w:cstheme="minorHAnsi"/>
                <w:b/>
                <w:sz w:val="24"/>
                <w:szCs w:val="24"/>
              </w:rPr>
            </w:pPr>
          </w:p>
          <w:p w14:paraId="5D187F58" w14:textId="77777777" w:rsidR="008139EF" w:rsidRPr="00C13AE5" w:rsidRDefault="008139EF" w:rsidP="0077381A">
            <w:pPr>
              <w:spacing w:line="240" w:lineRule="atLeast"/>
              <w:rPr>
                <w:rFonts w:cstheme="minorHAnsi"/>
                <w:b/>
                <w:sz w:val="24"/>
                <w:szCs w:val="24"/>
              </w:rPr>
            </w:pPr>
            <w:r w:rsidRPr="00C13AE5">
              <w:rPr>
                <w:rFonts w:cstheme="minorHAnsi"/>
                <w:b/>
                <w:sz w:val="24"/>
                <w:szCs w:val="24"/>
              </w:rPr>
              <w:t>How are you? I wish everything is going well with you.</w:t>
            </w:r>
          </w:p>
          <w:p w14:paraId="0FDA4769" w14:textId="77777777" w:rsidR="008139EF" w:rsidRPr="00C13AE5" w:rsidRDefault="008139EF" w:rsidP="0077381A">
            <w:pPr>
              <w:spacing w:line="240" w:lineRule="atLeast"/>
              <w:rPr>
                <w:rFonts w:cstheme="minorHAnsi"/>
                <w:b/>
                <w:sz w:val="24"/>
                <w:szCs w:val="24"/>
              </w:rPr>
            </w:pPr>
          </w:p>
          <w:p w14:paraId="43F244F6" w14:textId="77777777" w:rsidR="008139EF" w:rsidRPr="00C13AE5" w:rsidRDefault="008139EF" w:rsidP="0077381A">
            <w:pPr>
              <w:spacing w:line="240" w:lineRule="atLeast"/>
              <w:rPr>
                <w:rFonts w:cstheme="minorHAnsi"/>
                <w:b/>
                <w:sz w:val="24"/>
                <w:szCs w:val="24"/>
              </w:rPr>
            </w:pPr>
            <w:r w:rsidRPr="00C13AE5">
              <w:rPr>
                <w:rFonts w:cstheme="minorHAnsi"/>
                <w:b/>
                <w:sz w:val="24"/>
                <w:szCs w:val="24"/>
              </w:rPr>
              <w:t>I am writing this email to tell you that I can’t meet you on Friday next week. On that day, I have an important exam in the morning and in the afternoon I have a meeting with my teacher at school. I have a lot of work to do there.</w:t>
            </w:r>
          </w:p>
          <w:p w14:paraId="404C6596" w14:textId="77777777" w:rsidR="008139EF" w:rsidRPr="00C13AE5" w:rsidRDefault="008139EF" w:rsidP="0077381A">
            <w:pPr>
              <w:spacing w:line="240" w:lineRule="atLeast"/>
              <w:rPr>
                <w:rFonts w:cstheme="minorHAnsi"/>
                <w:b/>
                <w:sz w:val="24"/>
                <w:szCs w:val="24"/>
              </w:rPr>
            </w:pPr>
          </w:p>
          <w:p w14:paraId="4DE20BA0" w14:textId="77777777" w:rsidR="008139EF" w:rsidRPr="00C13AE5" w:rsidRDefault="008139EF" w:rsidP="0077381A">
            <w:pPr>
              <w:spacing w:line="240" w:lineRule="atLeast"/>
              <w:rPr>
                <w:rFonts w:cstheme="minorHAnsi"/>
                <w:b/>
                <w:sz w:val="24"/>
                <w:szCs w:val="24"/>
              </w:rPr>
            </w:pPr>
            <w:r w:rsidRPr="00C13AE5">
              <w:rPr>
                <w:rFonts w:cstheme="minorHAnsi"/>
                <w:b/>
                <w:sz w:val="24"/>
                <w:szCs w:val="24"/>
              </w:rPr>
              <w:t>Can I see you on Sunday morning next week? I really want to see you and talk with you. My parents are excited to see you, too. I can pick you up at the station. Then we go home and have lunch with my family. In the evening we can hang out round Hoan Kiem Lake. It’s so interesting.</w:t>
            </w:r>
          </w:p>
          <w:p w14:paraId="73E4D4AF" w14:textId="77777777" w:rsidR="008139EF" w:rsidRPr="00C13AE5" w:rsidRDefault="008139EF" w:rsidP="0077381A">
            <w:pPr>
              <w:spacing w:line="240" w:lineRule="atLeast"/>
              <w:rPr>
                <w:rFonts w:cstheme="minorHAnsi"/>
                <w:b/>
                <w:sz w:val="24"/>
                <w:szCs w:val="24"/>
              </w:rPr>
            </w:pPr>
          </w:p>
          <w:p w14:paraId="2CC03C6E" w14:textId="77777777" w:rsidR="008139EF" w:rsidRPr="00C13AE5" w:rsidRDefault="008139EF" w:rsidP="0077381A">
            <w:pPr>
              <w:spacing w:line="240" w:lineRule="atLeast"/>
              <w:rPr>
                <w:rFonts w:cstheme="minorHAnsi"/>
                <w:b/>
                <w:sz w:val="24"/>
                <w:szCs w:val="24"/>
              </w:rPr>
            </w:pPr>
            <w:r w:rsidRPr="00C13AE5">
              <w:rPr>
                <w:rFonts w:cstheme="minorHAnsi"/>
                <w:b/>
                <w:sz w:val="24"/>
                <w:szCs w:val="24"/>
              </w:rPr>
              <w:t>Please let me know your decision as soon as possible</w:t>
            </w:r>
          </w:p>
          <w:p w14:paraId="65DB0F5E" w14:textId="77777777" w:rsidR="008139EF" w:rsidRPr="00C13AE5" w:rsidRDefault="008139EF" w:rsidP="0077381A">
            <w:pPr>
              <w:spacing w:line="240" w:lineRule="atLeast"/>
              <w:rPr>
                <w:rFonts w:cstheme="minorHAnsi"/>
                <w:b/>
                <w:sz w:val="24"/>
                <w:szCs w:val="24"/>
              </w:rPr>
            </w:pPr>
          </w:p>
          <w:p w14:paraId="527EFAB9" w14:textId="54F803C5" w:rsidR="008139EF" w:rsidRPr="00C13AE5" w:rsidRDefault="008139EF" w:rsidP="0077381A">
            <w:pPr>
              <w:spacing w:line="240" w:lineRule="atLeast"/>
              <w:rPr>
                <w:rFonts w:cstheme="minorHAnsi"/>
                <w:b/>
                <w:sz w:val="24"/>
                <w:szCs w:val="24"/>
              </w:rPr>
            </w:pPr>
            <w:r w:rsidRPr="00C13AE5">
              <w:rPr>
                <w:rFonts w:cstheme="minorHAnsi"/>
                <w:b/>
                <w:sz w:val="24"/>
                <w:szCs w:val="24"/>
              </w:rPr>
              <w:t>Love</w:t>
            </w:r>
          </w:p>
        </w:tc>
      </w:tr>
    </w:tbl>
    <w:p w14:paraId="0A1E80CF" w14:textId="77777777" w:rsidR="008139EF" w:rsidRPr="00C13AE5" w:rsidRDefault="008139EF" w:rsidP="0077381A">
      <w:pPr>
        <w:spacing w:line="240" w:lineRule="atLeast"/>
        <w:rPr>
          <w:rFonts w:cstheme="minorHAnsi"/>
          <w:b/>
          <w:sz w:val="24"/>
          <w:szCs w:val="24"/>
        </w:rPr>
      </w:pPr>
    </w:p>
    <w:p w14:paraId="4F403F45" w14:textId="77777777" w:rsidR="008139EF" w:rsidRPr="00C13AE5" w:rsidRDefault="008139EF" w:rsidP="0077381A">
      <w:pPr>
        <w:spacing w:line="240" w:lineRule="atLeast"/>
        <w:rPr>
          <w:rFonts w:cstheme="minorHAnsi"/>
          <w:b/>
          <w:sz w:val="24"/>
          <w:szCs w:val="24"/>
        </w:rPr>
      </w:pPr>
      <w:r w:rsidRPr="00C13AE5">
        <w:rPr>
          <w:rFonts w:cstheme="minorHAnsi"/>
          <w:b/>
          <w:sz w:val="24"/>
          <w:szCs w:val="24"/>
        </w:rPr>
        <w:t xml:space="preserve">TASK 2 </w:t>
      </w:r>
    </w:p>
    <w:p w14:paraId="6EC80B23" w14:textId="77777777" w:rsidR="008139EF" w:rsidRPr="00C13AE5" w:rsidRDefault="008139EF" w:rsidP="0077381A">
      <w:pPr>
        <w:spacing w:line="240" w:lineRule="atLeast"/>
        <w:rPr>
          <w:rFonts w:cstheme="minorHAnsi"/>
          <w:sz w:val="24"/>
          <w:szCs w:val="24"/>
        </w:rPr>
      </w:pPr>
      <w:r w:rsidRPr="00C13AE5">
        <w:rPr>
          <w:rFonts w:cstheme="minorHAnsi"/>
          <w:sz w:val="24"/>
          <w:szCs w:val="24"/>
        </w:rPr>
        <w:t xml:space="preserve">You should spend about 40 minutes on this task. </w:t>
      </w:r>
    </w:p>
    <w:p w14:paraId="0B602C16" w14:textId="77777777" w:rsidR="008139EF" w:rsidRPr="00C13AE5" w:rsidRDefault="008139EF" w:rsidP="0077381A">
      <w:pPr>
        <w:spacing w:line="240" w:lineRule="atLeast"/>
        <w:rPr>
          <w:rFonts w:cstheme="minorHAnsi"/>
          <w:sz w:val="24"/>
          <w:szCs w:val="24"/>
        </w:rPr>
      </w:pPr>
    </w:p>
    <w:p w14:paraId="038810E7" w14:textId="77777777" w:rsidR="008139EF" w:rsidRPr="00C13AE5" w:rsidRDefault="008139EF" w:rsidP="0077381A">
      <w:pPr>
        <w:spacing w:line="240" w:lineRule="atLeast"/>
        <w:rPr>
          <w:rFonts w:cstheme="minorHAnsi"/>
          <w:b/>
          <w:sz w:val="24"/>
          <w:szCs w:val="24"/>
        </w:rPr>
      </w:pPr>
      <w:r w:rsidRPr="00C13AE5">
        <w:rPr>
          <w:rFonts w:cstheme="minorHAnsi"/>
          <w:b/>
          <w:sz w:val="24"/>
          <w:szCs w:val="24"/>
        </w:rPr>
        <w:t xml:space="preserve">There is a big number of people who wish to live in big cities. </w:t>
      </w:r>
    </w:p>
    <w:p w14:paraId="15FD1748" w14:textId="77777777" w:rsidR="008139EF" w:rsidRPr="00C13AE5" w:rsidRDefault="008139EF" w:rsidP="0077381A">
      <w:pPr>
        <w:spacing w:line="240" w:lineRule="atLeast"/>
        <w:rPr>
          <w:rFonts w:cstheme="minorHAnsi"/>
          <w:b/>
          <w:sz w:val="24"/>
          <w:szCs w:val="24"/>
        </w:rPr>
      </w:pPr>
    </w:p>
    <w:p w14:paraId="2972E2D3" w14:textId="77777777" w:rsidR="008139EF" w:rsidRPr="00C13AE5" w:rsidRDefault="008139EF" w:rsidP="0077381A">
      <w:pPr>
        <w:spacing w:after="0" w:line="240" w:lineRule="atLeast"/>
        <w:rPr>
          <w:rFonts w:eastAsia="Times New Roman" w:cstheme="minorHAnsi"/>
          <w:b/>
          <w:bCs/>
          <w:color w:val="000000"/>
          <w:sz w:val="24"/>
          <w:szCs w:val="24"/>
        </w:rPr>
      </w:pPr>
      <w:r w:rsidRPr="00C13AE5">
        <w:rPr>
          <w:rFonts w:eastAsia="Times New Roman" w:cstheme="minorHAnsi"/>
          <w:b/>
          <w:bCs/>
          <w:color w:val="000000"/>
          <w:sz w:val="24"/>
          <w:szCs w:val="24"/>
        </w:rPr>
        <w:t>Write an essay to an educated reader to discuss the advantages and disadvantages of living in big cities. Include reasons and any relevant examples to support your answer.</w:t>
      </w:r>
    </w:p>
    <w:p w14:paraId="37747EF0" w14:textId="77777777" w:rsidR="008139EF" w:rsidRPr="00C13AE5" w:rsidRDefault="008139EF" w:rsidP="0077381A">
      <w:pPr>
        <w:spacing w:after="0" w:line="240" w:lineRule="atLeast"/>
        <w:rPr>
          <w:rFonts w:eastAsia="Times New Roman" w:cstheme="minorHAnsi"/>
          <w:color w:val="000000"/>
          <w:sz w:val="24"/>
          <w:szCs w:val="24"/>
        </w:rPr>
      </w:pPr>
    </w:p>
    <w:p w14:paraId="0B367F34" w14:textId="77777777" w:rsidR="008139EF" w:rsidRPr="00C13AE5" w:rsidRDefault="008139EF" w:rsidP="0077381A">
      <w:pPr>
        <w:spacing w:line="240" w:lineRule="atLeast"/>
        <w:jc w:val="both"/>
        <w:rPr>
          <w:rFonts w:cstheme="minorHAnsi"/>
          <w:sz w:val="24"/>
          <w:szCs w:val="24"/>
        </w:rPr>
      </w:pPr>
      <w:r w:rsidRPr="00C13AE5">
        <w:rPr>
          <w:rFonts w:eastAsia="Times New Roman" w:cstheme="minorHAnsi"/>
          <w:color w:val="000000"/>
          <w:sz w:val="24"/>
          <w:szCs w:val="24"/>
        </w:rPr>
        <w:t xml:space="preserve">You should write at least 250 words. </w:t>
      </w:r>
      <w:r w:rsidRPr="00C13AE5">
        <w:rPr>
          <w:rFonts w:cstheme="minorHAnsi"/>
          <w:sz w:val="24"/>
          <w:szCs w:val="24"/>
        </w:rPr>
        <w:t>Your response will be evaluated in terms of Task Fulfillment, Organization, Vocabulary and Grammar.</w:t>
      </w:r>
    </w:p>
    <w:p w14:paraId="44BAA257" w14:textId="77777777" w:rsidR="008139EF" w:rsidRPr="00C13AE5" w:rsidRDefault="008139EF" w:rsidP="0077381A">
      <w:pPr>
        <w:spacing w:line="240" w:lineRule="atLeast"/>
        <w:jc w:val="center"/>
        <w:rPr>
          <w:rFonts w:cstheme="minorHAnsi"/>
          <w:sz w:val="24"/>
          <w:szCs w:val="24"/>
        </w:rPr>
      </w:pPr>
      <w:r w:rsidRPr="00C13AE5">
        <w:rPr>
          <w:rFonts w:cstheme="minorHAnsi"/>
          <w:sz w:val="24"/>
          <w:szCs w:val="24"/>
        </w:rPr>
        <w:t>………………………………………………………………………………..</w:t>
      </w:r>
    </w:p>
    <w:p w14:paraId="46F2C324" w14:textId="77777777" w:rsidR="008139EF" w:rsidRPr="00C13AE5" w:rsidRDefault="008139EF" w:rsidP="0077381A">
      <w:pPr>
        <w:spacing w:line="240" w:lineRule="atLeast"/>
        <w:rPr>
          <w:rFonts w:cstheme="minorHAnsi"/>
          <w:b/>
          <w:sz w:val="24"/>
          <w:szCs w:val="24"/>
        </w:rPr>
      </w:pPr>
    </w:p>
    <w:p w14:paraId="6A350641" w14:textId="77777777" w:rsidR="008139EF" w:rsidRPr="00C13AE5" w:rsidRDefault="008139EF" w:rsidP="0077381A">
      <w:pPr>
        <w:spacing w:line="240" w:lineRule="atLeast"/>
        <w:rPr>
          <w:rFonts w:cstheme="minorHAnsi"/>
          <w:b/>
          <w:sz w:val="24"/>
          <w:szCs w:val="24"/>
        </w:rPr>
      </w:pPr>
      <w:r w:rsidRPr="00C13AE5">
        <w:rPr>
          <w:rFonts w:cstheme="minorHAnsi"/>
          <w:b/>
          <w:sz w:val="24"/>
          <w:szCs w:val="24"/>
        </w:rPr>
        <w:t>C1</w:t>
      </w:r>
    </w:p>
    <w:tbl>
      <w:tblPr>
        <w:tblStyle w:val="TableGrid0"/>
        <w:tblW w:w="0" w:type="auto"/>
        <w:tblLook w:val="04A0" w:firstRow="1" w:lastRow="0" w:firstColumn="1" w:lastColumn="0" w:noHBand="0" w:noVBand="1"/>
      </w:tblPr>
      <w:tblGrid>
        <w:gridCol w:w="9350"/>
      </w:tblGrid>
      <w:tr w:rsidR="008139EF" w:rsidRPr="00C13AE5" w14:paraId="21D7341F" w14:textId="77777777" w:rsidTr="00713FCB">
        <w:tc>
          <w:tcPr>
            <w:tcW w:w="9350" w:type="dxa"/>
          </w:tcPr>
          <w:p w14:paraId="0F3DE513" w14:textId="77777777" w:rsidR="008139EF" w:rsidRPr="00C13AE5" w:rsidRDefault="008139EF" w:rsidP="0077381A">
            <w:pPr>
              <w:spacing w:before="100" w:beforeAutospacing="1" w:after="100" w:afterAutospacing="1" w:line="240" w:lineRule="atLeast"/>
              <w:rPr>
                <w:rFonts w:eastAsia="Times New Roman" w:cstheme="minorHAnsi"/>
                <w:sz w:val="24"/>
                <w:szCs w:val="24"/>
              </w:rPr>
            </w:pPr>
            <w:r w:rsidRPr="00C13AE5">
              <w:rPr>
                <w:rFonts w:eastAsia="Times New Roman" w:cstheme="minorHAnsi"/>
                <w:sz w:val="24"/>
                <w:szCs w:val="24"/>
              </w:rPr>
              <w:t>It is the fact that, there is an increasing number of people who rush to big cities to live and work while others decide to move to the countryside nowadays. In this essay, I am going to discuss the good things and ba</w:t>
            </w:r>
            <w:r w:rsidR="00C13AE5" w:rsidRPr="00C13AE5">
              <w:rPr>
                <w:rFonts w:eastAsia="Times New Roman" w:cstheme="minorHAnsi"/>
                <w:sz w:val="24"/>
                <w:szCs w:val="24"/>
              </w:rPr>
              <w:t>d things we have in big cities</w:t>
            </w:r>
          </w:p>
          <w:p w14:paraId="5489CE3C" w14:textId="77777777" w:rsidR="008139EF" w:rsidRPr="00C13AE5" w:rsidRDefault="008139EF" w:rsidP="0077381A">
            <w:pPr>
              <w:spacing w:before="100" w:beforeAutospacing="1" w:after="100" w:afterAutospacing="1" w:line="240" w:lineRule="atLeast"/>
              <w:rPr>
                <w:rFonts w:eastAsia="Times New Roman" w:cstheme="minorHAnsi"/>
                <w:sz w:val="24"/>
                <w:szCs w:val="24"/>
              </w:rPr>
            </w:pPr>
            <w:r w:rsidRPr="00C13AE5">
              <w:rPr>
                <w:rFonts w:eastAsia="Times New Roman" w:cstheme="minorHAnsi"/>
                <w:sz w:val="24"/>
                <w:szCs w:val="24"/>
              </w:rPr>
              <w:t xml:space="preserve">On the one hand, living in such a big city has a lot of advantages. There is a big offer how to spend free time. There are a lot of theatres, concerts and other ways of entertainment. There </w:t>
            </w:r>
            <w:r w:rsidRPr="00C13AE5">
              <w:rPr>
                <w:rFonts w:eastAsia="Times New Roman" w:cstheme="minorHAnsi"/>
                <w:sz w:val="24"/>
                <w:szCs w:val="24"/>
              </w:rPr>
              <w:lastRenderedPageBreak/>
              <w:t xml:space="preserve">is always a lot to do and visit! There are a lot of possibilities of shopping. In various shopping centres and galleries, you can buy whatever you want. In addition, there are a lot of working places in a city. Many big international companies have their locations in the cities, so it is much easier to find a job in a big city. </w:t>
            </w:r>
          </w:p>
          <w:p w14:paraId="45B9C6D0" w14:textId="77777777" w:rsidR="008139EF" w:rsidRPr="00C13AE5" w:rsidRDefault="008139EF" w:rsidP="0077381A">
            <w:pPr>
              <w:spacing w:before="100" w:beforeAutospacing="1" w:after="100" w:afterAutospacing="1" w:line="240" w:lineRule="atLeast"/>
              <w:rPr>
                <w:rFonts w:eastAsia="Times New Roman" w:cstheme="minorHAnsi"/>
                <w:sz w:val="24"/>
                <w:szCs w:val="24"/>
              </w:rPr>
            </w:pPr>
            <w:r w:rsidRPr="00C13AE5">
              <w:rPr>
                <w:rFonts w:eastAsia="Times New Roman" w:cstheme="minorHAnsi"/>
                <w:sz w:val="24"/>
                <w:szCs w:val="24"/>
              </w:rPr>
              <w:t>On the other hand, there are some disadvantages of living in a big city. Cities are very crowded with people and plenty of vehicles such as buses, cars, motorbikes and so on. Traffic jams are common seen at peak hours, which not only wastes time but annoys people. In addition, pollution in cities is another big problem. The air is filled with smoke and dirt from various kinds of vehicles while there are almost no trees. What we can see here are tall buildings. What’s more? The noise is nonstop from early morning till midnight. Crime and unemployment rates are also considered much higher</w:t>
            </w:r>
            <w:r w:rsidR="00C13AE5" w:rsidRPr="00C13AE5">
              <w:rPr>
                <w:rFonts w:eastAsia="Times New Roman" w:cstheme="minorHAnsi"/>
                <w:sz w:val="24"/>
                <w:szCs w:val="24"/>
              </w:rPr>
              <w:t xml:space="preserve"> than those in the countryside.</w:t>
            </w:r>
          </w:p>
          <w:p w14:paraId="030CEC70" w14:textId="77777777" w:rsidR="008139EF" w:rsidRPr="00C13AE5" w:rsidRDefault="008139EF" w:rsidP="0077381A">
            <w:pPr>
              <w:spacing w:before="100" w:beforeAutospacing="1" w:after="100" w:afterAutospacing="1" w:line="240" w:lineRule="atLeast"/>
              <w:rPr>
                <w:rFonts w:eastAsia="Times New Roman" w:cstheme="minorHAnsi"/>
                <w:sz w:val="24"/>
                <w:szCs w:val="24"/>
              </w:rPr>
            </w:pPr>
            <w:r w:rsidRPr="00C13AE5">
              <w:rPr>
                <w:rFonts w:eastAsia="Times New Roman" w:cstheme="minorHAnsi"/>
                <w:sz w:val="24"/>
                <w:szCs w:val="24"/>
              </w:rPr>
              <w:t xml:space="preserve">To sum up, there are both benefits and drawbacks of living in big cities. The decision whether to live in big cities or in the countryside depends on our priorities. Personally, I believe that living here is more beneficial for me as I have a good job in a foreign company and my children can study in </w:t>
            </w:r>
            <w:r w:rsidR="00C13AE5" w:rsidRPr="00C13AE5">
              <w:rPr>
                <w:rFonts w:eastAsia="Times New Roman" w:cstheme="minorHAnsi"/>
                <w:sz w:val="24"/>
                <w:szCs w:val="24"/>
              </w:rPr>
              <w:t>the best school in the country.</w:t>
            </w:r>
          </w:p>
        </w:tc>
      </w:tr>
    </w:tbl>
    <w:p w14:paraId="57F73BEA" w14:textId="77777777" w:rsidR="00C13AE5" w:rsidRPr="00C13AE5" w:rsidRDefault="00C13AE5" w:rsidP="0077381A">
      <w:pPr>
        <w:spacing w:line="240" w:lineRule="atLeast"/>
        <w:rPr>
          <w:rFonts w:eastAsia="Times New Roman" w:cstheme="minorHAnsi"/>
          <w:sz w:val="24"/>
          <w:szCs w:val="24"/>
        </w:rPr>
      </w:pPr>
    </w:p>
    <w:p w14:paraId="42C268C2" w14:textId="77777777" w:rsidR="008139EF" w:rsidRPr="00C13AE5" w:rsidRDefault="008139EF" w:rsidP="0077381A">
      <w:pPr>
        <w:spacing w:line="240" w:lineRule="atLeast"/>
        <w:rPr>
          <w:rFonts w:cstheme="minorHAnsi"/>
          <w:b/>
          <w:sz w:val="24"/>
          <w:szCs w:val="24"/>
        </w:rPr>
      </w:pPr>
      <w:r w:rsidRPr="00C13AE5">
        <w:rPr>
          <w:rFonts w:cstheme="minorHAnsi"/>
          <w:b/>
          <w:sz w:val="24"/>
          <w:szCs w:val="24"/>
        </w:rPr>
        <w:t>B2</w:t>
      </w:r>
    </w:p>
    <w:tbl>
      <w:tblPr>
        <w:tblStyle w:val="TableGrid0"/>
        <w:tblW w:w="0" w:type="auto"/>
        <w:tblLook w:val="04A0" w:firstRow="1" w:lastRow="0" w:firstColumn="1" w:lastColumn="0" w:noHBand="0" w:noVBand="1"/>
      </w:tblPr>
      <w:tblGrid>
        <w:gridCol w:w="9350"/>
      </w:tblGrid>
      <w:tr w:rsidR="008139EF" w:rsidRPr="00C13AE5" w14:paraId="1F984E72" w14:textId="77777777" w:rsidTr="00713FCB">
        <w:tc>
          <w:tcPr>
            <w:tcW w:w="9350" w:type="dxa"/>
          </w:tcPr>
          <w:p w14:paraId="3739B1C5" w14:textId="77777777" w:rsidR="008139EF" w:rsidRPr="00C13AE5" w:rsidRDefault="008139EF" w:rsidP="0077381A">
            <w:pPr>
              <w:spacing w:line="240" w:lineRule="atLeast"/>
              <w:rPr>
                <w:rFonts w:cstheme="minorHAnsi"/>
                <w:sz w:val="24"/>
                <w:szCs w:val="24"/>
              </w:rPr>
            </w:pPr>
            <w:r w:rsidRPr="00C13AE5">
              <w:rPr>
                <w:rFonts w:cstheme="minorHAnsi"/>
                <w:sz w:val="24"/>
                <w:szCs w:val="24"/>
              </w:rPr>
              <w:t>It is the fact that more and more people are becoming interested in living in big cities. However, there are both advantages and disadvantages of living there.</w:t>
            </w:r>
          </w:p>
          <w:p w14:paraId="3B659D7F" w14:textId="77777777" w:rsidR="008139EF" w:rsidRPr="00C13AE5" w:rsidRDefault="008139EF" w:rsidP="0077381A">
            <w:pPr>
              <w:spacing w:line="240" w:lineRule="atLeast"/>
              <w:rPr>
                <w:rFonts w:cstheme="minorHAnsi"/>
                <w:sz w:val="24"/>
                <w:szCs w:val="24"/>
              </w:rPr>
            </w:pPr>
          </w:p>
          <w:p w14:paraId="4457DD30" w14:textId="77777777" w:rsidR="008139EF" w:rsidRPr="00C13AE5" w:rsidRDefault="008139EF" w:rsidP="0077381A">
            <w:pPr>
              <w:spacing w:line="240" w:lineRule="atLeast"/>
              <w:rPr>
                <w:rFonts w:cstheme="minorHAnsi"/>
                <w:sz w:val="24"/>
                <w:szCs w:val="24"/>
              </w:rPr>
            </w:pPr>
            <w:r w:rsidRPr="00C13AE5">
              <w:rPr>
                <w:rFonts w:cstheme="minorHAnsi"/>
                <w:sz w:val="24"/>
                <w:szCs w:val="24"/>
              </w:rPr>
              <w:t>On the one hand, living in a big city has some certain benefits. Firstly, people can get good jobs easily as there are a lot of big companies, factories, as well as services there. It is the reason why a lot of people rush to big cities to work. Secondly, there are many kinds of entertainment for people to enjoy and relax in free time. They can go to the cinemas, theatres, shopping centres, where they can buy everything. Life will be boring if we do not have those things. Finally, education and health care in cities are much better than in the countryside. Children have chance to learn at good schools.</w:t>
            </w:r>
          </w:p>
          <w:p w14:paraId="79CD6249" w14:textId="77777777" w:rsidR="008139EF" w:rsidRPr="00C13AE5" w:rsidRDefault="008139EF" w:rsidP="0077381A">
            <w:pPr>
              <w:spacing w:line="240" w:lineRule="atLeast"/>
              <w:rPr>
                <w:rFonts w:cstheme="minorHAnsi"/>
                <w:sz w:val="24"/>
                <w:szCs w:val="24"/>
              </w:rPr>
            </w:pPr>
          </w:p>
          <w:p w14:paraId="57408148" w14:textId="77777777" w:rsidR="008139EF" w:rsidRPr="00C13AE5" w:rsidRDefault="008139EF" w:rsidP="0077381A">
            <w:pPr>
              <w:spacing w:line="240" w:lineRule="atLeast"/>
              <w:rPr>
                <w:rFonts w:cstheme="minorHAnsi"/>
                <w:sz w:val="24"/>
                <w:szCs w:val="24"/>
              </w:rPr>
            </w:pPr>
            <w:r w:rsidRPr="00C13AE5">
              <w:rPr>
                <w:rFonts w:cstheme="minorHAnsi"/>
                <w:sz w:val="24"/>
                <w:szCs w:val="24"/>
              </w:rPr>
              <w:t xml:space="preserve">On the other hand, however, there are some disadvantages of living in a big city. Firstly, it is crowded. There is not enough space for people to live in. People have to live in small houses or rent a small flats. Secondly, it is dirty and noisy. Smoke and dirt from cars, motorbikes and factories is everywhere while there are almost no trees. This can badly affect people’s health. </w:t>
            </w:r>
          </w:p>
          <w:p w14:paraId="60AC7D3F" w14:textId="77777777" w:rsidR="008139EF" w:rsidRPr="00C13AE5" w:rsidRDefault="008139EF" w:rsidP="0077381A">
            <w:pPr>
              <w:spacing w:line="240" w:lineRule="atLeast"/>
              <w:rPr>
                <w:rFonts w:cstheme="minorHAnsi"/>
                <w:sz w:val="24"/>
                <w:szCs w:val="24"/>
              </w:rPr>
            </w:pPr>
          </w:p>
          <w:p w14:paraId="544DCEC6" w14:textId="77777777" w:rsidR="008139EF" w:rsidRPr="00C13AE5" w:rsidRDefault="008139EF" w:rsidP="0077381A">
            <w:pPr>
              <w:spacing w:line="240" w:lineRule="atLeast"/>
              <w:rPr>
                <w:rFonts w:cstheme="minorHAnsi"/>
                <w:sz w:val="24"/>
                <w:szCs w:val="24"/>
              </w:rPr>
            </w:pPr>
            <w:r w:rsidRPr="00C13AE5">
              <w:rPr>
                <w:rFonts w:cstheme="minorHAnsi"/>
                <w:sz w:val="24"/>
                <w:szCs w:val="24"/>
              </w:rPr>
              <w:t>To sum up, living in big cities has both good and bad things. If you need a place which is clean, quiet and spacious, then you should live in the countryside. But if you wish to find good jobs and better services, big cities are good choice.</w:t>
            </w:r>
          </w:p>
          <w:p w14:paraId="4802698E" w14:textId="77777777" w:rsidR="008139EF" w:rsidRPr="00C13AE5" w:rsidRDefault="008139EF" w:rsidP="0077381A">
            <w:pPr>
              <w:spacing w:line="240" w:lineRule="atLeast"/>
              <w:rPr>
                <w:rFonts w:cstheme="minorHAnsi"/>
                <w:sz w:val="24"/>
                <w:szCs w:val="24"/>
              </w:rPr>
            </w:pPr>
          </w:p>
        </w:tc>
      </w:tr>
    </w:tbl>
    <w:p w14:paraId="3106276F" w14:textId="77777777" w:rsidR="008139EF" w:rsidRPr="00C13AE5" w:rsidRDefault="008139EF" w:rsidP="0077381A">
      <w:pPr>
        <w:spacing w:line="240" w:lineRule="atLeast"/>
        <w:rPr>
          <w:rFonts w:cstheme="minorHAnsi"/>
          <w:sz w:val="24"/>
          <w:szCs w:val="24"/>
        </w:rPr>
      </w:pPr>
    </w:p>
    <w:p w14:paraId="542393C2" w14:textId="77777777" w:rsidR="008139EF" w:rsidRPr="00C13AE5" w:rsidRDefault="008139EF" w:rsidP="0077381A">
      <w:pPr>
        <w:spacing w:line="240" w:lineRule="atLeast"/>
        <w:rPr>
          <w:rFonts w:cstheme="minorHAnsi"/>
          <w:b/>
          <w:sz w:val="24"/>
          <w:szCs w:val="24"/>
        </w:rPr>
      </w:pPr>
      <w:r w:rsidRPr="00C13AE5">
        <w:rPr>
          <w:rFonts w:cstheme="minorHAnsi"/>
          <w:b/>
          <w:sz w:val="24"/>
          <w:szCs w:val="24"/>
        </w:rPr>
        <w:t>B1</w:t>
      </w:r>
    </w:p>
    <w:tbl>
      <w:tblPr>
        <w:tblStyle w:val="TableGrid0"/>
        <w:tblW w:w="0" w:type="auto"/>
        <w:tblLook w:val="04A0" w:firstRow="1" w:lastRow="0" w:firstColumn="1" w:lastColumn="0" w:noHBand="0" w:noVBand="1"/>
      </w:tblPr>
      <w:tblGrid>
        <w:gridCol w:w="9350"/>
      </w:tblGrid>
      <w:tr w:rsidR="008139EF" w:rsidRPr="00C13AE5" w14:paraId="0BEC5E04" w14:textId="77777777" w:rsidTr="00713FCB">
        <w:tc>
          <w:tcPr>
            <w:tcW w:w="9350" w:type="dxa"/>
          </w:tcPr>
          <w:p w14:paraId="73E8496C" w14:textId="77777777" w:rsidR="008139EF" w:rsidRPr="00C13AE5" w:rsidRDefault="008139EF" w:rsidP="0077381A">
            <w:pPr>
              <w:spacing w:line="240" w:lineRule="atLeast"/>
              <w:rPr>
                <w:rFonts w:cstheme="minorHAnsi"/>
                <w:sz w:val="24"/>
                <w:szCs w:val="24"/>
              </w:rPr>
            </w:pPr>
            <w:r w:rsidRPr="00C13AE5">
              <w:rPr>
                <w:rFonts w:cstheme="minorHAnsi"/>
                <w:sz w:val="24"/>
                <w:szCs w:val="24"/>
              </w:rPr>
              <w:lastRenderedPageBreak/>
              <w:t>It is the fact that more and more people are becoming interested in living in big cities. However, there are both advantages and disadvantages of living there.</w:t>
            </w:r>
          </w:p>
          <w:p w14:paraId="3155AD2B" w14:textId="77777777" w:rsidR="008139EF" w:rsidRPr="00C13AE5" w:rsidRDefault="008139EF" w:rsidP="0077381A">
            <w:pPr>
              <w:spacing w:line="240" w:lineRule="atLeast"/>
              <w:rPr>
                <w:rFonts w:cstheme="minorHAnsi"/>
                <w:b/>
                <w:sz w:val="24"/>
                <w:szCs w:val="24"/>
              </w:rPr>
            </w:pPr>
          </w:p>
          <w:p w14:paraId="3EE12B0E" w14:textId="77777777" w:rsidR="008139EF" w:rsidRPr="00C13AE5" w:rsidRDefault="008139EF" w:rsidP="0077381A">
            <w:pPr>
              <w:spacing w:line="240" w:lineRule="atLeast"/>
              <w:rPr>
                <w:rFonts w:cstheme="minorHAnsi"/>
                <w:sz w:val="24"/>
                <w:szCs w:val="24"/>
              </w:rPr>
            </w:pPr>
            <w:r w:rsidRPr="00C13AE5">
              <w:rPr>
                <w:rFonts w:cstheme="minorHAnsi"/>
                <w:sz w:val="24"/>
                <w:szCs w:val="24"/>
              </w:rPr>
              <w:t>On the one hand, living in big cities, we can find good jobs and make more money. There are many big companies and factories for us to choose. We can go to good schools to learn and go to the cinema or the theatre to watch films or relax. We can also go to big shopping centres to buy things. There is everything here in big cities.</w:t>
            </w:r>
          </w:p>
          <w:p w14:paraId="5F3D8928" w14:textId="77777777" w:rsidR="008139EF" w:rsidRPr="00C13AE5" w:rsidRDefault="008139EF" w:rsidP="0077381A">
            <w:pPr>
              <w:spacing w:line="240" w:lineRule="atLeast"/>
              <w:rPr>
                <w:rFonts w:cstheme="minorHAnsi"/>
                <w:sz w:val="24"/>
                <w:szCs w:val="24"/>
              </w:rPr>
            </w:pPr>
          </w:p>
          <w:p w14:paraId="56C3B1E6" w14:textId="77777777" w:rsidR="008139EF" w:rsidRPr="00C13AE5" w:rsidRDefault="008139EF" w:rsidP="0077381A">
            <w:pPr>
              <w:spacing w:line="240" w:lineRule="atLeast"/>
              <w:rPr>
                <w:rFonts w:cstheme="minorHAnsi"/>
                <w:sz w:val="24"/>
                <w:szCs w:val="24"/>
              </w:rPr>
            </w:pPr>
            <w:r w:rsidRPr="00C13AE5">
              <w:rPr>
                <w:rFonts w:cstheme="minorHAnsi"/>
                <w:sz w:val="24"/>
                <w:szCs w:val="24"/>
              </w:rPr>
              <w:t xml:space="preserve">However, it is dirty, noisy in big cities. We do not have enough houses to live. We have to live in small houses or we have to rent a small flat. It is not comfortable. There are a lot of people and cars, motorbikes, buses so it is very noisy, from morning to midnight. </w:t>
            </w:r>
          </w:p>
          <w:p w14:paraId="2C8CB3C0" w14:textId="77777777" w:rsidR="008139EF" w:rsidRPr="00C13AE5" w:rsidRDefault="008139EF" w:rsidP="0077381A">
            <w:pPr>
              <w:spacing w:line="240" w:lineRule="atLeast"/>
              <w:rPr>
                <w:rFonts w:cstheme="minorHAnsi"/>
                <w:sz w:val="24"/>
                <w:szCs w:val="24"/>
              </w:rPr>
            </w:pPr>
          </w:p>
          <w:p w14:paraId="2CD89582" w14:textId="77777777" w:rsidR="008139EF" w:rsidRPr="00C13AE5" w:rsidRDefault="008139EF" w:rsidP="0077381A">
            <w:pPr>
              <w:spacing w:line="240" w:lineRule="atLeast"/>
              <w:rPr>
                <w:rFonts w:cstheme="minorHAnsi"/>
                <w:sz w:val="24"/>
                <w:szCs w:val="24"/>
              </w:rPr>
            </w:pPr>
            <w:r w:rsidRPr="00C13AE5">
              <w:rPr>
                <w:rFonts w:cstheme="minorHAnsi"/>
                <w:sz w:val="24"/>
                <w:szCs w:val="24"/>
              </w:rPr>
              <w:t>To sum up, there are both advantages and disadvantages of living in big cities.</w:t>
            </w:r>
          </w:p>
        </w:tc>
      </w:tr>
    </w:tbl>
    <w:p w14:paraId="05DF855D" w14:textId="77777777" w:rsidR="008139EF" w:rsidRPr="00C13AE5" w:rsidRDefault="008139EF" w:rsidP="0077381A">
      <w:pPr>
        <w:spacing w:line="240" w:lineRule="atLeast"/>
        <w:rPr>
          <w:rFonts w:cstheme="minorHAnsi"/>
          <w:b/>
          <w:sz w:val="24"/>
          <w:szCs w:val="24"/>
          <w:lang w:val="fr-FR"/>
        </w:rPr>
      </w:pPr>
    </w:p>
    <w:p w14:paraId="6B0C0651" w14:textId="77777777" w:rsidR="00765562" w:rsidRPr="00C13AE5" w:rsidRDefault="00765562" w:rsidP="0077381A">
      <w:pPr>
        <w:spacing w:line="240" w:lineRule="atLeast"/>
        <w:rPr>
          <w:rFonts w:cstheme="minorHAnsi"/>
          <w:b/>
          <w:sz w:val="24"/>
          <w:szCs w:val="24"/>
          <w:lang w:val="fr-FR"/>
        </w:rPr>
      </w:pPr>
    </w:p>
    <w:p w14:paraId="475B40D8" w14:textId="77777777" w:rsidR="00713FCB" w:rsidRPr="00C13AE5" w:rsidRDefault="00713FCB" w:rsidP="0077381A">
      <w:pPr>
        <w:spacing w:line="240" w:lineRule="atLeast"/>
        <w:rPr>
          <w:rFonts w:cstheme="minorHAnsi"/>
          <w:b/>
          <w:sz w:val="24"/>
          <w:szCs w:val="24"/>
          <w:lang w:val="fr-FR"/>
        </w:rPr>
      </w:pPr>
      <w:r w:rsidRPr="00C13AE5">
        <w:rPr>
          <w:rFonts w:cstheme="minorHAnsi"/>
          <w:b/>
          <w:sz w:val="24"/>
          <w:szCs w:val="24"/>
          <w:lang w:val="fr-FR"/>
        </w:rPr>
        <w:t>SPEAKING</w:t>
      </w:r>
    </w:p>
    <w:p w14:paraId="12D37C35" w14:textId="77777777" w:rsidR="00713FCB" w:rsidRPr="00C13AE5" w:rsidRDefault="00713FCB" w:rsidP="0077381A">
      <w:pPr>
        <w:spacing w:before="120" w:after="120" w:line="240" w:lineRule="atLeast"/>
        <w:jc w:val="both"/>
        <w:rPr>
          <w:rFonts w:cstheme="minorHAnsi"/>
          <w:b/>
          <w:sz w:val="24"/>
          <w:szCs w:val="24"/>
        </w:rPr>
      </w:pPr>
      <w:r w:rsidRPr="00C13AE5">
        <w:rPr>
          <w:rFonts w:cstheme="minorHAnsi"/>
          <w:b/>
          <w:sz w:val="24"/>
          <w:szCs w:val="24"/>
        </w:rPr>
        <w:t>PART 1: SOCIAL INTERACTION</w:t>
      </w:r>
    </w:p>
    <w:p w14:paraId="5650B9A5" w14:textId="77777777" w:rsidR="00713FCB" w:rsidRPr="00C13AE5" w:rsidRDefault="00713FCB" w:rsidP="0077381A">
      <w:pPr>
        <w:spacing w:before="120" w:after="120" w:line="240" w:lineRule="atLeast"/>
        <w:rPr>
          <w:rFonts w:cstheme="minorHAnsi"/>
          <w:b/>
          <w:sz w:val="24"/>
          <w:szCs w:val="24"/>
        </w:rPr>
      </w:pPr>
      <w:r w:rsidRPr="00C13AE5">
        <w:rPr>
          <w:rFonts w:cstheme="minorHAnsi"/>
          <w:b/>
          <w:sz w:val="24"/>
          <w:szCs w:val="24"/>
        </w:rPr>
        <w:t>Let’s talk about: Games and Sports</w:t>
      </w:r>
    </w:p>
    <w:p w14:paraId="71EED837" w14:textId="77777777" w:rsidR="00713FCB" w:rsidRPr="00C13AE5" w:rsidRDefault="00713FCB" w:rsidP="0077381A">
      <w:pPr>
        <w:pStyle w:val="ListParagraph"/>
        <w:numPr>
          <w:ilvl w:val="0"/>
          <w:numId w:val="30"/>
        </w:numPr>
        <w:spacing w:before="120" w:after="120" w:line="240" w:lineRule="atLeast"/>
        <w:contextualSpacing w:val="0"/>
        <w:rPr>
          <w:rFonts w:cstheme="minorHAnsi"/>
          <w:sz w:val="24"/>
          <w:szCs w:val="24"/>
        </w:rPr>
      </w:pPr>
      <w:r w:rsidRPr="00C13AE5">
        <w:rPr>
          <w:rFonts w:cstheme="minorHAnsi"/>
          <w:sz w:val="24"/>
          <w:szCs w:val="24"/>
        </w:rPr>
        <w:t xml:space="preserve">Which indoor games do you play regularly? </w:t>
      </w:r>
    </w:p>
    <w:p w14:paraId="72E997AF" w14:textId="77777777" w:rsidR="00713FCB" w:rsidRPr="00C13AE5" w:rsidRDefault="00713FCB" w:rsidP="0077381A">
      <w:pPr>
        <w:pStyle w:val="ListParagraph"/>
        <w:spacing w:before="120" w:after="120" w:line="240" w:lineRule="atLeast"/>
        <w:contextualSpacing w:val="0"/>
        <w:rPr>
          <w:rFonts w:cstheme="minorHAnsi"/>
          <w:sz w:val="24"/>
          <w:szCs w:val="24"/>
        </w:rPr>
      </w:pPr>
      <w:r w:rsidRPr="00C13AE5">
        <w:rPr>
          <w:rFonts w:cstheme="minorHAnsi"/>
          <w:sz w:val="24"/>
          <w:szCs w:val="24"/>
        </w:rPr>
        <w:t>I often play table tennis, do yoga, and dance</w:t>
      </w:r>
    </w:p>
    <w:p w14:paraId="066D0F63" w14:textId="77777777" w:rsidR="00713FCB" w:rsidRPr="00C13AE5" w:rsidRDefault="00713FCB" w:rsidP="0077381A">
      <w:pPr>
        <w:pStyle w:val="ListParagraph"/>
        <w:numPr>
          <w:ilvl w:val="0"/>
          <w:numId w:val="30"/>
        </w:numPr>
        <w:spacing w:before="120" w:after="120" w:line="240" w:lineRule="atLeast"/>
        <w:contextualSpacing w:val="0"/>
        <w:rPr>
          <w:rFonts w:cstheme="minorHAnsi"/>
          <w:sz w:val="24"/>
          <w:szCs w:val="24"/>
        </w:rPr>
      </w:pPr>
      <w:r w:rsidRPr="00C13AE5">
        <w:rPr>
          <w:rFonts w:cstheme="minorHAnsi"/>
          <w:sz w:val="24"/>
          <w:szCs w:val="24"/>
        </w:rPr>
        <w:t xml:space="preserve">Which indoor games are common in your hometown? </w:t>
      </w:r>
    </w:p>
    <w:p w14:paraId="20F3F15A" w14:textId="77777777" w:rsidR="00713FCB" w:rsidRPr="00C13AE5" w:rsidRDefault="00713FCB" w:rsidP="0077381A">
      <w:pPr>
        <w:pStyle w:val="ListParagraph"/>
        <w:spacing w:before="120" w:after="120" w:line="240" w:lineRule="atLeast"/>
        <w:contextualSpacing w:val="0"/>
        <w:rPr>
          <w:rFonts w:cstheme="minorHAnsi"/>
          <w:sz w:val="24"/>
          <w:szCs w:val="24"/>
        </w:rPr>
      </w:pPr>
      <w:r w:rsidRPr="00C13AE5">
        <w:rPr>
          <w:rFonts w:cstheme="minorHAnsi"/>
          <w:sz w:val="24"/>
          <w:szCs w:val="24"/>
        </w:rPr>
        <w:t xml:space="preserve">People in my hometown often do Yoga and Gym </w:t>
      </w:r>
    </w:p>
    <w:p w14:paraId="497EDFDD" w14:textId="77777777" w:rsidR="00713FCB" w:rsidRPr="00C13AE5" w:rsidRDefault="00713FCB" w:rsidP="0077381A">
      <w:pPr>
        <w:pStyle w:val="ListParagraph"/>
        <w:numPr>
          <w:ilvl w:val="0"/>
          <w:numId w:val="30"/>
        </w:numPr>
        <w:spacing w:before="120" w:after="120" w:line="240" w:lineRule="atLeast"/>
        <w:contextualSpacing w:val="0"/>
        <w:rPr>
          <w:rFonts w:cstheme="minorHAnsi"/>
          <w:sz w:val="24"/>
          <w:szCs w:val="24"/>
        </w:rPr>
      </w:pPr>
      <w:r w:rsidRPr="00C13AE5">
        <w:rPr>
          <w:rFonts w:cstheme="minorHAnsi"/>
          <w:sz w:val="24"/>
          <w:szCs w:val="24"/>
        </w:rPr>
        <w:t>Do you take part in any outdoor sports regularly? (Which?)</w:t>
      </w:r>
    </w:p>
    <w:p w14:paraId="235EF6C8" w14:textId="77777777" w:rsidR="00713FCB" w:rsidRPr="00C13AE5" w:rsidRDefault="00713FCB" w:rsidP="0077381A">
      <w:pPr>
        <w:pStyle w:val="ListParagraph"/>
        <w:spacing w:before="120" w:after="120" w:line="240" w:lineRule="atLeast"/>
        <w:contextualSpacing w:val="0"/>
        <w:rPr>
          <w:rFonts w:cstheme="minorHAnsi"/>
          <w:sz w:val="24"/>
          <w:szCs w:val="24"/>
        </w:rPr>
      </w:pPr>
      <w:r w:rsidRPr="00C13AE5">
        <w:rPr>
          <w:rFonts w:cstheme="minorHAnsi"/>
          <w:sz w:val="24"/>
          <w:szCs w:val="24"/>
        </w:rPr>
        <w:t>Yes. I play badminton with my husband in the park near my house every day</w:t>
      </w:r>
    </w:p>
    <w:p w14:paraId="0D2E13CD" w14:textId="77777777" w:rsidR="00713FCB" w:rsidRPr="00C13AE5" w:rsidRDefault="00713FCB" w:rsidP="0077381A">
      <w:pPr>
        <w:spacing w:before="120" w:after="120" w:line="240" w:lineRule="atLeast"/>
        <w:rPr>
          <w:rFonts w:cstheme="minorHAnsi"/>
          <w:sz w:val="24"/>
          <w:szCs w:val="24"/>
        </w:rPr>
      </w:pPr>
      <w:r w:rsidRPr="00C13AE5">
        <w:rPr>
          <w:rFonts w:cstheme="minorHAnsi"/>
          <w:b/>
          <w:sz w:val="24"/>
          <w:szCs w:val="24"/>
        </w:rPr>
        <w:t>Now, let’s talk about</w:t>
      </w:r>
      <w:r w:rsidRPr="00C13AE5">
        <w:rPr>
          <w:rFonts w:cstheme="minorHAnsi"/>
          <w:sz w:val="24"/>
          <w:szCs w:val="24"/>
        </w:rPr>
        <w:t xml:space="preserve">: </w:t>
      </w:r>
      <w:r w:rsidRPr="00C13AE5">
        <w:rPr>
          <w:rFonts w:cstheme="minorHAnsi"/>
          <w:b/>
          <w:sz w:val="24"/>
          <w:szCs w:val="24"/>
        </w:rPr>
        <w:t>Keeping Fit</w:t>
      </w:r>
    </w:p>
    <w:p w14:paraId="3BBA5B57" w14:textId="77777777" w:rsidR="00713FCB" w:rsidRPr="00C13AE5" w:rsidRDefault="00713FCB" w:rsidP="0077381A">
      <w:pPr>
        <w:pStyle w:val="ListParagraph"/>
        <w:numPr>
          <w:ilvl w:val="0"/>
          <w:numId w:val="24"/>
        </w:numPr>
        <w:spacing w:before="120" w:after="120" w:line="240" w:lineRule="atLeast"/>
        <w:contextualSpacing w:val="0"/>
        <w:rPr>
          <w:rFonts w:cstheme="minorHAnsi"/>
          <w:sz w:val="24"/>
          <w:szCs w:val="24"/>
        </w:rPr>
      </w:pPr>
      <w:r w:rsidRPr="00C13AE5">
        <w:rPr>
          <w:rFonts w:cstheme="minorHAnsi"/>
          <w:sz w:val="24"/>
          <w:szCs w:val="24"/>
        </w:rPr>
        <w:t xml:space="preserve">How often do you do any exercise? </w:t>
      </w:r>
    </w:p>
    <w:p w14:paraId="774EF776" w14:textId="77777777" w:rsidR="00713FCB" w:rsidRPr="00C13AE5" w:rsidRDefault="00713FCB" w:rsidP="0077381A">
      <w:pPr>
        <w:pStyle w:val="ListParagraph"/>
        <w:spacing w:before="120" w:after="120" w:line="240" w:lineRule="atLeast"/>
        <w:contextualSpacing w:val="0"/>
        <w:rPr>
          <w:rFonts w:cstheme="minorHAnsi"/>
          <w:sz w:val="24"/>
          <w:szCs w:val="24"/>
        </w:rPr>
      </w:pPr>
      <w:r w:rsidRPr="00C13AE5">
        <w:rPr>
          <w:rFonts w:cstheme="minorHAnsi"/>
          <w:sz w:val="24"/>
          <w:szCs w:val="24"/>
        </w:rPr>
        <w:t>Every morning, it’s really good for our health</w:t>
      </w:r>
    </w:p>
    <w:p w14:paraId="2B78686C" w14:textId="77777777" w:rsidR="00713FCB" w:rsidRPr="00C13AE5" w:rsidRDefault="00713FCB" w:rsidP="0077381A">
      <w:pPr>
        <w:pStyle w:val="ListParagraph"/>
        <w:numPr>
          <w:ilvl w:val="0"/>
          <w:numId w:val="24"/>
        </w:numPr>
        <w:spacing w:before="120" w:after="120" w:line="240" w:lineRule="atLeast"/>
        <w:contextualSpacing w:val="0"/>
        <w:rPr>
          <w:rFonts w:cstheme="minorHAnsi"/>
          <w:sz w:val="24"/>
          <w:szCs w:val="24"/>
        </w:rPr>
      </w:pPr>
      <w:r w:rsidRPr="00C13AE5">
        <w:rPr>
          <w:rFonts w:cstheme="minorHAnsi"/>
          <w:sz w:val="24"/>
          <w:szCs w:val="24"/>
        </w:rPr>
        <w:t>Do you prefer to exercise alone or in a class? Why?</w:t>
      </w:r>
    </w:p>
    <w:p w14:paraId="454AC922" w14:textId="77777777" w:rsidR="00713FCB" w:rsidRPr="00C13AE5" w:rsidRDefault="00713FCB" w:rsidP="0077381A">
      <w:pPr>
        <w:pStyle w:val="ListParagraph"/>
        <w:spacing w:before="120" w:after="120" w:line="240" w:lineRule="atLeast"/>
        <w:contextualSpacing w:val="0"/>
        <w:rPr>
          <w:rFonts w:cstheme="minorHAnsi"/>
          <w:sz w:val="24"/>
          <w:szCs w:val="24"/>
        </w:rPr>
      </w:pPr>
      <w:r w:rsidRPr="00C13AE5">
        <w:rPr>
          <w:rFonts w:cstheme="minorHAnsi"/>
          <w:sz w:val="24"/>
          <w:szCs w:val="24"/>
        </w:rPr>
        <w:t>I like to exercise in a class. It would be fun if we do exercise with friends</w:t>
      </w:r>
    </w:p>
    <w:p w14:paraId="6112E548" w14:textId="77777777" w:rsidR="00713FCB" w:rsidRPr="00C13AE5" w:rsidRDefault="00713FCB" w:rsidP="0077381A">
      <w:pPr>
        <w:pStyle w:val="ListParagraph"/>
        <w:numPr>
          <w:ilvl w:val="0"/>
          <w:numId w:val="24"/>
        </w:numPr>
        <w:spacing w:before="120" w:after="120" w:line="240" w:lineRule="atLeast"/>
        <w:contextualSpacing w:val="0"/>
        <w:rPr>
          <w:rFonts w:cstheme="minorHAnsi"/>
          <w:sz w:val="24"/>
          <w:szCs w:val="24"/>
        </w:rPr>
      </w:pPr>
      <w:r w:rsidRPr="00C13AE5">
        <w:rPr>
          <w:rFonts w:cstheme="minorHAnsi"/>
          <w:sz w:val="24"/>
          <w:szCs w:val="24"/>
        </w:rPr>
        <w:t>What do you think is the best type of exercise? Why?</w:t>
      </w:r>
    </w:p>
    <w:p w14:paraId="2CF2E362" w14:textId="77777777" w:rsidR="00713FCB" w:rsidRPr="00C13AE5" w:rsidRDefault="00713FCB" w:rsidP="0077381A">
      <w:pPr>
        <w:pStyle w:val="ListParagraph"/>
        <w:spacing w:before="120" w:after="120" w:line="240" w:lineRule="atLeast"/>
        <w:contextualSpacing w:val="0"/>
        <w:rPr>
          <w:rFonts w:cstheme="minorHAnsi"/>
          <w:sz w:val="24"/>
          <w:szCs w:val="24"/>
        </w:rPr>
      </w:pPr>
      <w:r w:rsidRPr="00C13AE5">
        <w:rPr>
          <w:rFonts w:cstheme="minorHAnsi"/>
          <w:sz w:val="24"/>
          <w:szCs w:val="24"/>
        </w:rPr>
        <w:t>It must be yoga as it not only improve our health but also prevent diseases</w:t>
      </w:r>
    </w:p>
    <w:p w14:paraId="7D09F379" w14:textId="77777777" w:rsidR="00713FCB" w:rsidRPr="00C13AE5" w:rsidRDefault="00713FCB" w:rsidP="0077381A">
      <w:pPr>
        <w:spacing w:before="120" w:after="120" w:line="240" w:lineRule="atLeast"/>
        <w:rPr>
          <w:rFonts w:cstheme="minorHAnsi"/>
          <w:b/>
          <w:sz w:val="24"/>
          <w:szCs w:val="24"/>
        </w:rPr>
      </w:pPr>
      <w:r w:rsidRPr="00C13AE5">
        <w:rPr>
          <w:rFonts w:cstheme="minorHAnsi"/>
          <w:b/>
          <w:sz w:val="24"/>
          <w:szCs w:val="24"/>
        </w:rPr>
        <w:t> </w:t>
      </w:r>
    </w:p>
    <w:p w14:paraId="01CE771A" w14:textId="77777777" w:rsidR="00713FCB" w:rsidRPr="00C13AE5" w:rsidRDefault="00713FCB" w:rsidP="0077381A">
      <w:pPr>
        <w:spacing w:line="240" w:lineRule="atLeast"/>
        <w:rPr>
          <w:rFonts w:cstheme="minorHAnsi"/>
          <w:b/>
          <w:sz w:val="24"/>
          <w:szCs w:val="24"/>
        </w:rPr>
      </w:pPr>
      <w:r w:rsidRPr="00C13AE5">
        <w:rPr>
          <w:rFonts w:cstheme="minorHAnsi"/>
          <w:b/>
          <w:sz w:val="24"/>
          <w:szCs w:val="24"/>
        </w:rPr>
        <w:t>PART 2: SOLUTION DISCUSSION</w:t>
      </w:r>
    </w:p>
    <w:p w14:paraId="68BBC396" w14:textId="77777777" w:rsidR="00713FCB" w:rsidRPr="00C13AE5" w:rsidRDefault="00713FCB" w:rsidP="0077381A">
      <w:pPr>
        <w:spacing w:line="240" w:lineRule="atLeast"/>
        <w:rPr>
          <w:rFonts w:cstheme="minorHAnsi"/>
          <w:sz w:val="24"/>
          <w:szCs w:val="24"/>
        </w:rPr>
      </w:pPr>
      <w:r w:rsidRPr="00C13AE5">
        <w:rPr>
          <w:rFonts w:cstheme="minorHAnsi"/>
          <w:sz w:val="24"/>
          <w:szCs w:val="24"/>
        </w:rPr>
        <w:t>Should we learn English in a foreign English centre or in a Vietnamese center?</w:t>
      </w:r>
    </w:p>
    <w:p w14:paraId="064B329B" w14:textId="77777777" w:rsidR="00713FCB" w:rsidRPr="00C13AE5" w:rsidRDefault="00713FCB" w:rsidP="0077381A">
      <w:pPr>
        <w:pStyle w:val="ListParagraph"/>
        <w:numPr>
          <w:ilvl w:val="0"/>
          <w:numId w:val="8"/>
        </w:numPr>
        <w:spacing w:line="240" w:lineRule="atLeast"/>
        <w:contextualSpacing w:val="0"/>
        <w:rPr>
          <w:rFonts w:cstheme="minorHAnsi"/>
          <w:sz w:val="24"/>
          <w:szCs w:val="24"/>
        </w:rPr>
      </w:pPr>
      <w:r w:rsidRPr="00C13AE5">
        <w:rPr>
          <w:rFonts w:cstheme="minorHAnsi"/>
          <w:sz w:val="24"/>
          <w:szCs w:val="24"/>
        </w:rPr>
        <w:lastRenderedPageBreak/>
        <w:t xml:space="preserve">Learning English in a foreign centre </w:t>
      </w:r>
      <w:r w:rsidR="00E260EB" w:rsidRPr="00C13AE5">
        <w:rPr>
          <w:rFonts w:cstheme="minorHAnsi"/>
          <w:sz w:val="24"/>
          <w:szCs w:val="24"/>
        </w:rPr>
        <w:t xml:space="preserve">is much better as we can learn with native speakers. They speak English perfectly. They have good method of teaching and they know how to inspire students to learn English. </w:t>
      </w:r>
    </w:p>
    <w:p w14:paraId="0DE11803" w14:textId="77777777" w:rsidR="00713FCB" w:rsidRPr="00C13AE5" w:rsidRDefault="00713FCB" w:rsidP="0077381A">
      <w:pPr>
        <w:spacing w:line="240" w:lineRule="atLeast"/>
        <w:rPr>
          <w:rFonts w:cstheme="minorHAnsi"/>
          <w:sz w:val="24"/>
          <w:szCs w:val="24"/>
        </w:rPr>
      </w:pPr>
    </w:p>
    <w:p w14:paraId="0F62EB4F" w14:textId="77777777" w:rsidR="00713FCB" w:rsidRPr="00C13AE5" w:rsidRDefault="00713FCB" w:rsidP="0077381A">
      <w:pPr>
        <w:spacing w:line="240" w:lineRule="atLeast"/>
        <w:rPr>
          <w:rFonts w:cstheme="minorHAnsi"/>
          <w:b/>
          <w:sz w:val="24"/>
          <w:szCs w:val="24"/>
        </w:rPr>
      </w:pPr>
      <w:r w:rsidRPr="00C13AE5">
        <w:rPr>
          <w:rFonts w:cstheme="minorHAnsi"/>
          <w:b/>
          <w:sz w:val="24"/>
          <w:szCs w:val="24"/>
        </w:rPr>
        <w:t>PART 3: TOPIC</w:t>
      </w:r>
    </w:p>
    <w:p w14:paraId="60E9DC5C" w14:textId="77777777" w:rsidR="00E260EB" w:rsidRPr="00C13AE5" w:rsidRDefault="00713FCB" w:rsidP="0077381A">
      <w:pPr>
        <w:spacing w:line="240" w:lineRule="atLeast"/>
        <w:rPr>
          <w:rFonts w:cstheme="minorHAnsi"/>
          <w:sz w:val="24"/>
          <w:szCs w:val="24"/>
        </w:rPr>
      </w:pPr>
      <w:r w:rsidRPr="00C13AE5">
        <w:rPr>
          <w:rFonts w:cstheme="minorHAnsi"/>
          <w:sz w:val="24"/>
          <w:szCs w:val="24"/>
        </w:rPr>
        <w:t>Describe a person who has strong influence on you</w:t>
      </w:r>
    </w:p>
    <w:p w14:paraId="06B7AB23" w14:textId="77777777" w:rsidR="00C13AE5" w:rsidRPr="00C13AE5" w:rsidRDefault="00E260EB" w:rsidP="0077381A">
      <w:pPr>
        <w:spacing w:line="240" w:lineRule="atLeast"/>
        <w:rPr>
          <w:rFonts w:cstheme="minorHAnsi"/>
          <w:sz w:val="24"/>
          <w:szCs w:val="24"/>
        </w:rPr>
      </w:pPr>
      <w:r w:rsidRPr="00C13AE5">
        <w:rPr>
          <w:rFonts w:cstheme="minorHAnsi"/>
          <w:sz w:val="24"/>
          <w:szCs w:val="24"/>
        </w:rPr>
        <w:t>It must be my mother. She is 60 years old. She is a farmer but she is so important to me. She taught me how to speak, how to walk, how to behave and how to enjoy life. Whenever I need help, she is willing to help me. She is my everything</w:t>
      </w:r>
    </w:p>
    <w:p w14:paraId="4F2D1EE7" w14:textId="77777777" w:rsidR="006A795C" w:rsidRPr="007D2A19" w:rsidRDefault="00C13AE5" w:rsidP="00C13AE5">
      <w:pPr>
        <w:jc w:val="center"/>
        <w:rPr>
          <w:rFonts w:cstheme="minorHAnsi"/>
          <w:sz w:val="32"/>
          <w:szCs w:val="32"/>
        </w:rPr>
      </w:pPr>
      <w:r w:rsidRPr="00C13AE5">
        <w:rPr>
          <w:rFonts w:cstheme="minorHAnsi"/>
          <w:sz w:val="24"/>
          <w:szCs w:val="24"/>
        </w:rPr>
        <w:br w:type="page"/>
      </w:r>
      <w:r w:rsidR="006A795C" w:rsidRPr="007D2A19">
        <w:rPr>
          <w:rFonts w:cstheme="minorHAnsi"/>
          <w:b/>
          <w:sz w:val="32"/>
          <w:szCs w:val="32"/>
          <w:u w:val="single"/>
          <w:lang w:val="fr-FR"/>
        </w:rPr>
        <w:lastRenderedPageBreak/>
        <w:t>TEST 2</w:t>
      </w:r>
    </w:p>
    <w:p w14:paraId="11075ECF"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LISTENING</w:t>
      </w:r>
    </w:p>
    <w:tbl>
      <w:tblPr>
        <w:tblStyle w:val="TableGrid0"/>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6A795C" w:rsidRPr="00C13AE5" w14:paraId="19732534" w14:textId="77777777" w:rsidTr="00B112EA">
        <w:tc>
          <w:tcPr>
            <w:tcW w:w="935" w:type="dxa"/>
          </w:tcPr>
          <w:p w14:paraId="62CCEB56"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1A</w:t>
            </w:r>
          </w:p>
        </w:tc>
        <w:tc>
          <w:tcPr>
            <w:tcW w:w="935" w:type="dxa"/>
          </w:tcPr>
          <w:p w14:paraId="6A6D2EA9"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2B</w:t>
            </w:r>
          </w:p>
        </w:tc>
        <w:tc>
          <w:tcPr>
            <w:tcW w:w="935" w:type="dxa"/>
          </w:tcPr>
          <w:p w14:paraId="79A4033A"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3B</w:t>
            </w:r>
          </w:p>
        </w:tc>
        <w:tc>
          <w:tcPr>
            <w:tcW w:w="935" w:type="dxa"/>
          </w:tcPr>
          <w:p w14:paraId="241CAF40"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4B</w:t>
            </w:r>
          </w:p>
        </w:tc>
        <w:tc>
          <w:tcPr>
            <w:tcW w:w="935" w:type="dxa"/>
          </w:tcPr>
          <w:p w14:paraId="7B7BE25E"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5C</w:t>
            </w:r>
          </w:p>
        </w:tc>
        <w:tc>
          <w:tcPr>
            <w:tcW w:w="935" w:type="dxa"/>
          </w:tcPr>
          <w:p w14:paraId="5AA83239"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6A</w:t>
            </w:r>
          </w:p>
        </w:tc>
        <w:tc>
          <w:tcPr>
            <w:tcW w:w="935" w:type="dxa"/>
          </w:tcPr>
          <w:p w14:paraId="019B9B23"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7B</w:t>
            </w:r>
          </w:p>
        </w:tc>
        <w:tc>
          <w:tcPr>
            <w:tcW w:w="935" w:type="dxa"/>
          </w:tcPr>
          <w:p w14:paraId="499B4CCE"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8A</w:t>
            </w:r>
          </w:p>
        </w:tc>
        <w:tc>
          <w:tcPr>
            <w:tcW w:w="935" w:type="dxa"/>
          </w:tcPr>
          <w:p w14:paraId="65DE526D"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9B</w:t>
            </w:r>
          </w:p>
        </w:tc>
        <w:tc>
          <w:tcPr>
            <w:tcW w:w="935" w:type="dxa"/>
          </w:tcPr>
          <w:p w14:paraId="1D0D11DE"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10B</w:t>
            </w:r>
          </w:p>
        </w:tc>
      </w:tr>
      <w:tr w:rsidR="006A795C" w:rsidRPr="00C13AE5" w14:paraId="0F347E06" w14:textId="77777777" w:rsidTr="00B112EA">
        <w:tc>
          <w:tcPr>
            <w:tcW w:w="935" w:type="dxa"/>
          </w:tcPr>
          <w:p w14:paraId="7166EE2A"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11C</w:t>
            </w:r>
          </w:p>
        </w:tc>
        <w:tc>
          <w:tcPr>
            <w:tcW w:w="935" w:type="dxa"/>
          </w:tcPr>
          <w:p w14:paraId="14CBBCE4"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12D</w:t>
            </w:r>
          </w:p>
        </w:tc>
        <w:tc>
          <w:tcPr>
            <w:tcW w:w="935" w:type="dxa"/>
          </w:tcPr>
          <w:p w14:paraId="671A4593"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13A</w:t>
            </w:r>
          </w:p>
        </w:tc>
        <w:tc>
          <w:tcPr>
            <w:tcW w:w="935" w:type="dxa"/>
          </w:tcPr>
          <w:p w14:paraId="75EC14EE"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14B</w:t>
            </w:r>
          </w:p>
        </w:tc>
        <w:tc>
          <w:tcPr>
            <w:tcW w:w="935" w:type="dxa"/>
          </w:tcPr>
          <w:p w14:paraId="7CEBEA50"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15C</w:t>
            </w:r>
          </w:p>
        </w:tc>
        <w:tc>
          <w:tcPr>
            <w:tcW w:w="935" w:type="dxa"/>
          </w:tcPr>
          <w:p w14:paraId="01890902"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16D</w:t>
            </w:r>
          </w:p>
        </w:tc>
        <w:tc>
          <w:tcPr>
            <w:tcW w:w="935" w:type="dxa"/>
          </w:tcPr>
          <w:p w14:paraId="012B54A4"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17B</w:t>
            </w:r>
          </w:p>
        </w:tc>
        <w:tc>
          <w:tcPr>
            <w:tcW w:w="935" w:type="dxa"/>
          </w:tcPr>
          <w:p w14:paraId="765AD2EB"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18D</w:t>
            </w:r>
          </w:p>
        </w:tc>
        <w:tc>
          <w:tcPr>
            <w:tcW w:w="935" w:type="dxa"/>
          </w:tcPr>
          <w:p w14:paraId="155A87AE"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19A</w:t>
            </w:r>
          </w:p>
        </w:tc>
        <w:tc>
          <w:tcPr>
            <w:tcW w:w="935" w:type="dxa"/>
          </w:tcPr>
          <w:p w14:paraId="4D13E491"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20A</w:t>
            </w:r>
          </w:p>
        </w:tc>
      </w:tr>
      <w:tr w:rsidR="006A795C" w:rsidRPr="00C13AE5" w14:paraId="2F75647C" w14:textId="77777777" w:rsidTr="00B112EA">
        <w:tc>
          <w:tcPr>
            <w:tcW w:w="935" w:type="dxa"/>
          </w:tcPr>
          <w:p w14:paraId="6BD35C82"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21C</w:t>
            </w:r>
          </w:p>
        </w:tc>
        <w:tc>
          <w:tcPr>
            <w:tcW w:w="935" w:type="dxa"/>
          </w:tcPr>
          <w:p w14:paraId="2690C723"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22B</w:t>
            </w:r>
          </w:p>
        </w:tc>
        <w:tc>
          <w:tcPr>
            <w:tcW w:w="935" w:type="dxa"/>
          </w:tcPr>
          <w:p w14:paraId="1B345060"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23C</w:t>
            </w:r>
          </w:p>
        </w:tc>
        <w:tc>
          <w:tcPr>
            <w:tcW w:w="935" w:type="dxa"/>
          </w:tcPr>
          <w:p w14:paraId="40FC315E"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24A</w:t>
            </w:r>
          </w:p>
        </w:tc>
        <w:tc>
          <w:tcPr>
            <w:tcW w:w="935" w:type="dxa"/>
          </w:tcPr>
          <w:p w14:paraId="25FEA95C"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25D</w:t>
            </w:r>
          </w:p>
        </w:tc>
        <w:tc>
          <w:tcPr>
            <w:tcW w:w="935" w:type="dxa"/>
          </w:tcPr>
          <w:p w14:paraId="35B3E977"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26A</w:t>
            </w:r>
          </w:p>
        </w:tc>
        <w:tc>
          <w:tcPr>
            <w:tcW w:w="935" w:type="dxa"/>
          </w:tcPr>
          <w:p w14:paraId="5210592A"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27B</w:t>
            </w:r>
          </w:p>
        </w:tc>
        <w:tc>
          <w:tcPr>
            <w:tcW w:w="935" w:type="dxa"/>
          </w:tcPr>
          <w:p w14:paraId="58397F6A"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28D</w:t>
            </w:r>
          </w:p>
        </w:tc>
        <w:tc>
          <w:tcPr>
            <w:tcW w:w="935" w:type="dxa"/>
          </w:tcPr>
          <w:p w14:paraId="30D9F993"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29D</w:t>
            </w:r>
          </w:p>
        </w:tc>
        <w:tc>
          <w:tcPr>
            <w:tcW w:w="935" w:type="dxa"/>
          </w:tcPr>
          <w:p w14:paraId="35483DBE"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30C</w:t>
            </w:r>
          </w:p>
        </w:tc>
      </w:tr>
      <w:tr w:rsidR="006A795C" w:rsidRPr="00C13AE5" w14:paraId="369EF676" w14:textId="77777777" w:rsidTr="00B112EA">
        <w:tc>
          <w:tcPr>
            <w:tcW w:w="935" w:type="dxa"/>
          </w:tcPr>
          <w:p w14:paraId="459CC74F"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31D</w:t>
            </w:r>
          </w:p>
        </w:tc>
        <w:tc>
          <w:tcPr>
            <w:tcW w:w="935" w:type="dxa"/>
          </w:tcPr>
          <w:p w14:paraId="2A96E882"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32B</w:t>
            </w:r>
          </w:p>
        </w:tc>
        <w:tc>
          <w:tcPr>
            <w:tcW w:w="935" w:type="dxa"/>
          </w:tcPr>
          <w:p w14:paraId="7A628FA6"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33A</w:t>
            </w:r>
          </w:p>
        </w:tc>
        <w:tc>
          <w:tcPr>
            <w:tcW w:w="935" w:type="dxa"/>
          </w:tcPr>
          <w:p w14:paraId="322DDE00"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34A</w:t>
            </w:r>
          </w:p>
        </w:tc>
        <w:tc>
          <w:tcPr>
            <w:tcW w:w="935" w:type="dxa"/>
          </w:tcPr>
          <w:p w14:paraId="24AA61DF"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35C</w:t>
            </w:r>
          </w:p>
        </w:tc>
        <w:tc>
          <w:tcPr>
            <w:tcW w:w="935" w:type="dxa"/>
          </w:tcPr>
          <w:p w14:paraId="37796082" w14:textId="77777777" w:rsidR="006A795C" w:rsidRPr="00C13AE5" w:rsidRDefault="006A795C" w:rsidP="0077381A">
            <w:pPr>
              <w:spacing w:line="240" w:lineRule="atLeast"/>
              <w:rPr>
                <w:rFonts w:cstheme="minorHAnsi"/>
                <w:b/>
                <w:color w:val="000000"/>
                <w:sz w:val="24"/>
                <w:szCs w:val="24"/>
              </w:rPr>
            </w:pPr>
          </w:p>
        </w:tc>
        <w:tc>
          <w:tcPr>
            <w:tcW w:w="935" w:type="dxa"/>
          </w:tcPr>
          <w:p w14:paraId="4678336B" w14:textId="77777777" w:rsidR="006A795C" w:rsidRPr="00C13AE5" w:rsidRDefault="006A795C" w:rsidP="0077381A">
            <w:pPr>
              <w:spacing w:line="240" w:lineRule="atLeast"/>
              <w:rPr>
                <w:rFonts w:cstheme="minorHAnsi"/>
                <w:b/>
                <w:color w:val="000000"/>
                <w:sz w:val="24"/>
                <w:szCs w:val="24"/>
              </w:rPr>
            </w:pPr>
          </w:p>
        </w:tc>
        <w:tc>
          <w:tcPr>
            <w:tcW w:w="935" w:type="dxa"/>
          </w:tcPr>
          <w:p w14:paraId="0C5961B2" w14:textId="77777777" w:rsidR="006A795C" w:rsidRPr="00C13AE5" w:rsidRDefault="006A795C" w:rsidP="0077381A">
            <w:pPr>
              <w:spacing w:line="240" w:lineRule="atLeast"/>
              <w:rPr>
                <w:rFonts w:cstheme="minorHAnsi"/>
                <w:b/>
                <w:color w:val="000000"/>
                <w:sz w:val="24"/>
                <w:szCs w:val="24"/>
              </w:rPr>
            </w:pPr>
          </w:p>
        </w:tc>
        <w:tc>
          <w:tcPr>
            <w:tcW w:w="935" w:type="dxa"/>
          </w:tcPr>
          <w:p w14:paraId="5C05AAA0" w14:textId="77777777" w:rsidR="006A795C" w:rsidRPr="00C13AE5" w:rsidRDefault="006A795C" w:rsidP="0077381A">
            <w:pPr>
              <w:spacing w:line="240" w:lineRule="atLeast"/>
              <w:rPr>
                <w:rFonts w:cstheme="minorHAnsi"/>
                <w:b/>
                <w:color w:val="000000"/>
                <w:sz w:val="24"/>
                <w:szCs w:val="24"/>
              </w:rPr>
            </w:pPr>
          </w:p>
        </w:tc>
        <w:tc>
          <w:tcPr>
            <w:tcW w:w="935" w:type="dxa"/>
          </w:tcPr>
          <w:p w14:paraId="606FA878" w14:textId="77777777" w:rsidR="006A795C" w:rsidRPr="00C13AE5" w:rsidRDefault="006A795C" w:rsidP="0077381A">
            <w:pPr>
              <w:spacing w:line="240" w:lineRule="atLeast"/>
              <w:rPr>
                <w:rFonts w:cstheme="minorHAnsi"/>
                <w:b/>
                <w:color w:val="000000"/>
                <w:sz w:val="24"/>
                <w:szCs w:val="24"/>
              </w:rPr>
            </w:pPr>
          </w:p>
        </w:tc>
      </w:tr>
    </w:tbl>
    <w:p w14:paraId="0B61D1CE" w14:textId="77777777" w:rsidR="006A795C" w:rsidRPr="00C13AE5" w:rsidRDefault="006A795C" w:rsidP="0077381A">
      <w:pPr>
        <w:spacing w:line="240" w:lineRule="atLeast"/>
        <w:rPr>
          <w:rFonts w:cstheme="minorHAnsi"/>
          <w:color w:val="000000"/>
          <w:sz w:val="24"/>
          <w:szCs w:val="24"/>
        </w:rPr>
      </w:pPr>
    </w:p>
    <w:p w14:paraId="42BA8382" w14:textId="77777777" w:rsidR="006A795C" w:rsidRPr="00C13AE5" w:rsidRDefault="006A795C" w:rsidP="0077381A">
      <w:pPr>
        <w:spacing w:line="240" w:lineRule="atLeast"/>
        <w:rPr>
          <w:rFonts w:cstheme="minorHAnsi"/>
          <w:b/>
          <w:color w:val="000000"/>
          <w:sz w:val="24"/>
          <w:szCs w:val="24"/>
        </w:rPr>
      </w:pPr>
      <w:r w:rsidRPr="00C13AE5">
        <w:rPr>
          <w:rFonts w:cstheme="minorHAnsi"/>
          <w:b/>
          <w:color w:val="000000"/>
          <w:sz w:val="24"/>
          <w:szCs w:val="24"/>
        </w:rPr>
        <w:t>READING</w:t>
      </w:r>
    </w:p>
    <w:tbl>
      <w:tblPr>
        <w:tblStyle w:val="TableGrid0"/>
        <w:tblW w:w="0" w:type="auto"/>
        <w:tblLook w:val="04A0" w:firstRow="1" w:lastRow="0" w:firstColumn="1" w:lastColumn="0" w:noHBand="0" w:noVBand="1"/>
      </w:tblPr>
      <w:tblGrid>
        <w:gridCol w:w="936"/>
        <w:gridCol w:w="934"/>
        <w:gridCol w:w="935"/>
        <w:gridCol w:w="935"/>
        <w:gridCol w:w="935"/>
        <w:gridCol w:w="935"/>
        <w:gridCol w:w="935"/>
        <w:gridCol w:w="935"/>
        <w:gridCol w:w="935"/>
        <w:gridCol w:w="935"/>
      </w:tblGrid>
      <w:tr w:rsidR="00B112EA" w:rsidRPr="00C13AE5" w14:paraId="0A04F3AF" w14:textId="77777777" w:rsidTr="00B112EA">
        <w:tc>
          <w:tcPr>
            <w:tcW w:w="962" w:type="dxa"/>
          </w:tcPr>
          <w:p w14:paraId="0853EA7F"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1D</w:t>
            </w:r>
          </w:p>
        </w:tc>
        <w:tc>
          <w:tcPr>
            <w:tcW w:w="962" w:type="dxa"/>
          </w:tcPr>
          <w:p w14:paraId="1657BC91"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2A</w:t>
            </w:r>
          </w:p>
        </w:tc>
        <w:tc>
          <w:tcPr>
            <w:tcW w:w="963" w:type="dxa"/>
          </w:tcPr>
          <w:p w14:paraId="3EE9C385"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3D</w:t>
            </w:r>
          </w:p>
        </w:tc>
        <w:tc>
          <w:tcPr>
            <w:tcW w:w="963" w:type="dxa"/>
          </w:tcPr>
          <w:p w14:paraId="28FE8BAD"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4B</w:t>
            </w:r>
          </w:p>
        </w:tc>
        <w:tc>
          <w:tcPr>
            <w:tcW w:w="963" w:type="dxa"/>
          </w:tcPr>
          <w:p w14:paraId="484134D4"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5C</w:t>
            </w:r>
          </w:p>
        </w:tc>
        <w:tc>
          <w:tcPr>
            <w:tcW w:w="963" w:type="dxa"/>
          </w:tcPr>
          <w:p w14:paraId="08947FB6"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6B</w:t>
            </w:r>
          </w:p>
        </w:tc>
        <w:tc>
          <w:tcPr>
            <w:tcW w:w="963" w:type="dxa"/>
          </w:tcPr>
          <w:p w14:paraId="43F422AA"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7A</w:t>
            </w:r>
          </w:p>
        </w:tc>
        <w:tc>
          <w:tcPr>
            <w:tcW w:w="963" w:type="dxa"/>
          </w:tcPr>
          <w:p w14:paraId="07E29A6B"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8D</w:t>
            </w:r>
          </w:p>
        </w:tc>
        <w:tc>
          <w:tcPr>
            <w:tcW w:w="963" w:type="dxa"/>
          </w:tcPr>
          <w:p w14:paraId="1B4AB95D"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9C</w:t>
            </w:r>
          </w:p>
        </w:tc>
        <w:tc>
          <w:tcPr>
            <w:tcW w:w="963" w:type="dxa"/>
          </w:tcPr>
          <w:p w14:paraId="1CB5EAFF"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10C</w:t>
            </w:r>
          </w:p>
        </w:tc>
      </w:tr>
      <w:tr w:rsidR="00B112EA" w:rsidRPr="00C13AE5" w14:paraId="4DB4679D" w14:textId="77777777" w:rsidTr="00B112EA">
        <w:tc>
          <w:tcPr>
            <w:tcW w:w="962" w:type="dxa"/>
          </w:tcPr>
          <w:p w14:paraId="7B053924"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11A</w:t>
            </w:r>
          </w:p>
        </w:tc>
        <w:tc>
          <w:tcPr>
            <w:tcW w:w="962" w:type="dxa"/>
          </w:tcPr>
          <w:p w14:paraId="126E1F9A"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12B</w:t>
            </w:r>
          </w:p>
        </w:tc>
        <w:tc>
          <w:tcPr>
            <w:tcW w:w="963" w:type="dxa"/>
          </w:tcPr>
          <w:p w14:paraId="25BF24CC"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13D</w:t>
            </w:r>
          </w:p>
        </w:tc>
        <w:tc>
          <w:tcPr>
            <w:tcW w:w="963" w:type="dxa"/>
          </w:tcPr>
          <w:p w14:paraId="30F37562"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14A</w:t>
            </w:r>
          </w:p>
        </w:tc>
        <w:tc>
          <w:tcPr>
            <w:tcW w:w="963" w:type="dxa"/>
          </w:tcPr>
          <w:p w14:paraId="06EB1130"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15D</w:t>
            </w:r>
          </w:p>
        </w:tc>
        <w:tc>
          <w:tcPr>
            <w:tcW w:w="963" w:type="dxa"/>
          </w:tcPr>
          <w:p w14:paraId="02FF1716"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16C</w:t>
            </w:r>
          </w:p>
        </w:tc>
        <w:tc>
          <w:tcPr>
            <w:tcW w:w="963" w:type="dxa"/>
          </w:tcPr>
          <w:p w14:paraId="0F2566C2"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17A</w:t>
            </w:r>
          </w:p>
        </w:tc>
        <w:tc>
          <w:tcPr>
            <w:tcW w:w="963" w:type="dxa"/>
          </w:tcPr>
          <w:p w14:paraId="28E3EA0F"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18B</w:t>
            </w:r>
          </w:p>
        </w:tc>
        <w:tc>
          <w:tcPr>
            <w:tcW w:w="963" w:type="dxa"/>
          </w:tcPr>
          <w:p w14:paraId="4A971A2A"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19C</w:t>
            </w:r>
          </w:p>
        </w:tc>
        <w:tc>
          <w:tcPr>
            <w:tcW w:w="963" w:type="dxa"/>
          </w:tcPr>
          <w:p w14:paraId="21D3997F"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20D</w:t>
            </w:r>
          </w:p>
        </w:tc>
      </w:tr>
      <w:tr w:rsidR="00B112EA" w:rsidRPr="00C13AE5" w14:paraId="16800286" w14:textId="77777777" w:rsidTr="00B112EA">
        <w:tc>
          <w:tcPr>
            <w:tcW w:w="962" w:type="dxa"/>
          </w:tcPr>
          <w:p w14:paraId="1CF7E102"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21A</w:t>
            </w:r>
          </w:p>
        </w:tc>
        <w:tc>
          <w:tcPr>
            <w:tcW w:w="962" w:type="dxa"/>
          </w:tcPr>
          <w:p w14:paraId="6C7FBD93"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22C</w:t>
            </w:r>
          </w:p>
        </w:tc>
        <w:tc>
          <w:tcPr>
            <w:tcW w:w="963" w:type="dxa"/>
          </w:tcPr>
          <w:p w14:paraId="7B98A4EA"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23A</w:t>
            </w:r>
          </w:p>
        </w:tc>
        <w:tc>
          <w:tcPr>
            <w:tcW w:w="963" w:type="dxa"/>
          </w:tcPr>
          <w:p w14:paraId="29FB903B"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24B</w:t>
            </w:r>
          </w:p>
        </w:tc>
        <w:tc>
          <w:tcPr>
            <w:tcW w:w="963" w:type="dxa"/>
          </w:tcPr>
          <w:p w14:paraId="32D8FE94"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25B</w:t>
            </w:r>
          </w:p>
        </w:tc>
        <w:tc>
          <w:tcPr>
            <w:tcW w:w="963" w:type="dxa"/>
          </w:tcPr>
          <w:p w14:paraId="49AB30C2"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26D</w:t>
            </w:r>
          </w:p>
        </w:tc>
        <w:tc>
          <w:tcPr>
            <w:tcW w:w="963" w:type="dxa"/>
          </w:tcPr>
          <w:p w14:paraId="477A56C5"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27B</w:t>
            </w:r>
          </w:p>
        </w:tc>
        <w:tc>
          <w:tcPr>
            <w:tcW w:w="963" w:type="dxa"/>
          </w:tcPr>
          <w:p w14:paraId="3B5FAAAB"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28C</w:t>
            </w:r>
          </w:p>
        </w:tc>
        <w:tc>
          <w:tcPr>
            <w:tcW w:w="963" w:type="dxa"/>
          </w:tcPr>
          <w:p w14:paraId="60233990"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29D</w:t>
            </w:r>
          </w:p>
        </w:tc>
        <w:tc>
          <w:tcPr>
            <w:tcW w:w="963" w:type="dxa"/>
          </w:tcPr>
          <w:p w14:paraId="4264222D"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30B</w:t>
            </w:r>
          </w:p>
        </w:tc>
      </w:tr>
      <w:tr w:rsidR="00B112EA" w:rsidRPr="00C13AE5" w14:paraId="00C90331" w14:textId="77777777" w:rsidTr="00B112EA">
        <w:tc>
          <w:tcPr>
            <w:tcW w:w="962" w:type="dxa"/>
          </w:tcPr>
          <w:p w14:paraId="47ED90EB"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31D</w:t>
            </w:r>
          </w:p>
        </w:tc>
        <w:tc>
          <w:tcPr>
            <w:tcW w:w="962" w:type="dxa"/>
          </w:tcPr>
          <w:p w14:paraId="7FDD50B9"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32B</w:t>
            </w:r>
          </w:p>
        </w:tc>
        <w:tc>
          <w:tcPr>
            <w:tcW w:w="963" w:type="dxa"/>
          </w:tcPr>
          <w:p w14:paraId="686EC2BD"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33D</w:t>
            </w:r>
          </w:p>
        </w:tc>
        <w:tc>
          <w:tcPr>
            <w:tcW w:w="963" w:type="dxa"/>
          </w:tcPr>
          <w:p w14:paraId="7C31BE79"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34B</w:t>
            </w:r>
          </w:p>
        </w:tc>
        <w:tc>
          <w:tcPr>
            <w:tcW w:w="963" w:type="dxa"/>
          </w:tcPr>
          <w:p w14:paraId="1B6524CA"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35C</w:t>
            </w:r>
          </w:p>
        </w:tc>
        <w:tc>
          <w:tcPr>
            <w:tcW w:w="963" w:type="dxa"/>
          </w:tcPr>
          <w:p w14:paraId="1241248A"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36A</w:t>
            </w:r>
          </w:p>
        </w:tc>
        <w:tc>
          <w:tcPr>
            <w:tcW w:w="963" w:type="dxa"/>
          </w:tcPr>
          <w:p w14:paraId="68237CBA"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37C</w:t>
            </w:r>
          </w:p>
        </w:tc>
        <w:tc>
          <w:tcPr>
            <w:tcW w:w="963" w:type="dxa"/>
          </w:tcPr>
          <w:p w14:paraId="3474C70F"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38A</w:t>
            </w:r>
          </w:p>
        </w:tc>
        <w:tc>
          <w:tcPr>
            <w:tcW w:w="963" w:type="dxa"/>
          </w:tcPr>
          <w:p w14:paraId="7F055BF8"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39B</w:t>
            </w:r>
          </w:p>
        </w:tc>
        <w:tc>
          <w:tcPr>
            <w:tcW w:w="963" w:type="dxa"/>
          </w:tcPr>
          <w:p w14:paraId="0BA62AEA"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40D</w:t>
            </w:r>
          </w:p>
        </w:tc>
      </w:tr>
    </w:tbl>
    <w:p w14:paraId="3A8C1A69" w14:textId="77777777" w:rsidR="006A795C" w:rsidRPr="00C13AE5" w:rsidRDefault="006A795C" w:rsidP="0077381A">
      <w:pPr>
        <w:spacing w:line="240" w:lineRule="atLeast"/>
        <w:rPr>
          <w:rFonts w:cstheme="minorHAnsi"/>
          <w:b/>
          <w:sz w:val="24"/>
          <w:szCs w:val="24"/>
        </w:rPr>
      </w:pPr>
    </w:p>
    <w:p w14:paraId="2BDDFD0C" w14:textId="77777777" w:rsidR="00B112EA" w:rsidRPr="00C13AE5" w:rsidRDefault="008139EF" w:rsidP="0077381A">
      <w:pPr>
        <w:spacing w:line="240" w:lineRule="atLeast"/>
        <w:rPr>
          <w:rFonts w:cstheme="minorHAnsi"/>
          <w:b/>
          <w:sz w:val="24"/>
          <w:szCs w:val="24"/>
        </w:rPr>
      </w:pPr>
      <w:r w:rsidRPr="00C13AE5">
        <w:rPr>
          <w:rFonts w:cstheme="minorHAnsi"/>
          <w:b/>
          <w:sz w:val="24"/>
          <w:szCs w:val="24"/>
        </w:rPr>
        <w:t xml:space="preserve">WRITING </w:t>
      </w:r>
    </w:p>
    <w:p w14:paraId="7E417E90" w14:textId="77777777" w:rsidR="008139EF" w:rsidRPr="00C13AE5" w:rsidRDefault="008139EF" w:rsidP="0077381A">
      <w:pPr>
        <w:spacing w:after="144" w:line="240" w:lineRule="atLeast"/>
        <w:ind w:left="-5" w:right="-15" w:hanging="10"/>
        <w:rPr>
          <w:rFonts w:eastAsia="Times New Roman" w:cstheme="minorHAnsi"/>
          <w:sz w:val="24"/>
          <w:szCs w:val="24"/>
        </w:rPr>
      </w:pPr>
      <w:r w:rsidRPr="00C13AE5">
        <w:rPr>
          <w:rFonts w:eastAsia="Times New Roman" w:cstheme="minorHAnsi"/>
          <w:b/>
          <w:sz w:val="24"/>
          <w:szCs w:val="24"/>
        </w:rPr>
        <w:t xml:space="preserve">TASK 1 </w:t>
      </w:r>
    </w:p>
    <w:p w14:paraId="31A145E9" w14:textId="77777777" w:rsidR="008139EF" w:rsidRPr="00C13AE5" w:rsidRDefault="008139EF" w:rsidP="0077381A">
      <w:pPr>
        <w:spacing w:after="144" w:line="240" w:lineRule="atLeast"/>
        <w:ind w:left="-5" w:hanging="10"/>
        <w:jc w:val="both"/>
        <w:rPr>
          <w:rFonts w:eastAsia="Times New Roman" w:cstheme="minorHAnsi"/>
          <w:sz w:val="24"/>
          <w:szCs w:val="24"/>
        </w:rPr>
      </w:pPr>
      <w:r w:rsidRPr="00C13AE5">
        <w:rPr>
          <w:rFonts w:eastAsia="Times New Roman" w:cstheme="minorHAnsi"/>
          <w:sz w:val="24"/>
          <w:szCs w:val="24"/>
        </w:rPr>
        <w:t>You should spend about 20 minutes on this task.</w:t>
      </w:r>
    </w:p>
    <w:p w14:paraId="1303CF31" w14:textId="77777777" w:rsidR="008139EF" w:rsidRPr="00C13AE5" w:rsidRDefault="008139EF" w:rsidP="0077381A">
      <w:pPr>
        <w:spacing w:after="144" w:line="240" w:lineRule="atLeast"/>
        <w:ind w:left="-5" w:hanging="10"/>
        <w:jc w:val="both"/>
        <w:rPr>
          <w:rFonts w:eastAsia="Times New Roman" w:cstheme="minorHAnsi"/>
          <w:sz w:val="24"/>
          <w:szCs w:val="24"/>
        </w:rPr>
      </w:pPr>
    </w:p>
    <w:p w14:paraId="14305296" w14:textId="77777777" w:rsidR="008139EF" w:rsidRPr="00C13AE5" w:rsidRDefault="008139EF" w:rsidP="0077381A">
      <w:pPr>
        <w:spacing w:after="144" w:line="240" w:lineRule="atLeast"/>
        <w:ind w:left="-5" w:right="-15" w:hanging="10"/>
        <w:rPr>
          <w:rFonts w:eastAsia="Times New Roman" w:cstheme="minorHAnsi"/>
          <w:b/>
          <w:sz w:val="24"/>
          <w:szCs w:val="24"/>
        </w:rPr>
      </w:pPr>
      <w:r w:rsidRPr="00C13AE5">
        <w:rPr>
          <w:rFonts w:eastAsia="Times New Roman" w:cstheme="minorHAnsi"/>
          <w:b/>
          <w:sz w:val="24"/>
          <w:szCs w:val="24"/>
        </w:rPr>
        <w:t>Your friend, Jane has written you a letter. Part of it says</w:t>
      </w:r>
    </w:p>
    <w:p w14:paraId="1CDCF86C" w14:textId="77777777" w:rsidR="008139EF" w:rsidRPr="00C13AE5" w:rsidRDefault="008139EF" w:rsidP="0077381A">
      <w:pPr>
        <w:spacing w:after="144" w:line="240" w:lineRule="atLeast"/>
        <w:ind w:left="-5" w:right="-15" w:hanging="10"/>
        <w:rPr>
          <w:rFonts w:eastAsia="Times New Roman" w:cstheme="minorHAnsi"/>
          <w:b/>
          <w:sz w:val="24"/>
          <w:szCs w:val="24"/>
        </w:rPr>
      </w:pPr>
      <w:r w:rsidRPr="00C13AE5">
        <w:rPr>
          <w:rFonts w:eastAsia="Times New Roman" w:cstheme="minorHAnsi"/>
          <w:b/>
          <w:sz w:val="24"/>
          <w:szCs w:val="24"/>
        </w:rPr>
        <w:t>“What’s your favorite day of the week? I’d love to hear all about it”</w:t>
      </w:r>
    </w:p>
    <w:p w14:paraId="6432F5FD" w14:textId="77777777" w:rsidR="008139EF" w:rsidRPr="00C13AE5" w:rsidRDefault="008139EF" w:rsidP="0077381A">
      <w:pPr>
        <w:spacing w:line="240" w:lineRule="atLeast"/>
        <w:rPr>
          <w:rFonts w:cstheme="minorHAnsi"/>
          <w:sz w:val="24"/>
          <w:szCs w:val="24"/>
        </w:rPr>
      </w:pPr>
    </w:p>
    <w:p w14:paraId="1213D1F1" w14:textId="77777777" w:rsidR="008139EF" w:rsidRPr="00C13AE5" w:rsidRDefault="008139EF" w:rsidP="0077381A">
      <w:pPr>
        <w:spacing w:line="240" w:lineRule="atLeast"/>
        <w:rPr>
          <w:rFonts w:cstheme="minorHAnsi"/>
          <w:sz w:val="24"/>
          <w:szCs w:val="24"/>
        </w:rPr>
      </w:pPr>
      <w:r w:rsidRPr="00C13AE5">
        <w:rPr>
          <w:rFonts w:cstheme="minorHAnsi"/>
          <w:sz w:val="24"/>
          <w:szCs w:val="24"/>
        </w:rPr>
        <w:t xml:space="preserve">Write an email responding to your friend. You should write at least 120 words. You are not allowed to include your name.  </w:t>
      </w:r>
    </w:p>
    <w:p w14:paraId="1D69B4AA" w14:textId="77777777" w:rsidR="008139EF" w:rsidRPr="00C13AE5" w:rsidRDefault="008139EF" w:rsidP="0077381A">
      <w:pPr>
        <w:spacing w:line="240" w:lineRule="atLeast"/>
        <w:jc w:val="center"/>
        <w:rPr>
          <w:rFonts w:cstheme="minorHAnsi"/>
          <w:sz w:val="24"/>
          <w:szCs w:val="24"/>
        </w:rPr>
      </w:pPr>
      <w:r w:rsidRPr="00C13AE5">
        <w:rPr>
          <w:rFonts w:cstheme="minorHAnsi"/>
          <w:sz w:val="24"/>
          <w:szCs w:val="24"/>
        </w:rPr>
        <w:t>……………………………………………………………………………………………..</w:t>
      </w:r>
    </w:p>
    <w:p w14:paraId="7B449461" w14:textId="77777777" w:rsidR="008139EF" w:rsidRPr="00C13AE5" w:rsidRDefault="008139EF" w:rsidP="0077381A">
      <w:pPr>
        <w:spacing w:line="240" w:lineRule="atLeast"/>
        <w:rPr>
          <w:rFonts w:cstheme="minorHAnsi"/>
          <w:b/>
          <w:sz w:val="24"/>
          <w:szCs w:val="24"/>
        </w:rPr>
      </w:pPr>
    </w:p>
    <w:p w14:paraId="10FD370A" w14:textId="77777777" w:rsidR="008139EF" w:rsidRPr="00C13AE5" w:rsidRDefault="008139EF" w:rsidP="0077381A">
      <w:pPr>
        <w:spacing w:line="240" w:lineRule="atLeast"/>
        <w:rPr>
          <w:rFonts w:cstheme="minorHAnsi"/>
          <w:b/>
          <w:sz w:val="24"/>
          <w:szCs w:val="24"/>
        </w:rPr>
      </w:pPr>
      <w:r w:rsidRPr="00C13AE5">
        <w:rPr>
          <w:rFonts w:cstheme="minorHAnsi"/>
          <w:b/>
          <w:sz w:val="24"/>
          <w:szCs w:val="24"/>
        </w:rPr>
        <w:t>C1, B2</w:t>
      </w:r>
    </w:p>
    <w:tbl>
      <w:tblPr>
        <w:tblStyle w:val="TableGrid0"/>
        <w:tblW w:w="0" w:type="auto"/>
        <w:tblLook w:val="04A0" w:firstRow="1" w:lastRow="0" w:firstColumn="1" w:lastColumn="0" w:noHBand="0" w:noVBand="1"/>
      </w:tblPr>
      <w:tblGrid>
        <w:gridCol w:w="9350"/>
      </w:tblGrid>
      <w:tr w:rsidR="008139EF" w:rsidRPr="00C13AE5" w14:paraId="53CB7DB0" w14:textId="77777777" w:rsidTr="00713FCB">
        <w:tc>
          <w:tcPr>
            <w:tcW w:w="9350" w:type="dxa"/>
          </w:tcPr>
          <w:p w14:paraId="5D354064" w14:textId="77777777" w:rsidR="008139EF" w:rsidRPr="00C13AE5" w:rsidRDefault="008139EF" w:rsidP="0077381A">
            <w:pPr>
              <w:spacing w:line="240" w:lineRule="atLeast"/>
              <w:rPr>
                <w:rFonts w:cstheme="minorHAnsi"/>
                <w:sz w:val="24"/>
                <w:szCs w:val="24"/>
              </w:rPr>
            </w:pPr>
            <w:r w:rsidRPr="00C13AE5">
              <w:rPr>
                <w:rFonts w:cstheme="minorHAnsi"/>
                <w:sz w:val="24"/>
                <w:szCs w:val="24"/>
              </w:rPr>
              <w:t>Dear Jane,</w:t>
            </w:r>
          </w:p>
          <w:p w14:paraId="5EF41A49" w14:textId="77777777" w:rsidR="008139EF" w:rsidRPr="00C13AE5" w:rsidRDefault="008139EF" w:rsidP="0077381A">
            <w:pPr>
              <w:spacing w:line="240" w:lineRule="atLeast"/>
              <w:rPr>
                <w:rFonts w:cstheme="minorHAnsi"/>
                <w:sz w:val="24"/>
                <w:szCs w:val="24"/>
              </w:rPr>
            </w:pPr>
          </w:p>
          <w:p w14:paraId="55A15A2E" w14:textId="77777777" w:rsidR="008139EF" w:rsidRPr="00C13AE5" w:rsidRDefault="008139EF" w:rsidP="0077381A">
            <w:pPr>
              <w:spacing w:line="240" w:lineRule="atLeast"/>
              <w:rPr>
                <w:rFonts w:cstheme="minorHAnsi"/>
                <w:sz w:val="24"/>
                <w:szCs w:val="24"/>
              </w:rPr>
            </w:pPr>
            <w:r w:rsidRPr="00C13AE5">
              <w:rPr>
                <w:rFonts w:cstheme="minorHAnsi"/>
                <w:sz w:val="24"/>
                <w:szCs w:val="24"/>
              </w:rPr>
              <w:t>Thanks for your letter and it was great to hear from you. You asked me to tell you about my favourite day of the week. Well, it’s definitely Friday.</w:t>
            </w:r>
          </w:p>
          <w:p w14:paraId="2A0D73A0" w14:textId="77777777" w:rsidR="008139EF" w:rsidRPr="00C13AE5" w:rsidRDefault="008139EF" w:rsidP="0077381A">
            <w:pPr>
              <w:spacing w:line="240" w:lineRule="atLeast"/>
              <w:rPr>
                <w:rFonts w:cstheme="minorHAnsi"/>
                <w:sz w:val="24"/>
                <w:szCs w:val="24"/>
              </w:rPr>
            </w:pPr>
          </w:p>
          <w:p w14:paraId="61197D97" w14:textId="77777777" w:rsidR="008139EF" w:rsidRPr="00C13AE5" w:rsidRDefault="008139EF" w:rsidP="0077381A">
            <w:pPr>
              <w:spacing w:line="240" w:lineRule="atLeast"/>
              <w:rPr>
                <w:rFonts w:cstheme="minorHAnsi"/>
                <w:sz w:val="24"/>
                <w:szCs w:val="24"/>
              </w:rPr>
            </w:pPr>
            <w:r w:rsidRPr="00C13AE5">
              <w:rPr>
                <w:rFonts w:cstheme="minorHAnsi"/>
                <w:sz w:val="24"/>
                <w:szCs w:val="24"/>
              </w:rPr>
              <w:t xml:space="preserve">One reason I like Friday is because I have my favourite subjects at school: Physical Education or PE and Chemistry. Chemistry’s great because we do experiments in the science lab and our teacher, Mr King, is so funny. In PE, we usually play basketball, which is my favourite sport. We also have French on Friday, which is actually my least favourite subject, but after that we </w:t>
            </w:r>
            <w:r w:rsidRPr="00C13AE5">
              <w:rPr>
                <w:rFonts w:cstheme="minorHAnsi"/>
                <w:sz w:val="24"/>
                <w:szCs w:val="24"/>
              </w:rPr>
              <w:lastRenderedPageBreak/>
              <w:t>have ICT which is much more interesting. At the moment I am creating a webpage for our basketball team. After school I hang out with my friends, and then in the evening I play football at the sports centre. On Friday nights we sometimes go to someone’s house for a party or watch a DVD. We can relax a bit on Friday evenings because there’s no school on Saturday.</w:t>
            </w:r>
          </w:p>
          <w:p w14:paraId="29F3FA1A" w14:textId="77777777" w:rsidR="008139EF" w:rsidRPr="00C13AE5" w:rsidRDefault="008139EF" w:rsidP="0077381A">
            <w:pPr>
              <w:spacing w:line="240" w:lineRule="atLeast"/>
              <w:rPr>
                <w:rFonts w:cstheme="minorHAnsi"/>
                <w:sz w:val="24"/>
                <w:szCs w:val="24"/>
              </w:rPr>
            </w:pPr>
          </w:p>
          <w:p w14:paraId="0FCE6EAC" w14:textId="77777777" w:rsidR="008139EF" w:rsidRPr="00C13AE5" w:rsidRDefault="008139EF" w:rsidP="0077381A">
            <w:pPr>
              <w:spacing w:line="240" w:lineRule="atLeast"/>
              <w:rPr>
                <w:rFonts w:cstheme="minorHAnsi"/>
                <w:sz w:val="24"/>
                <w:szCs w:val="24"/>
              </w:rPr>
            </w:pPr>
            <w:r w:rsidRPr="00C13AE5">
              <w:rPr>
                <w:rFonts w:cstheme="minorHAnsi"/>
                <w:sz w:val="24"/>
                <w:szCs w:val="24"/>
              </w:rPr>
              <w:t>Tell me about your favourite day in your next letter. Hope to hear from you soon.</w:t>
            </w:r>
          </w:p>
          <w:p w14:paraId="7D786AF0" w14:textId="77777777" w:rsidR="008139EF" w:rsidRPr="00C13AE5" w:rsidRDefault="008139EF" w:rsidP="0077381A">
            <w:pPr>
              <w:spacing w:line="240" w:lineRule="atLeast"/>
              <w:rPr>
                <w:rFonts w:cstheme="minorHAnsi"/>
                <w:sz w:val="24"/>
                <w:szCs w:val="24"/>
              </w:rPr>
            </w:pPr>
          </w:p>
          <w:p w14:paraId="0FAB6AB5" w14:textId="77777777" w:rsidR="008139EF" w:rsidRPr="00C13AE5" w:rsidRDefault="008139EF" w:rsidP="0077381A">
            <w:pPr>
              <w:spacing w:line="240" w:lineRule="atLeast"/>
              <w:rPr>
                <w:rFonts w:cstheme="minorHAnsi"/>
                <w:sz w:val="24"/>
                <w:szCs w:val="24"/>
              </w:rPr>
            </w:pPr>
            <w:r w:rsidRPr="00C13AE5">
              <w:rPr>
                <w:rFonts w:cstheme="minorHAnsi"/>
                <w:sz w:val="24"/>
                <w:szCs w:val="24"/>
              </w:rPr>
              <w:t>Love</w:t>
            </w:r>
          </w:p>
          <w:p w14:paraId="3E295C6C" w14:textId="77777777" w:rsidR="008139EF" w:rsidRPr="00C13AE5" w:rsidRDefault="008139EF" w:rsidP="0077381A">
            <w:pPr>
              <w:spacing w:line="240" w:lineRule="atLeast"/>
              <w:rPr>
                <w:rFonts w:cstheme="minorHAnsi"/>
                <w:sz w:val="24"/>
                <w:szCs w:val="24"/>
              </w:rPr>
            </w:pPr>
          </w:p>
        </w:tc>
      </w:tr>
    </w:tbl>
    <w:p w14:paraId="02B0D4BF" w14:textId="77777777" w:rsidR="00181929" w:rsidRDefault="00181929" w:rsidP="0077381A">
      <w:pPr>
        <w:spacing w:line="240" w:lineRule="atLeast"/>
        <w:rPr>
          <w:rFonts w:cstheme="minorHAnsi"/>
          <w:b/>
          <w:sz w:val="24"/>
          <w:szCs w:val="24"/>
        </w:rPr>
      </w:pPr>
    </w:p>
    <w:p w14:paraId="40A1BCB4" w14:textId="3FFA5C39" w:rsidR="008139EF" w:rsidRPr="00C13AE5" w:rsidRDefault="008139EF" w:rsidP="0077381A">
      <w:pPr>
        <w:spacing w:line="240" w:lineRule="atLeast"/>
        <w:rPr>
          <w:rFonts w:cstheme="minorHAnsi"/>
          <w:b/>
          <w:sz w:val="24"/>
          <w:szCs w:val="24"/>
        </w:rPr>
      </w:pPr>
      <w:r w:rsidRPr="00C13AE5">
        <w:rPr>
          <w:rFonts w:cstheme="minorHAnsi"/>
          <w:b/>
          <w:sz w:val="24"/>
          <w:szCs w:val="24"/>
        </w:rPr>
        <w:t>B1</w:t>
      </w:r>
    </w:p>
    <w:tbl>
      <w:tblPr>
        <w:tblStyle w:val="TableGrid0"/>
        <w:tblW w:w="0" w:type="auto"/>
        <w:tblLook w:val="04A0" w:firstRow="1" w:lastRow="0" w:firstColumn="1" w:lastColumn="0" w:noHBand="0" w:noVBand="1"/>
      </w:tblPr>
      <w:tblGrid>
        <w:gridCol w:w="9350"/>
      </w:tblGrid>
      <w:tr w:rsidR="008139EF" w:rsidRPr="00C13AE5" w14:paraId="324C8FC9" w14:textId="77777777" w:rsidTr="00713FCB">
        <w:tc>
          <w:tcPr>
            <w:tcW w:w="9350" w:type="dxa"/>
          </w:tcPr>
          <w:p w14:paraId="17D11139" w14:textId="77777777" w:rsidR="008139EF" w:rsidRPr="00C13AE5" w:rsidRDefault="008139EF" w:rsidP="0077381A">
            <w:pPr>
              <w:spacing w:line="240" w:lineRule="atLeast"/>
              <w:rPr>
                <w:rFonts w:cstheme="minorHAnsi"/>
                <w:sz w:val="24"/>
                <w:szCs w:val="24"/>
              </w:rPr>
            </w:pPr>
            <w:r w:rsidRPr="00C13AE5">
              <w:rPr>
                <w:rFonts w:cstheme="minorHAnsi"/>
                <w:sz w:val="24"/>
                <w:szCs w:val="24"/>
              </w:rPr>
              <w:t>Dear Jane,</w:t>
            </w:r>
          </w:p>
          <w:p w14:paraId="4A8E644A" w14:textId="77777777" w:rsidR="008139EF" w:rsidRPr="00C13AE5" w:rsidRDefault="008139EF" w:rsidP="0077381A">
            <w:pPr>
              <w:spacing w:line="240" w:lineRule="atLeast"/>
              <w:rPr>
                <w:rFonts w:cstheme="minorHAnsi"/>
                <w:sz w:val="24"/>
                <w:szCs w:val="24"/>
              </w:rPr>
            </w:pPr>
          </w:p>
          <w:p w14:paraId="53AA47A5" w14:textId="77777777" w:rsidR="008139EF" w:rsidRPr="00C13AE5" w:rsidRDefault="008139EF" w:rsidP="0077381A">
            <w:pPr>
              <w:spacing w:line="240" w:lineRule="atLeast"/>
              <w:rPr>
                <w:rFonts w:cstheme="minorHAnsi"/>
                <w:sz w:val="24"/>
                <w:szCs w:val="24"/>
              </w:rPr>
            </w:pPr>
            <w:r w:rsidRPr="00C13AE5">
              <w:rPr>
                <w:rFonts w:cstheme="minorHAnsi"/>
                <w:sz w:val="24"/>
                <w:szCs w:val="24"/>
              </w:rPr>
              <w:t xml:space="preserve">It’s amazing to get your letter. How are things? I hope they are all fine. </w:t>
            </w:r>
          </w:p>
          <w:p w14:paraId="468B59D6" w14:textId="77777777" w:rsidR="008139EF" w:rsidRPr="00C13AE5" w:rsidRDefault="008139EF" w:rsidP="0077381A">
            <w:pPr>
              <w:spacing w:line="240" w:lineRule="atLeast"/>
              <w:rPr>
                <w:rFonts w:cstheme="minorHAnsi"/>
                <w:sz w:val="24"/>
                <w:szCs w:val="24"/>
              </w:rPr>
            </w:pPr>
          </w:p>
          <w:p w14:paraId="6B0238DC" w14:textId="77777777" w:rsidR="008139EF" w:rsidRPr="00C13AE5" w:rsidRDefault="008139EF" w:rsidP="0077381A">
            <w:pPr>
              <w:spacing w:line="240" w:lineRule="atLeast"/>
              <w:rPr>
                <w:rFonts w:cstheme="minorHAnsi"/>
                <w:sz w:val="24"/>
                <w:szCs w:val="24"/>
              </w:rPr>
            </w:pPr>
            <w:r w:rsidRPr="00C13AE5">
              <w:rPr>
                <w:rFonts w:cstheme="minorHAnsi"/>
                <w:sz w:val="24"/>
                <w:szCs w:val="24"/>
              </w:rPr>
              <w:t>I am going to tell you my favorite day of the week. I like Sunday most because I don’t have to go school and I can do a lot of things I like. In the morning, I get up at about 6 o’clock and then I go to the park near my house to have some exercise there. I usually play badminton with my friends. It’s relaxing and good for my health. Then I go home and have a bath. I have breakfast with bread and a cup of coffee, sometimes I go out and have Pho, a traditional Vietnamese dish. After breakfast I often go shopping with my best friend, Phuong. We buy things and eat at a shopping center. In the afternoon, I go swimming. This is my favourite sport. I really like being in water. In the evening, I go to the cinema with my family. Sometimes we go to a restaurant and eat there. In the evening, I do my homework and go to bed. That is my favourite day of the week.</w:t>
            </w:r>
          </w:p>
          <w:p w14:paraId="4F4C531F" w14:textId="77777777" w:rsidR="008139EF" w:rsidRPr="00C13AE5" w:rsidRDefault="008139EF" w:rsidP="0077381A">
            <w:pPr>
              <w:spacing w:line="240" w:lineRule="atLeast"/>
              <w:rPr>
                <w:rFonts w:cstheme="minorHAnsi"/>
                <w:sz w:val="24"/>
                <w:szCs w:val="24"/>
              </w:rPr>
            </w:pPr>
          </w:p>
          <w:p w14:paraId="3E1DA833" w14:textId="77777777" w:rsidR="008139EF" w:rsidRPr="00C13AE5" w:rsidRDefault="008139EF" w:rsidP="0077381A">
            <w:pPr>
              <w:spacing w:line="240" w:lineRule="atLeast"/>
              <w:rPr>
                <w:rFonts w:cstheme="minorHAnsi"/>
                <w:sz w:val="24"/>
                <w:szCs w:val="24"/>
              </w:rPr>
            </w:pPr>
            <w:r w:rsidRPr="00C13AE5">
              <w:rPr>
                <w:rFonts w:cstheme="minorHAnsi"/>
                <w:sz w:val="24"/>
                <w:szCs w:val="24"/>
              </w:rPr>
              <w:t>Tell me about your favorite day in your next letter. I look forward to hearing from you.</w:t>
            </w:r>
          </w:p>
          <w:p w14:paraId="12CA8180" w14:textId="77777777" w:rsidR="008139EF" w:rsidRPr="00C13AE5" w:rsidRDefault="008139EF" w:rsidP="0077381A">
            <w:pPr>
              <w:spacing w:line="240" w:lineRule="atLeast"/>
              <w:rPr>
                <w:rFonts w:cstheme="minorHAnsi"/>
                <w:sz w:val="24"/>
                <w:szCs w:val="24"/>
              </w:rPr>
            </w:pPr>
          </w:p>
          <w:p w14:paraId="7DD6BE39" w14:textId="77777777" w:rsidR="008139EF" w:rsidRPr="00C13AE5" w:rsidRDefault="008139EF" w:rsidP="0077381A">
            <w:pPr>
              <w:spacing w:line="240" w:lineRule="atLeast"/>
              <w:rPr>
                <w:rFonts w:cstheme="minorHAnsi"/>
                <w:sz w:val="24"/>
                <w:szCs w:val="24"/>
              </w:rPr>
            </w:pPr>
            <w:r w:rsidRPr="00C13AE5">
              <w:rPr>
                <w:rFonts w:cstheme="minorHAnsi"/>
                <w:sz w:val="24"/>
                <w:szCs w:val="24"/>
              </w:rPr>
              <w:t>Love</w:t>
            </w:r>
          </w:p>
        </w:tc>
      </w:tr>
    </w:tbl>
    <w:p w14:paraId="3E34EE42" w14:textId="77777777" w:rsidR="008139EF" w:rsidRPr="00C13AE5" w:rsidRDefault="008139EF" w:rsidP="0077381A">
      <w:pPr>
        <w:spacing w:line="240" w:lineRule="atLeast"/>
        <w:rPr>
          <w:rFonts w:cstheme="minorHAnsi"/>
          <w:sz w:val="24"/>
          <w:szCs w:val="24"/>
        </w:rPr>
      </w:pPr>
    </w:p>
    <w:p w14:paraId="0FA52475" w14:textId="77777777" w:rsidR="008139EF" w:rsidRPr="00C13AE5" w:rsidRDefault="008139EF" w:rsidP="0077381A">
      <w:pPr>
        <w:spacing w:line="240" w:lineRule="atLeast"/>
        <w:rPr>
          <w:rFonts w:cstheme="minorHAnsi"/>
          <w:b/>
          <w:sz w:val="24"/>
          <w:szCs w:val="24"/>
        </w:rPr>
      </w:pPr>
    </w:p>
    <w:p w14:paraId="4D74651C" w14:textId="77777777" w:rsidR="008139EF" w:rsidRPr="00C13AE5" w:rsidRDefault="008139EF" w:rsidP="0077381A">
      <w:pPr>
        <w:spacing w:line="240" w:lineRule="atLeast"/>
        <w:rPr>
          <w:rFonts w:cstheme="minorHAnsi"/>
          <w:b/>
          <w:sz w:val="24"/>
          <w:szCs w:val="24"/>
        </w:rPr>
      </w:pPr>
      <w:r w:rsidRPr="00C13AE5">
        <w:rPr>
          <w:rFonts w:cstheme="minorHAnsi"/>
          <w:b/>
          <w:sz w:val="24"/>
          <w:szCs w:val="24"/>
        </w:rPr>
        <w:t>TASK 2</w:t>
      </w:r>
    </w:p>
    <w:p w14:paraId="0557BD64" w14:textId="77777777" w:rsidR="008139EF" w:rsidRPr="00C13AE5" w:rsidRDefault="008139EF" w:rsidP="0077381A">
      <w:pPr>
        <w:spacing w:line="240" w:lineRule="atLeast"/>
        <w:rPr>
          <w:rFonts w:cstheme="minorHAnsi"/>
          <w:sz w:val="24"/>
          <w:szCs w:val="24"/>
        </w:rPr>
      </w:pPr>
      <w:r w:rsidRPr="00C13AE5">
        <w:rPr>
          <w:rFonts w:cstheme="minorHAnsi"/>
          <w:sz w:val="24"/>
          <w:szCs w:val="24"/>
        </w:rPr>
        <w:t xml:space="preserve">You should spend about 40 minutes on this task. </w:t>
      </w:r>
    </w:p>
    <w:p w14:paraId="12094D1E" w14:textId="77777777" w:rsidR="008139EF" w:rsidRPr="00C13AE5" w:rsidRDefault="008139EF" w:rsidP="0077381A">
      <w:pPr>
        <w:spacing w:line="240" w:lineRule="atLeast"/>
        <w:rPr>
          <w:rFonts w:cstheme="minorHAnsi"/>
          <w:b/>
          <w:sz w:val="24"/>
          <w:szCs w:val="24"/>
        </w:rPr>
      </w:pPr>
    </w:p>
    <w:p w14:paraId="09E03CB0" w14:textId="084F88CE" w:rsidR="008139EF" w:rsidRPr="00210076" w:rsidRDefault="008139EF" w:rsidP="0077381A">
      <w:pPr>
        <w:spacing w:after="270" w:line="240" w:lineRule="atLeast"/>
        <w:textAlignment w:val="baseline"/>
        <w:rPr>
          <w:rFonts w:eastAsia="Times New Roman" w:cstheme="minorHAnsi"/>
          <w:b/>
          <w:sz w:val="24"/>
          <w:szCs w:val="24"/>
          <w:lang w:val="vi-VN"/>
        </w:rPr>
      </w:pPr>
      <w:r w:rsidRPr="00C13AE5">
        <w:rPr>
          <w:rFonts w:eastAsia="Times New Roman" w:cstheme="minorHAnsi"/>
          <w:b/>
          <w:sz w:val="24"/>
          <w:szCs w:val="24"/>
        </w:rPr>
        <w:t>Nowadays online shopping becomes more popular than in-store shopping. Is it a positive or a negative development? Give your reasons and examples.</w:t>
      </w:r>
      <w:r w:rsidR="00210076">
        <w:rPr>
          <w:rFonts w:eastAsia="Times New Roman" w:cstheme="minorHAnsi"/>
          <w:b/>
          <w:sz w:val="24"/>
          <w:szCs w:val="24"/>
          <w:lang w:val="vi-VN"/>
        </w:rPr>
        <w:t xml:space="preserve"> </w:t>
      </w:r>
    </w:p>
    <w:p w14:paraId="7A84D5AB" w14:textId="77777777" w:rsidR="008139EF" w:rsidRPr="00C13AE5" w:rsidRDefault="008139EF" w:rsidP="0077381A">
      <w:pPr>
        <w:spacing w:after="0" w:line="240" w:lineRule="atLeast"/>
        <w:rPr>
          <w:rFonts w:eastAsia="Times New Roman" w:cstheme="minorHAnsi"/>
          <w:b/>
          <w:bCs/>
          <w:color w:val="000000"/>
          <w:sz w:val="24"/>
          <w:szCs w:val="24"/>
        </w:rPr>
      </w:pPr>
    </w:p>
    <w:p w14:paraId="550607FE" w14:textId="77777777" w:rsidR="008139EF" w:rsidRPr="00C13AE5" w:rsidRDefault="008139EF" w:rsidP="0077381A">
      <w:pPr>
        <w:spacing w:after="0" w:line="240" w:lineRule="atLeast"/>
        <w:rPr>
          <w:rFonts w:eastAsia="Times New Roman" w:cstheme="minorHAnsi"/>
          <w:b/>
          <w:bCs/>
          <w:color w:val="000000"/>
          <w:sz w:val="24"/>
          <w:szCs w:val="24"/>
        </w:rPr>
      </w:pPr>
      <w:r w:rsidRPr="00C13AE5">
        <w:rPr>
          <w:rFonts w:eastAsia="Times New Roman" w:cstheme="minorHAnsi"/>
          <w:b/>
          <w:bCs/>
          <w:color w:val="000000"/>
          <w:sz w:val="24"/>
          <w:szCs w:val="24"/>
        </w:rPr>
        <w:lastRenderedPageBreak/>
        <w:t>Write an essay to an educated reader to discuss the effect of online shopping. Include reasons and any relevant examples to support your answer.</w:t>
      </w:r>
    </w:p>
    <w:p w14:paraId="636D7350" w14:textId="77777777" w:rsidR="008139EF" w:rsidRPr="00C13AE5" w:rsidRDefault="008139EF" w:rsidP="0077381A">
      <w:pPr>
        <w:spacing w:after="0" w:line="240" w:lineRule="atLeast"/>
        <w:rPr>
          <w:rFonts w:eastAsia="Times New Roman" w:cstheme="minorHAnsi"/>
          <w:color w:val="000000"/>
          <w:sz w:val="24"/>
          <w:szCs w:val="24"/>
        </w:rPr>
      </w:pPr>
    </w:p>
    <w:p w14:paraId="78EDAE4F" w14:textId="77777777" w:rsidR="008139EF" w:rsidRPr="00C13AE5" w:rsidRDefault="008139EF" w:rsidP="0077381A">
      <w:pPr>
        <w:spacing w:line="240" w:lineRule="atLeast"/>
        <w:jc w:val="both"/>
        <w:rPr>
          <w:rFonts w:cstheme="minorHAnsi"/>
          <w:sz w:val="24"/>
          <w:szCs w:val="24"/>
        </w:rPr>
      </w:pPr>
      <w:r w:rsidRPr="00C13AE5">
        <w:rPr>
          <w:rFonts w:eastAsia="Times New Roman" w:cstheme="minorHAnsi"/>
          <w:color w:val="000000"/>
          <w:sz w:val="24"/>
          <w:szCs w:val="24"/>
        </w:rPr>
        <w:t xml:space="preserve">You should write at least 250 words. </w:t>
      </w:r>
      <w:r w:rsidRPr="00C13AE5">
        <w:rPr>
          <w:rFonts w:cstheme="minorHAnsi"/>
          <w:sz w:val="24"/>
          <w:szCs w:val="24"/>
        </w:rPr>
        <w:t>Your response will be evaluated in terms of Task Fulfillment, Organization, Vocabulary and Grammar.</w:t>
      </w:r>
    </w:p>
    <w:p w14:paraId="5144FC44" w14:textId="77777777" w:rsidR="008139EF" w:rsidRPr="00C13AE5" w:rsidRDefault="008139EF" w:rsidP="0077381A">
      <w:pPr>
        <w:spacing w:after="270" w:line="240" w:lineRule="atLeast"/>
        <w:textAlignment w:val="baseline"/>
        <w:rPr>
          <w:rFonts w:eastAsia="Times New Roman" w:cstheme="minorHAnsi"/>
          <w:b/>
          <w:sz w:val="24"/>
          <w:szCs w:val="24"/>
        </w:rPr>
      </w:pPr>
    </w:p>
    <w:p w14:paraId="5E8EA860" w14:textId="77777777" w:rsidR="008139EF" w:rsidRPr="00C13AE5" w:rsidRDefault="008139EF" w:rsidP="0077381A">
      <w:pPr>
        <w:spacing w:line="240" w:lineRule="atLeast"/>
        <w:jc w:val="center"/>
        <w:rPr>
          <w:rFonts w:cstheme="minorHAnsi"/>
          <w:sz w:val="24"/>
          <w:szCs w:val="24"/>
        </w:rPr>
      </w:pPr>
      <w:r w:rsidRPr="00C13AE5">
        <w:rPr>
          <w:rFonts w:cstheme="minorHAnsi"/>
          <w:sz w:val="24"/>
          <w:szCs w:val="24"/>
        </w:rPr>
        <w:t>……………………………………………………………………………………………..</w:t>
      </w:r>
    </w:p>
    <w:p w14:paraId="21DE4564" w14:textId="77777777" w:rsidR="008139EF" w:rsidRPr="00C13AE5" w:rsidRDefault="008139EF" w:rsidP="0077381A">
      <w:pPr>
        <w:spacing w:line="240" w:lineRule="atLeast"/>
        <w:rPr>
          <w:rFonts w:cstheme="minorHAnsi"/>
          <w:b/>
          <w:sz w:val="24"/>
          <w:szCs w:val="24"/>
        </w:rPr>
      </w:pPr>
      <w:r w:rsidRPr="00C13AE5">
        <w:rPr>
          <w:rFonts w:cstheme="minorHAnsi"/>
          <w:b/>
          <w:sz w:val="24"/>
          <w:szCs w:val="24"/>
        </w:rPr>
        <w:t>C1</w:t>
      </w:r>
    </w:p>
    <w:tbl>
      <w:tblPr>
        <w:tblStyle w:val="TableGrid0"/>
        <w:tblW w:w="0" w:type="auto"/>
        <w:tblLook w:val="04A0" w:firstRow="1" w:lastRow="0" w:firstColumn="1" w:lastColumn="0" w:noHBand="0" w:noVBand="1"/>
      </w:tblPr>
      <w:tblGrid>
        <w:gridCol w:w="9350"/>
      </w:tblGrid>
      <w:tr w:rsidR="008139EF" w:rsidRPr="00C13AE5" w14:paraId="6D2A2F81" w14:textId="77777777" w:rsidTr="00713FCB">
        <w:tc>
          <w:tcPr>
            <w:tcW w:w="9350" w:type="dxa"/>
          </w:tcPr>
          <w:p w14:paraId="3E165493" w14:textId="54DE554A" w:rsidR="008139EF" w:rsidRPr="00C13AE5" w:rsidRDefault="008139EF" w:rsidP="0077381A">
            <w:pPr>
              <w:spacing w:after="270" w:line="240" w:lineRule="atLeast"/>
              <w:textAlignment w:val="baseline"/>
              <w:rPr>
                <w:rFonts w:eastAsia="Times New Roman" w:cstheme="minorHAnsi"/>
                <w:sz w:val="24"/>
                <w:szCs w:val="24"/>
              </w:rPr>
            </w:pPr>
            <w:r w:rsidRPr="00C13AE5">
              <w:rPr>
                <w:rFonts w:eastAsia="Times New Roman" w:cstheme="minorHAnsi"/>
                <w:sz w:val="24"/>
                <w:szCs w:val="24"/>
              </w:rPr>
              <w:t>There is no denying the fact that online shopping has become more popular than in-store shopping. However, this trend has both positive and negative aspects.</w:t>
            </w:r>
          </w:p>
          <w:p w14:paraId="79B75CFF" w14:textId="77777777" w:rsidR="008139EF" w:rsidRPr="00C13AE5" w:rsidRDefault="008139EF" w:rsidP="0077381A">
            <w:pPr>
              <w:spacing w:after="270" w:line="240" w:lineRule="atLeast"/>
              <w:textAlignment w:val="baseline"/>
              <w:rPr>
                <w:rFonts w:eastAsia="Times New Roman" w:cstheme="minorHAnsi"/>
                <w:sz w:val="24"/>
                <w:szCs w:val="24"/>
              </w:rPr>
            </w:pPr>
            <w:r w:rsidRPr="00C13AE5">
              <w:rPr>
                <w:rFonts w:eastAsia="Times New Roman" w:cstheme="minorHAnsi"/>
                <w:sz w:val="24"/>
                <w:szCs w:val="24"/>
              </w:rPr>
              <w:t xml:space="preserve">On the one hand, the huge popularity of online shopping can be attributed to the fact that it makes shopping easier. It saves both time and money. Buyers no longer have to drive all the way to shops to buy things. Also, online stores tend to offer attractive prices. This allows shoppers to be able to buy items at deeply discounted prices. In addition, online shopping makes it easy to buy things from any part of the world. Even if an item is not available in your country, you </w:t>
            </w:r>
            <w:r w:rsidR="00C13AE5">
              <w:rPr>
                <w:rFonts w:eastAsia="Times New Roman" w:cstheme="minorHAnsi"/>
                <w:sz w:val="24"/>
                <w:szCs w:val="24"/>
              </w:rPr>
              <w:t xml:space="preserve">can buy it from online stores. </w:t>
            </w:r>
          </w:p>
          <w:p w14:paraId="0A779B6D" w14:textId="77777777" w:rsidR="008139EF" w:rsidRPr="00C13AE5" w:rsidRDefault="008139EF" w:rsidP="0077381A">
            <w:pPr>
              <w:spacing w:after="270" w:line="240" w:lineRule="atLeast"/>
              <w:textAlignment w:val="baseline"/>
              <w:rPr>
                <w:rFonts w:eastAsia="Times New Roman" w:cstheme="minorHAnsi"/>
                <w:sz w:val="24"/>
                <w:szCs w:val="24"/>
              </w:rPr>
            </w:pPr>
            <w:r w:rsidRPr="00C13AE5">
              <w:rPr>
                <w:rFonts w:eastAsia="Times New Roman" w:cstheme="minorHAnsi"/>
                <w:sz w:val="24"/>
                <w:szCs w:val="24"/>
              </w:rPr>
              <w:t>On the other hand, however, the ease of online shopping has made many people compulsive shoppers. Most of us spend lots of time on the internet every day. The fact that online shopping encourages us to buy things that we do not need or use cannot be denied. This can lead to debts. Also, there are security concerns. When you buy things online, you run a small risk of getting your financial inf</w:t>
            </w:r>
            <w:r w:rsidR="00C13AE5">
              <w:rPr>
                <w:rFonts w:eastAsia="Times New Roman" w:cstheme="minorHAnsi"/>
                <w:sz w:val="24"/>
                <w:szCs w:val="24"/>
              </w:rPr>
              <w:t xml:space="preserve">ormation exploited by hackers. </w:t>
            </w:r>
          </w:p>
          <w:p w14:paraId="29925095" w14:textId="77777777" w:rsidR="008139EF" w:rsidRPr="00C13AE5" w:rsidRDefault="008139EF" w:rsidP="0077381A">
            <w:pPr>
              <w:spacing w:after="270" w:line="240" w:lineRule="atLeast"/>
              <w:textAlignment w:val="baseline"/>
              <w:rPr>
                <w:rFonts w:eastAsia="Times New Roman" w:cstheme="minorHAnsi"/>
                <w:sz w:val="24"/>
                <w:szCs w:val="24"/>
              </w:rPr>
            </w:pPr>
            <w:r w:rsidRPr="00C13AE5">
              <w:rPr>
                <w:rFonts w:eastAsia="Times New Roman" w:cstheme="minorHAnsi"/>
                <w:sz w:val="24"/>
                <w:szCs w:val="24"/>
              </w:rPr>
              <w:t>To conclude, online shopping has several advantages and disadvantages. However, the advantages outweigh the disadvantages. Of course, the shopper has to exercise some common sense and keep their device free of malware if they want to enjoy t</w:t>
            </w:r>
            <w:r w:rsidR="00C13AE5">
              <w:rPr>
                <w:rFonts w:eastAsia="Times New Roman" w:cstheme="minorHAnsi"/>
                <w:sz w:val="24"/>
                <w:szCs w:val="24"/>
              </w:rPr>
              <w:t>he benefits of online shopping.</w:t>
            </w:r>
          </w:p>
        </w:tc>
      </w:tr>
    </w:tbl>
    <w:p w14:paraId="066D5DBB" w14:textId="77777777" w:rsidR="008139EF" w:rsidRPr="00C13AE5" w:rsidRDefault="008139EF" w:rsidP="0077381A">
      <w:pPr>
        <w:spacing w:after="270" w:line="240" w:lineRule="atLeast"/>
        <w:textAlignment w:val="baseline"/>
        <w:rPr>
          <w:rFonts w:eastAsia="Times New Roman" w:cstheme="minorHAnsi"/>
          <w:sz w:val="24"/>
          <w:szCs w:val="24"/>
        </w:rPr>
      </w:pPr>
    </w:p>
    <w:p w14:paraId="2CB177C5" w14:textId="77777777" w:rsidR="008139EF" w:rsidRPr="00C13AE5" w:rsidRDefault="008139EF" w:rsidP="0077381A">
      <w:pPr>
        <w:spacing w:after="270" w:line="240" w:lineRule="atLeast"/>
        <w:textAlignment w:val="baseline"/>
        <w:rPr>
          <w:rFonts w:eastAsia="Times New Roman" w:cstheme="minorHAnsi"/>
          <w:b/>
          <w:sz w:val="24"/>
          <w:szCs w:val="24"/>
        </w:rPr>
      </w:pPr>
      <w:r w:rsidRPr="00C13AE5">
        <w:rPr>
          <w:rFonts w:eastAsia="Times New Roman" w:cstheme="minorHAnsi"/>
          <w:b/>
          <w:sz w:val="24"/>
          <w:szCs w:val="24"/>
        </w:rPr>
        <w:t>B2</w:t>
      </w:r>
    </w:p>
    <w:tbl>
      <w:tblPr>
        <w:tblStyle w:val="TableGrid0"/>
        <w:tblW w:w="0" w:type="auto"/>
        <w:tblLook w:val="04A0" w:firstRow="1" w:lastRow="0" w:firstColumn="1" w:lastColumn="0" w:noHBand="0" w:noVBand="1"/>
      </w:tblPr>
      <w:tblGrid>
        <w:gridCol w:w="9350"/>
      </w:tblGrid>
      <w:tr w:rsidR="008139EF" w:rsidRPr="00C13AE5" w14:paraId="3D1BAF93" w14:textId="77777777" w:rsidTr="00713FCB">
        <w:tc>
          <w:tcPr>
            <w:tcW w:w="9350" w:type="dxa"/>
          </w:tcPr>
          <w:p w14:paraId="2F4C9A2F" w14:textId="77777777" w:rsidR="008139EF" w:rsidRPr="00C13AE5" w:rsidRDefault="008139EF" w:rsidP="0077381A">
            <w:pPr>
              <w:spacing w:after="270" w:line="240" w:lineRule="atLeast"/>
              <w:textAlignment w:val="baseline"/>
              <w:rPr>
                <w:rFonts w:eastAsia="Times New Roman" w:cstheme="minorHAnsi"/>
                <w:sz w:val="24"/>
                <w:szCs w:val="24"/>
              </w:rPr>
            </w:pPr>
            <w:r w:rsidRPr="00C13AE5">
              <w:rPr>
                <w:rFonts w:eastAsia="Times New Roman" w:cstheme="minorHAnsi"/>
                <w:sz w:val="24"/>
                <w:szCs w:val="24"/>
              </w:rPr>
              <w:t xml:space="preserve">We cannot deny that more and more people are becoming interested in online shopping. However, there are both good and </w:t>
            </w:r>
            <w:r w:rsidR="00C13AE5">
              <w:rPr>
                <w:rFonts w:eastAsia="Times New Roman" w:cstheme="minorHAnsi"/>
                <w:sz w:val="24"/>
                <w:szCs w:val="24"/>
              </w:rPr>
              <w:t>bad things of online shopping.</w:t>
            </w:r>
          </w:p>
          <w:p w14:paraId="28C3B9D8" w14:textId="77777777" w:rsidR="008139EF" w:rsidRPr="00C13AE5" w:rsidRDefault="008139EF" w:rsidP="0077381A">
            <w:pPr>
              <w:spacing w:after="270" w:line="240" w:lineRule="atLeast"/>
              <w:textAlignment w:val="baseline"/>
              <w:rPr>
                <w:rFonts w:eastAsia="Times New Roman" w:cstheme="minorHAnsi"/>
                <w:sz w:val="24"/>
                <w:szCs w:val="24"/>
              </w:rPr>
            </w:pPr>
            <w:r w:rsidRPr="00C13AE5">
              <w:rPr>
                <w:rFonts w:eastAsia="Times New Roman" w:cstheme="minorHAnsi"/>
                <w:sz w:val="24"/>
                <w:szCs w:val="24"/>
              </w:rPr>
              <w:t xml:space="preserve">On the one hand, online shopping helps us save a lot of time and money. We do not have to spend much time to go to stores and look for the things we want. We can stay at home, turn on the computer and go online. There are thousands of things available for us to choose. And it may take only a few minutes to find the things we want before we order and wait for the thing to arrive. Also we do not have to spend any money on travelling to the shops. Online shoppers can often get good deals, it means they can buy things at lower price in comparison </w:t>
            </w:r>
            <w:r w:rsidRPr="00C13AE5">
              <w:rPr>
                <w:rFonts w:eastAsia="Times New Roman" w:cstheme="minorHAnsi"/>
                <w:sz w:val="24"/>
                <w:szCs w:val="24"/>
              </w:rPr>
              <w:lastRenderedPageBreak/>
              <w:t>with buying things from the in-store shops. Moreover, it is easy to compare prices online. These can help</w:t>
            </w:r>
            <w:r w:rsidR="00C13AE5">
              <w:rPr>
                <w:rFonts w:eastAsia="Times New Roman" w:cstheme="minorHAnsi"/>
                <w:sz w:val="24"/>
                <w:szCs w:val="24"/>
              </w:rPr>
              <w:t xml:space="preserve"> us save a big amount of money.</w:t>
            </w:r>
          </w:p>
          <w:p w14:paraId="77BD52DB" w14:textId="77777777" w:rsidR="008139EF" w:rsidRPr="00C13AE5" w:rsidRDefault="008139EF" w:rsidP="0077381A">
            <w:pPr>
              <w:spacing w:after="270" w:line="240" w:lineRule="atLeast"/>
              <w:textAlignment w:val="baseline"/>
              <w:rPr>
                <w:rFonts w:eastAsia="Times New Roman" w:cstheme="minorHAnsi"/>
                <w:sz w:val="24"/>
                <w:szCs w:val="24"/>
              </w:rPr>
            </w:pPr>
            <w:r w:rsidRPr="00C13AE5">
              <w:rPr>
                <w:rFonts w:eastAsia="Times New Roman" w:cstheme="minorHAnsi"/>
                <w:sz w:val="24"/>
                <w:szCs w:val="24"/>
              </w:rPr>
              <w:t xml:space="preserve">On the other hand, however, online shopping can worry us. We may buy things we do not really need or the things we get may be different from things we order. Sometimes we may get wrong color, wrong size and the quality is not as good as they advertised. In addition, we may lose money when we buy things online. The information related to our account may be stolen and someone can easily </w:t>
            </w:r>
            <w:r w:rsidR="00C13AE5">
              <w:rPr>
                <w:rFonts w:eastAsia="Times New Roman" w:cstheme="minorHAnsi"/>
                <w:sz w:val="24"/>
                <w:szCs w:val="24"/>
              </w:rPr>
              <w:t>get our money from the account.</w:t>
            </w:r>
          </w:p>
          <w:p w14:paraId="35208F06" w14:textId="77777777" w:rsidR="008139EF" w:rsidRPr="00C13AE5" w:rsidRDefault="008139EF" w:rsidP="0077381A">
            <w:pPr>
              <w:spacing w:after="270" w:line="240" w:lineRule="atLeast"/>
              <w:textAlignment w:val="baseline"/>
              <w:rPr>
                <w:rFonts w:eastAsia="Times New Roman" w:cstheme="minorHAnsi"/>
                <w:sz w:val="24"/>
                <w:szCs w:val="24"/>
              </w:rPr>
            </w:pPr>
            <w:r w:rsidRPr="00C13AE5">
              <w:rPr>
                <w:rFonts w:eastAsia="Times New Roman" w:cstheme="minorHAnsi"/>
                <w:sz w:val="24"/>
                <w:szCs w:val="24"/>
              </w:rPr>
              <w:t>To sum up, online shopping can have both good and bad effects on the development of the society. Personally, I believe that we can avoid troubles if we are wiser and more careful.</w:t>
            </w:r>
          </w:p>
        </w:tc>
      </w:tr>
    </w:tbl>
    <w:p w14:paraId="6A2B5E6F" w14:textId="77777777" w:rsidR="008139EF" w:rsidRPr="00C13AE5" w:rsidRDefault="008139EF" w:rsidP="0077381A">
      <w:pPr>
        <w:spacing w:after="270" w:line="240" w:lineRule="atLeast"/>
        <w:textAlignment w:val="baseline"/>
        <w:rPr>
          <w:rFonts w:eastAsia="Times New Roman" w:cstheme="minorHAnsi"/>
          <w:sz w:val="24"/>
          <w:szCs w:val="24"/>
        </w:rPr>
      </w:pPr>
    </w:p>
    <w:p w14:paraId="1CD2C5D5" w14:textId="77777777" w:rsidR="008139EF" w:rsidRPr="00C13AE5" w:rsidRDefault="008139EF" w:rsidP="0077381A">
      <w:pPr>
        <w:spacing w:after="270" w:line="240" w:lineRule="atLeast"/>
        <w:textAlignment w:val="baseline"/>
        <w:rPr>
          <w:rFonts w:eastAsia="Times New Roman" w:cstheme="minorHAnsi"/>
          <w:b/>
          <w:sz w:val="24"/>
          <w:szCs w:val="24"/>
        </w:rPr>
      </w:pPr>
      <w:r w:rsidRPr="00C13AE5">
        <w:rPr>
          <w:rFonts w:eastAsia="Times New Roman" w:cstheme="minorHAnsi"/>
          <w:b/>
          <w:sz w:val="24"/>
          <w:szCs w:val="24"/>
        </w:rPr>
        <w:t>B1</w:t>
      </w:r>
    </w:p>
    <w:tbl>
      <w:tblPr>
        <w:tblStyle w:val="TableGrid0"/>
        <w:tblW w:w="0" w:type="auto"/>
        <w:tblLook w:val="04A0" w:firstRow="1" w:lastRow="0" w:firstColumn="1" w:lastColumn="0" w:noHBand="0" w:noVBand="1"/>
      </w:tblPr>
      <w:tblGrid>
        <w:gridCol w:w="9350"/>
      </w:tblGrid>
      <w:tr w:rsidR="008139EF" w:rsidRPr="00C13AE5" w14:paraId="3C23555B" w14:textId="77777777" w:rsidTr="00713FCB">
        <w:tc>
          <w:tcPr>
            <w:tcW w:w="9350" w:type="dxa"/>
          </w:tcPr>
          <w:p w14:paraId="5CFC395E" w14:textId="77777777" w:rsidR="008139EF" w:rsidRPr="00C13AE5" w:rsidRDefault="008139EF" w:rsidP="0077381A">
            <w:pPr>
              <w:spacing w:after="270" w:line="240" w:lineRule="atLeast"/>
              <w:textAlignment w:val="baseline"/>
              <w:rPr>
                <w:rFonts w:eastAsia="Times New Roman" w:cstheme="minorHAnsi"/>
                <w:sz w:val="24"/>
                <w:szCs w:val="24"/>
              </w:rPr>
            </w:pPr>
            <w:r w:rsidRPr="00C13AE5">
              <w:rPr>
                <w:rFonts w:eastAsia="Times New Roman" w:cstheme="minorHAnsi"/>
                <w:sz w:val="24"/>
                <w:szCs w:val="24"/>
              </w:rPr>
              <w:t>We cannot deny that more and more people are becoming interested in online shopping. However, there are both good and</w:t>
            </w:r>
            <w:r w:rsidR="00C13AE5">
              <w:rPr>
                <w:rFonts w:eastAsia="Times New Roman" w:cstheme="minorHAnsi"/>
                <w:sz w:val="24"/>
                <w:szCs w:val="24"/>
              </w:rPr>
              <w:t xml:space="preserve"> bad things of online shopping.</w:t>
            </w:r>
          </w:p>
          <w:p w14:paraId="5331C5CE" w14:textId="77777777" w:rsidR="008139EF" w:rsidRPr="00C13AE5" w:rsidRDefault="008139EF" w:rsidP="0077381A">
            <w:pPr>
              <w:spacing w:after="270" w:line="240" w:lineRule="atLeast"/>
              <w:textAlignment w:val="baseline"/>
              <w:rPr>
                <w:rFonts w:eastAsia="Times New Roman" w:cstheme="minorHAnsi"/>
                <w:sz w:val="24"/>
                <w:szCs w:val="24"/>
              </w:rPr>
            </w:pPr>
            <w:r w:rsidRPr="00C13AE5">
              <w:rPr>
                <w:rFonts w:eastAsia="Times New Roman" w:cstheme="minorHAnsi"/>
                <w:sz w:val="24"/>
                <w:szCs w:val="24"/>
              </w:rPr>
              <w:t>On the one hand, online shopping helps us save a lot of time and money. We do not have to go to shops to buy things. We can stay at home and buy a lot of things. We just have to turn on the computer, look for things online and then we order then we wait, someone can bring the things to your house. This can help us save money because we do not spen</w:t>
            </w:r>
            <w:r w:rsidR="00C13AE5">
              <w:rPr>
                <w:rFonts w:eastAsia="Times New Roman" w:cstheme="minorHAnsi"/>
                <w:sz w:val="24"/>
                <w:szCs w:val="24"/>
              </w:rPr>
              <w:t>d money on travelling to shops.</w:t>
            </w:r>
          </w:p>
          <w:p w14:paraId="377E56F0" w14:textId="77777777" w:rsidR="008139EF" w:rsidRPr="00C13AE5" w:rsidRDefault="008139EF" w:rsidP="0077381A">
            <w:pPr>
              <w:spacing w:after="270" w:line="240" w:lineRule="atLeast"/>
              <w:textAlignment w:val="baseline"/>
              <w:rPr>
                <w:rFonts w:eastAsia="Times New Roman" w:cstheme="minorHAnsi"/>
                <w:sz w:val="24"/>
                <w:szCs w:val="24"/>
              </w:rPr>
            </w:pPr>
            <w:r w:rsidRPr="00C13AE5">
              <w:rPr>
                <w:rFonts w:eastAsia="Times New Roman" w:cstheme="minorHAnsi"/>
                <w:sz w:val="24"/>
                <w:szCs w:val="24"/>
              </w:rPr>
              <w:t>On the other hand, however, online shopping has disadvantages. Firstly, We may buy bad things. They are not as good as we think. And we may lose money because we have to give someone our information of the account. And if we buy too many things online</w:t>
            </w:r>
            <w:r w:rsidR="00C13AE5">
              <w:rPr>
                <w:rFonts w:eastAsia="Times New Roman" w:cstheme="minorHAnsi"/>
                <w:sz w:val="24"/>
                <w:szCs w:val="24"/>
              </w:rPr>
              <w:t xml:space="preserve">, we can spend too much money. </w:t>
            </w:r>
          </w:p>
          <w:p w14:paraId="04DA0CA2" w14:textId="77777777" w:rsidR="008139EF" w:rsidRPr="00C13AE5" w:rsidRDefault="008139EF" w:rsidP="0077381A">
            <w:pPr>
              <w:spacing w:after="270" w:line="240" w:lineRule="atLeast"/>
              <w:textAlignment w:val="baseline"/>
              <w:rPr>
                <w:rFonts w:eastAsia="Times New Roman" w:cstheme="minorHAnsi"/>
                <w:sz w:val="24"/>
                <w:szCs w:val="24"/>
              </w:rPr>
            </w:pPr>
            <w:r w:rsidRPr="00C13AE5">
              <w:rPr>
                <w:rFonts w:eastAsia="Times New Roman" w:cstheme="minorHAnsi"/>
                <w:sz w:val="24"/>
                <w:szCs w:val="24"/>
              </w:rPr>
              <w:t>To sum up, online shopping has both good and bad things</w:t>
            </w:r>
          </w:p>
        </w:tc>
      </w:tr>
    </w:tbl>
    <w:p w14:paraId="328E47DF" w14:textId="77777777" w:rsidR="00DC57DF" w:rsidRPr="00C13AE5" w:rsidRDefault="00DC57DF" w:rsidP="0077381A">
      <w:pPr>
        <w:spacing w:line="240" w:lineRule="atLeast"/>
        <w:rPr>
          <w:rFonts w:cstheme="minorHAnsi"/>
          <w:b/>
          <w:sz w:val="24"/>
          <w:szCs w:val="24"/>
          <w:u w:val="single"/>
          <w:lang w:val="fr-FR"/>
        </w:rPr>
      </w:pPr>
    </w:p>
    <w:p w14:paraId="1767F840" w14:textId="77777777" w:rsidR="00765562" w:rsidRPr="00C13AE5" w:rsidRDefault="00765562" w:rsidP="0077381A">
      <w:pPr>
        <w:spacing w:line="240" w:lineRule="atLeast"/>
        <w:rPr>
          <w:rFonts w:cstheme="minorHAnsi"/>
          <w:b/>
          <w:sz w:val="24"/>
          <w:szCs w:val="24"/>
          <w:lang w:val="fr-FR"/>
        </w:rPr>
      </w:pPr>
      <w:r w:rsidRPr="00C13AE5">
        <w:rPr>
          <w:rFonts w:cstheme="minorHAnsi"/>
          <w:b/>
          <w:sz w:val="24"/>
          <w:szCs w:val="24"/>
          <w:lang w:val="fr-FR"/>
        </w:rPr>
        <w:t>SPEAKING</w:t>
      </w:r>
    </w:p>
    <w:p w14:paraId="0AAB789C" w14:textId="77777777" w:rsidR="00765562" w:rsidRPr="00C13AE5" w:rsidRDefault="00765562" w:rsidP="0077381A">
      <w:pPr>
        <w:spacing w:line="240" w:lineRule="atLeast"/>
        <w:rPr>
          <w:rFonts w:cstheme="minorHAnsi"/>
          <w:b/>
          <w:sz w:val="24"/>
          <w:szCs w:val="24"/>
        </w:rPr>
      </w:pPr>
      <w:r w:rsidRPr="00C13AE5">
        <w:rPr>
          <w:rFonts w:cstheme="minorHAnsi"/>
          <w:b/>
          <w:sz w:val="24"/>
          <w:szCs w:val="24"/>
        </w:rPr>
        <w:t>PART 1: SOCIAL INTERACTION</w:t>
      </w:r>
    </w:p>
    <w:p w14:paraId="6F3EA57A" w14:textId="77777777" w:rsidR="00765562" w:rsidRPr="00C13AE5" w:rsidRDefault="00765562" w:rsidP="0077381A">
      <w:pPr>
        <w:spacing w:line="240" w:lineRule="atLeast"/>
        <w:rPr>
          <w:rFonts w:cstheme="minorHAnsi"/>
          <w:color w:val="000000"/>
          <w:sz w:val="24"/>
          <w:szCs w:val="24"/>
        </w:rPr>
      </w:pPr>
      <w:r w:rsidRPr="00C13AE5">
        <w:rPr>
          <w:rFonts w:cstheme="minorHAnsi"/>
          <w:b/>
          <w:i/>
          <w:sz w:val="24"/>
          <w:szCs w:val="24"/>
        </w:rPr>
        <w:t>Let’s talk about your hometown</w:t>
      </w:r>
    </w:p>
    <w:p w14:paraId="515F2AFC" w14:textId="77777777" w:rsidR="00765562" w:rsidRPr="00C13AE5" w:rsidRDefault="00765562" w:rsidP="0077381A">
      <w:pPr>
        <w:pStyle w:val="ListParagraph"/>
        <w:numPr>
          <w:ilvl w:val="0"/>
          <w:numId w:val="31"/>
        </w:numPr>
        <w:spacing w:before="120" w:after="120" w:line="240" w:lineRule="atLeast"/>
        <w:contextualSpacing w:val="0"/>
        <w:rPr>
          <w:rFonts w:cstheme="minorHAnsi"/>
          <w:sz w:val="24"/>
          <w:szCs w:val="24"/>
        </w:rPr>
      </w:pPr>
      <w:r w:rsidRPr="00C13AE5">
        <w:rPr>
          <w:rFonts w:cstheme="minorHAnsi"/>
          <w:sz w:val="24"/>
          <w:szCs w:val="24"/>
        </w:rPr>
        <w:t>When is the best time to come to your hometown? Why?</w:t>
      </w:r>
    </w:p>
    <w:p w14:paraId="4B00F484" w14:textId="77777777" w:rsidR="00765562" w:rsidRPr="00C13AE5" w:rsidRDefault="00765562" w:rsidP="0077381A">
      <w:pPr>
        <w:pStyle w:val="ListParagraph"/>
        <w:spacing w:before="120" w:after="120" w:line="240" w:lineRule="atLeast"/>
        <w:contextualSpacing w:val="0"/>
        <w:rPr>
          <w:rFonts w:cstheme="minorHAnsi"/>
          <w:sz w:val="24"/>
          <w:szCs w:val="24"/>
        </w:rPr>
      </w:pPr>
      <w:r w:rsidRPr="00C13AE5">
        <w:rPr>
          <w:rFonts w:cstheme="minorHAnsi"/>
          <w:sz w:val="24"/>
          <w:szCs w:val="24"/>
        </w:rPr>
        <w:t>It is in spring as you can see flowers everywhere and the weather is pleasant</w:t>
      </w:r>
    </w:p>
    <w:p w14:paraId="7EB1462A" w14:textId="77777777" w:rsidR="00765562" w:rsidRPr="00C13AE5" w:rsidRDefault="00765562" w:rsidP="0077381A">
      <w:pPr>
        <w:pStyle w:val="ListParagraph"/>
        <w:numPr>
          <w:ilvl w:val="0"/>
          <w:numId w:val="31"/>
        </w:numPr>
        <w:spacing w:before="120" w:after="120" w:line="240" w:lineRule="atLeast"/>
        <w:contextualSpacing w:val="0"/>
        <w:rPr>
          <w:rFonts w:cstheme="minorHAnsi"/>
          <w:sz w:val="24"/>
          <w:szCs w:val="24"/>
        </w:rPr>
      </w:pPr>
      <w:r w:rsidRPr="00C13AE5">
        <w:rPr>
          <w:rFonts w:cstheme="minorHAnsi"/>
          <w:sz w:val="24"/>
          <w:szCs w:val="24"/>
        </w:rPr>
        <w:t>What do you like best about your hometown?</w:t>
      </w:r>
    </w:p>
    <w:p w14:paraId="71DDADC5" w14:textId="77777777" w:rsidR="00765562" w:rsidRPr="00C13AE5" w:rsidRDefault="00765562" w:rsidP="0077381A">
      <w:pPr>
        <w:pStyle w:val="ListParagraph"/>
        <w:spacing w:before="120" w:after="120" w:line="240" w:lineRule="atLeast"/>
        <w:contextualSpacing w:val="0"/>
        <w:rPr>
          <w:rFonts w:cstheme="minorHAnsi"/>
          <w:sz w:val="24"/>
          <w:szCs w:val="24"/>
        </w:rPr>
      </w:pPr>
      <w:r w:rsidRPr="00C13AE5">
        <w:rPr>
          <w:rFonts w:cstheme="minorHAnsi"/>
          <w:sz w:val="24"/>
          <w:szCs w:val="24"/>
        </w:rPr>
        <w:t>I like the people best because they are friendly, kind and hardworking.</w:t>
      </w:r>
    </w:p>
    <w:p w14:paraId="606049CA" w14:textId="77777777" w:rsidR="00765562" w:rsidRPr="00C13AE5" w:rsidRDefault="00765562" w:rsidP="0077381A">
      <w:pPr>
        <w:pStyle w:val="ListParagraph"/>
        <w:numPr>
          <w:ilvl w:val="0"/>
          <w:numId w:val="31"/>
        </w:numPr>
        <w:spacing w:before="120" w:after="120" w:line="240" w:lineRule="atLeast"/>
        <w:contextualSpacing w:val="0"/>
        <w:rPr>
          <w:rFonts w:cstheme="minorHAnsi"/>
          <w:sz w:val="24"/>
          <w:szCs w:val="24"/>
        </w:rPr>
      </w:pPr>
      <w:r w:rsidRPr="00C13AE5">
        <w:rPr>
          <w:rFonts w:cstheme="minorHAnsi"/>
          <w:sz w:val="24"/>
          <w:szCs w:val="24"/>
        </w:rPr>
        <w:lastRenderedPageBreak/>
        <w:t>Do you think your hometown is the best place to grow up? Why/ Why not?</w:t>
      </w:r>
    </w:p>
    <w:p w14:paraId="68FBA186" w14:textId="77777777" w:rsidR="00765562" w:rsidRPr="00C13AE5" w:rsidRDefault="00881A0B" w:rsidP="0077381A">
      <w:pPr>
        <w:pStyle w:val="ListParagraph"/>
        <w:spacing w:before="120" w:after="120" w:line="240" w:lineRule="atLeast"/>
        <w:contextualSpacing w:val="0"/>
        <w:rPr>
          <w:rFonts w:cstheme="minorHAnsi"/>
          <w:sz w:val="24"/>
          <w:szCs w:val="24"/>
        </w:rPr>
      </w:pPr>
      <w:r w:rsidRPr="00C13AE5">
        <w:rPr>
          <w:rFonts w:cstheme="minorHAnsi"/>
          <w:sz w:val="24"/>
          <w:szCs w:val="24"/>
        </w:rPr>
        <w:t>Certainly. It is peaceful and full of love from my family and friends</w:t>
      </w:r>
    </w:p>
    <w:p w14:paraId="1870750A" w14:textId="77777777" w:rsidR="00765562" w:rsidRPr="00C13AE5" w:rsidRDefault="00765562" w:rsidP="0077381A">
      <w:pPr>
        <w:spacing w:before="120" w:after="120" w:line="240" w:lineRule="atLeast"/>
        <w:rPr>
          <w:rFonts w:cstheme="minorHAnsi"/>
          <w:sz w:val="24"/>
          <w:szCs w:val="24"/>
        </w:rPr>
      </w:pPr>
      <w:r w:rsidRPr="00C13AE5">
        <w:rPr>
          <w:rFonts w:cstheme="minorHAnsi"/>
          <w:b/>
          <w:i/>
          <w:sz w:val="24"/>
          <w:szCs w:val="24"/>
        </w:rPr>
        <w:t>Now, let’s talk about your best friend.</w:t>
      </w:r>
    </w:p>
    <w:p w14:paraId="2D46AE91" w14:textId="77777777" w:rsidR="00765562" w:rsidRPr="00C13AE5" w:rsidRDefault="00765562" w:rsidP="0077381A">
      <w:pPr>
        <w:pStyle w:val="ListParagraph"/>
        <w:numPr>
          <w:ilvl w:val="0"/>
          <w:numId w:val="26"/>
        </w:numPr>
        <w:spacing w:before="120" w:after="120" w:line="240" w:lineRule="atLeast"/>
        <w:contextualSpacing w:val="0"/>
        <w:rPr>
          <w:rFonts w:cstheme="minorHAnsi"/>
          <w:sz w:val="24"/>
          <w:szCs w:val="24"/>
        </w:rPr>
      </w:pPr>
      <w:r w:rsidRPr="00C13AE5">
        <w:rPr>
          <w:rFonts w:cstheme="minorHAnsi"/>
          <w:sz w:val="24"/>
          <w:szCs w:val="24"/>
        </w:rPr>
        <w:t>What does your best friend look like?</w:t>
      </w:r>
    </w:p>
    <w:p w14:paraId="0BA3B16B" w14:textId="77777777" w:rsidR="00C37CED" w:rsidRPr="00C13AE5" w:rsidRDefault="00C37CED" w:rsidP="0077381A">
      <w:pPr>
        <w:pStyle w:val="ListParagraph"/>
        <w:spacing w:before="120" w:after="120" w:line="240" w:lineRule="atLeast"/>
        <w:contextualSpacing w:val="0"/>
        <w:rPr>
          <w:rFonts w:cstheme="minorHAnsi"/>
          <w:sz w:val="24"/>
          <w:szCs w:val="24"/>
        </w:rPr>
      </w:pPr>
      <w:r w:rsidRPr="00C13AE5">
        <w:rPr>
          <w:rFonts w:cstheme="minorHAnsi"/>
          <w:sz w:val="24"/>
          <w:szCs w:val="24"/>
        </w:rPr>
        <w:t>She is small with long hair and brown eyes</w:t>
      </w:r>
    </w:p>
    <w:p w14:paraId="21DA06F4" w14:textId="77777777" w:rsidR="00765562" w:rsidRPr="00C13AE5" w:rsidRDefault="00765562" w:rsidP="0077381A">
      <w:pPr>
        <w:pStyle w:val="ListParagraph"/>
        <w:numPr>
          <w:ilvl w:val="0"/>
          <w:numId w:val="26"/>
        </w:numPr>
        <w:spacing w:before="120" w:after="120" w:line="240" w:lineRule="atLeast"/>
        <w:contextualSpacing w:val="0"/>
        <w:rPr>
          <w:rFonts w:cstheme="minorHAnsi"/>
          <w:sz w:val="24"/>
          <w:szCs w:val="24"/>
        </w:rPr>
      </w:pPr>
      <w:r w:rsidRPr="00C13AE5">
        <w:rPr>
          <w:rFonts w:cstheme="minorHAnsi"/>
          <w:sz w:val="24"/>
          <w:szCs w:val="24"/>
        </w:rPr>
        <w:t>How did you meet your best friend?</w:t>
      </w:r>
    </w:p>
    <w:p w14:paraId="44497124" w14:textId="77777777" w:rsidR="00C37CED" w:rsidRPr="00C13AE5" w:rsidRDefault="00C37CED" w:rsidP="0077381A">
      <w:pPr>
        <w:pStyle w:val="ListParagraph"/>
        <w:spacing w:before="120" w:after="120" w:line="240" w:lineRule="atLeast"/>
        <w:contextualSpacing w:val="0"/>
        <w:rPr>
          <w:rFonts w:cstheme="minorHAnsi"/>
          <w:sz w:val="24"/>
          <w:szCs w:val="24"/>
        </w:rPr>
      </w:pPr>
      <w:r w:rsidRPr="00C13AE5">
        <w:rPr>
          <w:rFonts w:cstheme="minorHAnsi"/>
          <w:sz w:val="24"/>
          <w:szCs w:val="24"/>
        </w:rPr>
        <w:t>When I was 10, I moved to HCM City to live. She was my neighbor</w:t>
      </w:r>
    </w:p>
    <w:p w14:paraId="50865C40" w14:textId="77777777" w:rsidR="00765562" w:rsidRPr="00C13AE5" w:rsidRDefault="00765562" w:rsidP="0077381A">
      <w:pPr>
        <w:pStyle w:val="ListParagraph"/>
        <w:numPr>
          <w:ilvl w:val="0"/>
          <w:numId w:val="26"/>
        </w:numPr>
        <w:spacing w:before="120" w:after="120" w:line="240" w:lineRule="atLeast"/>
        <w:contextualSpacing w:val="0"/>
        <w:rPr>
          <w:rFonts w:cstheme="minorHAnsi"/>
          <w:sz w:val="24"/>
          <w:szCs w:val="24"/>
        </w:rPr>
      </w:pPr>
      <w:r w:rsidRPr="00C13AE5">
        <w:rPr>
          <w:rFonts w:cstheme="minorHAnsi"/>
          <w:sz w:val="24"/>
          <w:szCs w:val="24"/>
        </w:rPr>
        <w:t>In your opinion, what is the best quality of a good friend?</w:t>
      </w:r>
    </w:p>
    <w:p w14:paraId="4D8DEBD9" w14:textId="77777777" w:rsidR="00C37CED" w:rsidRPr="00C13AE5" w:rsidRDefault="00C37CED" w:rsidP="0077381A">
      <w:pPr>
        <w:pStyle w:val="ListParagraph"/>
        <w:spacing w:before="120" w:after="120" w:line="240" w:lineRule="atLeast"/>
        <w:contextualSpacing w:val="0"/>
        <w:rPr>
          <w:rFonts w:cstheme="minorHAnsi"/>
          <w:sz w:val="24"/>
          <w:szCs w:val="24"/>
        </w:rPr>
      </w:pPr>
      <w:r w:rsidRPr="00C13AE5">
        <w:rPr>
          <w:rFonts w:cstheme="minorHAnsi"/>
          <w:sz w:val="24"/>
          <w:szCs w:val="24"/>
        </w:rPr>
        <w:t>He or she must be honest, sociable and reliable</w:t>
      </w:r>
    </w:p>
    <w:p w14:paraId="589DD38D" w14:textId="77777777" w:rsidR="00765562" w:rsidRPr="00C13AE5" w:rsidRDefault="00765562" w:rsidP="0077381A">
      <w:pPr>
        <w:pStyle w:val="ListParagraph"/>
        <w:spacing w:before="120" w:after="120" w:line="240" w:lineRule="atLeast"/>
        <w:contextualSpacing w:val="0"/>
        <w:rPr>
          <w:rFonts w:cstheme="minorHAnsi"/>
          <w:sz w:val="24"/>
          <w:szCs w:val="24"/>
        </w:rPr>
      </w:pPr>
    </w:p>
    <w:p w14:paraId="39C99B65" w14:textId="77777777" w:rsidR="00765562" w:rsidRPr="00C13AE5" w:rsidRDefault="00765562" w:rsidP="0077381A">
      <w:pPr>
        <w:spacing w:before="120" w:after="120" w:line="240" w:lineRule="atLeast"/>
        <w:rPr>
          <w:rFonts w:cstheme="minorHAnsi"/>
          <w:b/>
          <w:sz w:val="24"/>
          <w:szCs w:val="24"/>
        </w:rPr>
      </w:pPr>
      <w:r w:rsidRPr="00C13AE5">
        <w:rPr>
          <w:rFonts w:cstheme="minorHAnsi"/>
          <w:b/>
          <w:sz w:val="24"/>
          <w:szCs w:val="24"/>
        </w:rPr>
        <w:t>PART 2: SOLUTION DISCUSSION</w:t>
      </w:r>
    </w:p>
    <w:p w14:paraId="065B3D00" w14:textId="77777777" w:rsidR="00765562" w:rsidRPr="00C13AE5" w:rsidRDefault="00765562" w:rsidP="0077381A">
      <w:pPr>
        <w:spacing w:before="120" w:after="120" w:line="240" w:lineRule="atLeast"/>
        <w:rPr>
          <w:rFonts w:cstheme="minorHAnsi"/>
          <w:sz w:val="24"/>
          <w:szCs w:val="24"/>
        </w:rPr>
      </w:pPr>
      <w:r w:rsidRPr="00C13AE5">
        <w:rPr>
          <w:rFonts w:cstheme="minorHAnsi"/>
          <w:sz w:val="24"/>
          <w:szCs w:val="24"/>
        </w:rPr>
        <w:t>Your friends are going to have a party. Where and when should they have the party?</w:t>
      </w:r>
    </w:p>
    <w:p w14:paraId="753FCB2A" w14:textId="77777777" w:rsidR="00765562" w:rsidRPr="00C13AE5" w:rsidRDefault="00C37CED" w:rsidP="0077381A">
      <w:pPr>
        <w:spacing w:before="120" w:after="120" w:line="240" w:lineRule="atLeast"/>
        <w:rPr>
          <w:rFonts w:cstheme="minorHAnsi"/>
          <w:sz w:val="24"/>
          <w:szCs w:val="24"/>
        </w:rPr>
      </w:pPr>
      <w:r w:rsidRPr="00C13AE5">
        <w:rPr>
          <w:rFonts w:cstheme="minorHAnsi"/>
          <w:sz w:val="24"/>
          <w:szCs w:val="24"/>
        </w:rPr>
        <w:t xml:space="preserve">I am going to talk about ABC restaurant. It is located downtown. It is spacious, clean and beautiful. Furthermore, the food is tasty and diverse. The service is good and the price is reasonable. </w:t>
      </w:r>
    </w:p>
    <w:p w14:paraId="2B6203DE" w14:textId="77777777" w:rsidR="00765562" w:rsidRPr="00C13AE5" w:rsidRDefault="00765562" w:rsidP="0077381A">
      <w:pPr>
        <w:spacing w:before="120" w:after="120" w:line="240" w:lineRule="atLeast"/>
        <w:rPr>
          <w:rFonts w:cstheme="minorHAnsi"/>
          <w:b/>
          <w:sz w:val="24"/>
          <w:szCs w:val="24"/>
        </w:rPr>
      </w:pPr>
      <w:r w:rsidRPr="00C13AE5">
        <w:rPr>
          <w:rFonts w:cstheme="minorHAnsi"/>
          <w:b/>
          <w:sz w:val="24"/>
          <w:szCs w:val="24"/>
        </w:rPr>
        <w:t>PART 3: TOPIC</w:t>
      </w:r>
    </w:p>
    <w:p w14:paraId="6A3B2DFE" w14:textId="77777777" w:rsidR="00C37CED" w:rsidRPr="00C13AE5" w:rsidRDefault="00765562" w:rsidP="0077381A">
      <w:pPr>
        <w:spacing w:line="240" w:lineRule="atLeast"/>
        <w:rPr>
          <w:rFonts w:cstheme="minorHAnsi"/>
          <w:sz w:val="24"/>
          <w:szCs w:val="24"/>
        </w:rPr>
      </w:pPr>
      <w:r w:rsidRPr="00C13AE5">
        <w:rPr>
          <w:rFonts w:cstheme="minorHAnsi"/>
          <w:sz w:val="24"/>
          <w:szCs w:val="24"/>
        </w:rPr>
        <w:t>Describe an activity you like to do in your free time</w:t>
      </w:r>
    </w:p>
    <w:p w14:paraId="7B605B03" w14:textId="77777777" w:rsidR="008139EF" w:rsidRPr="00C13AE5" w:rsidRDefault="00C37CED" w:rsidP="0077381A">
      <w:pPr>
        <w:spacing w:line="240" w:lineRule="atLeast"/>
        <w:rPr>
          <w:rFonts w:cstheme="minorHAnsi"/>
          <w:b/>
          <w:sz w:val="24"/>
          <w:szCs w:val="24"/>
          <w:lang w:val="fr-FR"/>
        </w:rPr>
      </w:pPr>
      <w:r w:rsidRPr="00C13AE5">
        <w:rPr>
          <w:rFonts w:cstheme="minorHAnsi"/>
          <w:sz w:val="24"/>
          <w:szCs w:val="24"/>
        </w:rPr>
        <w:t xml:space="preserve">In my free time, I often play sports. I play football with my friends at the weekend. We play at the stadium near my house. </w:t>
      </w:r>
      <w:r w:rsidR="00312E9B" w:rsidRPr="00C13AE5">
        <w:rPr>
          <w:rFonts w:cstheme="minorHAnsi"/>
          <w:sz w:val="24"/>
          <w:szCs w:val="24"/>
        </w:rPr>
        <w:t>It not only improves my health but also helps me relax</w:t>
      </w:r>
      <w:r w:rsidR="008139EF" w:rsidRPr="00C13AE5">
        <w:rPr>
          <w:rFonts w:cstheme="minorHAnsi"/>
          <w:b/>
          <w:sz w:val="24"/>
          <w:szCs w:val="24"/>
          <w:lang w:val="fr-FR"/>
        </w:rPr>
        <w:br w:type="page"/>
      </w:r>
    </w:p>
    <w:p w14:paraId="3A9077F4" w14:textId="77777777" w:rsidR="00E8626A" w:rsidRPr="007D2A19" w:rsidRDefault="00F63291" w:rsidP="00C13AE5">
      <w:pPr>
        <w:spacing w:line="240" w:lineRule="atLeast"/>
        <w:jc w:val="center"/>
        <w:rPr>
          <w:rFonts w:cstheme="minorHAnsi"/>
          <w:b/>
          <w:sz w:val="32"/>
          <w:szCs w:val="32"/>
          <w:u w:val="single"/>
          <w:lang w:val="fr-FR"/>
        </w:rPr>
      </w:pPr>
      <w:r w:rsidRPr="007D2A19">
        <w:rPr>
          <w:rFonts w:cstheme="minorHAnsi"/>
          <w:b/>
          <w:sz w:val="32"/>
          <w:szCs w:val="32"/>
          <w:u w:val="single"/>
          <w:lang w:val="fr-FR"/>
        </w:rPr>
        <w:lastRenderedPageBreak/>
        <w:t>TEST 3</w:t>
      </w:r>
    </w:p>
    <w:p w14:paraId="53569AD7"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LISTENING</w:t>
      </w:r>
    </w:p>
    <w:tbl>
      <w:tblPr>
        <w:tblStyle w:val="TableGrid0"/>
        <w:tblW w:w="0" w:type="auto"/>
        <w:tblLook w:val="04A0" w:firstRow="1" w:lastRow="0" w:firstColumn="1" w:lastColumn="0" w:noHBand="0" w:noVBand="1"/>
      </w:tblPr>
      <w:tblGrid>
        <w:gridCol w:w="1168"/>
        <w:gridCol w:w="1168"/>
        <w:gridCol w:w="1170"/>
        <w:gridCol w:w="1170"/>
        <w:gridCol w:w="1169"/>
        <w:gridCol w:w="1168"/>
        <w:gridCol w:w="1169"/>
        <w:gridCol w:w="1168"/>
      </w:tblGrid>
      <w:tr w:rsidR="00E8626A" w:rsidRPr="00C13AE5" w14:paraId="20B91B69" w14:textId="77777777" w:rsidTr="00455391">
        <w:tc>
          <w:tcPr>
            <w:tcW w:w="1258" w:type="dxa"/>
          </w:tcPr>
          <w:p w14:paraId="3C7F03B8"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1B</w:t>
            </w:r>
          </w:p>
        </w:tc>
        <w:tc>
          <w:tcPr>
            <w:tcW w:w="1258" w:type="dxa"/>
          </w:tcPr>
          <w:p w14:paraId="6FBE8CF9"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2A</w:t>
            </w:r>
          </w:p>
        </w:tc>
        <w:tc>
          <w:tcPr>
            <w:tcW w:w="1259" w:type="dxa"/>
          </w:tcPr>
          <w:p w14:paraId="7C331235"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3C</w:t>
            </w:r>
          </w:p>
        </w:tc>
        <w:tc>
          <w:tcPr>
            <w:tcW w:w="1259" w:type="dxa"/>
          </w:tcPr>
          <w:p w14:paraId="4E4E6EDE"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4C</w:t>
            </w:r>
          </w:p>
        </w:tc>
        <w:tc>
          <w:tcPr>
            <w:tcW w:w="1259" w:type="dxa"/>
          </w:tcPr>
          <w:p w14:paraId="32001EFB"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5C</w:t>
            </w:r>
          </w:p>
        </w:tc>
        <w:tc>
          <w:tcPr>
            <w:tcW w:w="1259" w:type="dxa"/>
          </w:tcPr>
          <w:p w14:paraId="49B13EFA"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6A</w:t>
            </w:r>
          </w:p>
        </w:tc>
        <w:tc>
          <w:tcPr>
            <w:tcW w:w="1259" w:type="dxa"/>
          </w:tcPr>
          <w:p w14:paraId="2FC9D4B6"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7B</w:t>
            </w:r>
          </w:p>
        </w:tc>
        <w:tc>
          <w:tcPr>
            <w:tcW w:w="1259" w:type="dxa"/>
          </w:tcPr>
          <w:p w14:paraId="6CF2266D"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8B</w:t>
            </w:r>
          </w:p>
        </w:tc>
      </w:tr>
      <w:tr w:rsidR="00E8626A" w:rsidRPr="00C13AE5" w14:paraId="7CB278A1" w14:textId="77777777" w:rsidTr="00455391">
        <w:tc>
          <w:tcPr>
            <w:tcW w:w="1258" w:type="dxa"/>
          </w:tcPr>
          <w:p w14:paraId="785D4FB3"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9D</w:t>
            </w:r>
          </w:p>
        </w:tc>
        <w:tc>
          <w:tcPr>
            <w:tcW w:w="1258" w:type="dxa"/>
          </w:tcPr>
          <w:p w14:paraId="2EC78DF3"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10C</w:t>
            </w:r>
          </w:p>
        </w:tc>
        <w:tc>
          <w:tcPr>
            <w:tcW w:w="1259" w:type="dxa"/>
          </w:tcPr>
          <w:p w14:paraId="389D69EF"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11D</w:t>
            </w:r>
          </w:p>
        </w:tc>
        <w:tc>
          <w:tcPr>
            <w:tcW w:w="1259" w:type="dxa"/>
          </w:tcPr>
          <w:p w14:paraId="09F5DAAE"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12B</w:t>
            </w:r>
          </w:p>
        </w:tc>
        <w:tc>
          <w:tcPr>
            <w:tcW w:w="1259" w:type="dxa"/>
          </w:tcPr>
          <w:p w14:paraId="37D30B6B"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13A</w:t>
            </w:r>
          </w:p>
        </w:tc>
        <w:tc>
          <w:tcPr>
            <w:tcW w:w="1259" w:type="dxa"/>
          </w:tcPr>
          <w:p w14:paraId="3669E947"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14B</w:t>
            </w:r>
          </w:p>
        </w:tc>
        <w:tc>
          <w:tcPr>
            <w:tcW w:w="1259" w:type="dxa"/>
          </w:tcPr>
          <w:p w14:paraId="182727BB"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15A</w:t>
            </w:r>
          </w:p>
        </w:tc>
        <w:tc>
          <w:tcPr>
            <w:tcW w:w="1259" w:type="dxa"/>
          </w:tcPr>
          <w:p w14:paraId="312BE9BB"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16B</w:t>
            </w:r>
          </w:p>
        </w:tc>
      </w:tr>
      <w:tr w:rsidR="00E8626A" w:rsidRPr="00C13AE5" w14:paraId="3E095457" w14:textId="77777777" w:rsidTr="00455391">
        <w:tc>
          <w:tcPr>
            <w:tcW w:w="1258" w:type="dxa"/>
          </w:tcPr>
          <w:p w14:paraId="65CAC68D"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17D</w:t>
            </w:r>
          </w:p>
        </w:tc>
        <w:tc>
          <w:tcPr>
            <w:tcW w:w="1258" w:type="dxa"/>
          </w:tcPr>
          <w:p w14:paraId="2F2FF80C"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18A</w:t>
            </w:r>
          </w:p>
        </w:tc>
        <w:tc>
          <w:tcPr>
            <w:tcW w:w="1259" w:type="dxa"/>
          </w:tcPr>
          <w:p w14:paraId="5E4BC29E"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19B</w:t>
            </w:r>
          </w:p>
        </w:tc>
        <w:tc>
          <w:tcPr>
            <w:tcW w:w="1259" w:type="dxa"/>
          </w:tcPr>
          <w:p w14:paraId="1B761492"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20A</w:t>
            </w:r>
          </w:p>
        </w:tc>
        <w:tc>
          <w:tcPr>
            <w:tcW w:w="1259" w:type="dxa"/>
          </w:tcPr>
          <w:p w14:paraId="1BFFF178"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21B</w:t>
            </w:r>
          </w:p>
        </w:tc>
        <w:tc>
          <w:tcPr>
            <w:tcW w:w="1259" w:type="dxa"/>
          </w:tcPr>
          <w:p w14:paraId="44DF468F"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22B</w:t>
            </w:r>
          </w:p>
        </w:tc>
        <w:tc>
          <w:tcPr>
            <w:tcW w:w="1259" w:type="dxa"/>
          </w:tcPr>
          <w:p w14:paraId="44A2BE1B"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23C</w:t>
            </w:r>
          </w:p>
        </w:tc>
        <w:tc>
          <w:tcPr>
            <w:tcW w:w="1259" w:type="dxa"/>
          </w:tcPr>
          <w:p w14:paraId="3263E9B3"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24C</w:t>
            </w:r>
          </w:p>
        </w:tc>
      </w:tr>
      <w:tr w:rsidR="00E8626A" w:rsidRPr="00C13AE5" w14:paraId="56334DB1" w14:textId="77777777" w:rsidTr="00455391">
        <w:tc>
          <w:tcPr>
            <w:tcW w:w="1258" w:type="dxa"/>
          </w:tcPr>
          <w:p w14:paraId="06F55F0E"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25A</w:t>
            </w:r>
          </w:p>
        </w:tc>
        <w:tc>
          <w:tcPr>
            <w:tcW w:w="1258" w:type="dxa"/>
          </w:tcPr>
          <w:p w14:paraId="0E4C6093"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26C</w:t>
            </w:r>
          </w:p>
        </w:tc>
        <w:tc>
          <w:tcPr>
            <w:tcW w:w="1259" w:type="dxa"/>
          </w:tcPr>
          <w:p w14:paraId="23219BA1"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27A</w:t>
            </w:r>
          </w:p>
        </w:tc>
        <w:tc>
          <w:tcPr>
            <w:tcW w:w="1259" w:type="dxa"/>
          </w:tcPr>
          <w:p w14:paraId="5B5C3A1E"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28D</w:t>
            </w:r>
          </w:p>
        </w:tc>
        <w:tc>
          <w:tcPr>
            <w:tcW w:w="1259" w:type="dxa"/>
          </w:tcPr>
          <w:p w14:paraId="7C2E6770"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29C</w:t>
            </w:r>
          </w:p>
        </w:tc>
        <w:tc>
          <w:tcPr>
            <w:tcW w:w="1259" w:type="dxa"/>
          </w:tcPr>
          <w:p w14:paraId="1B432C06"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30B</w:t>
            </w:r>
          </w:p>
        </w:tc>
        <w:tc>
          <w:tcPr>
            <w:tcW w:w="1259" w:type="dxa"/>
          </w:tcPr>
          <w:p w14:paraId="7AFCB13A"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31B</w:t>
            </w:r>
          </w:p>
        </w:tc>
        <w:tc>
          <w:tcPr>
            <w:tcW w:w="1259" w:type="dxa"/>
          </w:tcPr>
          <w:p w14:paraId="4B27F01C"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32B</w:t>
            </w:r>
          </w:p>
        </w:tc>
      </w:tr>
      <w:tr w:rsidR="00E8626A" w:rsidRPr="00C13AE5" w14:paraId="00C5EA57" w14:textId="77777777" w:rsidTr="00455391">
        <w:tc>
          <w:tcPr>
            <w:tcW w:w="1258" w:type="dxa"/>
          </w:tcPr>
          <w:p w14:paraId="0938723F"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33B</w:t>
            </w:r>
          </w:p>
        </w:tc>
        <w:tc>
          <w:tcPr>
            <w:tcW w:w="1258" w:type="dxa"/>
          </w:tcPr>
          <w:p w14:paraId="5583806D"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34A</w:t>
            </w:r>
          </w:p>
        </w:tc>
        <w:tc>
          <w:tcPr>
            <w:tcW w:w="1259" w:type="dxa"/>
          </w:tcPr>
          <w:p w14:paraId="30E2AF83"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35B</w:t>
            </w:r>
          </w:p>
        </w:tc>
        <w:tc>
          <w:tcPr>
            <w:tcW w:w="1259" w:type="dxa"/>
          </w:tcPr>
          <w:p w14:paraId="03740D3C" w14:textId="77777777" w:rsidR="00E8626A" w:rsidRPr="00C13AE5" w:rsidRDefault="00E8626A" w:rsidP="0077381A">
            <w:pPr>
              <w:spacing w:line="240" w:lineRule="atLeast"/>
              <w:rPr>
                <w:rFonts w:cstheme="minorHAnsi"/>
                <w:b/>
                <w:color w:val="000000"/>
                <w:sz w:val="24"/>
                <w:szCs w:val="24"/>
              </w:rPr>
            </w:pPr>
          </w:p>
        </w:tc>
        <w:tc>
          <w:tcPr>
            <w:tcW w:w="1259" w:type="dxa"/>
          </w:tcPr>
          <w:p w14:paraId="162C65B4" w14:textId="77777777" w:rsidR="00E8626A" w:rsidRPr="00C13AE5" w:rsidRDefault="00E8626A" w:rsidP="0077381A">
            <w:pPr>
              <w:spacing w:line="240" w:lineRule="atLeast"/>
              <w:rPr>
                <w:rFonts w:cstheme="minorHAnsi"/>
                <w:b/>
                <w:color w:val="000000"/>
                <w:sz w:val="24"/>
                <w:szCs w:val="24"/>
              </w:rPr>
            </w:pPr>
          </w:p>
        </w:tc>
        <w:tc>
          <w:tcPr>
            <w:tcW w:w="1259" w:type="dxa"/>
          </w:tcPr>
          <w:p w14:paraId="404678FE" w14:textId="77777777" w:rsidR="00E8626A" w:rsidRPr="00C13AE5" w:rsidRDefault="00E8626A" w:rsidP="0077381A">
            <w:pPr>
              <w:spacing w:line="240" w:lineRule="atLeast"/>
              <w:rPr>
                <w:rFonts w:cstheme="minorHAnsi"/>
                <w:b/>
                <w:color w:val="000000"/>
                <w:sz w:val="24"/>
                <w:szCs w:val="24"/>
              </w:rPr>
            </w:pPr>
          </w:p>
        </w:tc>
        <w:tc>
          <w:tcPr>
            <w:tcW w:w="1259" w:type="dxa"/>
          </w:tcPr>
          <w:p w14:paraId="6A9C7081" w14:textId="77777777" w:rsidR="00E8626A" w:rsidRPr="00C13AE5" w:rsidRDefault="00E8626A" w:rsidP="0077381A">
            <w:pPr>
              <w:spacing w:line="240" w:lineRule="atLeast"/>
              <w:rPr>
                <w:rFonts w:cstheme="minorHAnsi"/>
                <w:b/>
                <w:color w:val="000000"/>
                <w:sz w:val="24"/>
                <w:szCs w:val="24"/>
              </w:rPr>
            </w:pPr>
          </w:p>
        </w:tc>
        <w:tc>
          <w:tcPr>
            <w:tcW w:w="1259" w:type="dxa"/>
          </w:tcPr>
          <w:p w14:paraId="0E94E29A" w14:textId="77777777" w:rsidR="00E8626A" w:rsidRPr="00C13AE5" w:rsidRDefault="00E8626A" w:rsidP="0077381A">
            <w:pPr>
              <w:spacing w:line="240" w:lineRule="atLeast"/>
              <w:rPr>
                <w:rFonts w:cstheme="minorHAnsi"/>
                <w:b/>
                <w:color w:val="000000"/>
                <w:sz w:val="24"/>
                <w:szCs w:val="24"/>
              </w:rPr>
            </w:pPr>
          </w:p>
        </w:tc>
      </w:tr>
    </w:tbl>
    <w:p w14:paraId="43BBCE84" w14:textId="77777777" w:rsidR="00E8626A" w:rsidRPr="00C13AE5" w:rsidRDefault="00E8626A" w:rsidP="0077381A">
      <w:pPr>
        <w:spacing w:line="240" w:lineRule="atLeast"/>
        <w:rPr>
          <w:rFonts w:cstheme="minorHAnsi"/>
          <w:color w:val="000000"/>
          <w:sz w:val="24"/>
          <w:szCs w:val="24"/>
        </w:rPr>
      </w:pPr>
    </w:p>
    <w:p w14:paraId="16EE7FAA" w14:textId="77777777" w:rsidR="00E8626A" w:rsidRPr="00C13AE5" w:rsidRDefault="00E8626A" w:rsidP="0077381A">
      <w:pPr>
        <w:spacing w:line="240" w:lineRule="atLeast"/>
        <w:rPr>
          <w:rFonts w:cstheme="minorHAnsi"/>
          <w:b/>
          <w:color w:val="000000"/>
          <w:sz w:val="24"/>
          <w:szCs w:val="24"/>
        </w:rPr>
      </w:pPr>
      <w:r w:rsidRPr="00C13AE5">
        <w:rPr>
          <w:rFonts w:cstheme="minorHAnsi"/>
          <w:b/>
          <w:color w:val="000000"/>
          <w:sz w:val="24"/>
          <w:szCs w:val="24"/>
        </w:rPr>
        <w:t>READING</w:t>
      </w:r>
    </w:p>
    <w:tbl>
      <w:tblPr>
        <w:tblStyle w:val="TableGrid0"/>
        <w:tblW w:w="0" w:type="auto"/>
        <w:tblLook w:val="04A0" w:firstRow="1" w:lastRow="0" w:firstColumn="1" w:lastColumn="0" w:noHBand="0" w:noVBand="1"/>
      </w:tblPr>
      <w:tblGrid>
        <w:gridCol w:w="935"/>
        <w:gridCol w:w="934"/>
        <w:gridCol w:w="936"/>
        <w:gridCol w:w="935"/>
        <w:gridCol w:w="935"/>
        <w:gridCol w:w="935"/>
        <w:gridCol w:w="935"/>
        <w:gridCol w:w="935"/>
        <w:gridCol w:w="935"/>
        <w:gridCol w:w="935"/>
      </w:tblGrid>
      <w:tr w:rsidR="00B112EA" w:rsidRPr="00C13AE5" w14:paraId="632FAADD" w14:textId="77777777" w:rsidTr="00B112EA">
        <w:tc>
          <w:tcPr>
            <w:tcW w:w="962" w:type="dxa"/>
          </w:tcPr>
          <w:p w14:paraId="56A4564D"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1B</w:t>
            </w:r>
          </w:p>
        </w:tc>
        <w:tc>
          <w:tcPr>
            <w:tcW w:w="962" w:type="dxa"/>
          </w:tcPr>
          <w:p w14:paraId="798FB4FD"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2C</w:t>
            </w:r>
          </w:p>
        </w:tc>
        <w:tc>
          <w:tcPr>
            <w:tcW w:w="963" w:type="dxa"/>
          </w:tcPr>
          <w:p w14:paraId="191F5921"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3D</w:t>
            </w:r>
          </w:p>
        </w:tc>
        <w:tc>
          <w:tcPr>
            <w:tcW w:w="963" w:type="dxa"/>
          </w:tcPr>
          <w:p w14:paraId="62AB0D58"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4C</w:t>
            </w:r>
          </w:p>
        </w:tc>
        <w:tc>
          <w:tcPr>
            <w:tcW w:w="963" w:type="dxa"/>
          </w:tcPr>
          <w:p w14:paraId="572BD850"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5B</w:t>
            </w:r>
          </w:p>
        </w:tc>
        <w:tc>
          <w:tcPr>
            <w:tcW w:w="963" w:type="dxa"/>
          </w:tcPr>
          <w:p w14:paraId="48164BC1"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6B</w:t>
            </w:r>
          </w:p>
        </w:tc>
        <w:tc>
          <w:tcPr>
            <w:tcW w:w="963" w:type="dxa"/>
          </w:tcPr>
          <w:p w14:paraId="1A650B06"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7C</w:t>
            </w:r>
          </w:p>
        </w:tc>
        <w:tc>
          <w:tcPr>
            <w:tcW w:w="963" w:type="dxa"/>
          </w:tcPr>
          <w:p w14:paraId="3164ABD7"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8D</w:t>
            </w:r>
          </w:p>
        </w:tc>
        <w:tc>
          <w:tcPr>
            <w:tcW w:w="963" w:type="dxa"/>
          </w:tcPr>
          <w:p w14:paraId="7E211598" w14:textId="77777777" w:rsidR="00B112EA" w:rsidRPr="00C13AE5" w:rsidRDefault="009E7EFB" w:rsidP="0077381A">
            <w:pPr>
              <w:spacing w:line="240" w:lineRule="atLeast"/>
              <w:rPr>
                <w:rFonts w:cstheme="minorHAnsi"/>
                <w:b/>
                <w:color w:val="000000"/>
                <w:sz w:val="24"/>
                <w:szCs w:val="24"/>
              </w:rPr>
            </w:pPr>
            <w:r>
              <w:rPr>
                <w:rFonts w:cstheme="minorHAnsi"/>
                <w:b/>
                <w:color w:val="000000"/>
                <w:sz w:val="24"/>
                <w:szCs w:val="24"/>
              </w:rPr>
              <w:t>9B</w:t>
            </w:r>
          </w:p>
        </w:tc>
        <w:tc>
          <w:tcPr>
            <w:tcW w:w="963" w:type="dxa"/>
          </w:tcPr>
          <w:p w14:paraId="564654CA"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10A</w:t>
            </w:r>
          </w:p>
        </w:tc>
      </w:tr>
      <w:tr w:rsidR="00B112EA" w:rsidRPr="00C13AE5" w14:paraId="7814E6F6" w14:textId="77777777" w:rsidTr="00B112EA">
        <w:tc>
          <w:tcPr>
            <w:tcW w:w="962" w:type="dxa"/>
          </w:tcPr>
          <w:p w14:paraId="36BAC630"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11D</w:t>
            </w:r>
          </w:p>
        </w:tc>
        <w:tc>
          <w:tcPr>
            <w:tcW w:w="962" w:type="dxa"/>
          </w:tcPr>
          <w:p w14:paraId="3651FA7A"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12C</w:t>
            </w:r>
          </w:p>
        </w:tc>
        <w:tc>
          <w:tcPr>
            <w:tcW w:w="963" w:type="dxa"/>
          </w:tcPr>
          <w:p w14:paraId="0202E866"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13A</w:t>
            </w:r>
          </w:p>
        </w:tc>
        <w:tc>
          <w:tcPr>
            <w:tcW w:w="963" w:type="dxa"/>
          </w:tcPr>
          <w:p w14:paraId="449A4EDF" w14:textId="77777777" w:rsidR="00B112EA" w:rsidRPr="00C13AE5" w:rsidRDefault="009E7EFB" w:rsidP="0077381A">
            <w:pPr>
              <w:spacing w:line="240" w:lineRule="atLeast"/>
              <w:rPr>
                <w:rFonts w:cstheme="minorHAnsi"/>
                <w:b/>
                <w:color w:val="000000"/>
                <w:sz w:val="24"/>
                <w:szCs w:val="24"/>
              </w:rPr>
            </w:pPr>
            <w:r>
              <w:rPr>
                <w:rFonts w:cstheme="minorHAnsi"/>
                <w:b/>
                <w:color w:val="000000"/>
                <w:sz w:val="24"/>
                <w:szCs w:val="24"/>
              </w:rPr>
              <w:t>14C</w:t>
            </w:r>
          </w:p>
        </w:tc>
        <w:tc>
          <w:tcPr>
            <w:tcW w:w="963" w:type="dxa"/>
          </w:tcPr>
          <w:p w14:paraId="6ED0953B" w14:textId="77777777" w:rsidR="00B112EA" w:rsidRPr="00C13AE5" w:rsidRDefault="009E7EFB" w:rsidP="0077381A">
            <w:pPr>
              <w:spacing w:line="240" w:lineRule="atLeast"/>
              <w:rPr>
                <w:rFonts w:cstheme="minorHAnsi"/>
                <w:b/>
                <w:color w:val="000000"/>
                <w:sz w:val="24"/>
                <w:szCs w:val="24"/>
              </w:rPr>
            </w:pPr>
            <w:r>
              <w:rPr>
                <w:rFonts w:cstheme="minorHAnsi"/>
                <w:b/>
                <w:color w:val="000000"/>
                <w:sz w:val="24"/>
                <w:szCs w:val="24"/>
              </w:rPr>
              <w:t>15D</w:t>
            </w:r>
          </w:p>
        </w:tc>
        <w:tc>
          <w:tcPr>
            <w:tcW w:w="963" w:type="dxa"/>
          </w:tcPr>
          <w:p w14:paraId="52F9EF92"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16A</w:t>
            </w:r>
          </w:p>
        </w:tc>
        <w:tc>
          <w:tcPr>
            <w:tcW w:w="963" w:type="dxa"/>
          </w:tcPr>
          <w:p w14:paraId="596886AF"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17D</w:t>
            </w:r>
          </w:p>
        </w:tc>
        <w:tc>
          <w:tcPr>
            <w:tcW w:w="963" w:type="dxa"/>
          </w:tcPr>
          <w:p w14:paraId="1A03CED4"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18C</w:t>
            </w:r>
          </w:p>
        </w:tc>
        <w:tc>
          <w:tcPr>
            <w:tcW w:w="963" w:type="dxa"/>
          </w:tcPr>
          <w:p w14:paraId="1F225A08"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19B</w:t>
            </w:r>
          </w:p>
        </w:tc>
        <w:tc>
          <w:tcPr>
            <w:tcW w:w="963" w:type="dxa"/>
          </w:tcPr>
          <w:p w14:paraId="03E4B588"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20B</w:t>
            </w:r>
          </w:p>
        </w:tc>
      </w:tr>
      <w:tr w:rsidR="00B112EA" w:rsidRPr="00C13AE5" w14:paraId="5930684D" w14:textId="77777777" w:rsidTr="00B112EA">
        <w:tc>
          <w:tcPr>
            <w:tcW w:w="962" w:type="dxa"/>
          </w:tcPr>
          <w:p w14:paraId="54ED7349"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21C</w:t>
            </w:r>
          </w:p>
        </w:tc>
        <w:tc>
          <w:tcPr>
            <w:tcW w:w="962" w:type="dxa"/>
          </w:tcPr>
          <w:p w14:paraId="346CA48B"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22B</w:t>
            </w:r>
          </w:p>
        </w:tc>
        <w:tc>
          <w:tcPr>
            <w:tcW w:w="963" w:type="dxa"/>
          </w:tcPr>
          <w:p w14:paraId="46F126FC"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23C</w:t>
            </w:r>
          </w:p>
        </w:tc>
        <w:tc>
          <w:tcPr>
            <w:tcW w:w="963" w:type="dxa"/>
          </w:tcPr>
          <w:p w14:paraId="2C717E1F"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24A</w:t>
            </w:r>
          </w:p>
        </w:tc>
        <w:tc>
          <w:tcPr>
            <w:tcW w:w="963" w:type="dxa"/>
          </w:tcPr>
          <w:p w14:paraId="1900264F"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25C</w:t>
            </w:r>
          </w:p>
        </w:tc>
        <w:tc>
          <w:tcPr>
            <w:tcW w:w="963" w:type="dxa"/>
          </w:tcPr>
          <w:p w14:paraId="35CA5D45"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26A</w:t>
            </w:r>
          </w:p>
        </w:tc>
        <w:tc>
          <w:tcPr>
            <w:tcW w:w="963" w:type="dxa"/>
          </w:tcPr>
          <w:p w14:paraId="2F68FF3A"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27D</w:t>
            </w:r>
          </w:p>
        </w:tc>
        <w:tc>
          <w:tcPr>
            <w:tcW w:w="963" w:type="dxa"/>
          </w:tcPr>
          <w:p w14:paraId="6A1421C5"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28D</w:t>
            </w:r>
          </w:p>
        </w:tc>
        <w:tc>
          <w:tcPr>
            <w:tcW w:w="963" w:type="dxa"/>
          </w:tcPr>
          <w:p w14:paraId="21606A45"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29C</w:t>
            </w:r>
          </w:p>
        </w:tc>
        <w:tc>
          <w:tcPr>
            <w:tcW w:w="963" w:type="dxa"/>
          </w:tcPr>
          <w:p w14:paraId="0AD99B88"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30D</w:t>
            </w:r>
          </w:p>
        </w:tc>
      </w:tr>
      <w:tr w:rsidR="00B112EA" w:rsidRPr="00C13AE5" w14:paraId="2FD63B4E" w14:textId="77777777" w:rsidTr="00B112EA">
        <w:tc>
          <w:tcPr>
            <w:tcW w:w="962" w:type="dxa"/>
          </w:tcPr>
          <w:p w14:paraId="311E3F25"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31B</w:t>
            </w:r>
          </w:p>
        </w:tc>
        <w:tc>
          <w:tcPr>
            <w:tcW w:w="962" w:type="dxa"/>
          </w:tcPr>
          <w:p w14:paraId="70693ADE"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32B</w:t>
            </w:r>
          </w:p>
        </w:tc>
        <w:tc>
          <w:tcPr>
            <w:tcW w:w="963" w:type="dxa"/>
          </w:tcPr>
          <w:p w14:paraId="10043AFB"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33D</w:t>
            </w:r>
          </w:p>
        </w:tc>
        <w:tc>
          <w:tcPr>
            <w:tcW w:w="963" w:type="dxa"/>
          </w:tcPr>
          <w:p w14:paraId="0D576B0E"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34D</w:t>
            </w:r>
          </w:p>
        </w:tc>
        <w:tc>
          <w:tcPr>
            <w:tcW w:w="963" w:type="dxa"/>
          </w:tcPr>
          <w:p w14:paraId="6DB2B094"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35A</w:t>
            </w:r>
          </w:p>
        </w:tc>
        <w:tc>
          <w:tcPr>
            <w:tcW w:w="963" w:type="dxa"/>
          </w:tcPr>
          <w:p w14:paraId="7B2D1C51"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36B</w:t>
            </w:r>
          </w:p>
        </w:tc>
        <w:tc>
          <w:tcPr>
            <w:tcW w:w="963" w:type="dxa"/>
          </w:tcPr>
          <w:p w14:paraId="0CA447B0"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37A</w:t>
            </w:r>
          </w:p>
        </w:tc>
        <w:tc>
          <w:tcPr>
            <w:tcW w:w="963" w:type="dxa"/>
          </w:tcPr>
          <w:p w14:paraId="155EF2F2"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38A</w:t>
            </w:r>
          </w:p>
        </w:tc>
        <w:tc>
          <w:tcPr>
            <w:tcW w:w="963" w:type="dxa"/>
          </w:tcPr>
          <w:p w14:paraId="769AF6BE"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39D</w:t>
            </w:r>
          </w:p>
        </w:tc>
        <w:tc>
          <w:tcPr>
            <w:tcW w:w="963" w:type="dxa"/>
          </w:tcPr>
          <w:p w14:paraId="31F8C625" w14:textId="77777777" w:rsidR="00B112EA" w:rsidRPr="00C13AE5" w:rsidRDefault="00B112EA" w:rsidP="0077381A">
            <w:pPr>
              <w:spacing w:line="240" w:lineRule="atLeast"/>
              <w:rPr>
                <w:rFonts w:cstheme="minorHAnsi"/>
                <w:b/>
                <w:color w:val="000000"/>
                <w:sz w:val="24"/>
                <w:szCs w:val="24"/>
              </w:rPr>
            </w:pPr>
            <w:r w:rsidRPr="00C13AE5">
              <w:rPr>
                <w:rFonts w:cstheme="minorHAnsi"/>
                <w:b/>
                <w:color w:val="000000"/>
                <w:sz w:val="24"/>
                <w:szCs w:val="24"/>
              </w:rPr>
              <w:t>40C</w:t>
            </w:r>
          </w:p>
        </w:tc>
      </w:tr>
    </w:tbl>
    <w:p w14:paraId="48ADEC36" w14:textId="77777777" w:rsidR="00B112EA" w:rsidRPr="00C13AE5" w:rsidRDefault="00B112EA" w:rsidP="0077381A">
      <w:pPr>
        <w:spacing w:line="240" w:lineRule="atLeast"/>
        <w:rPr>
          <w:rFonts w:cstheme="minorHAnsi"/>
          <w:b/>
          <w:color w:val="000000"/>
          <w:sz w:val="24"/>
          <w:szCs w:val="24"/>
        </w:rPr>
      </w:pPr>
    </w:p>
    <w:p w14:paraId="534BBB64" w14:textId="77777777" w:rsidR="00E8626A" w:rsidRPr="00C13AE5" w:rsidRDefault="008139EF" w:rsidP="0077381A">
      <w:pPr>
        <w:spacing w:line="240" w:lineRule="atLeast"/>
        <w:rPr>
          <w:rFonts w:cstheme="minorHAnsi"/>
          <w:b/>
          <w:sz w:val="24"/>
          <w:szCs w:val="24"/>
        </w:rPr>
      </w:pPr>
      <w:r w:rsidRPr="00C13AE5">
        <w:rPr>
          <w:rFonts w:cstheme="minorHAnsi"/>
          <w:b/>
          <w:sz w:val="24"/>
          <w:szCs w:val="24"/>
        </w:rPr>
        <w:t xml:space="preserve">WRITING </w:t>
      </w:r>
    </w:p>
    <w:p w14:paraId="1B60DB20" w14:textId="77777777" w:rsidR="008139EF" w:rsidRPr="00C13AE5" w:rsidRDefault="008139EF" w:rsidP="0077381A">
      <w:pPr>
        <w:spacing w:line="240" w:lineRule="atLeast"/>
        <w:rPr>
          <w:rFonts w:cstheme="minorHAnsi"/>
          <w:b/>
          <w:sz w:val="24"/>
          <w:szCs w:val="24"/>
        </w:rPr>
      </w:pPr>
      <w:r w:rsidRPr="00C13AE5">
        <w:rPr>
          <w:rFonts w:cstheme="minorHAnsi"/>
          <w:b/>
          <w:sz w:val="24"/>
          <w:szCs w:val="24"/>
        </w:rPr>
        <w:t xml:space="preserve">TASK 1 </w:t>
      </w:r>
    </w:p>
    <w:p w14:paraId="6DC30E66" w14:textId="77777777" w:rsidR="008139EF" w:rsidRPr="00C13AE5" w:rsidRDefault="008139EF" w:rsidP="0077381A">
      <w:pPr>
        <w:spacing w:after="0" w:line="240" w:lineRule="atLeast"/>
        <w:rPr>
          <w:rFonts w:cstheme="minorHAnsi"/>
          <w:sz w:val="24"/>
          <w:szCs w:val="24"/>
        </w:rPr>
      </w:pPr>
    </w:p>
    <w:p w14:paraId="6F0C4C99" w14:textId="77777777" w:rsidR="008139EF" w:rsidRPr="00C13AE5" w:rsidRDefault="008139EF" w:rsidP="0077381A">
      <w:pPr>
        <w:spacing w:after="0" w:line="240" w:lineRule="atLeast"/>
        <w:rPr>
          <w:rFonts w:cstheme="minorHAnsi"/>
          <w:sz w:val="24"/>
          <w:szCs w:val="24"/>
        </w:rPr>
      </w:pPr>
      <w:r w:rsidRPr="00C13AE5">
        <w:rPr>
          <w:rFonts w:cstheme="minorHAnsi"/>
          <w:sz w:val="24"/>
          <w:szCs w:val="24"/>
        </w:rPr>
        <w:t xml:space="preserve">You should spend about 20 minutes on this task. </w:t>
      </w:r>
    </w:p>
    <w:p w14:paraId="45E37900" w14:textId="77777777" w:rsidR="008139EF" w:rsidRPr="00C13AE5" w:rsidRDefault="008139EF" w:rsidP="0077381A">
      <w:pPr>
        <w:spacing w:after="0" w:line="240" w:lineRule="atLeast"/>
        <w:rPr>
          <w:rFonts w:cstheme="minorHAnsi"/>
          <w:sz w:val="24"/>
          <w:szCs w:val="24"/>
        </w:rPr>
      </w:pPr>
    </w:p>
    <w:p w14:paraId="42A5D2BC" w14:textId="77777777" w:rsidR="008139EF" w:rsidRPr="00C13AE5" w:rsidRDefault="008139EF" w:rsidP="0077381A">
      <w:pPr>
        <w:spacing w:line="240" w:lineRule="atLeast"/>
        <w:rPr>
          <w:rFonts w:cstheme="minorHAnsi"/>
          <w:b/>
          <w:sz w:val="24"/>
          <w:szCs w:val="24"/>
        </w:rPr>
      </w:pPr>
      <w:r w:rsidRPr="00C13AE5">
        <w:rPr>
          <w:rFonts w:cstheme="minorHAnsi"/>
          <w:b/>
          <w:sz w:val="24"/>
          <w:szCs w:val="24"/>
        </w:rPr>
        <w:t>Write a letter to one of your friend to tell her about the holiday you are having. In your letter you should say</w:t>
      </w:r>
    </w:p>
    <w:p w14:paraId="6E92590D" w14:textId="77777777" w:rsidR="008139EF" w:rsidRPr="00C13AE5" w:rsidRDefault="008139EF" w:rsidP="0077381A">
      <w:pPr>
        <w:pStyle w:val="ListParagraph"/>
        <w:numPr>
          <w:ilvl w:val="0"/>
          <w:numId w:val="28"/>
        </w:numPr>
        <w:spacing w:line="240" w:lineRule="atLeast"/>
        <w:contextualSpacing w:val="0"/>
        <w:rPr>
          <w:rFonts w:cstheme="minorHAnsi"/>
          <w:b/>
          <w:sz w:val="24"/>
          <w:szCs w:val="24"/>
        </w:rPr>
      </w:pPr>
      <w:r w:rsidRPr="00C13AE5">
        <w:rPr>
          <w:rFonts w:cstheme="minorHAnsi"/>
          <w:b/>
          <w:sz w:val="24"/>
          <w:szCs w:val="24"/>
        </w:rPr>
        <w:t>Where you are going</w:t>
      </w:r>
    </w:p>
    <w:p w14:paraId="7F6F30FE" w14:textId="77777777" w:rsidR="008139EF" w:rsidRPr="00C13AE5" w:rsidRDefault="008139EF" w:rsidP="0077381A">
      <w:pPr>
        <w:pStyle w:val="ListParagraph"/>
        <w:numPr>
          <w:ilvl w:val="0"/>
          <w:numId w:val="28"/>
        </w:numPr>
        <w:spacing w:line="240" w:lineRule="atLeast"/>
        <w:contextualSpacing w:val="0"/>
        <w:rPr>
          <w:rFonts w:cstheme="minorHAnsi"/>
          <w:b/>
          <w:sz w:val="24"/>
          <w:szCs w:val="24"/>
        </w:rPr>
      </w:pPr>
      <w:r w:rsidRPr="00C13AE5">
        <w:rPr>
          <w:rFonts w:cstheme="minorHAnsi"/>
          <w:b/>
          <w:sz w:val="24"/>
          <w:szCs w:val="24"/>
        </w:rPr>
        <w:t>Why you want to go there</w:t>
      </w:r>
    </w:p>
    <w:p w14:paraId="67B7886B" w14:textId="77777777" w:rsidR="008139EF" w:rsidRPr="00C13AE5" w:rsidRDefault="008139EF" w:rsidP="0077381A">
      <w:pPr>
        <w:pStyle w:val="ListParagraph"/>
        <w:numPr>
          <w:ilvl w:val="0"/>
          <w:numId w:val="28"/>
        </w:numPr>
        <w:spacing w:line="240" w:lineRule="atLeast"/>
        <w:contextualSpacing w:val="0"/>
        <w:rPr>
          <w:rFonts w:cstheme="minorHAnsi"/>
          <w:b/>
          <w:sz w:val="24"/>
          <w:szCs w:val="24"/>
        </w:rPr>
      </w:pPr>
      <w:r w:rsidRPr="00C13AE5">
        <w:rPr>
          <w:rFonts w:cstheme="minorHAnsi"/>
          <w:b/>
          <w:sz w:val="24"/>
          <w:szCs w:val="24"/>
        </w:rPr>
        <w:t>The people you are going with</w:t>
      </w:r>
    </w:p>
    <w:p w14:paraId="06F94C5D" w14:textId="77777777" w:rsidR="008139EF" w:rsidRPr="00C13AE5" w:rsidRDefault="008139EF" w:rsidP="0077381A">
      <w:pPr>
        <w:spacing w:line="240" w:lineRule="atLeast"/>
        <w:rPr>
          <w:rFonts w:cstheme="minorHAnsi"/>
          <w:sz w:val="24"/>
          <w:szCs w:val="24"/>
        </w:rPr>
      </w:pPr>
      <w:r w:rsidRPr="00C13AE5">
        <w:rPr>
          <w:rFonts w:cstheme="minorHAnsi"/>
          <w:sz w:val="24"/>
          <w:szCs w:val="24"/>
        </w:rPr>
        <w:t xml:space="preserve">You should write at least 120 words. You do not need to include your name or address.  </w:t>
      </w:r>
    </w:p>
    <w:p w14:paraId="24F336F2" w14:textId="77777777" w:rsidR="008139EF" w:rsidRPr="00C13AE5" w:rsidRDefault="008139EF" w:rsidP="0077381A">
      <w:pPr>
        <w:spacing w:line="240" w:lineRule="atLeast"/>
        <w:jc w:val="center"/>
        <w:rPr>
          <w:rFonts w:cstheme="minorHAnsi"/>
          <w:sz w:val="24"/>
          <w:szCs w:val="24"/>
        </w:rPr>
      </w:pPr>
      <w:r w:rsidRPr="00C13AE5">
        <w:rPr>
          <w:rFonts w:cstheme="minorHAnsi"/>
          <w:sz w:val="24"/>
          <w:szCs w:val="24"/>
        </w:rPr>
        <w:t>……………………………………………………………………………………………..</w:t>
      </w:r>
    </w:p>
    <w:p w14:paraId="218FAD5E" w14:textId="77777777" w:rsidR="008139EF" w:rsidRPr="00C13AE5" w:rsidRDefault="008139EF" w:rsidP="0077381A">
      <w:pPr>
        <w:spacing w:line="240" w:lineRule="atLeast"/>
        <w:rPr>
          <w:rFonts w:cstheme="minorHAnsi"/>
          <w:b/>
          <w:sz w:val="24"/>
          <w:szCs w:val="24"/>
        </w:rPr>
      </w:pPr>
      <w:r w:rsidRPr="00C13AE5">
        <w:rPr>
          <w:rFonts w:cstheme="minorHAnsi"/>
          <w:b/>
          <w:sz w:val="24"/>
          <w:szCs w:val="24"/>
        </w:rPr>
        <w:t>C1</w:t>
      </w:r>
    </w:p>
    <w:tbl>
      <w:tblPr>
        <w:tblStyle w:val="TableGrid0"/>
        <w:tblW w:w="0" w:type="auto"/>
        <w:tblLook w:val="04A0" w:firstRow="1" w:lastRow="0" w:firstColumn="1" w:lastColumn="0" w:noHBand="0" w:noVBand="1"/>
      </w:tblPr>
      <w:tblGrid>
        <w:gridCol w:w="7285"/>
      </w:tblGrid>
      <w:tr w:rsidR="008139EF" w:rsidRPr="00C13AE5" w14:paraId="4D589BD8" w14:textId="77777777" w:rsidTr="00713FCB">
        <w:tc>
          <w:tcPr>
            <w:tcW w:w="7285" w:type="dxa"/>
          </w:tcPr>
          <w:p w14:paraId="1FFAC59E" w14:textId="77777777" w:rsidR="008139EF" w:rsidRPr="00C13AE5" w:rsidRDefault="008139EF" w:rsidP="0077381A">
            <w:pPr>
              <w:pStyle w:val="NormalWeb"/>
              <w:spacing w:before="0" w:beforeAutospacing="0" w:after="150" w:afterAutospacing="0" w:line="240" w:lineRule="atLeast"/>
              <w:rPr>
                <w:rStyle w:val="Strong"/>
                <w:rFonts w:asciiTheme="minorHAnsi" w:hAnsiTheme="minorHAnsi" w:cstheme="minorHAnsi"/>
              </w:rPr>
            </w:pPr>
            <w:r w:rsidRPr="00C13AE5">
              <w:rPr>
                <w:rStyle w:val="Strong"/>
                <w:rFonts w:asciiTheme="minorHAnsi" w:hAnsiTheme="minorHAnsi" w:cstheme="minorHAnsi"/>
              </w:rPr>
              <w:t>Dear Claire,</w:t>
            </w:r>
          </w:p>
          <w:p w14:paraId="727C0966" w14:textId="77777777" w:rsidR="008139EF" w:rsidRPr="00C13AE5" w:rsidRDefault="008139EF" w:rsidP="0077381A">
            <w:pPr>
              <w:pStyle w:val="NormalWeb"/>
              <w:spacing w:before="0" w:beforeAutospacing="0" w:after="150" w:afterAutospacing="0" w:line="240" w:lineRule="atLeast"/>
              <w:rPr>
                <w:rFonts w:asciiTheme="minorHAnsi" w:hAnsiTheme="minorHAnsi" w:cstheme="minorHAnsi"/>
              </w:rPr>
            </w:pPr>
          </w:p>
          <w:p w14:paraId="1B818771" w14:textId="77777777" w:rsidR="008139EF" w:rsidRPr="00C13AE5" w:rsidRDefault="008139EF" w:rsidP="0077381A">
            <w:pPr>
              <w:pStyle w:val="NormalWeb"/>
              <w:spacing w:before="0" w:beforeAutospacing="0" w:after="150" w:afterAutospacing="0" w:line="240" w:lineRule="atLeast"/>
              <w:rPr>
                <w:rFonts w:asciiTheme="minorHAnsi" w:hAnsiTheme="minorHAnsi" w:cstheme="minorHAnsi"/>
              </w:rPr>
            </w:pPr>
            <w:r w:rsidRPr="00C13AE5">
              <w:rPr>
                <w:rFonts w:asciiTheme="minorHAnsi" w:hAnsiTheme="minorHAnsi" w:cstheme="minorHAnsi"/>
              </w:rPr>
              <w:t>Thank you a lot for your last letter. It was a nice surprise to hear from you. I'm sorry I haven't written to you earlier but I had to organize some things concerning my trip.</w:t>
            </w:r>
          </w:p>
          <w:p w14:paraId="5335B76B" w14:textId="77777777" w:rsidR="008139EF" w:rsidRPr="00C13AE5" w:rsidRDefault="008139EF" w:rsidP="0077381A">
            <w:pPr>
              <w:pStyle w:val="NormalWeb"/>
              <w:spacing w:before="0" w:beforeAutospacing="0" w:after="150" w:afterAutospacing="0" w:line="240" w:lineRule="atLeast"/>
              <w:rPr>
                <w:rFonts w:asciiTheme="minorHAnsi" w:hAnsiTheme="minorHAnsi" w:cstheme="minorHAnsi"/>
              </w:rPr>
            </w:pPr>
          </w:p>
          <w:p w14:paraId="4ECA54A5" w14:textId="77777777" w:rsidR="008139EF" w:rsidRPr="00C13AE5" w:rsidRDefault="008139EF" w:rsidP="0077381A">
            <w:pPr>
              <w:pStyle w:val="NormalWeb"/>
              <w:spacing w:before="0" w:beforeAutospacing="0" w:after="150" w:afterAutospacing="0" w:line="240" w:lineRule="atLeast"/>
              <w:rPr>
                <w:rFonts w:asciiTheme="minorHAnsi" w:hAnsiTheme="minorHAnsi" w:cstheme="minorHAnsi"/>
              </w:rPr>
            </w:pPr>
            <w:r w:rsidRPr="00C13AE5">
              <w:rPr>
                <w:rFonts w:asciiTheme="minorHAnsi" w:hAnsiTheme="minorHAnsi" w:cstheme="minorHAnsi"/>
              </w:rPr>
              <w:lastRenderedPageBreak/>
              <w:t>As you probably remember I've always wanted to visit some unusual places. And now, at last, off I went! But you'd never guess where I've chosen to spend my holiday. It's Antarctica! You would never think of it, would you? I'm so excited about the whole event!</w:t>
            </w:r>
          </w:p>
          <w:p w14:paraId="431E1070" w14:textId="77777777" w:rsidR="008139EF" w:rsidRPr="00C13AE5" w:rsidRDefault="008139EF" w:rsidP="0077381A">
            <w:pPr>
              <w:pStyle w:val="NormalWeb"/>
              <w:spacing w:before="0" w:beforeAutospacing="0" w:after="150" w:afterAutospacing="0" w:line="240" w:lineRule="atLeast"/>
              <w:rPr>
                <w:rFonts w:asciiTheme="minorHAnsi" w:hAnsiTheme="minorHAnsi" w:cstheme="minorHAnsi"/>
              </w:rPr>
            </w:pPr>
          </w:p>
          <w:p w14:paraId="73697200" w14:textId="77777777" w:rsidR="008139EF" w:rsidRPr="00C13AE5" w:rsidRDefault="008139EF" w:rsidP="0077381A">
            <w:pPr>
              <w:pStyle w:val="NormalWeb"/>
              <w:spacing w:before="0" w:beforeAutospacing="0" w:after="150" w:afterAutospacing="0" w:line="240" w:lineRule="atLeast"/>
              <w:rPr>
                <w:rFonts w:asciiTheme="minorHAnsi" w:hAnsiTheme="minorHAnsi" w:cstheme="minorHAnsi"/>
              </w:rPr>
            </w:pPr>
            <w:r w:rsidRPr="00C13AE5">
              <w:rPr>
                <w:rFonts w:asciiTheme="minorHAnsi" w:hAnsiTheme="minorHAnsi" w:cstheme="minorHAnsi"/>
              </w:rPr>
              <w:t>The people I travel with are incredible. It's their fourteenth expedition there. They know every path in the snow by heart and they are very helpful. They share their knowledge and experience with me. Would you believe that here everything is different? You even need to set your tent in a special way. It's all very challenging. Tomorrow we plan to move further North so I may not be able to stay in touch for a while.</w:t>
            </w:r>
          </w:p>
          <w:p w14:paraId="2F47579F" w14:textId="77777777" w:rsidR="008139EF" w:rsidRPr="00C13AE5" w:rsidRDefault="008139EF" w:rsidP="0077381A">
            <w:pPr>
              <w:pStyle w:val="NormalWeb"/>
              <w:spacing w:before="0" w:beforeAutospacing="0" w:after="150" w:afterAutospacing="0" w:line="240" w:lineRule="atLeast"/>
              <w:rPr>
                <w:rFonts w:asciiTheme="minorHAnsi" w:hAnsiTheme="minorHAnsi" w:cstheme="minorHAnsi"/>
              </w:rPr>
            </w:pPr>
          </w:p>
          <w:p w14:paraId="5EF93EB5" w14:textId="77777777" w:rsidR="008139EF" w:rsidRPr="00C13AE5" w:rsidRDefault="008139EF" w:rsidP="0077381A">
            <w:pPr>
              <w:pStyle w:val="NormalWeb"/>
              <w:spacing w:before="0" w:beforeAutospacing="0" w:after="150" w:afterAutospacing="0" w:line="240" w:lineRule="atLeast"/>
              <w:rPr>
                <w:rFonts w:asciiTheme="minorHAnsi" w:hAnsiTheme="minorHAnsi" w:cstheme="minorHAnsi"/>
              </w:rPr>
            </w:pPr>
            <w:r w:rsidRPr="00C13AE5">
              <w:rPr>
                <w:rFonts w:asciiTheme="minorHAnsi" w:hAnsiTheme="minorHAnsi" w:cstheme="minorHAnsi"/>
              </w:rPr>
              <w:t>Anyway, I'd like to meet you when I get back. Hope you are enjoying your holiday. Do write back soon.</w:t>
            </w:r>
          </w:p>
          <w:p w14:paraId="1AE79EB1" w14:textId="77777777" w:rsidR="008139EF" w:rsidRPr="00C13AE5" w:rsidRDefault="008139EF" w:rsidP="0077381A">
            <w:pPr>
              <w:pStyle w:val="NormalWeb"/>
              <w:spacing w:before="0" w:beforeAutospacing="0" w:after="150" w:afterAutospacing="0" w:line="240" w:lineRule="atLeast"/>
              <w:rPr>
                <w:rFonts w:asciiTheme="minorHAnsi" w:hAnsiTheme="minorHAnsi" w:cstheme="minorHAnsi"/>
              </w:rPr>
            </w:pPr>
          </w:p>
          <w:p w14:paraId="42BFA638" w14:textId="77777777" w:rsidR="008139EF" w:rsidRPr="00C13AE5" w:rsidRDefault="008139EF" w:rsidP="0077381A">
            <w:pPr>
              <w:pStyle w:val="NormalWeb"/>
              <w:spacing w:before="0" w:beforeAutospacing="0" w:after="150" w:afterAutospacing="0" w:line="240" w:lineRule="atLeast"/>
              <w:rPr>
                <w:rStyle w:val="Strong"/>
                <w:rFonts w:asciiTheme="minorHAnsi" w:hAnsiTheme="minorHAnsi" w:cstheme="minorHAnsi"/>
                <w:b w:val="0"/>
                <w:bCs w:val="0"/>
              </w:rPr>
            </w:pPr>
            <w:r w:rsidRPr="00C13AE5">
              <w:rPr>
                <w:rFonts w:asciiTheme="minorHAnsi" w:hAnsiTheme="minorHAnsi" w:cstheme="minorHAnsi"/>
              </w:rPr>
              <w:t>Love,</w:t>
            </w:r>
          </w:p>
        </w:tc>
      </w:tr>
    </w:tbl>
    <w:p w14:paraId="5B5F7DB7" w14:textId="77777777" w:rsidR="008139EF" w:rsidRPr="00C13AE5" w:rsidRDefault="008139EF" w:rsidP="0077381A">
      <w:pPr>
        <w:spacing w:line="240" w:lineRule="atLeast"/>
        <w:rPr>
          <w:rFonts w:cstheme="minorHAnsi"/>
          <w:b/>
          <w:sz w:val="24"/>
          <w:szCs w:val="24"/>
        </w:rPr>
      </w:pPr>
    </w:p>
    <w:p w14:paraId="7966C3EC" w14:textId="77777777" w:rsidR="008139EF" w:rsidRPr="00C13AE5" w:rsidRDefault="008139EF" w:rsidP="0077381A">
      <w:pPr>
        <w:spacing w:line="240" w:lineRule="atLeast"/>
        <w:rPr>
          <w:rFonts w:cstheme="minorHAnsi"/>
          <w:b/>
          <w:sz w:val="24"/>
          <w:szCs w:val="24"/>
        </w:rPr>
      </w:pPr>
      <w:r w:rsidRPr="00C13AE5">
        <w:rPr>
          <w:rFonts w:cstheme="minorHAnsi"/>
          <w:b/>
          <w:sz w:val="24"/>
          <w:szCs w:val="24"/>
        </w:rPr>
        <w:t>B2</w:t>
      </w:r>
    </w:p>
    <w:tbl>
      <w:tblPr>
        <w:tblStyle w:val="TableGrid0"/>
        <w:tblW w:w="0" w:type="auto"/>
        <w:tblLook w:val="04A0" w:firstRow="1" w:lastRow="0" w:firstColumn="1" w:lastColumn="0" w:noHBand="0" w:noVBand="1"/>
      </w:tblPr>
      <w:tblGrid>
        <w:gridCol w:w="7285"/>
      </w:tblGrid>
      <w:tr w:rsidR="008139EF" w:rsidRPr="00C13AE5" w14:paraId="22496A79" w14:textId="77777777" w:rsidTr="00713FCB">
        <w:tc>
          <w:tcPr>
            <w:tcW w:w="7285" w:type="dxa"/>
          </w:tcPr>
          <w:p w14:paraId="76772AE5" w14:textId="77777777" w:rsidR="008139EF" w:rsidRPr="00C13AE5" w:rsidRDefault="008139EF" w:rsidP="0077381A">
            <w:pPr>
              <w:spacing w:line="240" w:lineRule="atLeast"/>
              <w:rPr>
                <w:rFonts w:cstheme="minorHAnsi"/>
                <w:sz w:val="24"/>
                <w:szCs w:val="24"/>
              </w:rPr>
            </w:pPr>
            <w:r w:rsidRPr="00C13AE5">
              <w:rPr>
                <w:rFonts w:cstheme="minorHAnsi"/>
                <w:sz w:val="24"/>
                <w:szCs w:val="24"/>
              </w:rPr>
              <w:t>Dear Claire,</w:t>
            </w:r>
          </w:p>
          <w:p w14:paraId="54B57E43" w14:textId="77777777" w:rsidR="008139EF" w:rsidRPr="00C13AE5" w:rsidRDefault="008139EF" w:rsidP="0077381A">
            <w:pPr>
              <w:spacing w:line="240" w:lineRule="atLeast"/>
              <w:rPr>
                <w:rFonts w:cstheme="minorHAnsi"/>
                <w:sz w:val="24"/>
                <w:szCs w:val="24"/>
              </w:rPr>
            </w:pPr>
          </w:p>
          <w:p w14:paraId="51B9BFE8" w14:textId="77777777" w:rsidR="008139EF" w:rsidRPr="00C13AE5" w:rsidRDefault="008139EF" w:rsidP="0077381A">
            <w:pPr>
              <w:spacing w:line="240" w:lineRule="atLeast"/>
              <w:rPr>
                <w:rFonts w:cstheme="minorHAnsi"/>
                <w:sz w:val="24"/>
                <w:szCs w:val="24"/>
              </w:rPr>
            </w:pPr>
            <w:r w:rsidRPr="00C13AE5">
              <w:rPr>
                <w:rFonts w:cstheme="minorHAnsi"/>
                <w:sz w:val="24"/>
                <w:szCs w:val="24"/>
              </w:rPr>
              <w:t>It’s amazing to get your letter. How are things? I hope everything will be fine.</w:t>
            </w:r>
          </w:p>
          <w:p w14:paraId="5E0412E0" w14:textId="77777777" w:rsidR="008139EF" w:rsidRPr="00C13AE5" w:rsidRDefault="008139EF" w:rsidP="0077381A">
            <w:pPr>
              <w:spacing w:line="240" w:lineRule="atLeast"/>
              <w:rPr>
                <w:rFonts w:cstheme="minorHAnsi"/>
                <w:sz w:val="24"/>
                <w:szCs w:val="24"/>
              </w:rPr>
            </w:pPr>
          </w:p>
          <w:p w14:paraId="5D551548" w14:textId="77777777" w:rsidR="008139EF" w:rsidRPr="00C13AE5" w:rsidRDefault="008139EF" w:rsidP="0077381A">
            <w:pPr>
              <w:spacing w:line="240" w:lineRule="atLeast"/>
              <w:rPr>
                <w:rFonts w:cstheme="minorHAnsi"/>
                <w:sz w:val="24"/>
                <w:szCs w:val="24"/>
              </w:rPr>
            </w:pPr>
            <w:r w:rsidRPr="00C13AE5">
              <w:rPr>
                <w:rFonts w:cstheme="minorHAnsi"/>
                <w:sz w:val="24"/>
                <w:szCs w:val="24"/>
              </w:rPr>
              <w:t xml:space="preserve">I am going to tell you the holiday I am having next week. I am going to Halong Bay. It is a popular holiday destination in Vietnam. It is very beautiful and famous. It is one of the seven wonders of the world. Here we can go sightseeing, swim in the sea, and enjoy seafood. Every year, millions of people come here to enjoy their holiday. The weather in Halong Bay is quite pleasant and the food here is so tasty and cheap. People often buy a lot of seafood before they come home. The people in Halong Bay are friendly, kind, and hardworking. I am going with my family: my parents, my husband and my children. We have prepared everything for the holiday. I hope to have a nice trip. </w:t>
            </w:r>
          </w:p>
          <w:p w14:paraId="241E594E" w14:textId="77777777" w:rsidR="008139EF" w:rsidRPr="00C13AE5" w:rsidRDefault="008139EF" w:rsidP="0077381A">
            <w:pPr>
              <w:spacing w:line="240" w:lineRule="atLeast"/>
              <w:rPr>
                <w:rFonts w:cstheme="minorHAnsi"/>
                <w:sz w:val="24"/>
                <w:szCs w:val="24"/>
              </w:rPr>
            </w:pPr>
          </w:p>
          <w:p w14:paraId="3B54B943" w14:textId="77777777" w:rsidR="008139EF" w:rsidRPr="00C13AE5" w:rsidRDefault="008139EF" w:rsidP="0077381A">
            <w:pPr>
              <w:spacing w:line="240" w:lineRule="atLeast"/>
              <w:rPr>
                <w:rFonts w:cstheme="minorHAnsi"/>
                <w:sz w:val="24"/>
                <w:szCs w:val="24"/>
              </w:rPr>
            </w:pPr>
            <w:r w:rsidRPr="00C13AE5">
              <w:rPr>
                <w:rFonts w:cstheme="minorHAnsi"/>
                <w:sz w:val="24"/>
                <w:szCs w:val="24"/>
              </w:rPr>
              <w:t>Halong Bay is worth visiting. I hope that you can come and see it.</w:t>
            </w:r>
          </w:p>
          <w:p w14:paraId="3C541475" w14:textId="77777777" w:rsidR="008139EF" w:rsidRPr="00C13AE5" w:rsidRDefault="008139EF" w:rsidP="0077381A">
            <w:pPr>
              <w:spacing w:line="240" w:lineRule="atLeast"/>
              <w:rPr>
                <w:rFonts w:cstheme="minorHAnsi"/>
                <w:sz w:val="24"/>
                <w:szCs w:val="24"/>
              </w:rPr>
            </w:pPr>
          </w:p>
          <w:p w14:paraId="00A1B389" w14:textId="77777777" w:rsidR="008139EF" w:rsidRPr="00C13AE5" w:rsidRDefault="008139EF" w:rsidP="0077381A">
            <w:pPr>
              <w:spacing w:line="240" w:lineRule="atLeast"/>
              <w:rPr>
                <w:rFonts w:cstheme="minorHAnsi"/>
                <w:sz w:val="24"/>
                <w:szCs w:val="24"/>
              </w:rPr>
            </w:pPr>
            <w:r w:rsidRPr="00C13AE5">
              <w:rPr>
                <w:rFonts w:cstheme="minorHAnsi"/>
                <w:sz w:val="24"/>
                <w:szCs w:val="24"/>
              </w:rPr>
              <w:t>I am looking forward to hearing from you. Write to me soon.</w:t>
            </w:r>
          </w:p>
          <w:p w14:paraId="567138E1" w14:textId="77777777" w:rsidR="008139EF" w:rsidRPr="00C13AE5" w:rsidRDefault="008139EF" w:rsidP="0077381A">
            <w:pPr>
              <w:spacing w:line="240" w:lineRule="atLeast"/>
              <w:rPr>
                <w:rFonts w:cstheme="minorHAnsi"/>
                <w:sz w:val="24"/>
                <w:szCs w:val="24"/>
              </w:rPr>
            </w:pPr>
          </w:p>
          <w:p w14:paraId="509FECBA" w14:textId="77777777" w:rsidR="008139EF" w:rsidRPr="00C13AE5" w:rsidRDefault="008139EF" w:rsidP="0077381A">
            <w:pPr>
              <w:spacing w:line="240" w:lineRule="atLeast"/>
              <w:rPr>
                <w:rFonts w:cstheme="minorHAnsi"/>
                <w:sz w:val="24"/>
                <w:szCs w:val="24"/>
              </w:rPr>
            </w:pPr>
            <w:r w:rsidRPr="00C13AE5">
              <w:rPr>
                <w:rFonts w:cstheme="minorHAnsi"/>
                <w:sz w:val="24"/>
                <w:szCs w:val="24"/>
              </w:rPr>
              <w:t>Love</w:t>
            </w:r>
          </w:p>
        </w:tc>
      </w:tr>
    </w:tbl>
    <w:p w14:paraId="758661B2" w14:textId="77777777" w:rsidR="008139EF" w:rsidRPr="00C13AE5" w:rsidRDefault="008139EF" w:rsidP="0077381A">
      <w:pPr>
        <w:spacing w:line="240" w:lineRule="atLeast"/>
        <w:rPr>
          <w:rFonts w:cstheme="minorHAnsi"/>
          <w:b/>
          <w:sz w:val="24"/>
          <w:szCs w:val="24"/>
        </w:rPr>
      </w:pPr>
    </w:p>
    <w:p w14:paraId="3F5EDD47" w14:textId="77777777" w:rsidR="008139EF" w:rsidRPr="00C13AE5" w:rsidRDefault="008139EF" w:rsidP="0077381A">
      <w:pPr>
        <w:spacing w:line="240" w:lineRule="atLeast"/>
        <w:rPr>
          <w:rFonts w:cstheme="minorHAnsi"/>
          <w:b/>
          <w:sz w:val="24"/>
          <w:szCs w:val="24"/>
        </w:rPr>
      </w:pPr>
      <w:r w:rsidRPr="00C13AE5">
        <w:rPr>
          <w:rFonts w:cstheme="minorHAnsi"/>
          <w:b/>
          <w:sz w:val="24"/>
          <w:szCs w:val="24"/>
        </w:rPr>
        <w:t>B1</w:t>
      </w:r>
    </w:p>
    <w:tbl>
      <w:tblPr>
        <w:tblStyle w:val="TableGrid0"/>
        <w:tblW w:w="0" w:type="auto"/>
        <w:tblLook w:val="04A0" w:firstRow="1" w:lastRow="0" w:firstColumn="1" w:lastColumn="0" w:noHBand="0" w:noVBand="1"/>
      </w:tblPr>
      <w:tblGrid>
        <w:gridCol w:w="7285"/>
      </w:tblGrid>
      <w:tr w:rsidR="008139EF" w:rsidRPr="00C13AE5" w14:paraId="3AE7A6ED" w14:textId="77777777" w:rsidTr="00713FCB">
        <w:tc>
          <w:tcPr>
            <w:tcW w:w="7285" w:type="dxa"/>
          </w:tcPr>
          <w:p w14:paraId="355BD11F" w14:textId="77777777" w:rsidR="008139EF" w:rsidRPr="00C13AE5" w:rsidRDefault="008139EF" w:rsidP="0077381A">
            <w:pPr>
              <w:spacing w:line="240" w:lineRule="atLeast"/>
              <w:rPr>
                <w:rFonts w:cstheme="minorHAnsi"/>
                <w:sz w:val="24"/>
                <w:szCs w:val="24"/>
              </w:rPr>
            </w:pPr>
            <w:r w:rsidRPr="00C13AE5">
              <w:rPr>
                <w:rFonts w:cstheme="minorHAnsi"/>
                <w:sz w:val="24"/>
                <w:szCs w:val="24"/>
              </w:rPr>
              <w:t>Dear Claire,</w:t>
            </w:r>
          </w:p>
          <w:p w14:paraId="1E72746C" w14:textId="77777777" w:rsidR="008139EF" w:rsidRPr="00C13AE5" w:rsidRDefault="008139EF" w:rsidP="0077381A">
            <w:pPr>
              <w:spacing w:line="240" w:lineRule="atLeast"/>
              <w:rPr>
                <w:rFonts w:cstheme="minorHAnsi"/>
                <w:sz w:val="24"/>
                <w:szCs w:val="24"/>
              </w:rPr>
            </w:pPr>
          </w:p>
          <w:p w14:paraId="27E904C4" w14:textId="77777777" w:rsidR="008139EF" w:rsidRPr="00C13AE5" w:rsidRDefault="008139EF" w:rsidP="0077381A">
            <w:pPr>
              <w:spacing w:line="240" w:lineRule="atLeast"/>
              <w:rPr>
                <w:rFonts w:cstheme="minorHAnsi"/>
                <w:sz w:val="24"/>
                <w:szCs w:val="24"/>
              </w:rPr>
            </w:pPr>
            <w:r w:rsidRPr="00C13AE5">
              <w:rPr>
                <w:rFonts w:cstheme="minorHAnsi"/>
                <w:sz w:val="24"/>
                <w:szCs w:val="24"/>
              </w:rPr>
              <w:t>It’s amazing to get your letter. How are things? I hope everything will be fine.</w:t>
            </w:r>
          </w:p>
          <w:p w14:paraId="31688927" w14:textId="77777777" w:rsidR="008139EF" w:rsidRPr="00C13AE5" w:rsidRDefault="008139EF" w:rsidP="0077381A">
            <w:pPr>
              <w:spacing w:line="240" w:lineRule="atLeast"/>
              <w:rPr>
                <w:rFonts w:cstheme="minorHAnsi"/>
                <w:sz w:val="24"/>
                <w:szCs w:val="24"/>
              </w:rPr>
            </w:pPr>
          </w:p>
          <w:p w14:paraId="12626E9E" w14:textId="77777777" w:rsidR="008139EF" w:rsidRPr="00C13AE5" w:rsidRDefault="008139EF" w:rsidP="0077381A">
            <w:pPr>
              <w:spacing w:line="240" w:lineRule="atLeast"/>
              <w:rPr>
                <w:rFonts w:cstheme="minorHAnsi"/>
                <w:sz w:val="24"/>
                <w:szCs w:val="24"/>
              </w:rPr>
            </w:pPr>
            <w:r w:rsidRPr="00C13AE5">
              <w:rPr>
                <w:rFonts w:cstheme="minorHAnsi"/>
                <w:sz w:val="24"/>
                <w:szCs w:val="24"/>
              </w:rPr>
              <w:t xml:space="preserve">I am going to tell you about the holiday I am having next week. I am going to Halong Bay. It is a popular place in Vietnam. A lot of people come here on holiday. It is very beautiful and famous. Here we can swim in the sea, eat seafood, play sports on the sand, and visit many beautiful places. The weather in Halong bay is very nice. It is not hot or cold. The food is good and cheap. People often buy a lot of seafood before they go home. The people are friendly and kind. They often help people. I am going to Halong Bay with my family: my parents, my wife and my sons. They like Halong very much. </w:t>
            </w:r>
          </w:p>
          <w:p w14:paraId="653A67E2" w14:textId="77777777" w:rsidR="008139EF" w:rsidRPr="00C13AE5" w:rsidRDefault="008139EF" w:rsidP="0077381A">
            <w:pPr>
              <w:spacing w:line="240" w:lineRule="atLeast"/>
              <w:rPr>
                <w:rFonts w:cstheme="minorHAnsi"/>
                <w:sz w:val="24"/>
                <w:szCs w:val="24"/>
              </w:rPr>
            </w:pPr>
          </w:p>
          <w:p w14:paraId="0CB023B1" w14:textId="77777777" w:rsidR="008139EF" w:rsidRPr="00C13AE5" w:rsidRDefault="008139EF" w:rsidP="0077381A">
            <w:pPr>
              <w:spacing w:line="240" w:lineRule="atLeast"/>
              <w:rPr>
                <w:rFonts w:cstheme="minorHAnsi"/>
                <w:sz w:val="24"/>
                <w:szCs w:val="24"/>
              </w:rPr>
            </w:pPr>
            <w:r w:rsidRPr="00C13AE5">
              <w:rPr>
                <w:rFonts w:cstheme="minorHAnsi"/>
                <w:sz w:val="24"/>
                <w:szCs w:val="24"/>
              </w:rPr>
              <w:t>I hope to have a nice holiday. Tell me about your holiday in your next letter.</w:t>
            </w:r>
          </w:p>
          <w:p w14:paraId="5C5607EE" w14:textId="77777777" w:rsidR="008139EF" w:rsidRPr="00C13AE5" w:rsidRDefault="008139EF" w:rsidP="0077381A">
            <w:pPr>
              <w:spacing w:line="240" w:lineRule="atLeast"/>
              <w:rPr>
                <w:rFonts w:cstheme="minorHAnsi"/>
                <w:sz w:val="24"/>
                <w:szCs w:val="24"/>
              </w:rPr>
            </w:pPr>
          </w:p>
          <w:p w14:paraId="6B7B0C00" w14:textId="77777777" w:rsidR="008139EF" w:rsidRPr="00C13AE5" w:rsidRDefault="008139EF" w:rsidP="0077381A">
            <w:pPr>
              <w:spacing w:line="240" w:lineRule="atLeast"/>
              <w:rPr>
                <w:rFonts w:cstheme="minorHAnsi"/>
                <w:sz w:val="24"/>
                <w:szCs w:val="24"/>
              </w:rPr>
            </w:pPr>
            <w:r w:rsidRPr="00C13AE5">
              <w:rPr>
                <w:rFonts w:cstheme="minorHAnsi"/>
                <w:sz w:val="24"/>
                <w:szCs w:val="24"/>
              </w:rPr>
              <w:t>I am looking forward to hearing from you. Write to me soon.</w:t>
            </w:r>
          </w:p>
          <w:p w14:paraId="6A885455" w14:textId="77777777" w:rsidR="008139EF" w:rsidRPr="00C13AE5" w:rsidRDefault="008139EF" w:rsidP="0077381A">
            <w:pPr>
              <w:spacing w:line="240" w:lineRule="atLeast"/>
              <w:rPr>
                <w:rFonts w:cstheme="minorHAnsi"/>
                <w:sz w:val="24"/>
                <w:szCs w:val="24"/>
              </w:rPr>
            </w:pPr>
          </w:p>
          <w:p w14:paraId="0B18364C" w14:textId="77777777" w:rsidR="008139EF" w:rsidRPr="00C13AE5" w:rsidRDefault="008139EF" w:rsidP="0077381A">
            <w:pPr>
              <w:spacing w:line="240" w:lineRule="atLeast"/>
              <w:rPr>
                <w:rFonts w:cstheme="minorHAnsi"/>
                <w:sz w:val="24"/>
                <w:szCs w:val="24"/>
              </w:rPr>
            </w:pPr>
            <w:r w:rsidRPr="00C13AE5">
              <w:rPr>
                <w:rFonts w:cstheme="minorHAnsi"/>
                <w:sz w:val="24"/>
                <w:szCs w:val="24"/>
              </w:rPr>
              <w:t>Love</w:t>
            </w:r>
          </w:p>
        </w:tc>
      </w:tr>
    </w:tbl>
    <w:p w14:paraId="63FB971B" w14:textId="77777777" w:rsidR="008139EF" w:rsidRPr="00C13AE5" w:rsidRDefault="008139EF" w:rsidP="0077381A">
      <w:pPr>
        <w:spacing w:line="240" w:lineRule="atLeast"/>
        <w:rPr>
          <w:rFonts w:cstheme="minorHAnsi"/>
          <w:b/>
          <w:sz w:val="24"/>
          <w:szCs w:val="24"/>
        </w:rPr>
      </w:pPr>
    </w:p>
    <w:p w14:paraId="45E0CBD0" w14:textId="77777777" w:rsidR="008139EF" w:rsidRPr="00C13AE5" w:rsidRDefault="008139EF" w:rsidP="0077381A">
      <w:pPr>
        <w:spacing w:line="240" w:lineRule="atLeast"/>
        <w:rPr>
          <w:rFonts w:cstheme="minorHAnsi"/>
          <w:b/>
          <w:sz w:val="24"/>
          <w:szCs w:val="24"/>
        </w:rPr>
      </w:pPr>
      <w:r w:rsidRPr="00C13AE5">
        <w:rPr>
          <w:rFonts w:cstheme="minorHAnsi"/>
          <w:b/>
          <w:sz w:val="24"/>
          <w:szCs w:val="24"/>
        </w:rPr>
        <w:t>TASK 2</w:t>
      </w:r>
    </w:p>
    <w:p w14:paraId="5BF7BEB5" w14:textId="77777777" w:rsidR="008139EF" w:rsidRPr="00C13AE5" w:rsidRDefault="008139EF" w:rsidP="0077381A">
      <w:pPr>
        <w:spacing w:line="240" w:lineRule="atLeast"/>
        <w:rPr>
          <w:rFonts w:cstheme="minorHAnsi"/>
          <w:sz w:val="24"/>
          <w:szCs w:val="24"/>
        </w:rPr>
      </w:pPr>
      <w:r w:rsidRPr="00C13AE5">
        <w:rPr>
          <w:rFonts w:cstheme="minorHAnsi"/>
          <w:sz w:val="24"/>
          <w:szCs w:val="24"/>
        </w:rPr>
        <w:t xml:space="preserve">You should spend 40 minutes on this task. </w:t>
      </w:r>
    </w:p>
    <w:p w14:paraId="4A5BFEEB" w14:textId="77777777" w:rsidR="008139EF" w:rsidRPr="00C13AE5" w:rsidRDefault="008139EF" w:rsidP="0077381A">
      <w:pPr>
        <w:pStyle w:val="NormalWeb"/>
        <w:spacing w:before="0" w:beforeAutospacing="0" w:after="300" w:afterAutospacing="0" w:line="240" w:lineRule="atLeast"/>
        <w:textAlignment w:val="baseline"/>
        <w:rPr>
          <w:rFonts w:asciiTheme="minorHAnsi" w:hAnsiTheme="minorHAnsi" w:cstheme="minorHAnsi"/>
          <w:b/>
        </w:rPr>
      </w:pPr>
      <w:r w:rsidRPr="00C13AE5">
        <w:rPr>
          <w:rFonts w:asciiTheme="minorHAnsi" w:hAnsiTheme="minorHAnsi" w:cstheme="minorHAnsi"/>
          <w:b/>
        </w:rPr>
        <w:t>Some people like to travel with a companion. Other people prefer to travel alone. Which do you prefer? Use specific reasons and examples to support your choice.</w:t>
      </w:r>
    </w:p>
    <w:p w14:paraId="464F5D0E" w14:textId="77777777" w:rsidR="008139EF" w:rsidRPr="00C13AE5" w:rsidRDefault="008139EF" w:rsidP="0077381A">
      <w:pPr>
        <w:spacing w:line="240" w:lineRule="atLeast"/>
        <w:rPr>
          <w:rFonts w:cstheme="minorHAnsi"/>
          <w:sz w:val="24"/>
          <w:szCs w:val="24"/>
        </w:rPr>
      </w:pPr>
      <w:r w:rsidRPr="00C13AE5">
        <w:rPr>
          <w:rFonts w:cstheme="minorHAnsi"/>
          <w:sz w:val="24"/>
          <w:szCs w:val="24"/>
        </w:rPr>
        <w:t xml:space="preserve">Write an essay to an educated reader to show your opinion. Include reasons and any relevant examples to support your answer. You should write at least 250 words.   </w:t>
      </w:r>
    </w:p>
    <w:p w14:paraId="6DB1BA33" w14:textId="77777777" w:rsidR="008139EF" w:rsidRPr="00C13AE5" w:rsidRDefault="008139EF" w:rsidP="0077381A">
      <w:pPr>
        <w:spacing w:line="240" w:lineRule="atLeast"/>
        <w:jc w:val="center"/>
        <w:rPr>
          <w:rFonts w:cstheme="minorHAnsi"/>
          <w:sz w:val="24"/>
          <w:szCs w:val="24"/>
        </w:rPr>
      </w:pPr>
      <w:r w:rsidRPr="00C13AE5">
        <w:rPr>
          <w:rFonts w:cstheme="minorHAnsi"/>
          <w:sz w:val="24"/>
          <w:szCs w:val="24"/>
        </w:rPr>
        <w:t>……………………………………………………………………………………………..</w:t>
      </w:r>
    </w:p>
    <w:p w14:paraId="564127BE" w14:textId="77777777" w:rsidR="008139EF" w:rsidRPr="00C13AE5" w:rsidRDefault="008139EF" w:rsidP="0077381A">
      <w:pPr>
        <w:spacing w:line="240" w:lineRule="atLeast"/>
        <w:rPr>
          <w:rFonts w:cstheme="minorHAnsi"/>
          <w:b/>
          <w:sz w:val="24"/>
          <w:szCs w:val="24"/>
        </w:rPr>
      </w:pPr>
      <w:r w:rsidRPr="00C13AE5">
        <w:rPr>
          <w:rFonts w:cstheme="minorHAnsi"/>
          <w:b/>
          <w:sz w:val="24"/>
          <w:szCs w:val="24"/>
        </w:rPr>
        <w:t>C1</w:t>
      </w:r>
    </w:p>
    <w:tbl>
      <w:tblPr>
        <w:tblStyle w:val="TableGrid0"/>
        <w:tblW w:w="0" w:type="auto"/>
        <w:tblLook w:val="04A0" w:firstRow="1" w:lastRow="0" w:firstColumn="1" w:lastColumn="0" w:noHBand="0" w:noVBand="1"/>
      </w:tblPr>
      <w:tblGrid>
        <w:gridCol w:w="9350"/>
      </w:tblGrid>
      <w:tr w:rsidR="008139EF" w:rsidRPr="00C13AE5" w14:paraId="21BB1D64" w14:textId="77777777" w:rsidTr="00713FCB">
        <w:tc>
          <w:tcPr>
            <w:tcW w:w="9350" w:type="dxa"/>
          </w:tcPr>
          <w:p w14:paraId="1C9E8F8C" w14:textId="77777777" w:rsidR="008139EF" w:rsidRPr="00C13AE5" w:rsidRDefault="008139EF" w:rsidP="0077381A">
            <w:pPr>
              <w:spacing w:after="150" w:line="240" w:lineRule="atLeast"/>
              <w:rPr>
                <w:rFonts w:eastAsia="Times New Roman" w:cstheme="minorHAnsi"/>
                <w:sz w:val="24"/>
                <w:szCs w:val="24"/>
              </w:rPr>
            </w:pPr>
            <w:r w:rsidRPr="00C13AE5">
              <w:rPr>
                <w:rFonts w:eastAsia="Times New Roman" w:cstheme="minorHAnsi"/>
                <w:sz w:val="24"/>
                <w:szCs w:val="24"/>
              </w:rPr>
              <w:t xml:space="preserve">We cannot deny that traveling is becoming a more and more important part of our life. It is a way of enjoying life. Some people like to travel alone while others find it more interesting to have a partner. Personally, I believe that traveling with a companion is superior choice. </w:t>
            </w:r>
          </w:p>
          <w:p w14:paraId="09F5BA71" w14:textId="77777777" w:rsidR="008139EF" w:rsidRPr="00C13AE5" w:rsidRDefault="008139EF" w:rsidP="0077381A">
            <w:pPr>
              <w:spacing w:after="150" w:line="240" w:lineRule="atLeast"/>
              <w:rPr>
                <w:rFonts w:eastAsia="Times New Roman" w:cstheme="minorHAnsi"/>
                <w:sz w:val="24"/>
                <w:szCs w:val="24"/>
              </w:rPr>
            </w:pPr>
          </w:p>
          <w:p w14:paraId="32FE2697" w14:textId="77777777" w:rsidR="008139EF" w:rsidRPr="00C13AE5" w:rsidRDefault="008139EF" w:rsidP="0077381A">
            <w:pPr>
              <w:spacing w:after="150" w:line="240" w:lineRule="atLeast"/>
              <w:rPr>
                <w:rFonts w:eastAsia="Times New Roman" w:cstheme="minorHAnsi"/>
                <w:sz w:val="24"/>
                <w:szCs w:val="24"/>
              </w:rPr>
            </w:pPr>
            <w:r w:rsidRPr="00C13AE5">
              <w:rPr>
                <w:rFonts w:eastAsia="Times New Roman" w:cstheme="minorHAnsi"/>
                <w:sz w:val="24"/>
                <w:szCs w:val="24"/>
              </w:rPr>
              <w:lastRenderedPageBreak/>
              <w:t>First of all, having a companion during a trip can be useful for anyone in emergency situations. No one knows what is going to happen during a trip and if something bad happens, an individual will demand for help. One of my friends had an accident last year while he was traveling alone. He said that if he had someone nearby, he could reach the hospital sooner.</w:t>
            </w:r>
          </w:p>
          <w:p w14:paraId="5B1B48C5" w14:textId="77777777" w:rsidR="008139EF" w:rsidRPr="00C13AE5" w:rsidRDefault="008139EF" w:rsidP="0077381A">
            <w:pPr>
              <w:spacing w:after="150" w:line="240" w:lineRule="atLeast"/>
              <w:rPr>
                <w:rFonts w:eastAsia="Times New Roman" w:cstheme="minorHAnsi"/>
                <w:sz w:val="24"/>
                <w:szCs w:val="24"/>
              </w:rPr>
            </w:pPr>
            <w:r w:rsidRPr="00C13AE5">
              <w:rPr>
                <w:rFonts w:eastAsia="Times New Roman" w:cstheme="minorHAnsi"/>
                <w:sz w:val="24"/>
                <w:szCs w:val="24"/>
              </w:rPr>
              <w:t xml:space="preserve">Another point which is equally significant is that sharing the information with a friend during the trip, can broaden our knowledge. You can learn some information from your partner. For example, last month I went to a trip with my friend, John to the Isfahan City. I knew about the roads to this city, but I didn't know anything about monuments there. John told me many things about places and monuments in this city, such as Menarjonban and Siosepol. </w:t>
            </w:r>
          </w:p>
          <w:p w14:paraId="40C38635" w14:textId="77777777" w:rsidR="008139EF" w:rsidRPr="00C13AE5" w:rsidRDefault="008139EF" w:rsidP="0077381A">
            <w:pPr>
              <w:spacing w:after="150" w:line="240" w:lineRule="atLeast"/>
              <w:rPr>
                <w:rFonts w:eastAsia="Times New Roman" w:cstheme="minorHAnsi"/>
                <w:sz w:val="24"/>
                <w:szCs w:val="24"/>
              </w:rPr>
            </w:pPr>
            <w:r w:rsidRPr="00C13AE5">
              <w:rPr>
                <w:rFonts w:eastAsia="Times New Roman" w:cstheme="minorHAnsi"/>
                <w:sz w:val="24"/>
                <w:szCs w:val="24"/>
              </w:rPr>
              <w:t>Last but not least, traveling with a partner can save money for you. It is obvious that traveling to a new place will consume a big amount of money. Sharing the costs in some circumstances can benefit both the traveler and his or her companion. It is obvious that sharing a hotel room can help people save half of the money</w:t>
            </w:r>
          </w:p>
          <w:p w14:paraId="28007486" w14:textId="77777777" w:rsidR="008139EF" w:rsidRPr="00C13AE5" w:rsidRDefault="008139EF" w:rsidP="0077381A">
            <w:pPr>
              <w:spacing w:after="150" w:line="240" w:lineRule="atLeast"/>
              <w:rPr>
                <w:rFonts w:eastAsia="Times New Roman" w:cstheme="minorHAnsi"/>
                <w:color w:val="333333"/>
                <w:sz w:val="24"/>
                <w:szCs w:val="24"/>
              </w:rPr>
            </w:pPr>
            <w:r w:rsidRPr="00C13AE5">
              <w:rPr>
                <w:rFonts w:eastAsia="Times New Roman" w:cstheme="minorHAnsi"/>
                <w:sz w:val="24"/>
                <w:szCs w:val="24"/>
              </w:rPr>
              <w:t>To sum up, travelling with a partner is not only economical but also useful in emergency situation. Therefore, it is wiser to find someone who can travel with you.</w:t>
            </w:r>
          </w:p>
          <w:p w14:paraId="34830748" w14:textId="77777777" w:rsidR="008139EF" w:rsidRPr="00C13AE5" w:rsidRDefault="008139EF" w:rsidP="0077381A">
            <w:pPr>
              <w:spacing w:line="240" w:lineRule="atLeast"/>
              <w:rPr>
                <w:rFonts w:cstheme="minorHAnsi"/>
                <w:sz w:val="24"/>
                <w:szCs w:val="24"/>
              </w:rPr>
            </w:pPr>
          </w:p>
        </w:tc>
      </w:tr>
    </w:tbl>
    <w:p w14:paraId="22633CB4" w14:textId="77777777" w:rsidR="008139EF" w:rsidRPr="00C13AE5" w:rsidRDefault="008139EF" w:rsidP="0077381A">
      <w:pPr>
        <w:spacing w:line="240" w:lineRule="atLeast"/>
        <w:rPr>
          <w:rFonts w:cstheme="minorHAnsi"/>
          <w:sz w:val="24"/>
          <w:szCs w:val="24"/>
        </w:rPr>
      </w:pPr>
    </w:p>
    <w:p w14:paraId="541C81C8" w14:textId="77777777" w:rsidR="008139EF" w:rsidRPr="00C13AE5" w:rsidRDefault="008139EF" w:rsidP="0077381A">
      <w:pPr>
        <w:spacing w:line="240" w:lineRule="atLeast"/>
        <w:rPr>
          <w:rFonts w:cstheme="minorHAnsi"/>
          <w:b/>
          <w:sz w:val="24"/>
          <w:szCs w:val="24"/>
        </w:rPr>
      </w:pPr>
      <w:r w:rsidRPr="00C13AE5">
        <w:rPr>
          <w:rFonts w:cstheme="minorHAnsi"/>
          <w:b/>
          <w:sz w:val="24"/>
          <w:szCs w:val="24"/>
        </w:rPr>
        <w:t>B2</w:t>
      </w:r>
    </w:p>
    <w:tbl>
      <w:tblPr>
        <w:tblStyle w:val="TableGrid0"/>
        <w:tblW w:w="0" w:type="auto"/>
        <w:tblLook w:val="04A0" w:firstRow="1" w:lastRow="0" w:firstColumn="1" w:lastColumn="0" w:noHBand="0" w:noVBand="1"/>
      </w:tblPr>
      <w:tblGrid>
        <w:gridCol w:w="9350"/>
      </w:tblGrid>
      <w:tr w:rsidR="008139EF" w:rsidRPr="00C13AE5" w14:paraId="6ECA884E" w14:textId="77777777" w:rsidTr="00713FCB">
        <w:tc>
          <w:tcPr>
            <w:tcW w:w="9350" w:type="dxa"/>
          </w:tcPr>
          <w:p w14:paraId="64ABBEEE" w14:textId="77777777" w:rsidR="008139EF" w:rsidRPr="00C13AE5" w:rsidRDefault="008139EF" w:rsidP="0077381A">
            <w:pPr>
              <w:spacing w:after="150" w:line="240" w:lineRule="atLeast"/>
              <w:rPr>
                <w:rFonts w:eastAsia="Times New Roman" w:cstheme="minorHAnsi"/>
                <w:sz w:val="24"/>
                <w:szCs w:val="24"/>
              </w:rPr>
            </w:pPr>
            <w:r w:rsidRPr="00C13AE5">
              <w:rPr>
                <w:rFonts w:eastAsia="Times New Roman" w:cstheme="minorHAnsi"/>
                <w:sz w:val="24"/>
                <w:szCs w:val="24"/>
              </w:rPr>
              <w:t>We cannot deny that traveling is becoming a more and more important part of our life.</w:t>
            </w:r>
            <w:r w:rsidRPr="00C13AE5">
              <w:rPr>
                <w:rFonts w:cstheme="minorHAnsi"/>
                <w:sz w:val="24"/>
                <w:szCs w:val="24"/>
              </w:rPr>
              <w:t xml:space="preserve"> </w:t>
            </w:r>
            <w:r w:rsidRPr="00C13AE5">
              <w:rPr>
                <w:rFonts w:eastAsia="Times New Roman" w:cstheme="minorHAnsi"/>
                <w:sz w:val="24"/>
                <w:szCs w:val="24"/>
              </w:rPr>
              <w:t>Some people like to travel alone while others find it more interesting to have a partner. Personally, I believe that traveling w</w:t>
            </w:r>
            <w:r w:rsidR="00C13AE5">
              <w:rPr>
                <w:rFonts w:eastAsia="Times New Roman" w:cstheme="minorHAnsi"/>
                <w:sz w:val="24"/>
                <w:szCs w:val="24"/>
              </w:rPr>
              <w:t>ith a companion is much better.</w:t>
            </w:r>
          </w:p>
          <w:p w14:paraId="2BC8922B" w14:textId="77777777" w:rsidR="008139EF" w:rsidRPr="00C13AE5" w:rsidRDefault="008139EF" w:rsidP="0077381A">
            <w:pPr>
              <w:spacing w:after="150" w:line="240" w:lineRule="atLeast"/>
              <w:rPr>
                <w:rFonts w:eastAsia="Times New Roman" w:cstheme="minorHAnsi"/>
                <w:sz w:val="24"/>
                <w:szCs w:val="24"/>
              </w:rPr>
            </w:pPr>
            <w:r w:rsidRPr="00C13AE5">
              <w:rPr>
                <w:rFonts w:eastAsia="Times New Roman" w:cstheme="minorHAnsi"/>
                <w:sz w:val="24"/>
                <w:szCs w:val="24"/>
              </w:rPr>
              <w:t>Firstly, travelling with someone can help people save a lot of money. It is the fact that travel agencies often offer good deals for groups of people. People can share hotel rooms, food, travelling fee, or tickets. This can help people save money for other necessary things. This is the reason wh</w:t>
            </w:r>
            <w:r w:rsidR="00C13AE5">
              <w:rPr>
                <w:rFonts w:eastAsia="Times New Roman" w:cstheme="minorHAnsi"/>
                <w:sz w:val="24"/>
                <w:szCs w:val="24"/>
              </w:rPr>
              <w:t>y very few people travel alone.</w:t>
            </w:r>
          </w:p>
          <w:p w14:paraId="489C5011" w14:textId="77777777" w:rsidR="008139EF" w:rsidRPr="00C13AE5" w:rsidRDefault="008139EF" w:rsidP="0077381A">
            <w:pPr>
              <w:spacing w:after="150" w:line="240" w:lineRule="atLeast"/>
              <w:rPr>
                <w:rFonts w:eastAsia="Times New Roman" w:cstheme="minorHAnsi"/>
                <w:sz w:val="24"/>
                <w:szCs w:val="24"/>
              </w:rPr>
            </w:pPr>
            <w:r w:rsidRPr="00C13AE5">
              <w:rPr>
                <w:rFonts w:eastAsia="Times New Roman" w:cstheme="minorHAnsi"/>
                <w:sz w:val="24"/>
                <w:szCs w:val="24"/>
              </w:rPr>
              <w:t>Secondly, travelling with a companion is fun. During the trip, people experience a lot of new things, meet many new people and they have desire to share these things with someone. People can go sightseeing, and enjoy the beauty of the nature together, it</w:t>
            </w:r>
            <w:r w:rsidR="00C13AE5">
              <w:rPr>
                <w:rFonts w:eastAsia="Times New Roman" w:cstheme="minorHAnsi"/>
                <w:sz w:val="24"/>
                <w:szCs w:val="24"/>
              </w:rPr>
              <w:t xml:space="preserve"> would be much more interesting</w:t>
            </w:r>
          </w:p>
          <w:p w14:paraId="2FB86ADA" w14:textId="77777777" w:rsidR="008139EF" w:rsidRPr="00C13AE5" w:rsidRDefault="008139EF" w:rsidP="0077381A">
            <w:pPr>
              <w:spacing w:after="150" w:line="240" w:lineRule="atLeast"/>
              <w:rPr>
                <w:rFonts w:eastAsia="Times New Roman" w:cstheme="minorHAnsi"/>
                <w:sz w:val="24"/>
                <w:szCs w:val="24"/>
              </w:rPr>
            </w:pPr>
            <w:r w:rsidRPr="00C13AE5">
              <w:rPr>
                <w:rFonts w:eastAsia="Times New Roman" w:cstheme="minorHAnsi"/>
                <w:sz w:val="24"/>
                <w:szCs w:val="24"/>
              </w:rPr>
              <w:t>Finally, people can avoid a lot of problems when they have someone nearby. Let’s imagine when you fall from the rock, if no one know, and you cannot walk to the hospital by yourself, how can you save your life? Or when you are tired or ill during the holiday, and you ma</w:t>
            </w:r>
            <w:r w:rsidR="00C13AE5">
              <w:rPr>
                <w:rFonts w:eastAsia="Times New Roman" w:cstheme="minorHAnsi"/>
                <w:sz w:val="24"/>
                <w:szCs w:val="24"/>
              </w:rPr>
              <w:t xml:space="preserve">y need help from your partner. </w:t>
            </w:r>
          </w:p>
          <w:p w14:paraId="50E7FC65" w14:textId="77777777" w:rsidR="008139EF" w:rsidRPr="00C13AE5" w:rsidRDefault="008139EF" w:rsidP="0077381A">
            <w:pPr>
              <w:spacing w:after="150" w:line="240" w:lineRule="atLeast"/>
              <w:rPr>
                <w:rFonts w:eastAsia="Times New Roman" w:cstheme="minorHAnsi"/>
                <w:sz w:val="24"/>
                <w:szCs w:val="24"/>
              </w:rPr>
            </w:pPr>
            <w:r w:rsidRPr="00C13AE5">
              <w:rPr>
                <w:rFonts w:eastAsia="Times New Roman" w:cstheme="minorHAnsi"/>
                <w:sz w:val="24"/>
                <w:szCs w:val="24"/>
              </w:rPr>
              <w:t>To sum up, travelling with a companion is not only economical, fun but also useful.</w:t>
            </w:r>
          </w:p>
        </w:tc>
      </w:tr>
    </w:tbl>
    <w:p w14:paraId="6ADBFB77" w14:textId="77777777" w:rsidR="008139EF" w:rsidRPr="00C13AE5" w:rsidRDefault="008139EF" w:rsidP="0077381A">
      <w:pPr>
        <w:pStyle w:val="NormalWeb"/>
        <w:spacing w:before="0" w:beforeAutospacing="0" w:after="300" w:afterAutospacing="0" w:line="240" w:lineRule="atLeast"/>
        <w:textAlignment w:val="baseline"/>
        <w:rPr>
          <w:rFonts w:asciiTheme="minorHAnsi" w:hAnsiTheme="minorHAnsi" w:cstheme="minorHAnsi"/>
          <w:color w:val="434A54"/>
        </w:rPr>
      </w:pPr>
    </w:p>
    <w:p w14:paraId="144AEA10" w14:textId="77777777" w:rsidR="008139EF" w:rsidRPr="00C13AE5" w:rsidRDefault="008139EF" w:rsidP="0077381A">
      <w:pPr>
        <w:pStyle w:val="NormalWeb"/>
        <w:spacing w:before="0" w:beforeAutospacing="0" w:after="300" w:afterAutospacing="0" w:line="240" w:lineRule="atLeast"/>
        <w:textAlignment w:val="baseline"/>
        <w:rPr>
          <w:rFonts w:asciiTheme="minorHAnsi" w:hAnsiTheme="minorHAnsi" w:cstheme="minorHAnsi"/>
          <w:b/>
          <w:color w:val="434A54"/>
        </w:rPr>
      </w:pPr>
      <w:r w:rsidRPr="00C13AE5">
        <w:rPr>
          <w:rFonts w:asciiTheme="minorHAnsi" w:hAnsiTheme="minorHAnsi" w:cstheme="minorHAnsi"/>
          <w:b/>
          <w:color w:val="434A54"/>
        </w:rPr>
        <w:t>B1</w:t>
      </w:r>
    </w:p>
    <w:tbl>
      <w:tblPr>
        <w:tblStyle w:val="TableGrid0"/>
        <w:tblW w:w="0" w:type="auto"/>
        <w:tblLook w:val="04A0" w:firstRow="1" w:lastRow="0" w:firstColumn="1" w:lastColumn="0" w:noHBand="0" w:noVBand="1"/>
      </w:tblPr>
      <w:tblGrid>
        <w:gridCol w:w="9350"/>
      </w:tblGrid>
      <w:tr w:rsidR="008139EF" w:rsidRPr="00C13AE5" w14:paraId="6A5C0BCC" w14:textId="77777777" w:rsidTr="00713FCB">
        <w:tc>
          <w:tcPr>
            <w:tcW w:w="9350" w:type="dxa"/>
          </w:tcPr>
          <w:p w14:paraId="19021599" w14:textId="77777777" w:rsidR="008139EF" w:rsidRPr="00C13AE5" w:rsidRDefault="008139EF" w:rsidP="0077381A">
            <w:pPr>
              <w:pStyle w:val="NormalWeb"/>
              <w:spacing w:before="0" w:beforeAutospacing="0" w:after="300" w:afterAutospacing="0" w:line="240" w:lineRule="atLeast"/>
              <w:textAlignment w:val="baseline"/>
              <w:rPr>
                <w:rFonts w:asciiTheme="minorHAnsi" w:hAnsiTheme="minorHAnsi" w:cstheme="minorHAnsi"/>
              </w:rPr>
            </w:pPr>
            <w:r w:rsidRPr="00C13AE5">
              <w:rPr>
                <w:rFonts w:asciiTheme="minorHAnsi" w:hAnsiTheme="minorHAnsi" w:cstheme="minorHAnsi"/>
              </w:rPr>
              <w:lastRenderedPageBreak/>
              <w:t>It is the fact that more and more people are becoming interested in travelling. Some people want to travel alone while others want to travel with a partner. Personally, I often tr</w:t>
            </w:r>
            <w:r w:rsidR="00C13AE5">
              <w:rPr>
                <w:rFonts w:asciiTheme="minorHAnsi" w:hAnsiTheme="minorHAnsi" w:cstheme="minorHAnsi"/>
              </w:rPr>
              <w:t>avel with my family or friends.</w:t>
            </w:r>
          </w:p>
          <w:p w14:paraId="00034163" w14:textId="77777777" w:rsidR="008139EF" w:rsidRPr="00C13AE5" w:rsidRDefault="008139EF" w:rsidP="0077381A">
            <w:pPr>
              <w:pStyle w:val="NormalWeb"/>
              <w:spacing w:before="0" w:beforeAutospacing="0" w:after="300" w:afterAutospacing="0" w:line="240" w:lineRule="atLeast"/>
              <w:textAlignment w:val="baseline"/>
              <w:rPr>
                <w:rFonts w:asciiTheme="minorHAnsi" w:hAnsiTheme="minorHAnsi" w:cstheme="minorHAnsi"/>
              </w:rPr>
            </w:pPr>
            <w:r w:rsidRPr="00C13AE5">
              <w:rPr>
                <w:rFonts w:asciiTheme="minorHAnsi" w:hAnsiTheme="minorHAnsi" w:cstheme="minorHAnsi"/>
              </w:rPr>
              <w:t>Firstly, people can save a lot of money. If people go in groups, they often get lower price for the trip. People can share the ro</w:t>
            </w:r>
            <w:r w:rsidR="00C13AE5">
              <w:rPr>
                <w:rFonts w:asciiTheme="minorHAnsi" w:hAnsiTheme="minorHAnsi" w:cstheme="minorHAnsi"/>
              </w:rPr>
              <w:t xml:space="preserve">om, the food, and the tickets. </w:t>
            </w:r>
          </w:p>
          <w:p w14:paraId="17F02C4A" w14:textId="77777777" w:rsidR="008139EF" w:rsidRPr="00C13AE5" w:rsidRDefault="008139EF" w:rsidP="0077381A">
            <w:pPr>
              <w:pStyle w:val="NormalWeb"/>
              <w:spacing w:before="0" w:beforeAutospacing="0" w:after="300" w:afterAutospacing="0" w:line="240" w:lineRule="atLeast"/>
              <w:textAlignment w:val="baseline"/>
              <w:rPr>
                <w:rFonts w:asciiTheme="minorHAnsi" w:hAnsiTheme="minorHAnsi" w:cstheme="minorHAnsi"/>
              </w:rPr>
            </w:pPr>
            <w:r w:rsidRPr="00C13AE5">
              <w:rPr>
                <w:rFonts w:asciiTheme="minorHAnsi" w:hAnsiTheme="minorHAnsi" w:cstheme="minorHAnsi"/>
              </w:rPr>
              <w:t>Secondly, people feel happier when they are with family or friends. They can do a lot of things together. They can talk about many new thing</w:t>
            </w:r>
            <w:r w:rsidR="00C13AE5">
              <w:rPr>
                <w:rFonts w:asciiTheme="minorHAnsi" w:hAnsiTheme="minorHAnsi" w:cstheme="minorHAnsi"/>
              </w:rPr>
              <w:t xml:space="preserve">s, new places, and new people. </w:t>
            </w:r>
          </w:p>
          <w:p w14:paraId="73DFC4A2" w14:textId="77777777" w:rsidR="008139EF" w:rsidRPr="00C13AE5" w:rsidRDefault="008139EF" w:rsidP="0077381A">
            <w:pPr>
              <w:pStyle w:val="NormalWeb"/>
              <w:spacing w:before="0" w:beforeAutospacing="0" w:after="300" w:afterAutospacing="0" w:line="240" w:lineRule="atLeast"/>
              <w:textAlignment w:val="baseline"/>
              <w:rPr>
                <w:rFonts w:asciiTheme="minorHAnsi" w:hAnsiTheme="minorHAnsi" w:cstheme="minorHAnsi"/>
              </w:rPr>
            </w:pPr>
            <w:r w:rsidRPr="00C13AE5">
              <w:rPr>
                <w:rFonts w:asciiTheme="minorHAnsi" w:hAnsiTheme="minorHAnsi" w:cstheme="minorHAnsi"/>
              </w:rPr>
              <w:t>Finally, people can help each other when they go with other people. If you are ill or tired, your friend can help you bring things or buy medicine for you. Or if you fall from the rock, your frien</w:t>
            </w:r>
            <w:r w:rsidR="00C13AE5">
              <w:rPr>
                <w:rFonts w:asciiTheme="minorHAnsi" w:hAnsiTheme="minorHAnsi" w:cstheme="minorHAnsi"/>
              </w:rPr>
              <w:t>d can take you to the hospital.</w:t>
            </w:r>
          </w:p>
          <w:p w14:paraId="6A8779E4" w14:textId="77777777" w:rsidR="008139EF" w:rsidRPr="00C13AE5" w:rsidRDefault="008139EF" w:rsidP="0077381A">
            <w:pPr>
              <w:pStyle w:val="NormalWeb"/>
              <w:spacing w:before="0" w:beforeAutospacing="0" w:after="300" w:afterAutospacing="0" w:line="240" w:lineRule="atLeast"/>
              <w:textAlignment w:val="baseline"/>
              <w:rPr>
                <w:rFonts w:asciiTheme="minorHAnsi" w:hAnsiTheme="minorHAnsi" w:cstheme="minorHAnsi"/>
              </w:rPr>
            </w:pPr>
            <w:r w:rsidRPr="00C13AE5">
              <w:rPr>
                <w:rFonts w:asciiTheme="minorHAnsi" w:hAnsiTheme="minorHAnsi" w:cstheme="minorHAnsi"/>
              </w:rPr>
              <w:t>To sum up, travelling with a companion is much better.</w:t>
            </w:r>
          </w:p>
        </w:tc>
      </w:tr>
    </w:tbl>
    <w:p w14:paraId="683D877E" w14:textId="77777777" w:rsidR="008139EF" w:rsidRPr="00C13AE5" w:rsidRDefault="008139EF" w:rsidP="0077381A">
      <w:pPr>
        <w:spacing w:line="240" w:lineRule="atLeast"/>
        <w:rPr>
          <w:rFonts w:cstheme="minorHAnsi"/>
          <w:b/>
          <w:sz w:val="24"/>
          <w:szCs w:val="24"/>
        </w:rPr>
      </w:pPr>
    </w:p>
    <w:p w14:paraId="1B83ECAE" w14:textId="77777777" w:rsidR="00312E9B" w:rsidRPr="00C13AE5" w:rsidRDefault="00312E9B" w:rsidP="0077381A">
      <w:pPr>
        <w:spacing w:line="240" w:lineRule="atLeast"/>
        <w:rPr>
          <w:rFonts w:cstheme="minorHAnsi"/>
          <w:b/>
          <w:sz w:val="24"/>
          <w:szCs w:val="24"/>
        </w:rPr>
      </w:pPr>
      <w:r w:rsidRPr="00C13AE5">
        <w:rPr>
          <w:rFonts w:cstheme="minorHAnsi"/>
          <w:b/>
          <w:sz w:val="24"/>
          <w:szCs w:val="24"/>
        </w:rPr>
        <w:t>SPEAKING</w:t>
      </w:r>
    </w:p>
    <w:p w14:paraId="2F1B8503" w14:textId="77777777" w:rsidR="00312E9B" w:rsidRPr="00C13AE5" w:rsidRDefault="00312E9B" w:rsidP="0077381A">
      <w:pPr>
        <w:spacing w:line="240" w:lineRule="atLeast"/>
        <w:rPr>
          <w:rFonts w:cstheme="minorHAnsi"/>
          <w:b/>
          <w:sz w:val="24"/>
          <w:szCs w:val="24"/>
        </w:rPr>
      </w:pPr>
      <w:r w:rsidRPr="00C13AE5">
        <w:rPr>
          <w:rFonts w:cstheme="minorHAnsi"/>
          <w:b/>
          <w:sz w:val="24"/>
          <w:szCs w:val="24"/>
        </w:rPr>
        <w:t>PART 1: SOCIAL INTERACTION</w:t>
      </w:r>
    </w:p>
    <w:p w14:paraId="4DCA879A" w14:textId="77777777" w:rsidR="00312E9B" w:rsidRPr="00C13AE5" w:rsidRDefault="00312E9B" w:rsidP="0077381A">
      <w:pPr>
        <w:spacing w:before="120" w:after="120" w:line="240" w:lineRule="atLeast"/>
        <w:jc w:val="both"/>
        <w:rPr>
          <w:rFonts w:cstheme="minorHAnsi"/>
          <w:b/>
          <w:i/>
          <w:sz w:val="24"/>
          <w:szCs w:val="24"/>
        </w:rPr>
      </w:pPr>
      <w:r w:rsidRPr="00C13AE5">
        <w:rPr>
          <w:rFonts w:cstheme="minorHAnsi"/>
          <w:b/>
          <w:i/>
          <w:sz w:val="24"/>
          <w:szCs w:val="24"/>
        </w:rPr>
        <w:t>Let’s talk about birthday</w:t>
      </w:r>
    </w:p>
    <w:p w14:paraId="6DC0EBAB" w14:textId="77777777" w:rsidR="00312E9B" w:rsidRPr="00C13AE5" w:rsidRDefault="00312E9B" w:rsidP="0077381A">
      <w:pPr>
        <w:pStyle w:val="ListParagraph"/>
        <w:numPr>
          <w:ilvl w:val="0"/>
          <w:numId w:val="32"/>
        </w:numPr>
        <w:spacing w:before="120" w:after="120" w:line="240" w:lineRule="atLeast"/>
        <w:contextualSpacing w:val="0"/>
        <w:jc w:val="both"/>
        <w:rPr>
          <w:rFonts w:cstheme="minorHAnsi"/>
          <w:sz w:val="24"/>
          <w:szCs w:val="24"/>
        </w:rPr>
      </w:pPr>
      <w:r w:rsidRPr="00C13AE5">
        <w:rPr>
          <w:rFonts w:cstheme="minorHAnsi"/>
          <w:sz w:val="24"/>
          <w:szCs w:val="24"/>
        </w:rPr>
        <w:t>When is your birthday?</w:t>
      </w:r>
    </w:p>
    <w:p w14:paraId="1D1DFF53" w14:textId="77777777" w:rsidR="00312E9B" w:rsidRPr="00C13AE5" w:rsidRDefault="00312E9B" w:rsidP="0077381A">
      <w:pPr>
        <w:pStyle w:val="ListParagraph"/>
        <w:spacing w:before="120" w:after="120" w:line="240" w:lineRule="atLeast"/>
        <w:contextualSpacing w:val="0"/>
        <w:jc w:val="both"/>
        <w:rPr>
          <w:rFonts w:cstheme="minorHAnsi"/>
          <w:sz w:val="24"/>
          <w:szCs w:val="24"/>
        </w:rPr>
      </w:pPr>
      <w:r w:rsidRPr="00C13AE5">
        <w:rPr>
          <w:rFonts w:cstheme="minorHAnsi"/>
          <w:sz w:val="24"/>
          <w:szCs w:val="24"/>
        </w:rPr>
        <w:t>It is June the first</w:t>
      </w:r>
    </w:p>
    <w:p w14:paraId="22D8E4E7" w14:textId="77777777" w:rsidR="00312E9B" w:rsidRPr="00C13AE5" w:rsidRDefault="00312E9B" w:rsidP="0077381A">
      <w:pPr>
        <w:pStyle w:val="ListParagraph"/>
        <w:numPr>
          <w:ilvl w:val="0"/>
          <w:numId w:val="32"/>
        </w:numPr>
        <w:spacing w:before="120" w:after="120" w:line="240" w:lineRule="atLeast"/>
        <w:contextualSpacing w:val="0"/>
        <w:jc w:val="both"/>
        <w:rPr>
          <w:rFonts w:cstheme="minorHAnsi"/>
          <w:sz w:val="24"/>
          <w:szCs w:val="24"/>
        </w:rPr>
      </w:pPr>
      <w:r w:rsidRPr="00C13AE5">
        <w:rPr>
          <w:rFonts w:cstheme="minorHAnsi"/>
          <w:sz w:val="24"/>
          <w:szCs w:val="24"/>
        </w:rPr>
        <w:t>What do you usually do on your birthday?</w:t>
      </w:r>
    </w:p>
    <w:p w14:paraId="75D22BE9" w14:textId="77777777" w:rsidR="00312E9B" w:rsidRPr="00C13AE5" w:rsidRDefault="00312E9B" w:rsidP="0077381A">
      <w:pPr>
        <w:pStyle w:val="ListParagraph"/>
        <w:spacing w:before="120" w:after="120" w:line="240" w:lineRule="atLeast"/>
        <w:contextualSpacing w:val="0"/>
        <w:jc w:val="both"/>
        <w:rPr>
          <w:rFonts w:cstheme="minorHAnsi"/>
          <w:sz w:val="24"/>
          <w:szCs w:val="24"/>
        </w:rPr>
      </w:pPr>
      <w:r w:rsidRPr="00C13AE5">
        <w:rPr>
          <w:rFonts w:cstheme="minorHAnsi"/>
          <w:sz w:val="24"/>
          <w:szCs w:val="24"/>
        </w:rPr>
        <w:t>I have a small party with friends from my class</w:t>
      </w:r>
    </w:p>
    <w:p w14:paraId="1AEB7A1D" w14:textId="77777777" w:rsidR="00312E9B" w:rsidRPr="00C13AE5" w:rsidRDefault="00312E9B" w:rsidP="0077381A">
      <w:pPr>
        <w:pStyle w:val="ListParagraph"/>
        <w:numPr>
          <w:ilvl w:val="0"/>
          <w:numId w:val="32"/>
        </w:numPr>
        <w:spacing w:before="120" w:after="120" w:line="240" w:lineRule="atLeast"/>
        <w:contextualSpacing w:val="0"/>
        <w:jc w:val="both"/>
        <w:rPr>
          <w:rFonts w:cstheme="minorHAnsi"/>
          <w:sz w:val="24"/>
          <w:szCs w:val="24"/>
        </w:rPr>
      </w:pPr>
      <w:r w:rsidRPr="00C13AE5">
        <w:rPr>
          <w:rFonts w:cstheme="minorHAnsi"/>
          <w:sz w:val="24"/>
          <w:szCs w:val="24"/>
        </w:rPr>
        <w:t>What is your favourite family celebration? Why?</w:t>
      </w:r>
    </w:p>
    <w:p w14:paraId="56B876BC" w14:textId="77777777" w:rsidR="00312E9B" w:rsidRPr="00C13AE5" w:rsidRDefault="00312E9B" w:rsidP="0077381A">
      <w:pPr>
        <w:pStyle w:val="ListParagraph"/>
        <w:spacing w:before="120" w:after="120" w:line="240" w:lineRule="atLeast"/>
        <w:contextualSpacing w:val="0"/>
        <w:jc w:val="both"/>
        <w:rPr>
          <w:rFonts w:cstheme="minorHAnsi"/>
          <w:sz w:val="24"/>
          <w:szCs w:val="24"/>
        </w:rPr>
      </w:pPr>
    </w:p>
    <w:p w14:paraId="7DB00015" w14:textId="77777777" w:rsidR="00312E9B" w:rsidRPr="00C13AE5" w:rsidRDefault="00312E9B" w:rsidP="0077381A">
      <w:pPr>
        <w:spacing w:before="120" w:after="120" w:line="240" w:lineRule="atLeast"/>
        <w:jc w:val="both"/>
        <w:rPr>
          <w:rFonts w:cstheme="minorHAnsi"/>
          <w:b/>
          <w:i/>
          <w:sz w:val="24"/>
          <w:szCs w:val="24"/>
        </w:rPr>
      </w:pPr>
      <w:r w:rsidRPr="00C13AE5">
        <w:rPr>
          <w:rFonts w:cstheme="minorHAnsi"/>
          <w:b/>
          <w:i/>
          <w:sz w:val="24"/>
          <w:szCs w:val="24"/>
        </w:rPr>
        <w:t>Now, let’s talk about public transportation</w:t>
      </w:r>
    </w:p>
    <w:p w14:paraId="64001425" w14:textId="77777777" w:rsidR="00312E9B" w:rsidRPr="00C13AE5" w:rsidRDefault="00312E9B" w:rsidP="0077381A">
      <w:pPr>
        <w:pStyle w:val="ListParagraph"/>
        <w:numPr>
          <w:ilvl w:val="0"/>
          <w:numId w:val="13"/>
        </w:numPr>
        <w:spacing w:before="120" w:after="120" w:line="240" w:lineRule="atLeast"/>
        <w:contextualSpacing w:val="0"/>
        <w:jc w:val="both"/>
        <w:rPr>
          <w:rFonts w:cstheme="minorHAnsi"/>
          <w:sz w:val="24"/>
          <w:szCs w:val="24"/>
        </w:rPr>
      </w:pPr>
      <w:r w:rsidRPr="00C13AE5">
        <w:rPr>
          <w:rFonts w:cstheme="minorHAnsi"/>
          <w:sz w:val="24"/>
          <w:szCs w:val="24"/>
        </w:rPr>
        <w:t>What is the best way to travel in your town/city?</w:t>
      </w:r>
    </w:p>
    <w:p w14:paraId="7211CCA5" w14:textId="77777777" w:rsidR="00312E9B" w:rsidRPr="00C13AE5" w:rsidRDefault="00312E9B" w:rsidP="0077381A">
      <w:pPr>
        <w:pStyle w:val="ListParagraph"/>
        <w:spacing w:before="120" w:after="120" w:line="240" w:lineRule="atLeast"/>
        <w:contextualSpacing w:val="0"/>
        <w:jc w:val="both"/>
        <w:rPr>
          <w:rFonts w:cstheme="minorHAnsi"/>
          <w:sz w:val="24"/>
          <w:szCs w:val="24"/>
        </w:rPr>
      </w:pPr>
      <w:r w:rsidRPr="00C13AE5">
        <w:rPr>
          <w:rFonts w:cstheme="minorHAnsi"/>
          <w:sz w:val="24"/>
          <w:szCs w:val="24"/>
        </w:rPr>
        <w:t xml:space="preserve">It must be motorbikes because </w:t>
      </w:r>
      <w:r w:rsidR="00953AF4" w:rsidRPr="00C13AE5">
        <w:rPr>
          <w:rFonts w:cstheme="minorHAnsi"/>
          <w:sz w:val="24"/>
          <w:szCs w:val="24"/>
        </w:rPr>
        <w:t>it is crowded in my city. There are a lot of traffic jams and the streets are narrow</w:t>
      </w:r>
    </w:p>
    <w:p w14:paraId="2FE4C3CA" w14:textId="77777777" w:rsidR="00312E9B" w:rsidRPr="00C13AE5" w:rsidRDefault="00312E9B" w:rsidP="0077381A">
      <w:pPr>
        <w:pStyle w:val="ListParagraph"/>
        <w:numPr>
          <w:ilvl w:val="0"/>
          <w:numId w:val="13"/>
        </w:numPr>
        <w:spacing w:before="120" w:after="120" w:line="240" w:lineRule="atLeast"/>
        <w:contextualSpacing w:val="0"/>
        <w:jc w:val="both"/>
        <w:rPr>
          <w:rFonts w:cstheme="minorHAnsi"/>
          <w:sz w:val="24"/>
          <w:szCs w:val="24"/>
        </w:rPr>
      </w:pPr>
      <w:r w:rsidRPr="00C13AE5">
        <w:rPr>
          <w:rFonts w:cstheme="minorHAnsi"/>
          <w:sz w:val="24"/>
          <w:szCs w:val="24"/>
        </w:rPr>
        <w:t>What is your favourite mean of transportation?</w:t>
      </w:r>
    </w:p>
    <w:p w14:paraId="7637DAF2" w14:textId="77777777" w:rsidR="00953AF4" w:rsidRPr="00C13AE5" w:rsidRDefault="00953AF4" w:rsidP="0077381A">
      <w:pPr>
        <w:pStyle w:val="ListParagraph"/>
        <w:spacing w:before="120" w:after="120" w:line="240" w:lineRule="atLeast"/>
        <w:contextualSpacing w:val="0"/>
        <w:jc w:val="both"/>
        <w:rPr>
          <w:rFonts w:cstheme="minorHAnsi"/>
          <w:sz w:val="24"/>
          <w:szCs w:val="24"/>
        </w:rPr>
      </w:pPr>
      <w:r w:rsidRPr="00C13AE5">
        <w:rPr>
          <w:rFonts w:cstheme="minorHAnsi"/>
          <w:sz w:val="24"/>
          <w:szCs w:val="24"/>
        </w:rPr>
        <w:t>It is motorbike because it is fast and convenient. I can’t suffer from being carsick</w:t>
      </w:r>
    </w:p>
    <w:p w14:paraId="57D76974" w14:textId="77777777" w:rsidR="00312E9B" w:rsidRPr="00C13AE5" w:rsidRDefault="00312E9B" w:rsidP="0077381A">
      <w:pPr>
        <w:pStyle w:val="ListParagraph"/>
        <w:numPr>
          <w:ilvl w:val="0"/>
          <w:numId w:val="13"/>
        </w:numPr>
        <w:spacing w:before="120" w:after="120" w:line="240" w:lineRule="atLeast"/>
        <w:contextualSpacing w:val="0"/>
        <w:jc w:val="both"/>
        <w:rPr>
          <w:rFonts w:cstheme="minorHAnsi"/>
          <w:sz w:val="24"/>
          <w:szCs w:val="24"/>
        </w:rPr>
      </w:pPr>
      <w:r w:rsidRPr="00C13AE5">
        <w:rPr>
          <w:rFonts w:cstheme="minorHAnsi"/>
          <w:sz w:val="24"/>
          <w:szCs w:val="24"/>
        </w:rPr>
        <w:t>Do you think people should use public transportation more? Why? Why not?</w:t>
      </w:r>
    </w:p>
    <w:p w14:paraId="7DF56493" w14:textId="77777777" w:rsidR="00953AF4" w:rsidRPr="00C13AE5" w:rsidRDefault="00953AF4" w:rsidP="0077381A">
      <w:pPr>
        <w:pStyle w:val="ListParagraph"/>
        <w:spacing w:before="120" w:after="120" w:line="240" w:lineRule="atLeast"/>
        <w:contextualSpacing w:val="0"/>
        <w:jc w:val="both"/>
        <w:rPr>
          <w:rFonts w:cstheme="minorHAnsi"/>
          <w:sz w:val="24"/>
          <w:szCs w:val="24"/>
        </w:rPr>
      </w:pPr>
      <w:r w:rsidRPr="00C13AE5">
        <w:rPr>
          <w:rFonts w:cstheme="minorHAnsi"/>
          <w:sz w:val="24"/>
          <w:szCs w:val="24"/>
        </w:rPr>
        <w:t>Yes. It helps reduce traffic jams</w:t>
      </w:r>
    </w:p>
    <w:p w14:paraId="4A2048A6" w14:textId="77777777" w:rsidR="00312E9B" w:rsidRPr="00C13AE5" w:rsidRDefault="00312E9B" w:rsidP="0077381A">
      <w:pPr>
        <w:spacing w:before="120" w:after="120" w:line="240" w:lineRule="atLeast"/>
        <w:jc w:val="both"/>
        <w:rPr>
          <w:rFonts w:cstheme="minorHAnsi"/>
          <w:sz w:val="24"/>
          <w:szCs w:val="24"/>
        </w:rPr>
      </w:pPr>
    </w:p>
    <w:p w14:paraId="538FDBD9" w14:textId="77777777" w:rsidR="00312E9B" w:rsidRPr="00C13AE5" w:rsidRDefault="00312E9B" w:rsidP="0077381A">
      <w:pPr>
        <w:spacing w:line="240" w:lineRule="atLeast"/>
        <w:rPr>
          <w:rFonts w:cstheme="minorHAnsi"/>
          <w:b/>
          <w:sz w:val="24"/>
          <w:szCs w:val="24"/>
        </w:rPr>
      </w:pPr>
      <w:r w:rsidRPr="00C13AE5">
        <w:rPr>
          <w:rFonts w:cstheme="minorHAnsi"/>
          <w:b/>
          <w:sz w:val="24"/>
          <w:szCs w:val="24"/>
        </w:rPr>
        <w:t>PART 2: SOLUTION DISCUSSION</w:t>
      </w:r>
    </w:p>
    <w:p w14:paraId="50F201FA" w14:textId="77777777" w:rsidR="00312E9B" w:rsidRPr="00C13AE5" w:rsidRDefault="00312E9B" w:rsidP="0077381A">
      <w:pPr>
        <w:spacing w:line="240" w:lineRule="atLeast"/>
        <w:rPr>
          <w:rFonts w:cstheme="minorHAnsi"/>
          <w:b/>
          <w:sz w:val="24"/>
          <w:szCs w:val="24"/>
        </w:rPr>
      </w:pPr>
    </w:p>
    <w:p w14:paraId="6F42AE1B" w14:textId="77777777" w:rsidR="00312E9B" w:rsidRPr="00C13AE5" w:rsidRDefault="00312E9B" w:rsidP="0077381A">
      <w:pPr>
        <w:spacing w:line="240" w:lineRule="atLeast"/>
        <w:rPr>
          <w:rFonts w:cstheme="minorHAnsi"/>
          <w:b/>
          <w:sz w:val="24"/>
          <w:szCs w:val="24"/>
        </w:rPr>
      </w:pPr>
      <w:r w:rsidRPr="00C13AE5">
        <w:rPr>
          <w:rFonts w:cstheme="minorHAnsi"/>
          <w:b/>
          <w:sz w:val="24"/>
          <w:szCs w:val="24"/>
        </w:rPr>
        <w:t>You have just received a sum of money from your father as a birthday present. How would you use the money?</w:t>
      </w:r>
    </w:p>
    <w:p w14:paraId="6C1E3D4A" w14:textId="77777777" w:rsidR="00312E9B" w:rsidRPr="00C13AE5" w:rsidRDefault="00312E9B" w:rsidP="0077381A">
      <w:pPr>
        <w:spacing w:line="240" w:lineRule="atLeast"/>
        <w:rPr>
          <w:rFonts w:cstheme="minorHAnsi"/>
          <w:sz w:val="24"/>
          <w:szCs w:val="24"/>
        </w:rPr>
      </w:pPr>
      <w:r w:rsidRPr="00C13AE5">
        <w:rPr>
          <w:rFonts w:cstheme="minorHAnsi"/>
          <w:sz w:val="24"/>
          <w:szCs w:val="24"/>
        </w:rPr>
        <w:t>There are THREE options for you to choose:</w:t>
      </w:r>
    </w:p>
    <w:p w14:paraId="5F2226E8" w14:textId="77777777" w:rsidR="00312E9B" w:rsidRPr="00C13AE5" w:rsidRDefault="00312E9B" w:rsidP="0077381A">
      <w:pPr>
        <w:spacing w:line="240" w:lineRule="atLeast"/>
        <w:rPr>
          <w:rFonts w:cstheme="minorHAnsi"/>
          <w:b/>
          <w:sz w:val="24"/>
          <w:szCs w:val="24"/>
        </w:rPr>
      </w:pPr>
      <w:r w:rsidRPr="00C13AE5">
        <w:rPr>
          <w:rFonts w:cstheme="minorHAnsi"/>
          <w:sz w:val="24"/>
          <w:szCs w:val="24"/>
        </w:rPr>
        <w:tab/>
        <w:t xml:space="preserve">- </w:t>
      </w:r>
      <w:r w:rsidRPr="00C13AE5">
        <w:rPr>
          <w:rFonts w:cstheme="minorHAnsi"/>
          <w:b/>
          <w:sz w:val="24"/>
          <w:szCs w:val="24"/>
        </w:rPr>
        <w:t>To buy a laptop for your study.</w:t>
      </w:r>
    </w:p>
    <w:p w14:paraId="3C3B8931" w14:textId="77777777" w:rsidR="00312E9B" w:rsidRPr="00C13AE5" w:rsidRDefault="00312E9B" w:rsidP="0077381A">
      <w:pPr>
        <w:spacing w:line="240" w:lineRule="atLeast"/>
        <w:rPr>
          <w:rFonts w:cstheme="minorHAnsi"/>
          <w:b/>
          <w:sz w:val="24"/>
          <w:szCs w:val="24"/>
        </w:rPr>
      </w:pPr>
      <w:r w:rsidRPr="00C13AE5">
        <w:rPr>
          <w:rFonts w:cstheme="minorHAnsi"/>
          <w:b/>
          <w:sz w:val="24"/>
          <w:szCs w:val="24"/>
        </w:rPr>
        <w:tab/>
        <w:t>- To buy a fashionable smart phone.</w:t>
      </w:r>
    </w:p>
    <w:p w14:paraId="530B00C1" w14:textId="77777777" w:rsidR="00312E9B" w:rsidRPr="00C13AE5" w:rsidRDefault="00312E9B" w:rsidP="0077381A">
      <w:pPr>
        <w:spacing w:line="240" w:lineRule="atLeast"/>
        <w:rPr>
          <w:rFonts w:cstheme="minorHAnsi"/>
          <w:b/>
          <w:i/>
          <w:sz w:val="24"/>
          <w:szCs w:val="24"/>
        </w:rPr>
      </w:pPr>
      <w:r w:rsidRPr="00C13AE5">
        <w:rPr>
          <w:rFonts w:cstheme="minorHAnsi"/>
          <w:b/>
          <w:sz w:val="24"/>
          <w:szCs w:val="24"/>
        </w:rPr>
        <w:tab/>
        <w:t>- To save up for future.</w:t>
      </w:r>
    </w:p>
    <w:p w14:paraId="6828D1CA" w14:textId="77777777" w:rsidR="00312E9B" w:rsidRPr="00C13AE5" w:rsidRDefault="00312E9B" w:rsidP="0077381A">
      <w:pPr>
        <w:spacing w:line="240" w:lineRule="atLeast"/>
        <w:rPr>
          <w:rFonts w:cstheme="minorHAnsi"/>
          <w:sz w:val="24"/>
          <w:szCs w:val="24"/>
        </w:rPr>
      </w:pPr>
      <w:r w:rsidRPr="00C13AE5">
        <w:rPr>
          <w:rFonts w:cstheme="minorHAnsi"/>
          <w:sz w:val="24"/>
          <w:szCs w:val="24"/>
        </w:rPr>
        <w:t xml:space="preserve">Explain the option you have chosen. </w:t>
      </w:r>
    </w:p>
    <w:p w14:paraId="01051EE2" w14:textId="77777777" w:rsidR="00953AF4" w:rsidRPr="00C13AE5" w:rsidRDefault="00953AF4" w:rsidP="0077381A">
      <w:pPr>
        <w:spacing w:line="240" w:lineRule="atLeast"/>
        <w:jc w:val="center"/>
        <w:rPr>
          <w:rFonts w:cstheme="minorHAnsi"/>
          <w:sz w:val="24"/>
          <w:szCs w:val="24"/>
        </w:rPr>
      </w:pPr>
      <w:r w:rsidRPr="00C13AE5">
        <w:rPr>
          <w:rFonts w:cstheme="minorHAnsi"/>
          <w:sz w:val="24"/>
          <w:szCs w:val="24"/>
        </w:rPr>
        <w:t>…………………………………………………………</w:t>
      </w:r>
    </w:p>
    <w:p w14:paraId="3C7E782D" w14:textId="77777777" w:rsidR="00312E9B" w:rsidRPr="00C13AE5" w:rsidRDefault="00953AF4" w:rsidP="0077381A">
      <w:pPr>
        <w:pStyle w:val="ListParagraph"/>
        <w:numPr>
          <w:ilvl w:val="0"/>
          <w:numId w:val="8"/>
        </w:numPr>
        <w:spacing w:line="240" w:lineRule="atLeast"/>
        <w:contextualSpacing w:val="0"/>
        <w:rPr>
          <w:rFonts w:cstheme="minorHAnsi"/>
          <w:sz w:val="24"/>
          <w:szCs w:val="24"/>
        </w:rPr>
      </w:pPr>
      <w:r w:rsidRPr="00C13AE5">
        <w:rPr>
          <w:rFonts w:cstheme="minorHAnsi"/>
          <w:sz w:val="24"/>
          <w:szCs w:val="24"/>
        </w:rPr>
        <w:t xml:space="preserve">I would buy a laptop for my study as it is very necessary. I need it for my study and for my work. I don’t need a fashionable smart phone. </w:t>
      </w:r>
    </w:p>
    <w:p w14:paraId="5AD53967" w14:textId="77777777" w:rsidR="00312E9B" w:rsidRPr="00C13AE5" w:rsidRDefault="00312E9B" w:rsidP="0077381A">
      <w:pPr>
        <w:spacing w:line="240" w:lineRule="atLeast"/>
        <w:rPr>
          <w:rFonts w:cstheme="minorHAnsi"/>
          <w:b/>
          <w:sz w:val="24"/>
          <w:szCs w:val="24"/>
        </w:rPr>
      </w:pPr>
      <w:r w:rsidRPr="00C13AE5">
        <w:rPr>
          <w:rFonts w:cstheme="minorHAnsi"/>
          <w:b/>
          <w:sz w:val="24"/>
          <w:szCs w:val="24"/>
        </w:rPr>
        <w:t>PART 3: TOPIC</w:t>
      </w:r>
    </w:p>
    <w:p w14:paraId="41080EAB" w14:textId="77777777" w:rsidR="00312E9B" w:rsidRPr="00C13AE5" w:rsidRDefault="00312E9B" w:rsidP="0077381A">
      <w:pPr>
        <w:spacing w:line="240" w:lineRule="atLeast"/>
        <w:rPr>
          <w:rFonts w:cstheme="minorHAnsi"/>
          <w:b/>
          <w:sz w:val="24"/>
          <w:szCs w:val="24"/>
        </w:rPr>
      </w:pPr>
    </w:p>
    <w:p w14:paraId="6D277F53" w14:textId="77777777" w:rsidR="00312E9B" w:rsidRPr="00C13AE5" w:rsidRDefault="00312E9B" w:rsidP="0077381A">
      <w:pPr>
        <w:spacing w:line="240" w:lineRule="atLeast"/>
        <w:rPr>
          <w:rFonts w:cstheme="minorHAnsi"/>
          <w:b/>
          <w:sz w:val="24"/>
          <w:szCs w:val="24"/>
        </w:rPr>
      </w:pPr>
      <w:r w:rsidRPr="00C13AE5">
        <w:rPr>
          <w:rFonts w:cstheme="minorHAnsi"/>
          <w:b/>
          <w:sz w:val="24"/>
          <w:szCs w:val="24"/>
        </w:rPr>
        <w:t>Describe one of your friends</w:t>
      </w:r>
    </w:p>
    <w:p w14:paraId="1F4C7EC0" w14:textId="77777777" w:rsidR="00312E9B" w:rsidRPr="00C13AE5" w:rsidRDefault="00312E9B" w:rsidP="0077381A">
      <w:pPr>
        <w:spacing w:line="240" w:lineRule="atLeast"/>
        <w:rPr>
          <w:rFonts w:cstheme="minorHAnsi"/>
          <w:sz w:val="24"/>
          <w:szCs w:val="24"/>
        </w:rPr>
      </w:pPr>
      <w:r w:rsidRPr="00C13AE5">
        <w:rPr>
          <w:rFonts w:cstheme="minorHAnsi"/>
          <w:sz w:val="24"/>
          <w:szCs w:val="24"/>
        </w:rPr>
        <w:t>You should say</w:t>
      </w:r>
    </w:p>
    <w:p w14:paraId="54A75F4B" w14:textId="77777777" w:rsidR="00312E9B" w:rsidRPr="00C13AE5" w:rsidRDefault="00312E9B" w:rsidP="0077381A">
      <w:pPr>
        <w:pStyle w:val="ListParagraph"/>
        <w:numPr>
          <w:ilvl w:val="0"/>
          <w:numId w:val="11"/>
        </w:numPr>
        <w:spacing w:line="240" w:lineRule="atLeast"/>
        <w:contextualSpacing w:val="0"/>
        <w:rPr>
          <w:rFonts w:cstheme="minorHAnsi"/>
          <w:sz w:val="24"/>
          <w:szCs w:val="24"/>
        </w:rPr>
      </w:pPr>
      <w:r w:rsidRPr="00C13AE5">
        <w:rPr>
          <w:rFonts w:cstheme="minorHAnsi"/>
          <w:sz w:val="24"/>
          <w:szCs w:val="24"/>
        </w:rPr>
        <w:t>Who the person is</w:t>
      </w:r>
    </w:p>
    <w:p w14:paraId="33FFAE64" w14:textId="77777777" w:rsidR="00312E9B" w:rsidRPr="00C13AE5" w:rsidRDefault="00312E9B" w:rsidP="0077381A">
      <w:pPr>
        <w:pStyle w:val="ListParagraph"/>
        <w:numPr>
          <w:ilvl w:val="0"/>
          <w:numId w:val="11"/>
        </w:numPr>
        <w:spacing w:line="240" w:lineRule="atLeast"/>
        <w:contextualSpacing w:val="0"/>
        <w:rPr>
          <w:rFonts w:cstheme="minorHAnsi"/>
          <w:sz w:val="24"/>
          <w:szCs w:val="24"/>
        </w:rPr>
      </w:pPr>
      <w:r w:rsidRPr="00C13AE5">
        <w:rPr>
          <w:rFonts w:cstheme="minorHAnsi"/>
          <w:sz w:val="24"/>
          <w:szCs w:val="24"/>
        </w:rPr>
        <w:t>What does she look like?</w:t>
      </w:r>
    </w:p>
    <w:p w14:paraId="72D20C9D" w14:textId="77777777" w:rsidR="00312E9B" w:rsidRPr="00C13AE5" w:rsidRDefault="00312E9B" w:rsidP="0077381A">
      <w:pPr>
        <w:pStyle w:val="ListParagraph"/>
        <w:numPr>
          <w:ilvl w:val="0"/>
          <w:numId w:val="11"/>
        </w:numPr>
        <w:spacing w:line="240" w:lineRule="atLeast"/>
        <w:contextualSpacing w:val="0"/>
        <w:rPr>
          <w:rFonts w:cstheme="minorHAnsi"/>
          <w:sz w:val="24"/>
          <w:szCs w:val="24"/>
        </w:rPr>
      </w:pPr>
      <w:r w:rsidRPr="00C13AE5">
        <w:rPr>
          <w:rFonts w:cstheme="minorHAnsi"/>
          <w:sz w:val="24"/>
          <w:szCs w:val="24"/>
        </w:rPr>
        <w:t>What do you often do together?</w:t>
      </w:r>
    </w:p>
    <w:p w14:paraId="7F3ADE83" w14:textId="77777777" w:rsidR="00312E9B" w:rsidRPr="00C13AE5" w:rsidRDefault="00953AF4" w:rsidP="0077381A">
      <w:pPr>
        <w:spacing w:line="240" w:lineRule="atLeast"/>
        <w:rPr>
          <w:rFonts w:cstheme="minorHAnsi"/>
          <w:sz w:val="24"/>
          <w:szCs w:val="24"/>
        </w:rPr>
      </w:pPr>
      <w:r w:rsidRPr="00C13AE5">
        <w:rPr>
          <w:rFonts w:cstheme="minorHAnsi"/>
          <w:sz w:val="24"/>
          <w:szCs w:val="24"/>
        </w:rPr>
        <w:t xml:space="preserve">I am going to tell you about my best friend. She is </w:t>
      </w:r>
      <w:r w:rsidR="00002214" w:rsidRPr="00C13AE5">
        <w:rPr>
          <w:rFonts w:cstheme="minorHAnsi"/>
          <w:sz w:val="24"/>
          <w:szCs w:val="24"/>
        </w:rPr>
        <w:t>Mai, 30 years old. She is married and has two children. She is a teacher for a high school in Hanoi. She is small but pretty and intelligent. In free time, we often go shopping and read books. She is a kind of person who is willing to help other people. I really like her</w:t>
      </w:r>
      <w:r w:rsidR="00312E9B" w:rsidRPr="00C13AE5">
        <w:rPr>
          <w:rFonts w:cstheme="minorHAnsi"/>
          <w:sz w:val="24"/>
          <w:szCs w:val="24"/>
        </w:rPr>
        <w:br w:type="page"/>
      </w:r>
    </w:p>
    <w:p w14:paraId="107754FC" w14:textId="77777777" w:rsidR="008139EF" w:rsidRPr="00C13AE5" w:rsidRDefault="008139EF" w:rsidP="0077381A">
      <w:pPr>
        <w:spacing w:line="240" w:lineRule="atLeast"/>
        <w:rPr>
          <w:rFonts w:cstheme="minorHAnsi"/>
          <w:sz w:val="24"/>
          <w:szCs w:val="24"/>
          <w:u w:val="single"/>
        </w:rPr>
      </w:pPr>
    </w:p>
    <w:p w14:paraId="4D03F1BB" w14:textId="77777777" w:rsidR="00E8626A" w:rsidRPr="007D2A19" w:rsidRDefault="00F63291" w:rsidP="00C13AE5">
      <w:pPr>
        <w:spacing w:line="240" w:lineRule="atLeast"/>
        <w:jc w:val="center"/>
        <w:rPr>
          <w:rFonts w:cstheme="minorHAnsi"/>
          <w:b/>
          <w:sz w:val="32"/>
          <w:szCs w:val="32"/>
          <w:u w:val="single"/>
        </w:rPr>
      </w:pPr>
      <w:r w:rsidRPr="007D2A19">
        <w:rPr>
          <w:rFonts w:cstheme="minorHAnsi"/>
          <w:b/>
          <w:sz w:val="32"/>
          <w:szCs w:val="32"/>
          <w:u w:val="single"/>
        </w:rPr>
        <w:t>TEST 4</w:t>
      </w:r>
    </w:p>
    <w:p w14:paraId="2B5D76E4" w14:textId="77777777" w:rsidR="00406220" w:rsidRPr="00C13AE5" w:rsidRDefault="00406220" w:rsidP="0077381A">
      <w:pPr>
        <w:spacing w:line="240" w:lineRule="atLeast"/>
        <w:rPr>
          <w:rFonts w:cstheme="minorHAnsi"/>
          <w:b/>
          <w:sz w:val="24"/>
          <w:szCs w:val="24"/>
        </w:rPr>
      </w:pPr>
    </w:p>
    <w:p w14:paraId="3BA6C825"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LISTENING</w:t>
      </w:r>
    </w:p>
    <w:p w14:paraId="0858F994" w14:textId="77777777" w:rsidR="00406220" w:rsidRPr="00C13AE5" w:rsidRDefault="00406220" w:rsidP="0077381A">
      <w:pPr>
        <w:spacing w:line="240" w:lineRule="atLeast"/>
        <w:rPr>
          <w:rFonts w:cstheme="minorHAnsi"/>
          <w:b/>
          <w:sz w:val="24"/>
          <w:szCs w:val="24"/>
        </w:rPr>
      </w:pPr>
    </w:p>
    <w:tbl>
      <w:tblPr>
        <w:tblStyle w:val="TableGrid0"/>
        <w:tblW w:w="0" w:type="auto"/>
        <w:tblLook w:val="04A0" w:firstRow="1" w:lastRow="0" w:firstColumn="1" w:lastColumn="0" w:noHBand="0" w:noVBand="1"/>
      </w:tblPr>
      <w:tblGrid>
        <w:gridCol w:w="934"/>
        <w:gridCol w:w="935"/>
        <w:gridCol w:w="934"/>
        <w:gridCol w:w="936"/>
        <w:gridCol w:w="936"/>
        <w:gridCol w:w="935"/>
        <w:gridCol w:w="935"/>
        <w:gridCol w:w="934"/>
        <w:gridCol w:w="936"/>
        <w:gridCol w:w="935"/>
      </w:tblGrid>
      <w:tr w:rsidR="00E8626A" w:rsidRPr="00C13AE5" w14:paraId="4451673A" w14:textId="77777777" w:rsidTr="00455391">
        <w:tc>
          <w:tcPr>
            <w:tcW w:w="962" w:type="dxa"/>
          </w:tcPr>
          <w:p w14:paraId="586B56D7"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1C</w:t>
            </w:r>
          </w:p>
        </w:tc>
        <w:tc>
          <w:tcPr>
            <w:tcW w:w="962" w:type="dxa"/>
          </w:tcPr>
          <w:p w14:paraId="28EF592A"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2B</w:t>
            </w:r>
          </w:p>
        </w:tc>
        <w:tc>
          <w:tcPr>
            <w:tcW w:w="963" w:type="dxa"/>
          </w:tcPr>
          <w:p w14:paraId="013C58AF"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3A</w:t>
            </w:r>
          </w:p>
        </w:tc>
        <w:tc>
          <w:tcPr>
            <w:tcW w:w="963" w:type="dxa"/>
          </w:tcPr>
          <w:p w14:paraId="0322DC70"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4A</w:t>
            </w:r>
          </w:p>
        </w:tc>
        <w:tc>
          <w:tcPr>
            <w:tcW w:w="963" w:type="dxa"/>
          </w:tcPr>
          <w:p w14:paraId="6B6F6444"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5C</w:t>
            </w:r>
          </w:p>
        </w:tc>
        <w:tc>
          <w:tcPr>
            <w:tcW w:w="963" w:type="dxa"/>
          </w:tcPr>
          <w:p w14:paraId="2B667728"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6A</w:t>
            </w:r>
          </w:p>
        </w:tc>
        <w:tc>
          <w:tcPr>
            <w:tcW w:w="963" w:type="dxa"/>
          </w:tcPr>
          <w:p w14:paraId="14F5FACC"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7C</w:t>
            </w:r>
          </w:p>
        </w:tc>
        <w:tc>
          <w:tcPr>
            <w:tcW w:w="963" w:type="dxa"/>
          </w:tcPr>
          <w:p w14:paraId="3BA31F9A"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8C</w:t>
            </w:r>
          </w:p>
        </w:tc>
        <w:tc>
          <w:tcPr>
            <w:tcW w:w="963" w:type="dxa"/>
          </w:tcPr>
          <w:p w14:paraId="7C003953" w14:textId="77777777" w:rsidR="00E8626A" w:rsidRPr="00C13AE5" w:rsidRDefault="00E8626A" w:rsidP="0077381A">
            <w:pPr>
              <w:spacing w:line="240" w:lineRule="atLeast"/>
              <w:rPr>
                <w:rFonts w:cstheme="minorHAnsi"/>
                <w:b/>
                <w:sz w:val="24"/>
                <w:szCs w:val="24"/>
              </w:rPr>
            </w:pPr>
          </w:p>
        </w:tc>
        <w:tc>
          <w:tcPr>
            <w:tcW w:w="963" w:type="dxa"/>
          </w:tcPr>
          <w:p w14:paraId="2FA411F3" w14:textId="77777777" w:rsidR="00E8626A" w:rsidRPr="00C13AE5" w:rsidRDefault="00E8626A" w:rsidP="0077381A">
            <w:pPr>
              <w:spacing w:line="240" w:lineRule="atLeast"/>
              <w:rPr>
                <w:rFonts w:cstheme="minorHAnsi"/>
                <w:b/>
                <w:sz w:val="24"/>
                <w:szCs w:val="24"/>
              </w:rPr>
            </w:pPr>
          </w:p>
        </w:tc>
      </w:tr>
      <w:tr w:rsidR="00E8626A" w:rsidRPr="00C13AE5" w14:paraId="134F0826" w14:textId="77777777" w:rsidTr="00455391">
        <w:tc>
          <w:tcPr>
            <w:tcW w:w="962" w:type="dxa"/>
          </w:tcPr>
          <w:p w14:paraId="01F1EEA5"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9D</w:t>
            </w:r>
          </w:p>
        </w:tc>
        <w:tc>
          <w:tcPr>
            <w:tcW w:w="962" w:type="dxa"/>
          </w:tcPr>
          <w:p w14:paraId="395CE9DD"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10D</w:t>
            </w:r>
          </w:p>
        </w:tc>
        <w:tc>
          <w:tcPr>
            <w:tcW w:w="963" w:type="dxa"/>
          </w:tcPr>
          <w:p w14:paraId="3C84866C"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11B</w:t>
            </w:r>
          </w:p>
        </w:tc>
        <w:tc>
          <w:tcPr>
            <w:tcW w:w="963" w:type="dxa"/>
          </w:tcPr>
          <w:p w14:paraId="4325C47C"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12C</w:t>
            </w:r>
          </w:p>
        </w:tc>
        <w:tc>
          <w:tcPr>
            <w:tcW w:w="963" w:type="dxa"/>
          </w:tcPr>
          <w:p w14:paraId="1AEFAE6D"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13A</w:t>
            </w:r>
          </w:p>
        </w:tc>
        <w:tc>
          <w:tcPr>
            <w:tcW w:w="963" w:type="dxa"/>
          </w:tcPr>
          <w:p w14:paraId="78035C38"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14B</w:t>
            </w:r>
          </w:p>
        </w:tc>
        <w:tc>
          <w:tcPr>
            <w:tcW w:w="963" w:type="dxa"/>
          </w:tcPr>
          <w:p w14:paraId="33F5BB44"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15C</w:t>
            </w:r>
          </w:p>
        </w:tc>
        <w:tc>
          <w:tcPr>
            <w:tcW w:w="963" w:type="dxa"/>
          </w:tcPr>
          <w:p w14:paraId="751E0155"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16B</w:t>
            </w:r>
          </w:p>
        </w:tc>
        <w:tc>
          <w:tcPr>
            <w:tcW w:w="963" w:type="dxa"/>
          </w:tcPr>
          <w:p w14:paraId="1B260DB8"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17D</w:t>
            </w:r>
          </w:p>
        </w:tc>
        <w:tc>
          <w:tcPr>
            <w:tcW w:w="963" w:type="dxa"/>
          </w:tcPr>
          <w:p w14:paraId="1DE91ECB"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18C</w:t>
            </w:r>
          </w:p>
        </w:tc>
      </w:tr>
      <w:tr w:rsidR="00E8626A" w:rsidRPr="00C13AE5" w14:paraId="2A82E346" w14:textId="77777777" w:rsidTr="00455391">
        <w:tc>
          <w:tcPr>
            <w:tcW w:w="962" w:type="dxa"/>
          </w:tcPr>
          <w:p w14:paraId="59F84855"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19A</w:t>
            </w:r>
          </w:p>
        </w:tc>
        <w:tc>
          <w:tcPr>
            <w:tcW w:w="962" w:type="dxa"/>
          </w:tcPr>
          <w:p w14:paraId="24FBDD5E"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20A</w:t>
            </w:r>
          </w:p>
        </w:tc>
        <w:tc>
          <w:tcPr>
            <w:tcW w:w="963" w:type="dxa"/>
          </w:tcPr>
          <w:p w14:paraId="6D68159E"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21C</w:t>
            </w:r>
          </w:p>
        </w:tc>
        <w:tc>
          <w:tcPr>
            <w:tcW w:w="963" w:type="dxa"/>
          </w:tcPr>
          <w:p w14:paraId="4D1250A0"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22D</w:t>
            </w:r>
          </w:p>
        </w:tc>
        <w:tc>
          <w:tcPr>
            <w:tcW w:w="963" w:type="dxa"/>
          </w:tcPr>
          <w:p w14:paraId="52ABD846" w14:textId="77777777" w:rsidR="00E8626A" w:rsidRPr="00C13AE5" w:rsidRDefault="0049159C" w:rsidP="0077381A">
            <w:pPr>
              <w:spacing w:line="240" w:lineRule="atLeast"/>
              <w:rPr>
                <w:rFonts w:cstheme="minorHAnsi"/>
                <w:b/>
                <w:sz w:val="24"/>
                <w:szCs w:val="24"/>
              </w:rPr>
            </w:pPr>
            <w:r w:rsidRPr="00C13AE5">
              <w:rPr>
                <w:rFonts w:cstheme="minorHAnsi"/>
                <w:b/>
                <w:sz w:val="24"/>
                <w:szCs w:val="24"/>
              </w:rPr>
              <w:t>23D</w:t>
            </w:r>
          </w:p>
        </w:tc>
        <w:tc>
          <w:tcPr>
            <w:tcW w:w="963" w:type="dxa"/>
          </w:tcPr>
          <w:p w14:paraId="2594E094"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24A</w:t>
            </w:r>
          </w:p>
        </w:tc>
        <w:tc>
          <w:tcPr>
            <w:tcW w:w="963" w:type="dxa"/>
          </w:tcPr>
          <w:p w14:paraId="5B785DDD"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25A</w:t>
            </w:r>
          </w:p>
        </w:tc>
        <w:tc>
          <w:tcPr>
            <w:tcW w:w="963" w:type="dxa"/>
          </w:tcPr>
          <w:p w14:paraId="33B5C7CB"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26C</w:t>
            </w:r>
          </w:p>
        </w:tc>
        <w:tc>
          <w:tcPr>
            <w:tcW w:w="963" w:type="dxa"/>
          </w:tcPr>
          <w:p w14:paraId="5FBE8EC9"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27D</w:t>
            </w:r>
          </w:p>
        </w:tc>
        <w:tc>
          <w:tcPr>
            <w:tcW w:w="963" w:type="dxa"/>
          </w:tcPr>
          <w:p w14:paraId="2C789F45" w14:textId="77777777" w:rsidR="00E8626A" w:rsidRPr="00C13AE5" w:rsidRDefault="0049159C" w:rsidP="0077381A">
            <w:pPr>
              <w:spacing w:line="240" w:lineRule="atLeast"/>
              <w:rPr>
                <w:rFonts w:cstheme="minorHAnsi"/>
                <w:b/>
                <w:sz w:val="24"/>
                <w:szCs w:val="24"/>
              </w:rPr>
            </w:pPr>
            <w:r w:rsidRPr="00C13AE5">
              <w:rPr>
                <w:rFonts w:cstheme="minorHAnsi"/>
                <w:b/>
                <w:sz w:val="24"/>
                <w:szCs w:val="24"/>
              </w:rPr>
              <w:t>28A</w:t>
            </w:r>
          </w:p>
        </w:tc>
      </w:tr>
      <w:tr w:rsidR="00E8626A" w:rsidRPr="00C13AE5" w14:paraId="0D32F028" w14:textId="77777777" w:rsidTr="00455391">
        <w:tc>
          <w:tcPr>
            <w:tcW w:w="962" w:type="dxa"/>
          </w:tcPr>
          <w:p w14:paraId="7A55B9A9"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29D</w:t>
            </w:r>
          </w:p>
        </w:tc>
        <w:tc>
          <w:tcPr>
            <w:tcW w:w="962" w:type="dxa"/>
          </w:tcPr>
          <w:p w14:paraId="45C0824E"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30-D</w:t>
            </w:r>
          </w:p>
        </w:tc>
        <w:tc>
          <w:tcPr>
            <w:tcW w:w="963" w:type="dxa"/>
          </w:tcPr>
          <w:p w14:paraId="0553B232"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31C</w:t>
            </w:r>
          </w:p>
        </w:tc>
        <w:tc>
          <w:tcPr>
            <w:tcW w:w="963" w:type="dxa"/>
          </w:tcPr>
          <w:p w14:paraId="76E7E30E"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32A</w:t>
            </w:r>
          </w:p>
        </w:tc>
        <w:tc>
          <w:tcPr>
            <w:tcW w:w="963" w:type="dxa"/>
          </w:tcPr>
          <w:p w14:paraId="38FE8773"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33B</w:t>
            </w:r>
          </w:p>
        </w:tc>
        <w:tc>
          <w:tcPr>
            <w:tcW w:w="963" w:type="dxa"/>
          </w:tcPr>
          <w:p w14:paraId="179F07E5"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34B</w:t>
            </w:r>
          </w:p>
        </w:tc>
        <w:tc>
          <w:tcPr>
            <w:tcW w:w="963" w:type="dxa"/>
          </w:tcPr>
          <w:p w14:paraId="4AFE89BF"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35B</w:t>
            </w:r>
          </w:p>
        </w:tc>
        <w:tc>
          <w:tcPr>
            <w:tcW w:w="963" w:type="dxa"/>
          </w:tcPr>
          <w:p w14:paraId="21F74F03" w14:textId="77777777" w:rsidR="00E8626A" w:rsidRPr="00C13AE5" w:rsidRDefault="00E8626A" w:rsidP="0077381A">
            <w:pPr>
              <w:spacing w:line="240" w:lineRule="atLeast"/>
              <w:rPr>
                <w:rFonts w:cstheme="minorHAnsi"/>
                <w:b/>
                <w:sz w:val="24"/>
                <w:szCs w:val="24"/>
              </w:rPr>
            </w:pPr>
          </w:p>
        </w:tc>
        <w:tc>
          <w:tcPr>
            <w:tcW w:w="963" w:type="dxa"/>
          </w:tcPr>
          <w:p w14:paraId="279EEBC6" w14:textId="77777777" w:rsidR="00E8626A" w:rsidRPr="00C13AE5" w:rsidRDefault="00E8626A" w:rsidP="0077381A">
            <w:pPr>
              <w:spacing w:line="240" w:lineRule="atLeast"/>
              <w:rPr>
                <w:rFonts w:cstheme="minorHAnsi"/>
                <w:b/>
                <w:sz w:val="24"/>
                <w:szCs w:val="24"/>
              </w:rPr>
            </w:pPr>
          </w:p>
        </w:tc>
        <w:tc>
          <w:tcPr>
            <w:tcW w:w="963" w:type="dxa"/>
          </w:tcPr>
          <w:p w14:paraId="16C7E1ED" w14:textId="77777777" w:rsidR="00E8626A" w:rsidRPr="00C13AE5" w:rsidRDefault="00E8626A" w:rsidP="0077381A">
            <w:pPr>
              <w:spacing w:line="240" w:lineRule="atLeast"/>
              <w:rPr>
                <w:rFonts w:cstheme="minorHAnsi"/>
                <w:b/>
                <w:sz w:val="24"/>
                <w:szCs w:val="24"/>
              </w:rPr>
            </w:pPr>
          </w:p>
        </w:tc>
      </w:tr>
    </w:tbl>
    <w:p w14:paraId="7633E4B4" w14:textId="77777777" w:rsidR="00E8626A" w:rsidRPr="00C13AE5" w:rsidRDefault="00E8626A" w:rsidP="0077381A">
      <w:pPr>
        <w:spacing w:line="240" w:lineRule="atLeast"/>
        <w:rPr>
          <w:rFonts w:cstheme="minorHAnsi"/>
          <w:sz w:val="24"/>
          <w:szCs w:val="24"/>
        </w:rPr>
      </w:pPr>
    </w:p>
    <w:p w14:paraId="3FD9B3BE"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READING</w:t>
      </w:r>
    </w:p>
    <w:tbl>
      <w:tblPr>
        <w:tblStyle w:val="TableGrid0"/>
        <w:tblW w:w="0" w:type="auto"/>
        <w:tblLook w:val="04A0" w:firstRow="1" w:lastRow="0" w:firstColumn="1" w:lastColumn="0" w:noHBand="0" w:noVBand="1"/>
      </w:tblPr>
      <w:tblGrid>
        <w:gridCol w:w="936"/>
        <w:gridCol w:w="935"/>
        <w:gridCol w:w="935"/>
        <w:gridCol w:w="934"/>
        <w:gridCol w:w="935"/>
        <w:gridCol w:w="935"/>
        <w:gridCol w:w="935"/>
        <w:gridCol w:w="935"/>
        <w:gridCol w:w="935"/>
        <w:gridCol w:w="935"/>
      </w:tblGrid>
      <w:tr w:rsidR="00B112EA" w:rsidRPr="00C13AE5" w14:paraId="5AF17725" w14:textId="77777777" w:rsidTr="00B112EA">
        <w:tc>
          <w:tcPr>
            <w:tcW w:w="962" w:type="dxa"/>
          </w:tcPr>
          <w:p w14:paraId="1DD15EA9"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1B</w:t>
            </w:r>
          </w:p>
        </w:tc>
        <w:tc>
          <w:tcPr>
            <w:tcW w:w="962" w:type="dxa"/>
          </w:tcPr>
          <w:p w14:paraId="04293CAF"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2C</w:t>
            </w:r>
          </w:p>
        </w:tc>
        <w:tc>
          <w:tcPr>
            <w:tcW w:w="963" w:type="dxa"/>
          </w:tcPr>
          <w:p w14:paraId="3D09BD65"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3A</w:t>
            </w:r>
          </w:p>
        </w:tc>
        <w:tc>
          <w:tcPr>
            <w:tcW w:w="963" w:type="dxa"/>
          </w:tcPr>
          <w:p w14:paraId="39B3B1E5"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4A</w:t>
            </w:r>
          </w:p>
        </w:tc>
        <w:tc>
          <w:tcPr>
            <w:tcW w:w="963" w:type="dxa"/>
          </w:tcPr>
          <w:p w14:paraId="3DBC6EBD"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5D</w:t>
            </w:r>
          </w:p>
        </w:tc>
        <w:tc>
          <w:tcPr>
            <w:tcW w:w="963" w:type="dxa"/>
          </w:tcPr>
          <w:p w14:paraId="00F12C9E"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6D</w:t>
            </w:r>
          </w:p>
        </w:tc>
        <w:tc>
          <w:tcPr>
            <w:tcW w:w="963" w:type="dxa"/>
          </w:tcPr>
          <w:p w14:paraId="3F4968B7"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7C</w:t>
            </w:r>
          </w:p>
        </w:tc>
        <w:tc>
          <w:tcPr>
            <w:tcW w:w="963" w:type="dxa"/>
          </w:tcPr>
          <w:p w14:paraId="7E42FA9C"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8D</w:t>
            </w:r>
          </w:p>
        </w:tc>
        <w:tc>
          <w:tcPr>
            <w:tcW w:w="963" w:type="dxa"/>
          </w:tcPr>
          <w:p w14:paraId="6A953EEF"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9B</w:t>
            </w:r>
          </w:p>
        </w:tc>
        <w:tc>
          <w:tcPr>
            <w:tcW w:w="963" w:type="dxa"/>
          </w:tcPr>
          <w:p w14:paraId="7A9C5839"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10A</w:t>
            </w:r>
          </w:p>
        </w:tc>
      </w:tr>
      <w:tr w:rsidR="00B112EA" w:rsidRPr="00C13AE5" w14:paraId="56555922" w14:textId="77777777" w:rsidTr="00B112EA">
        <w:tc>
          <w:tcPr>
            <w:tcW w:w="962" w:type="dxa"/>
          </w:tcPr>
          <w:p w14:paraId="7C74AAC4"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11D</w:t>
            </w:r>
          </w:p>
        </w:tc>
        <w:tc>
          <w:tcPr>
            <w:tcW w:w="962" w:type="dxa"/>
          </w:tcPr>
          <w:p w14:paraId="22C829B9"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12A</w:t>
            </w:r>
          </w:p>
        </w:tc>
        <w:tc>
          <w:tcPr>
            <w:tcW w:w="963" w:type="dxa"/>
          </w:tcPr>
          <w:p w14:paraId="73F5763F"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13B</w:t>
            </w:r>
          </w:p>
        </w:tc>
        <w:tc>
          <w:tcPr>
            <w:tcW w:w="963" w:type="dxa"/>
          </w:tcPr>
          <w:p w14:paraId="2AC63923"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14C</w:t>
            </w:r>
          </w:p>
        </w:tc>
        <w:tc>
          <w:tcPr>
            <w:tcW w:w="963" w:type="dxa"/>
          </w:tcPr>
          <w:p w14:paraId="118ABD13"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15D</w:t>
            </w:r>
          </w:p>
        </w:tc>
        <w:tc>
          <w:tcPr>
            <w:tcW w:w="963" w:type="dxa"/>
          </w:tcPr>
          <w:p w14:paraId="12842EB6"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16A</w:t>
            </w:r>
          </w:p>
        </w:tc>
        <w:tc>
          <w:tcPr>
            <w:tcW w:w="963" w:type="dxa"/>
          </w:tcPr>
          <w:p w14:paraId="7400C76B"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17C</w:t>
            </w:r>
          </w:p>
        </w:tc>
        <w:tc>
          <w:tcPr>
            <w:tcW w:w="963" w:type="dxa"/>
          </w:tcPr>
          <w:p w14:paraId="5CEF42C3"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18B</w:t>
            </w:r>
          </w:p>
        </w:tc>
        <w:tc>
          <w:tcPr>
            <w:tcW w:w="963" w:type="dxa"/>
          </w:tcPr>
          <w:p w14:paraId="61E12C72"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19D</w:t>
            </w:r>
          </w:p>
        </w:tc>
        <w:tc>
          <w:tcPr>
            <w:tcW w:w="963" w:type="dxa"/>
          </w:tcPr>
          <w:p w14:paraId="16730A0D"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20D</w:t>
            </w:r>
          </w:p>
        </w:tc>
      </w:tr>
      <w:tr w:rsidR="00B112EA" w:rsidRPr="00C13AE5" w14:paraId="75CEC572" w14:textId="77777777" w:rsidTr="00B112EA">
        <w:tc>
          <w:tcPr>
            <w:tcW w:w="962" w:type="dxa"/>
          </w:tcPr>
          <w:p w14:paraId="234940F9"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21C</w:t>
            </w:r>
          </w:p>
        </w:tc>
        <w:tc>
          <w:tcPr>
            <w:tcW w:w="962" w:type="dxa"/>
          </w:tcPr>
          <w:p w14:paraId="4C4E5F35"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22A</w:t>
            </w:r>
          </w:p>
        </w:tc>
        <w:tc>
          <w:tcPr>
            <w:tcW w:w="963" w:type="dxa"/>
          </w:tcPr>
          <w:p w14:paraId="75A74A6B"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23D</w:t>
            </w:r>
          </w:p>
        </w:tc>
        <w:tc>
          <w:tcPr>
            <w:tcW w:w="963" w:type="dxa"/>
          </w:tcPr>
          <w:p w14:paraId="2DDEE6BB"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24C</w:t>
            </w:r>
          </w:p>
        </w:tc>
        <w:tc>
          <w:tcPr>
            <w:tcW w:w="963" w:type="dxa"/>
          </w:tcPr>
          <w:p w14:paraId="5B465126"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25C</w:t>
            </w:r>
          </w:p>
        </w:tc>
        <w:tc>
          <w:tcPr>
            <w:tcW w:w="963" w:type="dxa"/>
          </w:tcPr>
          <w:p w14:paraId="33A40801"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26B</w:t>
            </w:r>
          </w:p>
        </w:tc>
        <w:tc>
          <w:tcPr>
            <w:tcW w:w="963" w:type="dxa"/>
          </w:tcPr>
          <w:p w14:paraId="36D3E91A"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27D</w:t>
            </w:r>
          </w:p>
        </w:tc>
        <w:tc>
          <w:tcPr>
            <w:tcW w:w="963" w:type="dxa"/>
          </w:tcPr>
          <w:p w14:paraId="7AA26302"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28B</w:t>
            </w:r>
          </w:p>
        </w:tc>
        <w:tc>
          <w:tcPr>
            <w:tcW w:w="963" w:type="dxa"/>
          </w:tcPr>
          <w:p w14:paraId="42BD3864"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29D</w:t>
            </w:r>
          </w:p>
        </w:tc>
        <w:tc>
          <w:tcPr>
            <w:tcW w:w="963" w:type="dxa"/>
          </w:tcPr>
          <w:p w14:paraId="7029271F"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30A</w:t>
            </w:r>
          </w:p>
        </w:tc>
      </w:tr>
      <w:tr w:rsidR="00B112EA" w:rsidRPr="00C13AE5" w14:paraId="202FB464" w14:textId="77777777" w:rsidTr="00B112EA">
        <w:tc>
          <w:tcPr>
            <w:tcW w:w="962" w:type="dxa"/>
          </w:tcPr>
          <w:p w14:paraId="1879A9EA"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31B</w:t>
            </w:r>
          </w:p>
        </w:tc>
        <w:tc>
          <w:tcPr>
            <w:tcW w:w="962" w:type="dxa"/>
          </w:tcPr>
          <w:p w14:paraId="0E784775"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32B</w:t>
            </w:r>
          </w:p>
        </w:tc>
        <w:tc>
          <w:tcPr>
            <w:tcW w:w="963" w:type="dxa"/>
          </w:tcPr>
          <w:p w14:paraId="375A17FD"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33B</w:t>
            </w:r>
          </w:p>
        </w:tc>
        <w:tc>
          <w:tcPr>
            <w:tcW w:w="963" w:type="dxa"/>
          </w:tcPr>
          <w:p w14:paraId="16571F80"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34C</w:t>
            </w:r>
          </w:p>
        </w:tc>
        <w:tc>
          <w:tcPr>
            <w:tcW w:w="963" w:type="dxa"/>
          </w:tcPr>
          <w:p w14:paraId="27603C21"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35C</w:t>
            </w:r>
          </w:p>
        </w:tc>
        <w:tc>
          <w:tcPr>
            <w:tcW w:w="963" w:type="dxa"/>
          </w:tcPr>
          <w:p w14:paraId="31EF9488"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36A</w:t>
            </w:r>
          </w:p>
        </w:tc>
        <w:tc>
          <w:tcPr>
            <w:tcW w:w="963" w:type="dxa"/>
          </w:tcPr>
          <w:p w14:paraId="4F21F761"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37D</w:t>
            </w:r>
          </w:p>
        </w:tc>
        <w:tc>
          <w:tcPr>
            <w:tcW w:w="963" w:type="dxa"/>
          </w:tcPr>
          <w:p w14:paraId="651C1323"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38D</w:t>
            </w:r>
          </w:p>
        </w:tc>
        <w:tc>
          <w:tcPr>
            <w:tcW w:w="963" w:type="dxa"/>
          </w:tcPr>
          <w:p w14:paraId="011709D3"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39A</w:t>
            </w:r>
          </w:p>
        </w:tc>
        <w:tc>
          <w:tcPr>
            <w:tcW w:w="963" w:type="dxa"/>
          </w:tcPr>
          <w:p w14:paraId="6BE08A8A" w14:textId="77777777" w:rsidR="00B112EA" w:rsidRPr="00C13AE5" w:rsidRDefault="00B112EA" w:rsidP="0077381A">
            <w:pPr>
              <w:spacing w:line="240" w:lineRule="atLeast"/>
              <w:rPr>
                <w:rFonts w:cstheme="minorHAnsi"/>
                <w:b/>
                <w:sz w:val="24"/>
                <w:szCs w:val="24"/>
              </w:rPr>
            </w:pPr>
            <w:r w:rsidRPr="00C13AE5">
              <w:rPr>
                <w:rFonts w:cstheme="minorHAnsi"/>
                <w:b/>
                <w:sz w:val="24"/>
                <w:szCs w:val="24"/>
              </w:rPr>
              <w:t>40D</w:t>
            </w:r>
          </w:p>
        </w:tc>
      </w:tr>
    </w:tbl>
    <w:p w14:paraId="612820B1" w14:textId="77777777" w:rsidR="00B112EA" w:rsidRPr="00C13AE5" w:rsidRDefault="00B112EA" w:rsidP="0077381A">
      <w:pPr>
        <w:spacing w:line="240" w:lineRule="atLeast"/>
        <w:rPr>
          <w:rFonts w:cstheme="minorHAnsi"/>
          <w:b/>
          <w:sz w:val="24"/>
          <w:szCs w:val="24"/>
        </w:rPr>
      </w:pPr>
    </w:p>
    <w:p w14:paraId="5B7B0143" w14:textId="77777777" w:rsidR="008139EF" w:rsidRPr="00C13AE5" w:rsidRDefault="008139EF" w:rsidP="0077381A">
      <w:pPr>
        <w:spacing w:line="240" w:lineRule="atLeast"/>
        <w:rPr>
          <w:rFonts w:cstheme="minorHAnsi"/>
          <w:b/>
          <w:sz w:val="24"/>
          <w:szCs w:val="24"/>
        </w:rPr>
      </w:pPr>
      <w:r w:rsidRPr="00C13AE5">
        <w:rPr>
          <w:rFonts w:cstheme="minorHAnsi"/>
          <w:b/>
          <w:sz w:val="24"/>
          <w:szCs w:val="24"/>
        </w:rPr>
        <w:t>WRITING</w:t>
      </w:r>
    </w:p>
    <w:p w14:paraId="18EC54D0" w14:textId="77777777" w:rsidR="008139EF" w:rsidRPr="00C13AE5" w:rsidRDefault="008139EF" w:rsidP="0077381A">
      <w:pPr>
        <w:spacing w:after="420" w:line="240" w:lineRule="atLeast"/>
        <w:rPr>
          <w:rFonts w:eastAsia="Times New Roman" w:cstheme="minorHAnsi"/>
          <w:b/>
          <w:bCs/>
          <w:sz w:val="24"/>
          <w:szCs w:val="24"/>
        </w:rPr>
      </w:pPr>
      <w:r w:rsidRPr="00C13AE5">
        <w:rPr>
          <w:rFonts w:eastAsia="Times New Roman" w:cstheme="minorHAnsi"/>
          <w:b/>
          <w:bCs/>
          <w:sz w:val="24"/>
          <w:szCs w:val="24"/>
        </w:rPr>
        <w:t>TASK 1</w:t>
      </w:r>
    </w:p>
    <w:p w14:paraId="3D7E7180" w14:textId="77777777" w:rsidR="008139EF" w:rsidRPr="00C13AE5" w:rsidRDefault="008139EF" w:rsidP="0077381A">
      <w:pPr>
        <w:spacing w:after="420" w:line="240" w:lineRule="atLeast"/>
        <w:rPr>
          <w:rFonts w:eastAsia="Times New Roman" w:cstheme="minorHAnsi"/>
          <w:sz w:val="24"/>
          <w:szCs w:val="24"/>
        </w:rPr>
      </w:pPr>
      <w:r w:rsidRPr="00C13AE5">
        <w:rPr>
          <w:rFonts w:eastAsia="Times New Roman" w:cstheme="minorHAnsi"/>
          <w:b/>
          <w:bCs/>
          <w:sz w:val="24"/>
          <w:szCs w:val="24"/>
        </w:rPr>
        <w:t>You have recently started work in a new company.</w:t>
      </w:r>
    </w:p>
    <w:p w14:paraId="36D50F58" w14:textId="77777777" w:rsidR="008139EF" w:rsidRPr="00C13AE5" w:rsidRDefault="008139EF" w:rsidP="0077381A">
      <w:pPr>
        <w:spacing w:after="420" w:line="240" w:lineRule="atLeast"/>
        <w:rPr>
          <w:rFonts w:eastAsia="Times New Roman" w:cstheme="minorHAnsi"/>
          <w:sz w:val="24"/>
          <w:szCs w:val="24"/>
        </w:rPr>
      </w:pPr>
      <w:r w:rsidRPr="00C13AE5">
        <w:rPr>
          <w:rFonts w:eastAsia="Times New Roman" w:cstheme="minorHAnsi"/>
          <w:bCs/>
          <w:sz w:val="24"/>
          <w:szCs w:val="24"/>
        </w:rPr>
        <w:t>Write a letter to an English-speaking friend. In your letter</w:t>
      </w:r>
    </w:p>
    <w:p w14:paraId="26BA86A0" w14:textId="77777777" w:rsidR="008139EF" w:rsidRPr="00C13AE5" w:rsidRDefault="008139EF" w:rsidP="0077381A">
      <w:pPr>
        <w:numPr>
          <w:ilvl w:val="0"/>
          <w:numId w:val="29"/>
        </w:numPr>
        <w:spacing w:before="100" w:beforeAutospacing="1" w:after="100" w:afterAutospacing="1" w:line="240" w:lineRule="atLeast"/>
        <w:ind w:left="600"/>
        <w:rPr>
          <w:rFonts w:eastAsia="Times New Roman" w:cstheme="minorHAnsi"/>
          <w:sz w:val="24"/>
          <w:szCs w:val="24"/>
        </w:rPr>
      </w:pPr>
      <w:r w:rsidRPr="00C13AE5">
        <w:rPr>
          <w:rFonts w:eastAsia="Times New Roman" w:cstheme="minorHAnsi"/>
          <w:b/>
          <w:bCs/>
          <w:sz w:val="24"/>
          <w:szCs w:val="24"/>
        </w:rPr>
        <w:t>explain why you changed jobs</w:t>
      </w:r>
    </w:p>
    <w:p w14:paraId="5CCB71EE" w14:textId="77777777" w:rsidR="008139EF" w:rsidRPr="00C13AE5" w:rsidRDefault="008139EF" w:rsidP="0077381A">
      <w:pPr>
        <w:numPr>
          <w:ilvl w:val="0"/>
          <w:numId w:val="29"/>
        </w:numPr>
        <w:spacing w:before="100" w:beforeAutospacing="1" w:after="100" w:afterAutospacing="1" w:line="240" w:lineRule="atLeast"/>
        <w:ind w:left="600"/>
        <w:rPr>
          <w:rFonts w:eastAsia="Times New Roman" w:cstheme="minorHAnsi"/>
          <w:sz w:val="24"/>
          <w:szCs w:val="24"/>
        </w:rPr>
      </w:pPr>
      <w:r w:rsidRPr="00C13AE5">
        <w:rPr>
          <w:rFonts w:eastAsia="Times New Roman" w:cstheme="minorHAnsi"/>
          <w:b/>
          <w:bCs/>
          <w:sz w:val="24"/>
          <w:szCs w:val="24"/>
        </w:rPr>
        <w:t>describe your new job</w:t>
      </w:r>
    </w:p>
    <w:p w14:paraId="03DE8E15" w14:textId="77777777" w:rsidR="008139EF" w:rsidRPr="00C13AE5" w:rsidRDefault="008139EF" w:rsidP="0077381A">
      <w:pPr>
        <w:numPr>
          <w:ilvl w:val="0"/>
          <w:numId w:val="29"/>
        </w:numPr>
        <w:spacing w:before="100" w:beforeAutospacing="1" w:after="100" w:afterAutospacing="1" w:line="240" w:lineRule="atLeast"/>
        <w:ind w:left="600"/>
        <w:rPr>
          <w:rFonts w:eastAsia="Times New Roman" w:cstheme="minorHAnsi"/>
          <w:sz w:val="24"/>
          <w:szCs w:val="24"/>
        </w:rPr>
      </w:pPr>
      <w:r w:rsidRPr="00C13AE5">
        <w:rPr>
          <w:rFonts w:eastAsia="Times New Roman" w:cstheme="minorHAnsi"/>
          <w:b/>
          <w:bCs/>
          <w:sz w:val="24"/>
          <w:szCs w:val="24"/>
        </w:rPr>
        <w:t>tell him/her your other news</w:t>
      </w:r>
    </w:p>
    <w:p w14:paraId="0BFD6E36" w14:textId="77777777" w:rsidR="008139EF" w:rsidRPr="00C13AE5" w:rsidRDefault="008139EF" w:rsidP="0077381A">
      <w:pPr>
        <w:pStyle w:val="ListParagraph"/>
        <w:spacing w:line="240" w:lineRule="atLeast"/>
        <w:contextualSpacing w:val="0"/>
        <w:rPr>
          <w:rFonts w:cstheme="minorHAnsi"/>
          <w:sz w:val="24"/>
          <w:szCs w:val="24"/>
        </w:rPr>
      </w:pPr>
      <w:r w:rsidRPr="00C13AE5">
        <w:rPr>
          <w:rFonts w:cstheme="minorHAnsi"/>
          <w:sz w:val="24"/>
          <w:szCs w:val="24"/>
        </w:rPr>
        <w:t>……………………………………………………………………………………………..</w:t>
      </w:r>
    </w:p>
    <w:p w14:paraId="1479B209" w14:textId="77777777" w:rsidR="008139EF" w:rsidRPr="00C13AE5" w:rsidRDefault="008139EF" w:rsidP="0077381A">
      <w:pPr>
        <w:spacing w:line="240" w:lineRule="atLeast"/>
        <w:rPr>
          <w:rFonts w:cstheme="minorHAnsi"/>
          <w:b/>
          <w:sz w:val="24"/>
          <w:szCs w:val="24"/>
        </w:rPr>
      </w:pPr>
      <w:r w:rsidRPr="00C13AE5">
        <w:rPr>
          <w:rFonts w:cstheme="minorHAnsi"/>
          <w:b/>
          <w:sz w:val="24"/>
          <w:szCs w:val="24"/>
        </w:rPr>
        <w:t>C1</w:t>
      </w:r>
    </w:p>
    <w:tbl>
      <w:tblPr>
        <w:tblStyle w:val="TableGrid0"/>
        <w:tblW w:w="0" w:type="auto"/>
        <w:tblLook w:val="04A0" w:firstRow="1" w:lastRow="0" w:firstColumn="1" w:lastColumn="0" w:noHBand="0" w:noVBand="1"/>
      </w:tblPr>
      <w:tblGrid>
        <w:gridCol w:w="9350"/>
      </w:tblGrid>
      <w:tr w:rsidR="008139EF" w:rsidRPr="00C13AE5" w14:paraId="71F10727" w14:textId="77777777" w:rsidTr="00713FCB">
        <w:tc>
          <w:tcPr>
            <w:tcW w:w="9350" w:type="dxa"/>
          </w:tcPr>
          <w:p w14:paraId="1BAFC163" w14:textId="77777777" w:rsidR="008139EF" w:rsidRPr="00C13AE5" w:rsidRDefault="008139EF" w:rsidP="0077381A">
            <w:pPr>
              <w:spacing w:after="420" w:line="240" w:lineRule="atLeast"/>
              <w:rPr>
                <w:rFonts w:eastAsia="Times New Roman" w:cstheme="minorHAnsi"/>
                <w:sz w:val="24"/>
                <w:szCs w:val="24"/>
              </w:rPr>
            </w:pPr>
            <w:r w:rsidRPr="00C13AE5">
              <w:rPr>
                <w:rFonts w:eastAsia="Times New Roman" w:cstheme="minorHAnsi"/>
                <w:sz w:val="24"/>
                <w:szCs w:val="24"/>
              </w:rPr>
              <w:t>Dear Tom</w:t>
            </w:r>
          </w:p>
          <w:p w14:paraId="409ABCB2" w14:textId="77777777" w:rsidR="008139EF" w:rsidRPr="00C13AE5" w:rsidRDefault="008139EF" w:rsidP="0077381A">
            <w:pPr>
              <w:spacing w:after="420" w:line="240" w:lineRule="atLeast"/>
              <w:rPr>
                <w:rFonts w:eastAsia="Times New Roman" w:cstheme="minorHAnsi"/>
                <w:sz w:val="24"/>
                <w:szCs w:val="24"/>
              </w:rPr>
            </w:pPr>
            <w:r w:rsidRPr="00C13AE5">
              <w:rPr>
                <w:rFonts w:eastAsia="Times New Roman" w:cstheme="minorHAnsi"/>
                <w:sz w:val="24"/>
                <w:szCs w:val="24"/>
              </w:rPr>
              <w:t>I’m just writing to let you know I quit my old job and found something new.</w:t>
            </w:r>
          </w:p>
          <w:p w14:paraId="0B45C851" w14:textId="77777777" w:rsidR="008139EF" w:rsidRPr="00C13AE5" w:rsidRDefault="008139EF" w:rsidP="0077381A">
            <w:pPr>
              <w:spacing w:after="420" w:line="240" w:lineRule="atLeast"/>
              <w:rPr>
                <w:rFonts w:eastAsia="Times New Roman" w:cstheme="minorHAnsi"/>
                <w:sz w:val="24"/>
                <w:szCs w:val="24"/>
              </w:rPr>
            </w:pPr>
            <w:r w:rsidRPr="00C13AE5">
              <w:rPr>
                <w:rFonts w:eastAsia="Times New Roman" w:cstheme="minorHAnsi"/>
                <w:sz w:val="24"/>
                <w:szCs w:val="24"/>
              </w:rPr>
              <w:lastRenderedPageBreak/>
              <w:t>I was really fed up with being a brain surgeon because it wasn’t really much of a challenge anymore. You know me; if I’m not learning new tricks, I get bored too easily and have to find something new.</w:t>
            </w:r>
          </w:p>
          <w:p w14:paraId="0F228220" w14:textId="77777777" w:rsidR="008139EF" w:rsidRPr="00C13AE5" w:rsidRDefault="008139EF" w:rsidP="0077381A">
            <w:pPr>
              <w:spacing w:after="420" w:line="240" w:lineRule="atLeast"/>
              <w:rPr>
                <w:rFonts w:eastAsia="Times New Roman" w:cstheme="minorHAnsi"/>
                <w:sz w:val="24"/>
                <w:szCs w:val="24"/>
              </w:rPr>
            </w:pPr>
            <w:r w:rsidRPr="00C13AE5">
              <w:rPr>
                <w:rFonts w:eastAsia="Times New Roman" w:cstheme="minorHAnsi"/>
                <w:sz w:val="24"/>
                <w:szCs w:val="24"/>
              </w:rPr>
              <w:t>I’m now teaching English as a foreign language in Vietnam and it suits me down to the ground. I teach two adult classes and a kindergarten class, which is not only challenging but also rewarding too. Can you believe it?</w:t>
            </w:r>
          </w:p>
          <w:p w14:paraId="39E6D008" w14:textId="77777777" w:rsidR="008139EF" w:rsidRPr="00C13AE5" w:rsidRDefault="008139EF" w:rsidP="0077381A">
            <w:pPr>
              <w:spacing w:after="420" w:line="240" w:lineRule="atLeast"/>
              <w:rPr>
                <w:rFonts w:eastAsia="Times New Roman" w:cstheme="minorHAnsi"/>
                <w:sz w:val="24"/>
                <w:szCs w:val="24"/>
              </w:rPr>
            </w:pPr>
            <w:r w:rsidRPr="00C13AE5">
              <w:rPr>
                <w:rFonts w:eastAsia="Times New Roman" w:cstheme="minorHAnsi"/>
                <w:sz w:val="24"/>
                <w:szCs w:val="24"/>
              </w:rPr>
              <w:t>I also have some other amazing news- I’m getting married. She was one of my first ever students and I guess it was love at first sight for both of us. Make sure you keep the first weekend in July free, so you can come and celebrate with us.</w:t>
            </w:r>
          </w:p>
          <w:p w14:paraId="66C7848B" w14:textId="77777777" w:rsidR="008139EF" w:rsidRPr="00C13AE5" w:rsidRDefault="008139EF" w:rsidP="0077381A">
            <w:pPr>
              <w:spacing w:after="420" w:line="240" w:lineRule="atLeast"/>
              <w:rPr>
                <w:rFonts w:eastAsia="Times New Roman" w:cstheme="minorHAnsi"/>
                <w:sz w:val="24"/>
                <w:szCs w:val="24"/>
              </w:rPr>
            </w:pPr>
            <w:r w:rsidRPr="00C13AE5">
              <w:rPr>
                <w:rFonts w:eastAsia="Times New Roman" w:cstheme="minorHAnsi"/>
                <w:sz w:val="24"/>
                <w:szCs w:val="24"/>
              </w:rPr>
              <w:t>Keep in touch</w:t>
            </w:r>
          </w:p>
          <w:p w14:paraId="0F34A6D6" w14:textId="77777777" w:rsidR="008139EF" w:rsidRPr="00C13AE5" w:rsidRDefault="008139EF" w:rsidP="0077381A">
            <w:pPr>
              <w:spacing w:after="420" w:line="240" w:lineRule="atLeast"/>
              <w:rPr>
                <w:rFonts w:eastAsia="Times New Roman" w:cstheme="minorHAnsi"/>
                <w:sz w:val="24"/>
                <w:szCs w:val="24"/>
              </w:rPr>
            </w:pPr>
            <w:r w:rsidRPr="00C13AE5">
              <w:rPr>
                <w:rFonts w:eastAsia="Times New Roman" w:cstheme="minorHAnsi"/>
                <w:sz w:val="24"/>
                <w:szCs w:val="24"/>
              </w:rPr>
              <w:t>Chris</w:t>
            </w:r>
          </w:p>
        </w:tc>
      </w:tr>
    </w:tbl>
    <w:p w14:paraId="46AC51D6" w14:textId="77777777" w:rsidR="008139EF" w:rsidRPr="00C13AE5" w:rsidRDefault="008139EF" w:rsidP="0077381A">
      <w:pPr>
        <w:spacing w:after="420" w:line="240" w:lineRule="atLeast"/>
        <w:rPr>
          <w:rFonts w:eastAsia="Times New Roman" w:cstheme="minorHAnsi"/>
          <w:b/>
          <w:sz w:val="24"/>
          <w:szCs w:val="24"/>
        </w:rPr>
      </w:pPr>
    </w:p>
    <w:p w14:paraId="5BCC6385" w14:textId="77777777" w:rsidR="008139EF" w:rsidRPr="00C13AE5" w:rsidRDefault="008139EF" w:rsidP="0077381A">
      <w:pPr>
        <w:spacing w:after="420" w:line="240" w:lineRule="atLeast"/>
        <w:rPr>
          <w:rFonts w:eastAsia="Times New Roman" w:cstheme="minorHAnsi"/>
          <w:b/>
          <w:sz w:val="24"/>
          <w:szCs w:val="24"/>
        </w:rPr>
      </w:pPr>
      <w:r w:rsidRPr="00C13AE5">
        <w:rPr>
          <w:rFonts w:eastAsia="Times New Roman" w:cstheme="minorHAnsi"/>
          <w:b/>
          <w:sz w:val="24"/>
          <w:szCs w:val="24"/>
        </w:rPr>
        <w:t>B2</w:t>
      </w:r>
    </w:p>
    <w:tbl>
      <w:tblPr>
        <w:tblStyle w:val="TableGrid0"/>
        <w:tblW w:w="0" w:type="auto"/>
        <w:tblLook w:val="04A0" w:firstRow="1" w:lastRow="0" w:firstColumn="1" w:lastColumn="0" w:noHBand="0" w:noVBand="1"/>
      </w:tblPr>
      <w:tblGrid>
        <w:gridCol w:w="9350"/>
      </w:tblGrid>
      <w:tr w:rsidR="008139EF" w:rsidRPr="00C13AE5" w14:paraId="1DFF5559" w14:textId="77777777" w:rsidTr="00713FCB">
        <w:tc>
          <w:tcPr>
            <w:tcW w:w="9350" w:type="dxa"/>
          </w:tcPr>
          <w:p w14:paraId="4B12CAEB" w14:textId="77777777" w:rsidR="008139EF" w:rsidRPr="00C13AE5" w:rsidRDefault="008139EF" w:rsidP="0077381A">
            <w:pPr>
              <w:spacing w:after="420" w:line="240" w:lineRule="atLeast"/>
              <w:rPr>
                <w:rFonts w:eastAsia="Times New Roman" w:cstheme="minorHAnsi"/>
                <w:sz w:val="24"/>
                <w:szCs w:val="24"/>
              </w:rPr>
            </w:pPr>
            <w:r w:rsidRPr="00C13AE5">
              <w:rPr>
                <w:rFonts w:eastAsia="Times New Roman" w:cstheme="minorHAnsi"/>
                <w:sz w:val="24"/>
                <w:szCs w:val="24"/>
              </w:rPr>
              <w:t>Dear</w:t>
            </w:r>
            <w:r w:rsidR="00C13AE5">
              <w:rPr>
                <w:rFonts w:eastAsia="Times New Roman" w:cstheme="minorHAnsi"/>
                <w:sz w:val="24"/>
                <w:szCs w:val="24"/>
              </w:rPr>
              <w:t xml:space="preserve"> Tom, </w:t>
            </w:r>
          </w:p>
          <w:p w14:paraId="2AFF7EE7" w14:textId="77777777" w:rsidR="008139EF" w:rsidRPr="00C13AE5" w:rsidRDefault="008139EF" w:rsidP="0077381A">
            <w:pPr>
              <w:spacing w:after="420" w:line="240" w:lineRule="atLeast"/>
              <w:rPr>
                <w:rFonts w:eastAsia="Times New Roman" w:cstheme="minorHAnsi"/>
                <w:sz w:val="24"/>
                <w:szCs w:val="24"/>
              </w:rPr>
            </w:pPr>
            <w:r w:rsidRPr="00C13AE5">
              <w:rPr>
                <w:rFonts w:eastAsia="Times New Roman" w:cstheme="minorHAnsi"/>
                <w:sz w:val="24"/>
                <w:szCs w:val="24"/>
              </w:rPr>
              <w:t>How are you? It’s a long time I haven’t seen you</w:t>
            </w:r>
            <w:r w:rsidR="00C13AE5">
              <w:rPr>
                <w:rFonts w:eastAsia="Times New Roman" w:cstheme="minorHAnsi"/>
                <w:sz w:val="24"/>
                <w:szCs w:val="24"/>
              </w:rPr>
              <w:t>. I have been very busy lately.</w:t>
            </w:r>
          </w:p>
          <w:p w14:paraId="26B41C1E" w14:textId="77777777" w:rsidR="008139EF" w:rsidRPr="00C13AE5" w:rsidRDefault="008139EF" w:rsidP="0077381A">
            <w:pPr>
              <w:spacing w:after="420" w:line="240" w:lineRule="atLeast"/>
              <w:rPr>
                <w:rFonts w:eastAsia="Times New Roman" w:cstheme="minorHAnsi"/>
                <w:sz w:val="24"/>
                <w:szCs w:val="24"/>
              </w:rPr>
            </w:pPr>
            <w:r w:rsidRPr="00C13AE5">
              <w:rPr>
                <w:rFonts w:eastAsia="Times New Roman" w:cstheme="minorHAnsi"/>
                <w:sz w:val="24"/>
                <w:szCs w:val="24"/>
              </w:rPr>
              <w:t>I am writing this letter to tell you about my new job. You know I worked as a teacher of English for 5 years. I really love children but the job is boring. Every day I do the same things, meet the same people. What’s more? The salary is so low while the living cost in big cities is so high. It is not enough for my accommodation, food, and other necessary things. Then I decided to quit this job. I applied for a job in a travel agency in Hanoi and luckily they offered me an interesting job, a tour guide. I started my new job last week. On the first days, I have to take a training course about travelling. It is very necessary and useful. Then I can start my work. Every day, I travel with tourists, help them organize the tour, and help them understand about the new places. I feel very happy because I have chan</w:t>
            </w:r>
            <w:r w:rsidR="00C13AE5" w:rsidRPr="00C13AE5">
              <w:rPr>
                <w:rFonts w:eastAsia="Times New Roman" w:cstheme="minorHAnsi"/>
                <w:sz w:val="24"/>
                <w:szCs w:val="24"/>
              </w:rPr>
              <w:t>ce to travel round the country.</w:t>
            </w:r>
          </w:p>
          <w:p w14:paraId="66A76737" w14:textId="77777777" w:rsidR="008139EF" w:rsidRPr="00C13AE5" w:rsidRDefault="008139EF" w:rsidP="0077381A">
            <w:pPr>
              <w:spacing w:after="420" w:line="240" w:lineRule="atLeast"/>
              <w:rPr>
                <w:rFonts w:eastAsia="Times New Roman" w:cstheme="minorHAnsi"/>
                <w:sz w:val="24"/>
                <w:szCs w:val="24"/>
              </w:rPr>
            </w:pPr>
            <w:r w:rsidRPr="00C13AE5">
              <w:rPr>
                <w:rFonts w:eastAsia="Times New Roman" w:cstheme="minorHAnsi"/>
                <w:sz w:val="24"/>
                <w:szCs w:val="24"/>
              </w:rPr>
              <w:t xml:space="preserve">I am having a holiday in England by the end of this year. And it would be great if I </w:t>
            </w:r>
            <w:r w:rsidR="00C13AE5" w:rsidRPr="00C13AE5">
              <w:rPr>
                <w:rFonts w:eastAsia="Times New Roman" w:cstheme="minorHAnsi"/>
                <w:sz w:val="24"/>
                <w:szCs w:val="24"/>
              </w:rPr>
              <w:t>can see you there.</w:t>
            </w:r>
            <w:r w:rsidRPr="00C13AE5">
              <w:rPr>
                <w:rFonts w:eastAsia="Times New Roman" w:cstheme="minorHAnsi"/>
                <w:sz w:val="24"/>
                <w:szCs w:val="24"/>
              </w:rPr>
              <w:t>I look forward to hear</w:t>
            </w:r>
            <w:r w:rsidR="00C13AE5" w:rsidRPr="00C13AE5">
              <w:rPr>
                <w:rFonts w:eastAsia="Times New Roman" w:cstheme="minorHAnsi"/>
                <w:sz w:val="24"/>
                <w:szCs w:val="24"/>
              </w:rPr>
              <w:t>ing from you. Write to me soon.</w:t>
            </w:r>
          </w:p>
          <w:p w14:paraId="3F2F8B49" w14:textId="77777777" w:rsidR="008139EF" w:rsidRPr="00C13AE5" w:rsidRDefault="008139EF" w:rsidP="0077381A">
            <w:pPr>
              <w:spacing w:after="420" w:line="240" w:lineRule="atLeast"/>
              <w:rPr>
                <w:rFonts w:eastAsia="Times New Roman" w:cstheme="minorHAnsi"/>
                <w:sz w:val="24"/>
                <w:szCs w:val="24"/>
              </w:rPr>
            </w:pPr>
            <w:r w:rsidRPr="00C13AE5">
              <w:rPr>
                <w:rFonts w:eastAsia="Times New Roman" w:cstheme="minorHAnsi"/>
                <w:sz w:val="24"/>
                <w:szCs w:val="24"/>
              </w:rPr>
              <w:lastRenderedPageBreak/>
              <w:t>Love</w:t>
            </w:r>
          </w:p>
        </w:tc>
      </w:tr>
    </w:tbl>
    <w:p w14:paraId="677A0B66" w14:textId="77777777" w:rsidR="008139EF" w:rsidRPr="00C13AE5" w:rsidRDefault="008139EF" w:rsidP="0077381A">
      <w:pPr>
        <w:spacing w:after="420" w:line="240" w:lineRule="atLeast"/>
        <w:rPr>
          <w:rFonts w:eastAsia="Times New Roman" w:cstheme="minorHAnsi"/>
          <w:sz w:val="24"/>
          <w:szCs w:val="24"/>
        </w:rPr>
      </w:pPr>
    </w:p>
    <w:p w14:paraId="5014409D" w14:textId="77777777" w:rsidR="008139EF" w:rsidRPr="00C13AE5" w:rsidRDefault="008139EF" w:rsidP="0077381A">
      <w:pPr>
        <w:spacing w:after="420" w:line="240" w:lineRule="atLeast"/>
        <w:rPr>
          <w:rFonts w:eastAsia="Times New Roman" w:cstheme="minorHAnsi"/>
          <w:b/>
          <w:sz w:val="24"/>
          <w:szCs w:val="24"/>
        </w:rPr>
      </w:pPr>
      <w:r w:rsidRPr="00C13AE5">
        <w:rPr>
          <w:rFonts w:eastAsia="Times New Roman" w:cstheme="minorHAnsi"/>
          <w:b/>
          <w:sz w:val="24"/>
          <w:szCs w:val="24"/>
        </w:rPr>
        <w:t>B1</w:t>
      </w:r>
    </w:p>
    <w:tbl>
      <w:tblPr>
        <w:tblStyle w:val="TableGrid0"/>
        <w:tblW w:w="0" w:type="auto"/>
        <w:tblLook w:val="04A0" w:firstRow="1" w:lastRow="0" w:firstColumn="1" w:lastColumn="0" w:noHBand="0" w:noVBand="1"/>
      </w:tblPr>
      <w:tblGrid>
        <w:gridCol w:w="9350"/>
      </w:tblGrid>
      <w:tr w:rsidR="008139EF" w:rsidRPr="00C13AE5" w14:paraId="06C52410" w14:textId="77777777" w:rsidTr="00713FCB">
        <w:tc>
          <w:tcPr>
            <w:tcW w:w="9350" w:type="dxa"/>
          </w:tcPr>
          <w:p w14:paraId="33FFAAD7" w14:textId="77777777" w:rsidR="008139EF" w:rsidRPr="00C13AE5" w:rsidRDefault="008139EF" w:rsidP="0077381A">
            <w:pPr>
              <w:spacing w:line="240" w:lineRule="atLeast"/>
              <w:rPr>
                <w:rFonts w:cstheme="minorHAnsi"/>
                <w:sz w:val="24"/>
                <w:szCs w:val="24"/>
              </w:rPr>
            </w:pPr>
            <w:r w:rsidRPr="00C13AE5">
              <w:rPr>
                <w:rFonts w:cstheme="minorHAnsi"/>
                <w:sz w:val="24"/>
                <w:szCs w:val="24"/>
              </w:rPr>
              <w:t>Dear Tom,</w:t>
            </w:r>
          </w:p>
          <w:p w14:paraId="7249D1D8" w14:textId="77777777" w:rsidR="008139EF" w:rsidRPr="00C13AE5" w:rsidRDefault="008139EF" w:rsidP="0077381A">
            <w:pPr>
              <w:spacing w:line="240" w:lineRule="atLeast"/>
              <w:rPr>
                <w:rFonts w:cstheme="minorHAnsi"/>
                <w:sz w:val="24"/>
                <w:szCs w:val="24"/>
              </w:rPr>
            </w:pPr>
            <w:r w:rsidRPr="00C13AE5">
              <w:rPr>
                <w:rFonts w:cstheme="minorHAnsi"/>
                <w:sz w:val="24"/>
                <w:szCs w:val="24"/>
              </w:rPr>
              <w:t>How are you? I wish you are fine.</w:t>
            </w:r>
          </w:p>
          <w:p w14:paraId="15044036" w14:textId="77777777" w:rsidR="008139EF" w:rsidRPr="00C13AE5" w:rsidRDefault="008139EF" w:rsidP="0077381A">
            <w:pPr>
              <w:spacing w:line="240" w:lineRule="atLeast"/>
              <w:rPr>
                <w:rFonts w:cstheme="minorHAnsi"/>
                <w:sz w:val="24"/>
                <w:szCs w:val="24"/>
              </w:rPr>
            </w:pPr>
          </w:p>
          <w:p w14:paraId="5F200B17" w14:textId="77777777" w:rsidR="008139EF" w:rsidRPr="00C13AE5" w:rsidRDefault="008139EF" w:rsidP="0077381A">
            <w:pPr>
              <w:spacing w:line="240" w:lineRule="atLeast"/>
              <w:rPr>
                <w:rFonts w:cstheme="minorHAnsi"/>
                <w:sz w:val="24"/>
                <w:szCs w:val="24"/>
              </w:rPr>
            </w:pPr>
            <w:r w:rsidRPr="00C13AE5">
              <w:rPr>
                <w:rFonts w:cstheme="minorHAnsi"/>
                <w:sz w:val="24"/>
                <w:szCs w:val="24"/>
              </w:rPr>
              <w:t xml:space="preserve">I changed my job. I don’t want to be a teacher any more. It is boring and I can’t earn much money. I don’t have enough money for the room, the food, clothes and other things. I love children and I want to help them but I had to change my job. Now I am a tour guide. I work for a big company in Hanoi. I started my new job last week. It is interesting because I can meet many new people and I can go to many new places in Vietnam. I can get a lot of money. I think I can buy a car after a year. My parents are very happy because I can do the job that I like. The company is near my house so it is very convenient and I can save a lot of time and money. Every day, I help tourists understand more about the places. </w:t>
            </w:r>
          </w:p>
          <w:p w14:paraId="6B566963" w14:textId="77777777" w:rsidR="008139EF" w:rsidRPr="00C13AE5" w:rsidRDefault="008139EF" w:rsidP="0077381A">
            <w:pPr>
              <w:spacing w:line="240" w:lineRule="atLeast"/>
              <w:rPr>
                <w:rFonts w:cstheme="minorHAnsi"/>
                <w:sz w:val="24"/>
                <w:szCs w:val="24"/>
              </w:rPr>
            </w:pPr>
          </w:p>
          <w:p w14:paraId="6D15FAB7" w14:textId="77777777" w:rsidR="008139EF" w:rsidRPr="00C13AE5" w:rsidRDefault="008139EF" w:rsidP="0077381A">
            <w:pPr>
              <w:spacing w:line="240" w:lineRule="atLeast"/>
              <w:rPr>
                <w:rFonts w:cstheme="minorHAnsi"/>
                <w:sz w:val="24"/>
                <w:szCs w:val="24"/>
              </w:rPr>
            </w:pPr>
            <w:r w:rsidRPr="00C13AE5">
              <w:rPr>
                <w:rFonts w:cstheme="minorHAnsi"/>
                <w:sz w:val="24"/>
                <w:szCs w:val="24"/>
              </w:rPr>
              <w:t>If I have enough money, I will go to England to meet you next year. I can go to visit Big Ben. Can you see me then?</w:t>
            </w:r>
          </w:p>
          <w:p w14:paraId="7F403324" w14:textId="77777777" w:rsidR="008139EF" w:rsidRPr="00C13AE5" w:rsidRDefault="008139EF" w:rsidP="0077381A">
            <w:pPr>
              <w:spacing w:line="240" w:lineRule="atLeast"/>
              <w:rPr>
                <w:rFonts w:cstheme="minorHAnsi"/>
                <w:sz w:val="24"/>
                <w:szCs w:val="24"/>
              </w:rPr>
            </w:pPr>
          </w:p>
          <w:p w14:paraId="5CF6E53C" w14:textId="77777777" w:rsidR="008139EF" w:rsidRPr="00C13AE5" w:rsidRDefault="008139EF" w:rsidP="0077381A">
            <w:pPr>
              <w:spacing w:line="240" w:lineRule="atLeast"/>
              <w:rPr>
                <w:rFonts w:cstheme="minorHAnsi"/>
                <w:sz w:val="24"/>
                <w:szCs w:val="24"/>
              </w:rPr>
            </w:pPr>
            <w:r w:rsidRPr="00C13AE5">
              <w:rPr>
                <w:rFonts w:cstheme="minorHAnsi"/>
                <w:sz w:val="24"/>
                <w:szCs w:val="24"/>
              </w:rPr>
              <w:t>I look forward to hearing from you. Write to me soon</w:t>
            </w:r>
          </w:p>
        </w:tc>
      </w:tr>
    </w:tbl>
    <w:p w14:paraId="5405378D" w14:textId="77777777" w:rsidR="008139EF" w:rsidRPr="00C13AE5" w:rsidRDefault="008139EF" w:rsidP="0077381A">
      <w:pPr>
        <w:spacing w:line="240" w:lineRule="atLeast"/>
        <w:rPr>
          <w:rFonts w:cstheme="minorHAnsi"/>
          <w:sz w:val="24"/>
          <w:szCs w:val="24"/>
        </w:rPr>
      </w:pPr>
    </w:p>
    <w:p w14:paraId="67310FD6" w14:textId="77777777" w:rsidR="008139EF" w:rsidRPr="00C13AE5" w:rsidRDefault="008139EF" w:rsidP="0077381A">
      <w:pPr>
        <w:spacing w:line="240" w:lineRule="atLeast"/>
        <w:rPr>
          <w:rFonts w:cstheme="minorHAnsi"/>
          <w:b/>
          <w:sz w:val="24"/>
          <w:szCs w:val="24"/>
        </w:rPr>
      </w:pPr>
    </w:p>
    <w:p w14:paraId="603968FF" w14:textId="77777777" w:rsidR="008139EF" w:rsidRPr="00C13AE5" w:rsidRDefault="008139EF" w:rsidP="0077381A">
      <w:pPr>
        <w:spacing w:line="240" w:lineRule="atLeast"/>
        <w:rPr>
          <w:rFonts w:cstheme="minorHAnsi"/>
          <w:b/>
          <w:sz w:val="24"/>
          <w:szCs w:val="24"/>
        </w:rPr>
      </w:pPr>
      <w:r w:rsidRPr="00C13AE5">
        <w:rPr>
          <w:rFonts w:cstheme="minorHAnsi"/>
          <w:b/>
          <w:sz w:val="24"/>
          <w:szCs w:val="24"/>
        </w:rPr>
        <w:t>TASK 2</w:t>
      </w:r>
    </w:p>
    <w:p w14:paraId="157DD9D4" w14:textId="77777777" w:rsidR="008139EF" w:rsidRPr="00C13AE5" w:rsidRDefault="008139EF" w:rsidP="0077381A">
      <w:pPr>
        <w:spacing w:line="240" w:lineRule="atLeast"/>
        <w:rPr>
          <w:rFonts w:cstheme="minorHAnsi"/>
          <w:sz w:val="24"/>
          <w:szCs w:val="24"/>
        </w:rPr>
      </w:pPr>
      <w:r w:rsidRPr="00C13AE5">
        <w:rPr>
          <w:rFonts w:cstheme="minorHAnsi"/>
          <w:sz w:val="24"/>
          <w:szCs w:val="24"/>
        </w:rPr>
        <w:t>You should spend about 40 minutes on this task</w:t>
      </w:r>
    </w:p>
    <w:p w14:paraId="181A4FAB" w14:textId="77777777" w:rsidR="008139EF" w:rsidRPr="00C13AE5" w:rsidRDefault="008139EF" w:rsidP="0077381A">
      <w:pPr>
        <w:spacing w:line="240" w:lineRule="atLeast"/>
        <w:rPr>
          <w:rFonts w:cstheme="minorHAnsi"/>
          <w:sz w:val="24"/>
          <w:szCs w:val="24"/>
        </w:rPr>
      </w:pPr>
    </w:p>
    <w:p w14:paraId="446F08B2" w14:textId="77777777" w:rsidR="008139EF" w:rsidRPr="00C13AE5" w:rsidRDefault="008139EF" w:rsidP="0077381A">
      <w:pPr>
        <w:spacing w:line="240" w:lineRule="atLeast"/>
        <w:rPr>
          <w:rFonts w:cstheme="minorHAnsi"/>
          <w:sz w:val="24"/>
          <w:szCs w:val="24"/>
        </w:rPr>
      </w:pPr>
      <w:r w:rsidRPr="00C13AE5">
        <w:rPr>
          <w:rFonts w:cstheme="minorHAnsi"/>
          <w:sz w:val="24"/>
          <w:szCs w:val="24"/>
        </w:rPr>
        <w:t>Write about the following topic:</w:t>
      </w:r>
    </w:p>
    <w:p w14:paraId="72AD69A1" w14:textId="77777777" w:rsidR="008139EF" w:rsidRPr="00C13AE5" w:rsidRDefault="008139EF" w:rsidP="0077381A">
      <w:pPr>
        <w:spacing w:line="240" w:lineRule="atLeast"/>
        <w:rPr>
          <w:rFonts w:cstheme="minorHAnsi"/>
          <w:sz w:val="24"/>
          <w:szCs w:val="24"/>
        </w:rPr>
      </w:pPr>
    </w:p>
    <w:p w14:paraId="01BA44F2" w14:textId="77777777" w:rsidR="008139EF" w:rsidRPr="00C13AE5" w:rsidRDefault="008139EF" w:rsidP="0077381A">
      <w:pPr>
        <w:spacing w:line="240" w:lineRule="atLeast"/>
        <w:ind w:left="720"/>
        <w:rPr>
          <w:rFonts w:cstheme="minorHAnsi"/>
          <w:b/>
          <w:sz w:val="24"/>
          <w:szCs w:val="24"/>
        </w:rPr>
      </w:pPr>
      <w:r w:rsidRPr="00C13AE5">
        <w:rPr>
          <w:rFonts w:cstheme="minorHAnsi"/>
          <w:b/>
          <w:sz w:val="24"/>
          <w:szCs w:val="24"/>
        </w:rPr>
        <w:t>In order to solve traffic problems, government should tax private car owners heavily and use the money to improve public transportation.</w:t>
      </w:r>
    </w:p>
    <w:p w14:paraId="61F3AA57" w14:textId="77777777" w:rsidR="008139EF" w:rsidRPr="00C13AE5" w:rsidRDefault="008139EF" w:rsidP="0077381A">
      <w:pPr>
        <w:spacing w:line="240" w:lineRule="atLeast"/>
        <w:ind w:left="720"/>
        <w:rPr>
          <w:rFonts w:cstheme="minorHAnsi"/>
          <w:b/>
          <w:sz w:val="24"/>
          <w:szCs w:val="24"/>
        </w:rPr>
      </w:pPr>
    </w:p>
    <w:p w14:paraId="5BDAAED0" w14:textId="77777777" w:rsidR="008139EF" w:rsidRPr="00C13AE5" w:rsidRDefault="008139EF" w:rsidP="0077381A">
      <w:pPr>
        <w:spacing w:line="240" w:lineRule="atLeast"/>
        <w:rPr>
          <w:rFonts w:cstheme="minorHAnsi"/>
          <w:sz w:val="24"/>
          <w:szCs w:val="24"/>
        </w:rPr>
      </w:pPr>
      <w:r w:rsidRPr="00C13AE5">
        <w:rPr>
          <w:rFonts w:cstheme="minorHAnsi"/>
          <w:sz w:val="24"/>
          <w:szCs w:val="24"/>
        </w:rPr>
        <w:t>What are the advantages and disadvantages of such a solution?</w:t>
      </w:r>
    </w:p>
    <w:p w14:paraId="6F713EEC" w14:textId="77777777" w:rsidR="008139EF" w:rsidRPr="00C13AE5" w:rsidRDefault="008139EF" w:rsidP="0077381A">
      <w:pPr>
        <w:spacing w:line="240" w:lineRule="atLeast"/>
        <w:rPr>
          <w:rFonts w:cstheme="minorHAnsi"/>
          <w:sz w:val="24"/>
          <w:szCs w:val="24"/>
        </w:rPr>
      </w:pPr>
      <w:r w:rsidRPr="00C13AE5">
        <w:rPr>
          <w:rFonts w:cstheme="minorHAnsi"/>
          <w:sz w:val="24"/>
          <w:szCs w:val="24"/>
        </w:rPr>
        <w:t>Give reasons for your answer and include any relevant examples from your own experience or knowledge</w:t>
      </w:r>
    </w:p>
    <w:p w14:paraId="6687CA02" w14:textId="77777777" w:rsidR="008139EF" w:rsidRPr="00C13AE5" w:rsidRDefault="008139EF" w:rsidP="0077381A">
      <w:pPr>
        <w:pStyle w:val="ListParagraph"/>
        <w:spacing w:line="240" w:lineRule="atLeast"/>
        <w:contextualSpacing w:val="0"/>
        <w:rPr>
          <w:rFonts w:cstheme="minorHAnsi"/>
          <w:sz w:val="24"/>
          <w:szCs w:val="24"/>
        </w:rPr>
      </w:pPr>
      <w:r w:rsidRPr="00C13AE5">
        <w:rPr>
          <w:rFonts w:cstheme="minorHAnsi"/>
          <w:sz w:val="24"/>
          <w:szCs w:val="24"/>
        </w:rPr>
        <w:t>……………………………………………………………………………………………..</w:t>
      </w:r>
    </w:p>
    <w:p w14:paraId="025DACAF" w14:textId="77777777" w:rsidR="008139EF" w:rsidRPr="00C13AE5" w:rsidRDefault="008139EF" w:rsidP="0077381A">
      <w:pPr>
        <w:spacing w:line="240" w:lineRule="atLeast"/>
        <w:rPr>
          <w:rFonts w:cstheme="minorHAnsi"/>
          <w:b/>
          <w:sz w:val="24"/>
          <w:szCs w:val="24"/>
        </w:rPr>
      </w:pPr>
      <w:r w:rsidRPr="00C13AE5">
        <w:rPr>
          <w:rFonts w:cstheme="minorHAnsi"/>
          <w:b/>
          <w:sz w:val="24"/>
          <w:szCs w:val="24"/>
        </w:rPr>
        <w:lastRenderedPageBreak/>
        <w:t>C1</w:t>
      </w:r>
    </w:p>
    <w:tbl>
      <w:tblPr>
        <w:tblStyle w:val="TableGrid0"/>
        <w:tblW w:w="0" w:type="auto"/>
        <w:tblLook w:val="04A0" w:firstRow="1" w:lastRow="0" w:firstColumn="1" w:lastColumn="0" w:noHBand="0" w:noVBand="1"/>
      </w:tblPr>
      <w:tblGrid>
        <w:gridCol w:w="9350"/>
      </w:tblGrid>
      <w:tr w:rsidR="008139EF" w:rsidRPr="00C13AE5" w14:paraId="30A6FBAB" w14:textId="77777777" w:rsidTr="00713FCB">
        <w:tc>
          <w:tcPr>
            <w:tcW w:w="9350" w:type="dxa"/>
          </w:tcPr>
          <w:p w14:paraId="5EB67603" w14:textId="77777777" w:rsidR="008139EF" w:rsidRPr="00C13AE5" w:rsidRDefault="008139EF" w:rsidP="0077381A">
            <w:pPr>
              <w:shd w:val="clear" w:color="auto" w:fill="FFFFFF"/>
              <w:spacing w:before="150" w:after="225" w:line="240" w:lineRule="atLeast"/>
              <w:rPr>
                <w:rFonts w:eastAsia="Times New Roman" w:cstheme="minorHAnsi"/>
                <w:color w:val="424242"/>
                <w:sz w:val="24"/>
                <w:szCs w:val="24"/>
              </w:rPr>
            </w:pPr>
            <w:r w:rsidRPr="00C13AE5">
              <w:rPr>
                <w:rFonts w:eastAsia="Times New Roman" w:cstheme="minorHAnsi"/>
                <w:color w:val="424242"/>
                <w:sz w:val="24"/>
                <w:szCs w:val="24"/>
              </w:rPr>
              <w:t>Traffic congestion in many cities around the world is a big problem. One possible solution to this problem is to impose heavy taxes on car drivers and use this money to make public transport better. This essay will discuss the benefits and drawbacks of such a measure.</w:t>
            </w:r>
          </w:p>
          <w:p w14:paraId="18DA3307" w14:textId="77777777" w:rsidR="008139EF" w:rsidRPr="00C13AE5" w:rsidRDefault="008139EF" w:rsidP="0077381A">
            <w:pPr>
              <w:shd w:val="clear" w:color="auto" w:fill="FFFFFF"/>
              <w:spacing w:before="150" w:after="225" w:line="240" w:lineRule="atLeast"/>
              <w:rPr>
                <w:rFonts w:eastAsia="Times New Roman" w:cstheme="minorHAnsi"/>
                <w:color w:val="424242"/>
                <w:sz w:val="24"/>
                <w:szCs w:val="24"/>
              </w:rPr>
            </w:pPr>
            <w:r w:rsidRPr="00C13AE5">
              <w:rPr>
                <w:rFonts w:eastAsia="Times New Roman" w:cstheme="minorHAnsi"/>
                <w:color w:val="424242"/>
                <w:sz w:val="24"/>
                <w:szCs w:val="24"/>
              </w:rPr>
              <w:t>One of the first benefits of such a measure is that the heavy taxes would discourage car owners from using their cars because it would become very expensive to drive. This would mean that they would begin to make use of public transport instead, thus reducing traffic problems and pollution as well. Another benefit would be that much more use would be made of public transport if it was improved. It is often the case that public transport in cities is very poor. For example, we often see old buses and trains that people would rather not use. High taxes would generate enough money to make the necessary changes.</w:t>
            </w:r>
          </w:p>
          <w:p w14:paraId="05E4472C" w14:textId="77777777" w:rsidR="008139EF" w:rsidRPr="00C13AE5" w:rsidRDefault="008139EF" w:rsidP="0077381A">
            <w:pPr>
              <w:shd w:val="clear" w:color="auto" w:fill="FFFFFF"/>
              <w:spacing w:before="150" w:after="225" w:line="240" w:lineRule="atLeast"/>
              <w:rPr>
                <w:rFonts w:eastAsia="Times New Roman" w:cstheme="minorHAnsi"/>
                <w:color w:val="424242"/>
                <w:sz w:val="24"/>
                <w:szCs w:val="24"/>
              </w:rPr>
            </w:pPr>
            <w:r w:rsidRPr="00C13AE5">
              <w:rPr>
                <w:rFonts w:eastAsia="Times New Roman" w:cstheme="minorHAnsi"/>
                <w:color w:val="424242"/>
                <w:sz w:val="24"/>
                <w:szCs w:val="24"/>
              </w:rPr>
              <w:t>Nevertheless, there are drawbacks to such a solution. First and foremost, this would be a heavy burden on the car drivers. At present, taxes are already high for a lot of people, and so further taxes would only mean less money at the end of the month for most people who may have no choice but to drive every day. In addition, this type of tax would likely be set at a fixed amount. This would mean that it would hit those with less money harder, whilst the rich could likely afford it. It is therefore not a fair tax.</w:t>
            </w:r>
          </w:p>
          <w:p w14:paraId="218B1C3B" w14:textId="77777777" w:rsidR="008139EF" w:rsidRPr="00C13AE5" w:rsidRDefault="008139EF" w:rsidP="0077381A">
            <w:pPr>
              <w:shd w:val="clear" w:color="auto" w:fill="FFFFFF"/>
              <w:spacing w:before="150" w:after="225" w:line="240" w:lineRule="atLeast"/>
              <w:rPr>
                <w:rFonts w:eastAsia="Times New Roman" w:cstheme="minorHAnsi"/>
                <w:color w:val="424242"/>
                <w:sz w:val="24"/>
                <w:szCs w:val="24"/>
              </w:rPr>
            </w:pPr>
            <w:r w:rsidRPr="00C13AE5">
              <w:rPr>
                <w:rFonts w:eastAsia="Times New Roman" w:cstheme="minorHAnsi"/>
                <w:color w:val="424242"/>
                <w:sz w:val="24"/>
                <w:szCs w:val="24"/>
              </w:rPr>
              <w:t>To conclude, this solution is worth considering to improve the current situation, but there are advantages and disadvantages of introducing such a policy.</w:t>
            </w:r>
          </w:p>
          <w:p w14:paraId="70C6D494" w14:textId="77777777" w:rsidR="008139EF" w:rsidRPr="00C13AE5" w:rsidRDefault="008139EF" w:rsidP="0077381A">
            <w:pPr>
              <w:spacing w:line="240" w:lineRule="atLeast"/>
              <w:rPr>
                <w:rFonts w:cstheme="minorHAnsi"/>
                <w:sz w:val="24"/>
                <w:szCs w:val="24"/>
              </w:rPr>
            </w:pPr>
          </w:p>
          <w:p w14:paraId="16D6271B" w14:textId="77777777" w:rsidR="008139EF" w:rsidRPr="00C13AE5" w:rsidRDefault="008139EF" w:rsidP="0077381A">
            <w:pPr>
              <w:spacing w:line="240" w:lineRule="atLeast"/>
              <w:rPr>
                <w:rFonts w:cstheme="minorHAnsi"/>
                <w:sz w:val="24"/>
                <w:szCs w:val="24"/>
              </w:rPr>
            </w:pPr>
          </w:p>
        </w:tc>
      </w:tr>
    </w:tbl>
    <w:p w14:paraId="1111A631" w14:textId="77777777" w:rsidR="008139EF" w:rsidRPr="00C13AE5" w:rsidRDefault="008139EF" w:rsidP="0077381A">
      <w:pPr>
        <w:spacing w:line="240" w:lineRule="atLeast"/>
        <w:rPr>
          <w:rFonts w:cstheme="minorHAnsi"/>
          <w:sz w:val="24"/>
          <w:szCs w:val="24"/>
        </w:rPr>
      </w:pPr>
    </w:p>
    <w:p w14:paraId="6D215BD2" w14:textId="77777777" w:rsidR="008139EF" w:rsidRPr="00C13AE5" w:rsidRDefault="008139EF" w:rsidP="0077381A">
      <w:pPr>
        <w:spacing w:line="240" w:lineRule="atLeast"/>
        <w:rPr>
          <w:rFonts w:cstheme="minorHAnsi"/>
          <w:b/>
          <w:sz w:val="24"/>
          <w:szCs w:val="24"/>
        </w:rPr>
      </w:pPr>
    </w:p>
    <w:p w14:paraId="33CC8612" w14:textId="77777777" w:rsidR="00DC57DF" w:rsidRPr="00C13AE5" w:rsidRDefault="00DC57DF" w:rsidP="0077381A">
      <w:pPr>
        <w:spacing w:line="240" w:lineRule="atLeast"/>
        <w:rPr>
          <w:rFonts w:cstheme="minorHAnsi"/>
          <w:b/>
          <w:sz w:val="24"/>
          <w:szCs w:val="24"/>
          <w:u w:val="single"/>
        </w:rPr>
      </w:pPr>
    </w:p>
    <w:p w14:paraId="484020E7" w14:textId="77777777" w:rsidR="00DC57DF" w:rsidRPr="00C13AE5" w:rsidRDefault="00DC57DF" w:rsidP="0077381A">
      <w:pPr>
        <w:spacing w:line="240" w:lineRule="atLeast"/>
        <w:rPr>
          <w:rFonts w:cstheme="minorHAnsi"/>
          <w:b/>
          <w:sz w:val="24"/>
          <w:szCs w:val="24"/>
          <w:u w:val="single"/>
        </w:rPr>
      </w:pPr>
    </w:p>
    <w:p w14:paraId="5F3B18E1" w14:textId="77777777" w:rsidR="00DC57DF" w:rsidRPr="00C13AE5" w:rsidRDefault="00DC57DF" w:rsidP="0077381A">
      <w:pPr>
        <w:spacing w:line="240" w:lineRule="atLeast"/>
        <w:rPr>
          <w:rFonts w:cstheme="minorHAnsi"/>
          <w:b/>
          <w:sz w:val="24"/>
          <w:szCs w:val="24"/>
          <w:u w:val="single"/>
        </w:rPr>
      </w:pPr>
    </w:p>
    <w:p w14:paraId="79365D35" w14:textId="77777777" w:rsidR="00DC57DF" w:rsidRPr="00C13AE5" w:rsidRDefault="00DC57DF" w:rsidP="0077381A">
      <w:pPr>
        <w:spacing w:line="240" w:lineRule="atLeast"/>
        <w:rPr>
          <w:rFonts w:cstheme="minorHAnsi"/>
          <w:b/>
          <w:sz w:val="24"/>
          <w:szCs w:val="24"/>
          <w:u w:val="single"/>
        </w:rPr>
      </w:pPr>
    </w:p>
    <w:p w14:paraId="35A2A28E" w14:textId="77777777" w:rsidR="00DC57DF" w:rsidRPr="00C13AE5" w:rsidRDefault="00DC57DF" w:rsidP="0077381A">
      <w:pPr>
        <w:spacing w:line="240" w:lineRule="atLeast"/>
        <w:rPr>
          <w:rFonts w:cstheme="minorHAnsi"/>
          <w:b/>
          <w:sz w:val="24"/>
          <w:szCs w:val="24"/>
          <w:u w:val="single"/>
        </w:rPr>
      </w:pPr>
    </w:p>
    <w:p w14:paraId="3B42F56E" w14:textId="77777777" w:rsidR="00E8626A" w:rsidRPr="007D2A19" w:rsidRDefault="008139EF" w:rsidP="00C13AE5">
      <w:pPr>
        <w:spacing w:line="240" w:lineRule="atLeast"/>
        <w:jc w:val="center"/>
        <w:rPr>
          <w:rFonts w:cstheme="minorHAnsi"/>
          <w:b/>
          <w:sz w:val="32"/>
          <w:szCs w:val="32"/>
          <w:u w:val="single"/>
        </w:rPr>
      </w:pPr>
      <w:r w:rsidRPr="00C13AE5">
        <w:rPr>
          <w:rFonts w:cstheme="minorHAnsi"/>
          <w:b/>
          <w:sz w:val="24"/>
          <w:szCs w:val="24"/>
          <w:u w:val="single"/>
        </w:rPr>
        <w:br w:type="page"/>
      </w:r>
      <w:r w:rsidR="00F63291" w:rsidRPr="007D2A19">
        <w:rPr>
          <w:rFonts w:cstheme="minorHAnsi"/>
          <w:b/>
          <w:sz w:val="32"/>
          <w:szCs w:val="32"/>
          <w:u w:val="single"/>
        </w:rPr>
        <w:lastRenderedPageBreak/>
        <w:t>TEST 5</w:t>
      </w:r>
    </w:p>
    <w:p w14:paraId="12CE609E"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LISTENING</w:t>
      </w:r>
    </w:p>
    <w:tbl>
      <w:tblPr>
        <w:tblStyle w:val="TableGrid0"/>
        <w:tblW w:w="0" w:type="auto"/>
        <w:tblLook w:val="04A0" w:firstRow="1" w:lastRow="0" w:firstColumn="1" w:lastColumn="0" w:noHBand="0" w:noVBand="1"/>
      </w:tblPr>
      <w:tblGrid>
        <w:gridCol w:w="936"/>
        <w:gridCol w:w="936"/>
        <w:gridCol w:w="935"/>
        <w:gridCol w:w="935"/>
        <w:gridCol w:w="935"/>
        <w:gridCol w:w="935"/>
        <w:gridCol w:w="934"/>
        <w:gridCol w:w="935"/>
        <w:gridCol w:w="934"/>
        <w:gridCol w:w="935"/>
      </w:tblGrid>
      <w:tr w:rsidR="00E8626A" w:rsidRPr="00C13AE5" w14:paraId="303D228B" w14:textId="77777777" w:rsidTr="00455391">
        <w:tc>
          <w:tcPr>
            <w:tcW w:w="962" w:type="dxa"/>
          </w:tcPr>
          <w:p w14:paraId="125D5735"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1C</w:t>
            </w:r>
          </w:p>
        </w:tc>
        <w:tc>
          <w:tcPr>
            <w:tcW w:w="962" w:type="dxa"/>
          </w:tcPr>
          <w:p w14:paraId="21E73C83"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2B</w:t>
            </w:r>
          </w:p>
        </w:tc>
        <w:tc>
          <w:tcPr>
            <w:tcW w:w="963" w:type="dxa"/>
          </w:tcPr>
          <w:p w14:paraId="3F09202B"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3B</w:t>
            </w:r>
          </w:p>
        </w:tc>
        <w:tc>
          <w:tcPr>
            <w:tcW w:w="963" w:type="dxa"/>
          </w:tcPr>
          <w:p w14:paraId="5C23DC66"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4C</w:t>
            </w:r>
          </w:p>
        </w:tc>
        <w:tc>
          <w:tcPr>
            <w:tcW w:w="963" w:type="dxa"/>
          </w:tcPr>
          <w:p w14:paraId="66CB1988"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5C</w:t>
            </w:r>
          </w:p>
        </w:tc>
        <w:tc>
          <w:tcPr>
            <w:tcW w:w="963" w:type="dxa"/>
          </w:tcPr>
          <w:p w14:paraId="189F6680"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6C</w:t>
            </w:r>
          </w:p>
        </w:tc>
        <w:tc>
          <w:tcPr>
            <w:tcW w:w="963" w:type="dxa"/>
          </w:tcPr>
          <w:p w14:paraId="362C0C26"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7B</w:t>
            </w:r>
          </w:p>
        </w:tc>
        <w:tc>
          <w:tcPr>
            <w:tcW w:w="963" w:type="dxa"/>
          </w:tcPr>
          <w:p w14:paraId="52DAEADD"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8A</w:t>
            </w:r>
          </w:p>
        </w:tc>
        <w:tc>
          <w:tcPr>
            <w:tcW w:w="963" w:type="dxa"/>
          </w:tcPr>
          <w:p w14:paraId="3371110E" w14:textId="77777777" w:rsidR="00E8626A" w:rsidRPr="00C13AE5" w:rsidRDefault="00E8626A" w:rsidP="0077381A">
            <w:pPr>
              <w:spacing w:line="240" w:lineRule="atLeast"/>
              <w:rPr>
                <w:rFonts w:cstheme="minorHAnsi"/>
                <w:b/>
                <w:sz w:val="24"/>
                <w:szCs w:val="24"/>
                <w:u w:val="single"/>
              </w:rPr>
            </w:pPr>
          </w:p>
        </w:tc>
        <w:tc>
          <w:tcPr>
            <w:tcW w:w="963" w:type="dxa"/>
          </w:tcPr>
          <w:p w14:paraId="13A807BA" w14:textId="77777777" w:rsidR="00E8626A" w:rsidRPr="00C13AE5" w:rsidRDefault="00E8626A" w:rsidP="0077381A">
            <w:pPr>
              <w:spacing w:line="240" w:lineRule="atLeast"/>
              <w:rPr>
                <w:rFonts w:cstheme="minorHAnsi"/>
                <w:b/>
                <w:sz w:val="24"/>
                <w:szCs w:val="24"/>
                <w:u w:val="single"/>
              </w:rPr>
            </w:pPr>
          </w:p>
        </w:tc>
      </w:tr>
      <w:tr w:rsidR="00E8626A" w:rsidRPr="00C13AE5" w14:paraId="1FF61DF1" w14:textId="77777777" w:rsidTr="00455391">
        <w:tc>
          <w:tcPr>
            <w:tcW w:w="962" w:type="dxa"/>
          </w:tcPr>
          <w:p w14:paraId="3462FC46"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9C</w:t>
            </w:r>
          </w:p>
        </w:tc>
        <w:tc>
          <w:tcPr>
            <w:tcW w:w="962" w:type="dxa"/>
          </w:tcPr>
          <w:p w14:paraId="5474D1BC"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10C</w:t>
            </w:r>
          </w:p>
        </w:tc>
        <w:tc>
          <w:tcPr>
            <w:tcW w:w="963" w:type="dxa"/>
          </w:tcPr>
          <w:p w14:paraId="209EFE01"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11C</w:t>
            </w:r>
          </w:p>
        </w:tc>
        <w:tc>
          <w:tcPr>
            <w:tcW w:w="963" w:type="dxa"/>
          </w:tcPr>
          <w:p w14:paraId="0E8324A3"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12D</w:t>
            </w:r>
          </w:p>
        </w:tc>
        <w:tc>
          <w:tcPr>
            <w:tcW w:w="963" w:type="dxa"/>
          </w:tcPr>
          <w:p w14:paraId="58214480"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13A</w:t>
            </w:r>
          </w:p>
        </w:tc>
        <w:tc>
          <w:tcPr>
            <w:tcW w:w="963" w:type="dxa"/>
          </w:tcPr>
          <w:p w14:paraId="0F4DC0B0"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14C</w:t>
            </w:r>
          </w:p>
        </w:tc>
        <w:tc>
          <w:tcPr>
            <w:tcW w:w="963" w:type="dxa"/>
          </w:tcPr>
          <w:p w14:paraId="34E5DFC7"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15B</w:t>
            </w:r>
          </w:p>
        </w:tc>
        <w:tc>
          <w:tcPr>
            <w:tcW w:w="963" w:type="dxa"/>
          </w:tcPr>
          <w:p w14:paraId="71C6A5D7"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16B</w:t>
            </w:r>
          </w:p>
        </w:tc>
        <w:tc>
          <w:tcPr>
            <w:tcW w:w="963" w:type="dxa"/>
          </w:tcPr>
          <w:p w14:paraId="6CD50D0F"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17B</w:t>
            </w:r>
          </w:p>
        </w:tc>
        <w:tc>
          <w:tcPr>
            <w:tcW w:w="963" w:type="dxa"/>
          </w:tcPr>
          <w:p w14:paraId="4462DE47"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18D</w:t>
            </w:r>
          </w:p>
        </w:tc>
      </w:tr>
      <w:tr w:rsidR="00E8626A" w:rsidRPr="00C13AE5" w14:paraId="415B7B65" w14:textId="77777777" w:rsidTr="00455391">
        <w:tc>
          <w:tcPr>
            <w:tcW w:w="962" w:type="dxa"/>
          </w:tcPr>
          <w:p w14:paraId="3FE7595A"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19C</w:t>
            </w:r>
          </w:p>
        </w:tc>
        <w:tc>
          <w:tcPr>
            <w:tcW w:w="962" w:type="dxa"/>
          </w:tcPr>
          <w:p w14:paraId="295BB161"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20B</w:t>
            </w:r>
          </w:p>
        </w:tc>
        <w:tc>
          <w:tcPr>
            <w:tcW w:w="963" w:type="dxa"/>
          </w:tcPr>
          <w:p w14:paraId="3DB0AE5B"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21D</w:t>
            </w:r>
          </w:p>
        </w:tc>
        <w:tc>
          <w:tcPr>
            <w:tcW w:w="963" w:type="dxa"/>
          </w:tcPr>
          <w:p w14:paraId="3E1DA3EA"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22B</w:t>
            </w:r>
          </w:p>
        </w:tc>
        <w:tc>
          <w:tcPr>
            <w:tcW w:w="963" w:type="dxa"/>
          </w:tcPr>
          <w:p w14:paraId="12260D18"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23A</w:t>
            </w:r>
          </w:p>
        </w:tc>
        <w:tc>
          <w:tcPr>
            <w:tcW w:w="963" w:type="dxa"/>
          </w:tcPr>
          <w:p w14:paraId="58D11753"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24D</w:t>
            </w:r>
          </w:p>
        </w:tc>
        <w:tc>
          <w:tcPr>
            <w:tcW w:w="963" w:type="dxa"/>
          </w:tcPr>
          <w:p w14:paraId="6878C189"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25B</w:t>
            </w:r>
          </w:p>
        </w:tc>
        <w:tc>
          <w:tcPr>
            <w:tcW w:w="963" w:type="dxa"/>
          </w:tcPr>
          <w:p w14:paraId="7BA5A4AB"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26A</w:t>
            </w:r>
          </w:p>
        </w:tc>
        <w:tc>
          <w:tcPr>
            <w:tcW w:w="963" w:type="dxa"/>
          </w:tcPr>
          <w:p w14:paraId="1CAB36A6"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27C</w:t>
            </w:r>
          </w:p>
        </w:tc>
        <w:tc>
          <w:tcPr>
            <w:tcW w:w="963" w:type="dxa"/>
          </w:tcPr>
          <w:p w14:paraId="6F5C41F6"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28C</w:t>
            </w:r>
          </w:p>
        </w:tc>
      </w:tr>
      <w:tr w:rsidR="00E8626A" w:rsidRPr="00C13AE5" w14:paraId="69B82B98" w14:textId="77777777" w:rsidTr="00455391">
        <w:tc>
          <w:tcPr>
            <w:tcW w:w="962" w:type="dxa"/>
          </w:tcPr>
          <w:p w14:paraId="6D99A370"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29D</w:t>
            </w:r>
          </w:p>
        </w:tc>
        <w:tc>
          <w:tcPr>
            <w:tcW w:w="962" w:type="dxa"/>
          </w:tcPr>
          <w:p w14:paraId="3A1FE00C"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30D</w:t>
            </w:r>
          </w:p>
        </w:tc>
        <w:tc>
          <w:tcPr>
            <w:tcW w:w="963" w:type="dxa"/>
          </w:tcPr>
          <w:p w14:paraId="73E2F69C"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31C</w:t>
            </w:r>
          </w:p>
        </w:tc>
        <w:tc>
          <w:tcPr>
            <w:tcW w:w="963" w:type="dxa"/>
          </w:tcPr>
          <w:p w14:paraId="651BBF19"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32A</w:t>
            </w:r>
          </w:p>
        </w:tc>
        <w:tc>
          <w:tcPr>
            <w:tcW w:w="963" w:type="dxa"/>
          </w:tcPr>
          <w:p w14:paraId="747F08CE"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33D</w:t>
            </w:r>
          </w:p>
        </w:tc>
        <w:tc>
          <w:tcPr>
            <w:tcW w:w="963" w:type="dxa"/>
          </w:tcPr>
          <w:p w14:paraId="4881C829"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34A</w:t>
            </w:r>
          </w:p>
        </w:tc>
        <w:tc>
          <w:tcPr>
            <w:tcW w:w="963" w:type="dxa"/>
          </w:tcPr>
          <w:p w14:paraId="35E8BA84"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35B</w:t>
            </w:r>
          </w:p>
        </w:tc>
        <w:tc>
          <w:tcPr>
            <w:tcW w:w="963" w:type="dxa"/>
          </w:tcPr>
          <w:p w14:paraId="3C4829D4" w14:textId="77777777" w:rsidR="00E8626A" w:rsidRPr="00C13AE5" w:rsidRDefault="00E8626A" w:rsidP="0077381A">
            <w:pPr>
              <w:spacing w:line="240" w:lineRule="atLeast"/>
              <w:rPr>
                <w:rFonts w:cstheme="minorHAnsi"/>
                <w:b/>
                <w:sz w:val="24"/>
                <w:szCs w:val="24"/>
              </w:rPr>
            </w:pPr>
          </w:p>
        </w:tc>
        <w:tc>
          <w:tcPr>
            <w:tcW w:w="963" w:type="dxa"/>
          </w:tcPr>
          <w:p w14:paraId="3779759E" w14:textId="77777777" w:rsidR="00E8626A" w:rsidRPr="00C13AE5" w:rsidRDefault="00E8626A" w:rsidP="0077381A">
            <w:pPr>
              <w:spacing w:line="240" w:lineRule="atLeast"/>
              <w:rPr>
                <w:rFonts w:cstheme="minorHAnsi"/>
                <w:b/>
                <w:sz w:val="24"/>
                <w:szCs w:val="24"/>
              </w:rPr>
            </w:pPr>
          </w:p>
        </w:tc>
        <w:tc>
          <w:tcPr>
            <w:tcW w:w="963" w:type="dxa"/>
          </w:tcPr>
          <w:p w14:paraId="49A212CD" w14:textId="77777777" w:rsidR="00E8626A" w:rsidRPr="00C13AE5" w:rsidRDefault="00E8626A" w:rsidP="0077381A">
            <w:pPr>
              <w:spacing w:line="240" w:lineRule="atLeast"/>
              <w:rPr>
                <w:rFonts w:cstheme="minorHAnsi"/>
                <w:b/>
                <w:sz w:val="24"/>
                <w:szCs w:val="24"/>
              </w:rPr>
            </w:pPr>
          </w:p>
        </w:tc>
      </w:tr>
    </w:tbl>
    <w:p w14:paraId="596D605A" w14:textId="77777777" w:rsidR="00E8626A" w:rsidRPr="00C13AE5" w:rsidRDefault="00E8626A" w:rsidP="0077381A">
      <w:pPr>
        <w:spacing w:line="240" w:lineRule="atLeast"/>
        <w:rPr>
          <w:rFonts w:cstheme="minorHAnsi"/>
          <w:b/>
          <w:sz w:val="24"/>
          <w:szCs w:val="24"/>
          <w:u w:val="single"/>
        </w:rPr>
      </w:pPr>
    </w:p>
    <w:p w14:paraId="54163961" w14:textId="77777777" w:rsidR="00E8626A" w:rsidRPr="00C13AE5" w:rsidRDefault="00E8626A" w:rsidP="0077381A">
      <w:pPr>
        <w:spacing w:line="240" w:lineRule="atLeast"/>
        <w:rPr>
          <w:rFonts w:cstheme="minorHAnsi"/>
          <w:b/>
          <w:sz w:val="24"/>
          <w:szCs w:val="24"/>
          <w:u w:val="single"/>
        </w:rPr>
      </w:pPr>
      <w:r w:rsidRPr="00C13AE5">
        <w:rPr>
          <w:rFonts w:cstheme="minorHAnsi"/>
          <w:b/>
          <w:sz w:val="24"/>
          <w:szCs w:val="24"/>
          <w:u w:val="single"/>
        </w:rPr>
        <w:t>READING</w:t>
      </w:r>
    </w:p>
    <w:tbl>
      <w:tblPr>
        <w:tblStyle w:val="TableGrid0"/>
        <w:tblW w:w="0" w:type="auto"/>
        <w:tblLook w:val="04A0" w:firstRow="1" w:lastRow="0" w:firstColumn="1" w:lastColumn="0" w:noHBand="0" w:noVBand="1"/>
      </w:tblPr>
      <w:tblGrid>
        <w:gridCol w:w="935"/>
        <w:gridCol w:w="933"/>
        <w:gridCol w:w="934"/>
        <w:gridCol w:w="934"/>
        <w:gridCol w:w="935"/>
        <w:gridCol w:w="936"/>
        <w:gridCol w:w="936"/>
        <w:gridCol w:w="935"/>
        <w:gridCol w:w="936"/>
        <w:gridCol w:w="936"/>
      </w:tblGrid>
      <w:tr w:rsidR="0063705B" w:rsidRPr="00C13AE5" w14:paraId="052CDED3" w14:textId="77777777" w:rsidTr="0063705B">
        <w:tc>
          <w:tcPr>
            <w:tcW w:w="962" w:type="dxa"/>
          </w:tcPr>
          <w:p w14:paraId="73A43286"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1B</w:t>
            </w:r>
          </w:p>
        </w:tc>
        <w:tc>
          <w:tcPr>
            <w:tcW w:w="962" w:type="dxa"/>
          </w:tcPr>
          <w:p w14:paraId="7D333B48"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2C</w:t>
            </w:r>
          </w:p>
        </w:tc>
        <w:tc>
          <w:tcPr>
            <w:tcW w:w="963" w:type="dxa"/>
          </w:tcPr>
          <w:p w14:paraId="31763C0F"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3A</w:t>
            </w:r>
          </w:p>
        </w:tc>
        <w:tc>
          <w:tcPr>
            <w:tcW w:w="963" w:type="dxa"/>
          </w:tcPr>
          <w:p w14:paraId="1FEACB84"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4C</w:t>
            </w:r>
          </w:p>
        </w:tc>
        <w:tc>
          <w:tcPr>
            <w:tcW w:w="963" w:type="dxa"/>
          </w:tcPr>
          <w:p w14:paraId="0D8E460C"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5B</w:t>
            </w:r>
          </w:p>
        </w:tc>
        <w:tc>
          <w:tcPr>
            <w:tcW w:w="963" w:type="dxa"/>
          </w:tcPr>
          <w:p w14:paraId="2621EB97"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6D</w:t>
            </w:r>
          </w:p>
        </w:tc>
        <w:tc>
          <w:tcPr>
            <w:tcW w:w="963" w:type="dxa"/>
          </w:tcPr>
          <w:p w14:paraId="7E57C04A"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7A</w:t>
            </w:r>
          </w:p>
        </w:tc>
        <w:tc>
          <w:tcPr>
            <w:tcW w:w="963" w:type="dxa"/>
          </w:tcPr>
          <w:p w14:paraId="0778DF2E"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8C</w:t>
            </w:r>
          </w:p>
        </w:tc>
        <w:tc>
          <w:tcPr>
            <w:tcW w:w="963" w:type="dxa"/>
          </w:tcPr>
          <w:p w14:paraId="4316AAC6"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9C</w:t>
            </w:r>
          </w:p>
        </w:tc>
        <w:tc>
          <w:tcPr>
            <w:tcW w:w="963" w:type="dxa"/>
          </w:tcPr>
          <w:p w14:paraId="57A23735"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10B</w:t>
            </w:r>
          </w:p>
        </w:tc>
      </w:tr>
      <w:tr w:rsidR="0063705B" w:rsidRPr="00C13AE5" w14:paraId="47930F98" w14:textId="77777777" w:rsidTr="0063705B">
        <w:tc>
          <w:tcPr>
            <w:tcW w:w="962" w:type="dxa"/>
          </w:tcPr>
          <w:p w14:paraId="256CEDB7"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11C</w:t>
            </w:r>
          </w:p>
        </w:tc>
        <w:tc>
          <w:tcPr>
            <w:tcW w:w="962" w:type="dxa"/>
          </w:tcPr>
          <w:p w14:paraId="5EE84DA3"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12C</w:t>
            </w:r>
          </w:p>
        </w:tc>
        <w:tc>
          <w:tcPr>
            <w:tcW w:w="963" w:type="dxa"/>
          </w:tcPr>
          <w:p w14:paraId="10F73CFC"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13C</w:t>
            </w:r>
          </w:p>
        </w:tc>
        <w:tc>
          <w:tcPr>
            <w:tcW w:w="963" w:type="dxa"/>
          </w:tcPr>
          <w:p w14:paraId="77EB500F"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14B</w:t>
            </w:r>
          </w:p>
        </w:tc>
        <w:tc>
          <w:tcPr>
            <w:tcW w:w="963" w:type="dxa"/>
          </w:tcPr>
          <w:p w14:paraId="196B385A"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15C</w:t>
            </w:r>
          </w:p>
        </w:tc>
        <w:tc>
          <w:tcPr>
            <w:tcW w:w="963" w:type="dxa"/>
          </w:tcPr>
          <w:p w14:paraId="415D938F"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16C</w:t>
            </w:r>
          </w:p>
        </w:tc>
        <w:tc>
          <w:tcPr>
            <w:tcW w:w="963" w:type="dxa"/>
          </w:tcPr>
          <w:p w14:paraId="3DF2BE00"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17B</w:t>
            </w:r>
          </w:p>
        </w:tc>
        <w:tc>
          <w:tcPr>
            <w:tcW w:w="963" w:type="dxa"/>
          </w:tcPr>
          <w:p w14:paraId="246FD2CE"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18C</w:t>
            </w:r>
          </w:p>
        </w:tc>
        <w:tc>
          <w:tcPr>
            <w:tcW w:w="963" w:type="dxa"/>
          </w:tcPr>
          <w:p w14:paraId="70F6E347"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19D</w:t>
            </w:r>
          </w:p>
        </w:tc>
        <w:tc>
          <w:tcPr>
            <w:tcW w:w="963" w:type="dxa"/>
          </w:tcPr>
          <w:p w14:paraId="4A7A0EB5"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20A</w:t>
            </w:r>
          </w:p>
        </w:tc>
      </w:tr>
      <w:tr w:rsidR="0063705B" w:rsidRPr="00C13AE5" w14:paraId="10F7C21F" w14:textId="77777777" w:rsidTr="0063705B">
        <w:tc>
          <w:tcPr>
            <w:tcW w:w="962" w:type="dxa"/>
          </w:tcPr>
          <w:p w14:paraId="6FCA0BE3"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21D</w:t>
            </w:r>
          </w:p>
        </w:tc>
        <w:tc>
          <w:tcPr>
            <w:tcW w:w="962" w:type="dxa"/>
          </w:tcPr>
          <w:p w14:paraId="35370338"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22C</w:t>
            </w:r>
          </w:p>
        </w:tc>
        <w:tc>
          <w:tcPr>
            <w:tcW w:w="963" w:type="dxa"/>
          </w:tcPr>
          <w:p w14:paraId="1A8349A5"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23B</w:t>
            </w:r>
          </w:p>
        </w:tc>
        <w:tc>
          <w:tcPr>
            <w:tcW w:w="963" w:type="dxa"/>
          </w:tcPr>
          <w:p w14:paraId="39AD11AA"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24B</w:t>
            </w:r>
          </w:p>
        </w:tc>
        <w:tc>
          <w:tcPr>
            <w:tcW w:w="963" w:type="dxa"/>
          </w:tcPr>
          <w:p w14:paraId="3F8B6E9D"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25A</w:t>
            </w:r>
          </w:p>
        </w:tc>
        <w:tc>
          <w:tcPr>
            <w:tcW w:w="963" w:type="dxa"/>
          </w:tcPr>
          <w:p w14:paraId="631F5E4A"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26D</w:t>
            </w:r>
          </w:p>
        </w:tc>
        <w:tc>
          <w:tcPr>
            <w:tcW w:w="963" w:type="dxa"/>
          </w:tcPr>
          <w:p w14:paraId="4571343E"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27C</w:t>
            </w:r>
          </w:p>
        </w:tc>
        <w:tc>
          <w:tcPr>
            <w:tcW w:w="963" w:type="dxa"/>
          </w:tcPr>
          <w:p w14:paraId="22EE15ED"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28A</w:t>
            </w:r>
          </w:p>
        </w:tc>
        <w:tc>
          <w:tcPr>
            <w:tcW w:w="963" w:type="dxa"/>
          </w:tcPr>
          <w:p w14:paraId="22CBF20D"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29B</w:t>
            </w:r>
          </w:p>
        </w:tc>
        <w:tc>
          <w:tcPr>
            <w:tcW w:w="963" w:type="dxa"/>
          </w:tcPr>
          <w:p w14:paraId="0511A51B"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30D</w:t>
            </w:r>
          </w:p>
        </w:tc>
      </w:tr>
      <w:tr w:rsidR="0063705B" w:rsidRPr="00C13AE5" w14:paraId="6A4E3C48" w14:textId="77777777" w:rsidTr="0063705B">
        <w:tc>
          <w:tcPr>
            <w:tcW w:w="962" w:type="dxa"/>
          </w:tcPr>
          <w:p w14:paraId="0BDED36A"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31B</w:t>
            </w:r>
          </w:p>
        </w:tc>
        <w:tc>
          <w:tcPr>
            <w:tcW w:w="962" w:type="dxa"/>
          </w:tcPr>
          <w:p w14:paraId="7E614D2A"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32C</w:t>
            </w:r>
          </w:p>
        </w:tc>
        <w:tc>
          <w:tcPr>
            <w:tcW w:w="963" w:type="dxa"/>
          </w:tcPr>
          <w:p w14:paraId="75DA4548"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33B</w:t>
            </w:r>
          </w:p>
        </w:tc>
        <w:tc>
          <w:tcPr>
            <w:tcW w:w="963" w:type="dxa"/>
          </w:tcPr>
          <w:p w14:paraId="51A0D344"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34B</w:t>
            </w:r>
          </w:p>
        </w:tc>
        <w:tc>
          <w:tcPr>
            <w:tcW w:w="963" w:type="dxa"/>
          </w:tcPr>
          <w:p w14:paraId="21D5B823"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35C</w:t>
            </w:r>
          </w:p>
        </w:tc>
        <w:tc>
          <w:tcPr>
            <w:tcW w:w="963" w:type="dxa"/>
          </w:tcPr>
          <w:p w14:paraId="1F05E7CA"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36A</w:t>
            </w:r>
          </w:p>
        </w:tc>
        <w:tc>
          <w:tcPr>
            <w:tcW w:w="963" w:type="dxa"/>
          </w:tcPr>
          <w:p w14:paraId="4099F864"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37D</w:t>
            </w:r>
          </w:p>
        </w:tc>
        <w:tc>
          <w:tcPr>
            <w:tcW w:w="963" w:type="dxa"/>
          </w:tcPr>
          <w:p w14:paraId="6DDADD28"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38A</w:t>
            </w:r>
          </w:p>
        </w:tc>
        <w:tc>
          <w:tcPr>
            <w:tcW w:w="963" w:type="dxa"/>
          </w:tcPr>
          <w:p w14:paraId="006336A7"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39D</w:t>
            </w:r>
          </w:p>
        </w:tc>
        <w:tc>
          <w:tcPr>
            <w:tcW w:w="963" w:type="dxa"/>
          </w:tcPr>
          <w:p w14:paraId="79346687" w14:textId="77777777" w:rsidR="0063705B" w:rsidRPr="00C13AE5" w:rsidRDefault="0063705B" w:rsidP="0077381A">
            <w:pPr>
              <w:spacing w:line="240" w:lineRule="atLeast"/>
              <w:rPr>
                <w:rFonts w:cstheme="minorHAnsi"/>
                <w:b/>
                <w:sz w:val="24"/>
                <w:szCs w:val="24"/>
              </w:rPr>
            </w:pPr>
            <w:r w:rsidRPr="00C13AE5">
              <w:rPr>
                <w:rFonts w:cstheme="minorHAnsi"/>
                <w:b/>
                <w:sz w:val="24"/>
                <w:szCs w:val="24"/>
              </w:rPr>
              <w:t>40D</w:t>
            </w:r>
          </w:p>
        </w:tc>
      </w:tr>
    </w:tbl>
    <w:p w14:paraId="566B8C51" w14:textId="77777777" w:rsidR="00E8626A" w:rsidRPr="00C13AE5" w:rsidRDefault="00E8626A" w:rsidP="0077381A">
      <w:pPr>
        <w:spacing w:line="240" w:lineRule="atLeast"/>
        <w:rPr>
          <w:rFonts w:cstheme="minorHAnsi"/>
          <w:sz w:val="24"/>
          <w:szCs w:val="24"/>
        </w:rPr>
      </w:pPr>
    </w:p>
    <w:p w14:paraId="76F2EA6C" w14:textId="77777777" w:rsidR="00DC57DF" w:rsidRPr="00C13AE5" w:rsidRDefault="008139EF" w:rsidP="0077381A">
      <w:pPr>
        <w:spacing w:line="240" w:lineRule="atLeast"/>
        <w:rPr>
          <w:rFonts w:cstheme="minorHAnsi"/>
          <w:b/>
          <w:sz w:val="24"/>
          <w:szCs w:val="24"/>
        </w:rPr>
      </w:pPr>
      <w:r w:rsidRPr="00C13AE5">
        <w:rPr>
          <w:rFonts w:cstheme="minorHAnsi"/>
          <w:b/>
          <w:sz w:val="24"/>
          <w:szCs w:val="24"/>
        </w:rPr>
        <w:t>WRITING</w:t>
      </w:r>
    </w:p>
    <w:p w14:paraId="601819C2" w14:textId="77777777" w:rsidR="008139EF" w:rsidRPr="00C13AE5" w:rsidRDefault="008139EF" w:rsidP="0077381A">
      <w:pPr>
        <w:spacing w:after="0" w:line="240" w:lineRule="atLeast"/>
        <w:jc w:val="both"/>
        <w:rPr>
          <w:rFonts w:eastAsia="Times New Roman" w:cstheme="minorHAnsi"/>
          <w:b/>
          <w:sz w:val="24"/>
          <w:szCs w:val="24"/>
        </w:rPr>
      </w:pPr>
      <w:r w:rsidRPr="00C13AE5">
        <w:rPr>
          <w:rFonts w:eastAsia="Times New Roman" w:cstheme="minorHAnsi"/>
          <w:b/>
          <w:sz w:val="24"/>
          <w:szCs w:val="24"/>
        </w:rPr>
        <w:t>TASK 1</w:t>
      </w:r>
    </w:p>
    <w:p w14:paraId="17A1104E" w14:textId="77777777" w:rsidR="008139EF" w:rsidRPr="00C13AE5" w:rsidRDefault="008139EF" w:rsidP="0077381A">
      <w:pPr>
        <w:spacing w:after="0" w:line="240" w:lineRule="atLeast"/>
        <w:jc w:val="both"/>
        <w:rPr>
          <w:rFonts w:eastAsia="Times New Roman" w:cstheme="minorHAnsi"/>
          <w:sz w:val="24"/>
          <w:szCs w:val="24"/>
        </w:rPr>
      </w:pPr>
      <w:r w:rsidRPr="00C13AE5">
        <w:rPr>
          <w:rFonts w:eastAsia="Times New Roman" w:cstheme="minorHAnsi"/>
          <w:sz w:val="24"/>
          <w:szCs w:val="24"/>
        </w:rPr>
        <w:t>You should spend about 20 minutes on this task.</w:t>
      </w:r>
    </w:p>
    <w:p w14:paraId="18FB383C" w14:textId="77777777" w:rsidR="008139EF" w:rsidRPr="00C13AE5" w:rsidRDefault="008139EF" w:rsidP="0077381A">
      <w:pPr>
        <w:spacing w:after="0" w:line="240" w:lineRule="atLeast"/>
        <w:jc w:val="both"/>
        <w:rPr>
          <w:rFonts w:eastAsia="Times New Roman" w:cstheme="minorHAnsi"/>
          <w:b/>
          <w:sz w:val="24"/>
          <w:szCs w:val="24"/>
        </w:rPr>
      </w:pPr>
    </w:p>
    <w:p w14:paraId="78A91C9A" w14:textId="77777777" w:rsidR="008139EF" w:rsidRPr="00C13AE5" w:rsidRDefault="008139EF" w:rsidP="0077381A">
      <w:pPr>
        <w:spacing w:after="0" w:line="240" w:lineRule="atLeast"/>
        <w:jc w:val="both"/>
        <w:rPr>
          <w:rFonts w:eastAsia="Times New Roman" w:cstheme="minorHAnsi"/>
          <w:b/>
          <w:sz w:val="24"/>
          <w:szCs w:val="24"/>
        </w:rPr>
      </w:pPr>
      <w:r w:rsidRPr="00C13AE5">
        <w:rPr>
          <w:rFonts w:eastAsia="Times New Roman" w:cstheme="minorHAnsi"/>
          <w:b/>
          <w:sz w:val="24"/>
          <w:szCs w:val="24"/>
        </w:rPr>
        <w:t xml:space="preserve">You recently received an email from your English-speaking friend, Pat, he said that he is going to have a holiday. </w:t>
      </w:r>
    </w:p>
    <w:p w14:paraId="0ABB32BD" w14:textId="77777777" w:rsidR="008139EF" w:rsidRPr="00C13AE5" w:rsidRDefault="008139EF" w:rsidP="0077381A">
      <w:pPr>
        <w:spacing w:after="0" w:line="240" w:lineRule="atLeast"/>
        <w:jc w:val="both"/>
        <w:rPr>
          <w:rFonts w:eastAsia="Times New Roman" w:cstheme="minorHAnsi"/>
          <w:sz w:val="24"/>
          <w:szCs w:val="24"/>
        </w:rPr>
      </w:pPr>
      <w:r w:rsidRPr="00C13AE5">
        <w:rPr>
          <w:rFonts w:eastAsia="Times New Roman" w:cstheme="minorHAnsi"/>
          <w:b/>
          <w:sz w:val="24"/>
          <w:szCs w:val="24"/>
        </w:rPr>
        <w:t>Write a letter to Pat, and invite him to your city and stay with you during his holiday</w:t>
      </w:r>
    </w:p>
    <w:p w14:paraId="4A963AA0" w14:textId="77777777" w:rsidR="008139EF" w:rsidRPr="00C13AE5" w:rsidRDefault="008139EF" w:rsidP="0077381A">
      <w:pPr>
        <w:spacing w:after="0" w:line="240" w:lineRule="atLeast"/>
        <w:jc w:val="both"/>
        <w:rPr>
          <w:rFonts w:eastAsia="Times New Roman" w:cstheme="minorHAnsi"/>
          <w:sz w:val="24"/>
          <w:szCs w:val="24"/>
        </w:rPr>
      </w:pPr>
    </w:p>
    <w:p w14:paraId="0053EE49" w14:textId="77777777" w:rsidR="008139EF" w:rsidRPr="00C13AE5" w:rsidRDefault="008139EF" w:rsidP="0077381A">
      <w:pPr>
        <w:spacing w:after="0" w:line="240" w:lineRule="atLeast"/>
        <w:jc w:val="both"/>
        <w:rPr>
          <w:rFonts w:eastAsia="Times New Roman" w:cstheme="minorHAnsi"/>
          <w:sz w:val="24"/>
          <w:szCs w:val="24"/>
        </w:rPr>
      </w:pPr>
      <w:r w:rsidRPr="00C13AE5">
        <w:rPr>
          <w:rFonts w:eastAsia="Times New Roman" w:cstheme="minorHAnsi"/>
          <w:sz w:val="24"/>
          <w:szCs w:val="24"/>
        </w:rPr>
        <w:t xml:space="preserve">You should write at least 120 words. You are not allowed to include your name. </w:t>
      </w:r>
    </w:p>
    <w:p w14:paraId="2EE9180C" w14:textId="77777777" w:rsidR="008139EF" w:rsidRPr="00C13AE5" w:rsidRDefault="008139EF" w:rsidP="0077381A">
      <w:pPr>
        <w:spacing w:after="0" w:line="240" w:lineRule="atLeast"/>
        <w:jc w:val="both"/>
        <w:rPr>
          <w:rFonts w:cstheme="minorHAnsi"/>
          <w:b/>
          <w:sz w:val="24"/>
          <w:szCs w:val="24"/>
        </w:rPr>
      </w:pPr>
    </w:p>
    <w:p w14:paraId="3F4C60AC" w14:textId="77777777" w:rsidR="008139EF" w:rsidRPr="00C13AE5" w:rsidRDefault="008139EF" w:rsidP="0077381A">
      <w:pPr>
        <w:pStyle w:val="ListParagraph"/>
        <w:spacing w:line="240" w:lineRule="atLeast"/>
        <w:contextualSpacing w:val="0"/>
        <w:rPr>
          <w:rFonts w:cstheme="minorHAnsi"/>
          <w:sz w:val="24"/>
          <w:szCs w:val="24"/>
        </w:rPr>
      </w:pPr>
      <w:r w:rsidRPr="00C13AE5">
        <w:rPr>
          <w:rFonts w:cstheme="minorHAnsi"/>
          <w:sz w:val="24"/>
          <w:szCs w:val="24"/>
        </w:rPr>
        <w:t>……………………………………………………………………………………………..</w:t>
      </w:r>
    </w:p>
    <w:p w14:paraId="70258651" w14:textId="77777777" w:rsidR="008139EF" w:rsidRPr="00C13AE5" w:rsidRDefault="008139EF" w:rsidP="0077381A">
      <w:pPr>
        <w:spacing w:line="240" w:lineRule="atLeast"/>
        <w:rPr>
          <w:rFonts w:cstheme="minorHAnsi"/>
          <w:b/>
          <w:sz w:val="24"/>
          <w:szCs w:val="24"/>
        </w:rPr>
      </w:pPr>
      <w:r w:rsidRPr="00C13AE5">
        <w:rPr>
          <w:rFonts w:cstheme="minorHAnsi"/>
          <w:b/>
          <w:sz w:val="24"/>
          <w:szCs w:val="24"/>
        </w:rPr>
        <w:t>C1</w:t>
      </w:r>
    </w:p>
    <w:tbl>
      <w:tblPr>
        <w:tblStyle w:val="TableGrid0"/>
        <w:tblW w:w="0" w:type="auto"/>
        <w:tblLook w:val="04A0" w:firstRow="1" w:lastRow="0" w:firstColumn="1" w:lastColumn="0" w:noHBand="0" w:noVBand="1"/>
      </w:tblPr>
      <w:tblGrid>
        <w:gridCol w:w="9350"/>
      </w:tblGrid>
      <w:tr w:rsidR="008139EF" w:rsidRPr="00C13AE5" w14:paraId="56F2D0C2" w14:textId="77777777" w:rsidTr="00713FCB">
        <w:tc>
          <w:tcPr>
            <w:tcW w:w="9350" w:type="dxa"/>
          </w:tcPr>
          <w:p w14:paraId="6A9EB77A" w14:textId="77777777" w:rsidR="008139EF" w:rsidRPr="00C13AE5" w:rsidRDefault="008139EF" w:rsidP="0077381A">
            <w:pPr>
              <w:pStyle w:val="NormalWeb"/>
              <w:spacing w:before="0" w:beforeAutospacing="0" w:after="390" w:afterAutospacing="0" w:line="240" w:lineRule="atLeast"/>
              <w:rPr>
                <w:rFonts w:asciiTheme="minorHAnsi" w:hAnsiTheme="minorHAnsi" w:cstheme="minorHAnsi"/>
                <w:iCs/>
              </w:rPr>
            </w:pPr>
            <w:r w:rsidRPr="00C13AE5">
              <w:rPr>
                <w:rStyle w:val="Emphasis"/>
                <w:rFonts w:asciiTheme="minorHAnsi" w:hAnsiTheme="minorHAnsi" w:cstheme="minorHAnsi"/>
                <w:i w:val="0"/>
              </w:rPr>
              <w:t>Dear Pat,</w:t>
            </w:r>
          </w:p>
          <w:p w14:paraId="65F1AC71" w14:textId="77777777" w:rsidR="008139EF" w:rsidRPr="00C13AE5" w:rsidRDefault="008139EF" w:rsidP="0077381A">
            <w:pPr>
              <w:pStyle w:val="NormalWeb"/>
              <w:spacing w:before="0" w:beforeAutospacing="0" w:after="390" w:afterAutospacing="0" w:line="240" w:lineRule="atLeast"/>
              <w:rPr>
                <w:rFonts w:asciiTheme="minorHAnsi" w:hAnsiTheme="minorHAnsi" w:cstheme="minorHAnsi"/>
                <w:iCs/>
              </w:rPr>
            </w:pPr>
            <w:r w:rsidRPr="00C13AE5">
              <w:rPr>
                <w:rStyle w:val="Emphasis"/>
                <w:rFonts w:asciiTheme="minorHAnsi" w:hAnsiTheme="minorHAnsi" w:cstheme="minorHAnsi"/>
                <w:i w:val="0"/>
              </w:rPr>
              <w:t xml:space="preserve">I hope you are </w:t>
            </w:r>
            <w:hyperlink r:id="rId15" w:tgtFrame="_blank" w:history="1">
              <w:r w:rsidRPr="00C13AE5">
                <w:rPr>
                  <w:rStyle w:val="Hyperlink"/>
                  <w:rFonts w:asciiTheme="minorHAnsi" w:hAnsiTheme="minorHAnsi" w:cstheme="minorHAnsi"/>
                  <w:iCs/>
                </w:rPr>
                <w:t>well</w:t>
              </w:r>
            </w:hyperlink>
            <w:r w:rsidRPr="00C13AE5">
              <w:rPr>
                <w:rStyle w:val="Emphasis"/>
                <w:rFonts w:asciiTheme="minorHAnsi" w:hAnsiTheme="minorHAnsi" w:cstheme="minorHAnsi"/>
              </w:rPr>
              <w:t>.</w:t>
            </w:r>
            <w:r w:rsidRPr="00C13AE5">
              <w:rPr>
                <w:rStyle w:val="Emphasis"/>
                <w:rFonts w:asciiTheme="minorHAnsi" w:hAnsiTheme="minorHAnsi" w:cstheme="minorHAnsi"/>
                <w:i w:val="0"/>
              </w:rPr>
              <w:t xml:space="preserve"> Are you looking forward to the summer </w:t>
            </w:r>
            <w:hyperlink r:id="rId16" w:history="1">
              <w:r w:rsidRPr="00C13AE5">
                <w:rPr>
                  <w:rStyle w:val="Hyperlink"/>
                  <w:rFonts w:asciiTheme="minorHAnsi" w:hAnsiTheme="minorHAnsi" w:cstheme="minorHAnsi"/>
                  <w:iCs/>
                </w:rPr>
                <w:t>holiday</w:t>
              </w:r>
            </w:hyperlink>
            <w:r w:rsidRPr="00C13AE5">
              <w:rPr>
                <w:rStyle w:val="Emphasis"/>
                <w:rFonts w:asciiTheme="minorHAnsi" w:hAnsiTheme="minorHAnsi" w:cstheme="minorHAnsi"/>
              </w:rPr>
              <w:t>?</w:t>
            </w:r>
            <w:r w:rsidRPr="00C13AE5">
              <w:rPr>
                <w:rStyle w:val="Emphasis"/>
                <w:rFonts w:asciiTheme="minorHAnsi" w:hAnsiTheme="minorHAnsi" w:cstheme="minorHAnsi"/>
                <w:i w:val="0"/>
              </w:rPr>
              <w:t xml:space="preserve"> Thank you for your previous </w:t>
            </w:r>
            <w:hyperlink r:id="rId17" w:history="1">
              <w:r w:rsidRPr="00C13AE5">
                <w:rPr>
                  <w:rStyle w:val="Hyperlink"/>
                  <w:rFonts w:asciiTheme="minorHAnsi" w:hAnsiTheme="minorHAnsi" w:cstheme="minorHAnsi"/>
                  <w:iCs/>
                </w:rPr>
                <w:t>letter</w:t>
              </w:r>
            </w:hyperlink>
            <w:r w:rsidRPr="00C13AE5">
              <w:rPr>
                <w:rStyle w:val="Emphasis"/>
                <w:rFonts w:asciiTheme="minorHAnsi" w:hAnsiTheme="minorHAnsi" w:cstheme="minorHAnsi"/>
              </w:rPr>
              <w:t>,</w:t>
            </w:r>
            <w:r w:rsidRPr="00C13AE5">
              <w:rPr>
                <w:rStyle w:val="Emphasis"/>
                <w:rFonts w:asciiTheme="minorHAnsi" w:hAnsiTheme="minorHAnsi" w:cstheme="minorHAnsi"/>
                <w:i w:val="0"/>
              </w:rPr>
              <w:t xml:space="preserve"> it’s always great to hear the news from back home.</w:t>
            </w:r>
          </w:p>
          <w:p w14:paraId="03716530" w14:textId="77777777" w:rsidR="008139EF" w:rsidRPr="00C13AE5" w:rsidRDefault="008139EF" w:rsidP="0077381A">
            <w:pPr>
              <w:pStyle w:val="NormalWeb"/>
              <w:spacing w:before="0" w:beforeAutospacing="0" w:after="390" w:afterAutospacing="0" w:line="240" w:lineRule="atLeast"/>
              <w:rPr>
                <w:rFonts w:asciiTheme="minorHAnsi" w:hAnsiTheme="minorHAnsi" w:cstheme="minorHAnsi"/>
                <w:iCs/>
              </w:rPr>
            </w:pPr>
            <w:r w:rsidRPr="00C13AE5">
              <w:rPr>
                <w:rStyle w:val="Emphasis"/>
                <w:rFonts w:asciiTheme="minorHAnsi" w:hAnsiTheme="minorHAnsi" w:cstheme="minorHAnsi"/>
                <w:i w:val="0"/>
              </w:rPr>
              <w:t xml:space="preserve">I’m writing to you because I want to invite you to come to my city during the holiday season. We could visit the art and history museums or spend days at the park or wander around the </w:t>
            </w:r>
            <w:hyperlink r:id="rId18" w:tgtFrame="_blank" w:history="1">
              <w:r w:rsidRPr="00C13AE5">
                <w:rPr>
                  <w:rStyle w:val="Hyperlink"/>
                  <w:rFonts w:asciiTheme="minorHAnsi" w:hAnsiTheme="minorHAnsi" w:cstheme="minorHAnsi"/>
                  <w:iCs/>
                </w:rPr>
                <w:t>shopping</w:t>
              </w:r>
            </w:hyperlink>
            <w:r w:rsidRPr="00C13AE5">
              <w:rPr>
                <w:rStyle w:val="Emphasis"/>
                <w:rFonts w:asciiTheme="minorHAnsi" w:hAnsiTheme="minorHAnsi" w:cstheme="minorHAnsi"/>
                <w:i w:val="0"/>
              </w:rPr>
              <w:t xml:space="preserve"> center if the weather is bad. My friends would love to spend more time with you too, we could hang out with them in that cafe you like or go on a day trip to the beach. What do you think?</w:t>
            </w:r>
          </w:p>
          <w:p w14:paraId="304398C3" w14:textId="77777777" w:rsidR="008139EF" w:rsidRPr="00C13AE5" w:rsidRDefault="008139EF" w:rsidP="0077381A">
            <w:pPr>
              <w:pStyle w:val="NormalWeb"/>
              <w:spacing w:before="0" w:beforeAutospacing="0" w:after="390" w:afterAutospacing="0" w:line="240" w:lineRule="atLeast"/>
              <w:rPr>
                <w:rFonts w:asciiTheme="minorHAnsi" w:hAnsiTheme="minorHAnsi" w:cstheme="minorHAnsi"/>
                <w:i/>
                <w:iCs/>
              </w:rPr>
            </w:pPr>
            <w:r w:rsidRPr="00C13AE5">
              <w:rPr>
                <w:rStyle w:val="Emphasis"/>
                <w:rFonts w:asciiTheme="minorHAnsi" w:hAnsiTheme="minorHAnsi" w:cstheme="minorHAnsi"/>
                <w:i w:val="0"/>
              </w:rPr>
              <w:lastRenderedPageBreak/>
              <w:t xml:space="preserve">I think it would be amazing to spend a couple of weeks with you here in the city! We would have so much fun! I know how much you love the city and it wouldn’t be expensive as you can stay with me in the </w:t>
            </w:r>
            <w:hyperlink r:id="rId19" w:history="1">
              <w:r w:rsidRPr="00C13AE5">
                <w:rPr>
                  <w:rStyle w:val="Hyperlink"/>
                  <w:rFonts w:asciiTheme="minorHAnsi" w:hAnsiTheme="minorHAnsi" w:cstheme="minorHAnsi"/>
                  <w:iCs/>
                </w:rPr>
                <w:t>apartment</w:t>
              </w:r>
            </w:hyperlink>
            <w:r w:rsidRPr="00C13AE5">
              <w:rPr>
                <w:rStyle w:val="Emphasis"/>
                <w:rFonts w:asciiTheme="minorHAnsi" w:hAnsiTheme="minorHAnsi" w:cstheme="minorHAnsi"/>
              </w:rPr>
              <w:t>.</w:t>
            </w:r>
          </w:p>
          <w:p w14:paraId="2C483EC4" w14:textId="77777777" w:rsidR="008139EF" w:rsidRPr="00C13AE5" w:rsidRDefault="008139EF" w:rsidP="0077381A">
            <w:pPr>
              <w:pStyle w:val="NormalWeb"/>
              <w:spacing w:before="0" w:beforeAutospacing="0" w:after="390" w:afterAutospacing="0" w:line="240" w:lineRule="atLeast"/>
              <w:rPr>
                <w:rFonts w:asciiTheme="minorHAnsi" w:hAnsiTheme="minorHAnsi" w:cstheme="minorHAnsi"/>
                <w:iCs/>
              </w:rPr>
            </w:pPr>
            <w:r w:rsidRPr="00C13AE5">
              <w:rPr>
                <w:rStyle w:val="Emphasis"/>
                <w:rFonts w:asciiTheme="minorHAnsi" w:hAnsiTheme="minorHAnsi" w:cstheme="minorHAnsi"/>
                <w:i w:val="0"/>
              </w:rPr>
              <w:t xml:space="preserve">Let me know what you think. If you decide to </w:t>
            </w:r>
            <w:hyperlink r:id="rId20" w:tgtFrame="_blank" w:history="1">
              <w:r w:rsidRPr="00C13AE5">
                <w:rPr>
                  <w:rStyle w:val="Hyperlink"/>
                  <w:rFonts w:asciiTheme="minorHAnsi" w:hAnsiTheme="minorHAnsi" w:cstheme="minorHAnsi"/>
                  <w:iCs/>
                </w:rPr>
                <w:t>come</w:t>
              </w:r>
            </w:hyperlink>
            <w:r w:rsidRPr="00C13AE5">
              <w:rPr>
                <w:rStyle w:val="Emphasis"/>
                <w:rFonts w:asciiTheme="minorHAnsi" w:hAnsiTheme="minorHAnsi" w:cstheme="minorHAnsi"/>
                <w:i w:val="0"/>
              </w:rPr>
              <w:t>, we can start planning what we will do while you’re here.</w:t>
            </w:r>
          </w:p>
          <w:p w14:paraId="6A9CBB71" w14:textId="77777777" w:rsidR="008139EF" w:rsidRPr="00C13AE5" w:rsidRDefault="008139EF" w:rsidP="0077381A">
            <w:pPr>
              <w:pStyle w:val="NormalWeb"/>
              <w:spacing w:before="0" w:beforeAutospacing="0" w:after="390" w:afterAutospacing="0" w:line="240" w:lineRule="atLeast"/>
              <w:rPr>
                <w:rFonts w:asciiTheme="minorHAnsi" w:hAnsiTheme="minorHAnsi" w:cstheme="minorHAnsi"/>
                <w:i/>
              </w:rPr>
            </w:pPr>
            <w:r w:rsidRPr="00C13AE5">
              <w:rPr>
                <w:rStyle w:val="Emphasis"/>
                <w:rFonts w:asciiTheme="minorHAnsi" w:hAnsiTheme="minorHAnsi" w:cstheme="minorHAnsi"/>
                <w:i w:val="0"/>
              </w:rPr>
              <w:t>I’m looking forward to hearing from you and hopefully I’ll see you soon!</w:t>
            </w:r>
          </w:p>
          <w:p w14:paraId="19CFE0E1" w14:textId="77777777" w:rsidR="008139EF" w:rsidRPr="00C13AE5" w:rsidRDefault="008139EF" w:rsidP="0077381A">
            <w:pPr>
              <w:pStyle w:val="NormalWeb"/>
              <w:spacing w:before="0" w:beforeAutospacing="0" w:after="390" w:afterAutospacing="0" w:line="240" w:lineRule="atLeast"/>
              <w:rPr>
                <w:rStyle w:val="Emphasis"/>
                <w:rFonts w:asciiTheme="minorHAnsi" w:hAnsiTheme="minorHAnsi" w:cstheme="minorHAnsi"/>
                <w:iCs w:val="0"/>
              </w:rPr>
            </w:pPr>
            <w:r w:rsidRPr="00C13AE5">
              <w:rPr>
                <w:rStyle w:val="Emphasis"/>
                <w:rFonts w:asciiTheme="minorHAnsi" w:hAnsiTheme="minorHAnsi" w:cstheme="minorHAnsi"/>
                <w:i w:val="0"/>
              </w:rPr>
              <w:t>Kind regards,</w:t>
            </w:r>
          </w:p>
        </w:tc>
      </w:tr>
    </w:tbl>
    <w:p w14:paraId="3C3F8515" w14:textId="77777777" w:rsidR="008139EF" w:rsidRPr="00C13AE5" w:rsidRDefault="008139EF" w:rsidP="0077381A">
      <w:pPr>
        <w:pStyle w:val="NormalWeb"/>
        <w:spacing w:before="0" w:beforeAutospacing="0" w:after="390" w:afterAutospacing="0" w:line="240" w:lineRule="atLeast"/>
        <w:rPr>
          <w:rStyle w:val="Emphasis"/>
          <w:rFonts w:asciiTheme="minorHAnsi" w:hAnsiTheme="minorHAnsi" w:cstheme="minorHAnsi"/>
          <w:i w:val="0"/>
        </w:rPr>
      </w:pPr>
    </w:p>
    <w:p w14:paraId="6BE151F7" w14:textId="77777777" w:rsidR="008139EF" w:rsidRPr="00C13AE5" w:rsidRDefault="008139EF" w:rsidP="0077381A">
      <w:pPr>
        <w:pStyle w:val="NormalWeb"/>
        <w:spacing w:before="0" w:beforeAutospacing="0" w:after="390" w:afterAutospacing="0" w:line="240" w:lineRule="atLeast"/>
        <w:rPr>
          <w:rStyle w:val="Emphasis"/>
          <w:rFonts w:asciiTheme="minorHAnsi" w:hAnsiTheme="minorHAnsi" w:cstheme="minorHAnsi"/>
          <w:b/>
          <w:i w:val="0"/>
        </w:rPr>
      </w:pPr>
      <w:r w:rsidRPr="00C13AE5">
        <w:rPr>
          <w:rStyle w:val="Emphasis"/>
          <w:rFonts w:asciiTheme="minorHAnsi" w:hAnsiTheme="minorHAnsi" w:cstheme="minorHAnsi"/>
          <w:b/>
          <w:i w:val="0"/>
        </w:rPr>
        <w:t>B2</w:t>
      </w:r>
    </w:p>
    <w:tbl>
      <w:tblPr>
        <w:tblStyle w:val="TableGrid0"/>
        <w:tblW w:w="0" w:type="auto"/>
        <w:tblLook w:val="04A0" w:firstRow="1" w:lastRow="0" w:firstColumn="1" w:lastColumn="0" w:noHBand="0" w:noVBand="1"/>
      </w:tblPr>
      <w:tblGrid>
        <w:gridCol w:w="9350"/>
      </w:tblGrid>
      <w:tr w:rsidR="008139EF" w:rsidRPr="00C13AE5" w14:paraId="5F6E15CA" w14:textId="77777777" w:rsidTr="00713FCB">
        <w:tc>
          <w:tcPr>
            <w:tcW w:w="9350" w:type="dxa"/>
          </w:tcPr>
          <w:p w14:paraId="3E125AAE" w14:textId="77777777" w:rsidR="008139EF" w:rsidRPr="00C13AE5" w:rsidRDefault="00C13AE5" w:rsidP="0077381A">
            <w:pPr>
              <w:pStyle w:val="NormalWeb"/>
              <w:spacing w:before="0" w:beforeAutospacing="0" w:after="390" w:afterAutospacing="0" w:line="240" w:lineRule="atLeast"/>
              <w:rPr>
                <w:rStyle w:val="Emphasis"/>
                <w:rFonts w:asciiTheme="minorHAnsi" w:hAnsiTheme="minorHAnsi" w:cstheme="minorHAnsi"/>
                <w:i w:val="0"/>
              </w:rPr>
            </w:pPr>
            <w:r w:rsidRPr="00C13AE5">
              <w:rPr>
                <w:rStyle w:val="Emphasis"/>
                <w:rFonts w:asciiTheme="minorHAnsi" w:hAnsiTheme="minorHAnsi" w:cstheme="minorHAnsi"/>
                <w:i w:val="0"/>
              </w:rPr>
              <w:t>Dear Pat,</w:t>
            </w:r>
          </w:p>
          <w:p w14:paraId="612D990E" w14:textId="77777777" w:rsidR="008139EF" w:rsidRPr="00C13AE5" w:rsidRDefault="008139EF" w:rsidP="0077381A">
            <w:pPr>
              <w:pStyle w:val="NormalWeb"/>
              <w:spacing w:before="0" w:beforeAutospacing="0" w:after="390" w:afterAutospacing="0" w:line="240" w:lineRule="atLeast"/>
              <w:rPr>
                <w:rStyle w:val="Emphasis"/>
                <w:rFonts w:asciiTheme="minorHAnsi" w:hAnsiTheme="minorHAnsi" w:cstheme="minorHAnsi"/>
                <w:i w:val="0"/>
              </w:rPr>
            </w:pPr>
            <w:r w:rsidRPr="00C13AE5">
              <w:rPr>
                <w:rStyle w:val="Emphasis"/>
                <w:rFonts w:asciiTheme="minorHAnsi" w:hAnsiTheme="minorHAnsi" w:cstheme="minorHAnsi"/>
                <w:i w:val="0"/>
              </w:rPr>
              <w:t>It’s amazing to get your email. Ho</w:t>
            </w:r>
            <w:r w:rsidR="00C13AE5" w:rsidRPr="00C13AE5">
              <w:rPr>
                <w:rStyle w:val="Emphasis"/>
                <w:rFonts w:asciiTheme="minorHAnsi" w:hAnsiTheme="minorHAnsi" w:cstheme="minorHAnsi"/>
                <w:i w:val="0"/>
              </w:rPr>
              <w:t>w are you? I hope you are fine.</w:t>
            </w:r>
          </w:p>
          <w:p w14:paraId="2D5591BE" w14:textId="77777777" w:rsidR="008139EF" w:rsidRPr="00C13AE5" w:rsidRDefault="008139EF" w:rsidP="0077381A">
            <w:pPr>
              <w:pStyle w:val="NormalWeb"/>
              <w:spacing w:before="0" w:beforeAutospacing="0" w:after="390" w:afterAutospacing="0" w:line="240" w:lineRule="atLeast"/>
              <w:rPr>
                <w:rStyle w:val="Emphasis"/>
                <w:rFonts w:asciiTheme="minorHAnsi" w:hAnsiTheme="minorHAnsi" w:cstheme="minorHAnsi"/>
                <w:i w:val="0"/>
              </w:rPr>
            </w:pPr>
            <w:r w:rsidRPr="00C13AE5">
              <w:rPr>
                <w:rStyle w:val="Emphasis"/>
                <w:rFonts w:asciiTheme="minorHAnsi" w:hAnsiTheme="minorHAnsi" w:cstheme="minorHAnsi"/>
                <w:i w:val="0"/>
              </w:rPr>
              <w:t xml:space="preserve">It’s wonderful that you are going to have a holiday. I am writing this email to invite you to come to Hanoi, my city, and stay with my family on your holiday. Hanoi is very nice this time. The weather is so pleasant and the food is wonderful. I am sure you will like it. There are a lot of things to see and do here, too. We can visit Van Mieu, the first school in Vietnam and HCM museum, where you can get to know more about the life of the greatest leader of Vietnam. In the evening, we can hang out round Hoan Kiem lake and enjoy the beauty of the lake. If you want to go shopping, there are some big shopping malls near my house. There are everything that you can buy. You can </w:t>
            </w:r>
            <w:r w:rsidR="00C13AE5" w:rsidRPr="00C13AE5">
              <w:rPr>
                <w:rStyle w:val="Emphasis"/>
                <w:rFonts w:asciiTheme="minorHAnsi" w:hAnsiTheme="minorHAnsi" w:cstheme="minorHAnsi"/>
                <w:i w:val="0"/>
              </w:rPr>
              <w:t xml:space="preserve">stay here as long as you want. </w:t>
            </w:r>
          </w:p>
          <w:p w14:paraId="46C4EFD4" w14:textId="77777777" w:rsidR="008139EF" w:rsidRPr="00C13AE5" w:rsidRDefault="008139EF" w:rsidP="0077381A">
            <w:pPr>
              <w:pStyle w:val="NormalWeb"/>
              <w:spacing w:before="0" w:beforeAutospacing="0" w:after="390" w:afterAutospacing="0" w:line="240" w:lineRule="atLeast"/>
              <w:rPr>
                <w:rStyle w:val="Emphasis"/>
                <w:rFonts w:asciiTheme="minorHAnsi" w:hAnsiTheme="minorHAnsi" w:cstheme="minorHAnsi"/>
                <w:i w:val="0"/>
              </w:rPr>
            </w:pPr>
            <w:r w:rsidRPr="00C13AE5">
              <w:rPr>
                <w:rStyle w:val="Emphasis"/>
                <w:rFonts w:asciiTheme="minorHAnsi" w:hAnsiTheme="minorHAnsi" w:cstheme="minorHAnsi"/>
                <w:i w:val="0"/>
              </w:rPr>
              <w:t>Please let me know your</w:t>
            </w:r>
            <w:r w:rsidR="00C13AE5" w:rsidRPr="00C13AE5">
              <w:rPr>
                <w:rStyle w:val="Emphasis"/>
                <w:rFonts w:asciiTheme="minorHAnsi" w:hAnsiTheme="minorHAnsi" w:cstheme="minorHAnsi"/>
                <w:i w:val="0"/>
              </w:rPr>
              <w:t xml:space="preserve"> decision as soon as possible. </w:t>
            </w:r>
            <w:r w:rsidRPr="00C13AE5">
              <w:rPr>
                <w:rStyle w:val="Emphasis"/>
                <w:rFonts w:asciiTheme="minorHAnsi" w:hAnsiTheme="minorHAnsi" w:cstheme="minorHAnsi"/>
                <w:i w:val="0"/>
              </w:rPr>
              <w:t>I am looking forward to hearing fro</w:t>
            </w:r>
            <w:r w:rsidR="00C13AE5" w:rsidRPr="00C13AE5">
              <w:rPr>
                <w:rStyle w:val="Emphasis"/>
                <w:rFonts w:asciiTheme="minorHAnsi" w:hAnsiTheme="minorHAnsi" w:cstheme="minorHAnsi"/>
                <w:i w:val="0"/>
              </w:rPr>
              <w:t>m you. Write to me soon.</w:t>
            </w:r>
          </w:p>
          <w:p w14:paraId="0C316EA3" w14:textId="77777777" w:rsidR="008139EF" w:rsidRPr="00C13AE5" w:rsidRDefault="008139EF" w:rsidP="0077381A">
            <w:pPr>
              <w:pStyle w:val="NormalWeb"/>
              <w:spacing w:before="0" w:beforeAutospacing="0" w:after="390" w:afterAutospacing="0" w:line="240" w:lineRule="atLeast"/>
              <w:rPr>
                <w:rStyle w:val="Emphasis"/>
                <w:rFonts w:asciiTheme="minorHAnsi" w:hAnsiTheme="minorHAnsi" w:cstheme="minorHAnsi"/>
                <w:i w:val="0"/>
              </w:rPr>
            </w:pPr>
            <w:r w:rsidRPr="00C13AE5">
              <w:rPr>
                <w:rStyle w:val="Emphasis"/>
                <w:rFonts w:asciiTheme="minorHAnsi" w:hAnsiTheme="minorHAnsi" w:cstheme="minorHAnsi"/>
                <w:i w:val="0"/>
              </w:rPr>
              <w:t>Love</w:t>
            </w:r>
          </w:p>
        </w:tc>
      </w:tr>
    </w:tbl>
    <w:p w14:paraId="1D46D787" w14:textId="77777777" w:rsidR="008139EF" w:rsidRPr="00C13AE5" w:rsidRDefault="008139EF" w:rsidP="0077381A">
      <w:pPr>
        <w:pStyle w:val="NormalWeb"/>
        <w:spacing w:before="0" w:beforeAutospacing="0" w:after="390" w:afterAutospacing="0" w:line="240" w:lineRule="atLeast"/>
        <w:rPr>
          <w:rStyle w:val="Emphasis"/>
          <w:rFonts w:asciiTheme="minorHAnsi" w:hAnsiTheme="minorHAnsi" w:cstheme="minorHAnsi"/>
          <w:i w:val="0"/>
        </w:rPr>
      </w:pPr>
    </w:p>
    <w:p w14:paraId="41C71429" w14:textId="77777777" w:rsidR="008139EF" w:rsidRPr="00C13AE5" w:rsidRDefault="008139EF" w:rsidP="0077381A">
      <w:pPr>
        <w:pStyle w:val="NormalWeb"/>
        <w:spacing w:before="0" w:beforeAutospacing="0" w:after="390" w:afterAutospacing="0" w:line="240" w:lineRule="atLeast"/>
        <w:rPr>
          <w:rStyle w:val="Emphasis"/>
          <w:rFonts w:asciiTheme="minorHAnsi" w:hAnsiTheme="minorHAnsi" w:cstheme="minorHAnsi"/>
          <w:b/>
          <w:i w:val="0"/>
        </w:rPr>
      </w:pPr>
      <w:r w:rsidRPr="00C13AE5">
        <w:rPr>
          <w:rStyle w:val="Emphasis"/>
          <w:rFonts w:asciiTheme="minorHAnsi" w:hAnsiTheme="minorHAnsi" w:cstheme="minorHAnsi"/>
          <w:b/>
          <w:i w:val="0"/>
        </w:rPr>
        <w:t>B1</w:t>
      </w:r>
    </w:p>
    <w:tbl>
      <w:tblPr>
        <w:tblStyle w:val="TableGrid0"/>
        <w:tblW w:w="0" w:type="auto"/>
        <w:tblLook w:val="04A0" w:firstRow="1" w:lastRow="0" w:firstColumn="1" w:lastColumn="0" w:noHBand="0" w:noVBand="1"/>
      </w:tblPr>
      <w:tblGrid>
        <w:gridCol w:w="9350"/>
      </w:tblGrid>
      <w:tr w:rsidR="008139EF" w:rsidRPr="00C13AE5" w14:paraId="2BBC3C93" w14:textId="77777777" w:rsidTr="00713FCB">
        <w:tc>
          <w:tcPr>
            <w:tcW w:w="9350" w:type="dxa"/>
          </w:tcPr>
          <w:p w14:paraId="0D5D32A1" w14:textId="77777777" w:rsidR="008139EF" w:rsidRPr="00C13AE5" w:rsidRDefault="008139EF" w:rsidP="0077381A">
            <w:pPr>
              <w:pStyle w:val="NormalWeb"/>
              <w:spacing w:before="0" w:beforeAutospacing="0" w:after="390" w:afterAutospacing="0" w:line="240" w:lineRule="atLeast"/>
              <w:rPr>
                <w:rStyle w:val="Emphasis"/>
                <w:rFonts w:asciiTheme="minorHAnsi" w:hAnsiTheme="minorHAnsi" w:cstheme="minorHAnsi"/>
                <w:i w:val="0"/>
              </w:rPr>
            </w:pPr>
            <w:r w:rsidRPr="00C13AE5">
              <w:rPr>
                <w:rStyle w:val="Emphasis"/>
                <w:rFonts w:asciiTheme="minorHAnsi" w:hAnsiTheme="minorHAnsi" w:cstheme="minorHAnsi"/>
                <w:i w:val="0"/>
              </w:rPr>
              <w:t>Dear Pat,</w:t>
            </w:r>
          </w:p>
          <w:p w14:paraId="4B6BF3C6" w14:textId="77777777" w:rsidR="008139EF" w:rsidRPr="00C13AE5" w:rsidRDefault="008139EF" w:rsidP="0077381A">
            <w:pPr>
              <w:pStyle w:val="NormalWeb"/>
              <w:spacing w:before="0" w:beforeAutospacing="0" w:after="390" w:afterAutospacing="0" w:line="240" w:lineRule="atLeast"/>
              <w:rPr>
                <w:rStyle w:val="Emphasis"/>
                <w:rFonts w:asciiTheme="minorHAnsi" w:hAnsiTheme="minorHAnsi" w:cstheme="minorHAnsi"/>
                <w:i w:val="0"/>
              </w:rPr>
            </w:pPr>
          </w:p>
          <w:p w14:paraId="0773CFFF" w14:textId="77777777" w:rsidR="008139EF" w:rsidRPr="00C13AE5" w:rsidRDefault="008139EF" w:rsidP="0077381A">
            <w:pPr>
              <w:pStyle w:val="NormalWeb"/>
              <w:spacing w:before="0" w:beforeAutospacing="0" w:after="390" w:afterAutospacing="0" w:line="240" w:lineRule="atLeast"/>
              <w:rPr>
                <w:rStyle w:val="Emphasis"/>
                <w:rFonts w:asciiTheme="minorHAnsi" w:hAnsiTheme="minorHAnsi" w:cstheme="minorHAnsi"/>
                <w:i w:val="0"/>
              </w:rPr>
            </w:pPr>
            <w:r w:rsidRPr="00C13AE5">
              <w:rPr>
                <w:rStyle w:val="Emphasis"/>
                <w:rFonts w:asciiTheme="minorHAnsi" w:hAnsiTheme="minorHAnsi" w:cstheme="minorHAnsi"/>
                <w:i w:val="0"/>
              </w:rPr>
              <w:t>It’s amazing to get your email. Ho</w:t>
            </w:r>
            <w:r w:rsidR="00C13AE5" w:rsidRPr="00C13AE5">
              <w:rPr>
                <w:rStyle w:val="Emphasis"/>
                <w:rFonts w:asciiTheme="minorHAnsi" w:hAnsiTheme="minorHAnsi" w:cstheme="minorHAnsi"/>
                <w:i w:val="0"/>
              </w:rPr>
              <w:t>w are you? I hope you are fine.</w:t>
            </w:r>
          </w:p>
          <w:p w14:paraId="00FF0DAE" w14:textId="77777777" w:rsidR="008139EF" w:rsidRPr="00C13AE5" w:rsidRDefault="008139EF" w:rsidP="0077381A">
            <w:pPr>
              <w:pStyle w:val="NormalWeb"/>
              <w:spacing w:before="0" w:beforeAutospacing="0" w:after="390" w:afterAutospacing="0" w:line="240" w:lineRule="atLeast"/>
              <w:rPr>
                <w:rStyle w:val="Emphasis"/>
                <w:rFonts w:asciiTheme="minorHAnsi" w:hAnsiTheme="minorHAnsi" w:cstheme="minorHAnsi"/>
                <w:i w:val="0"/>
              </w:rPr>
            </w:pPr>
            <w:r w:rsidRPr="00C13AE5">
              <w:rPr>
                <w:rStyle w:val="Emphasis"/>
                <w:rFonts w:asciiTheme="minorHAnsi" w:hAnsiTheme="minorHAnsi" w:cstheme="minorHAnsi"/>
                <w:i w:val="0"/>
              </w:rPr>
              <w:t xml:space="preserve">You said that you are going to have a holiday so I want to invite you to my city. Hanoi is small but very beautiful. The weather is nice. The food is good and the people are friendly and kind. Here we can visit Van Mieu, HCM museum. We can walk around Hoan Kiem Lake, it is very big, clean and beautiful. A lot of people come here to in the morning to do exercise. We can also go to the cinema to see very interesting films. We can go shopping in the shopping centre. You can buy a lot of things and relax there. </w:t>
            </w:r>
          </w:p>
          <w:p w14:paraId="53BC8DD9" w14:textId="77777777" w:rsidR="008139EF" w:rsidRPr="00C13AE5" w:rsidRDefault="008139EF" w:rsidP="0077381A">
            <w:pPr>
              <w:pStyle w:val="NormalWeb"/>
              <w:spacing w:before="0" w:beforeAutospacing="0" w:after="390" w:afterAutospacing="0" w:line="240" w:lineRule="atLeast"/>
              <w:rPr>
                <w:rStyle w:val="Emphasis"/>
                <w:rFonts w:asciiTheme="minorHAnsi" w:hAnsiTheme="minorHAnsi" w:cstheme="minorHAnsi"/>
                <w:i w:val="0"/>
              </w:rPr>
            </w:pPr>
            <w:r w:rsidRPr="00C13AE5">
              <w:rPr>
                <w:rStyle w:val="Emphasis"/>
                <w:rFonts w:asciiTheme="minorHAnsi" w:hAnsiTheme="minorHAnsi" w:cstheme="minorHAnsi"/>
                <w:i w:val="0"/>
              </w:rPr>
              <w:t>My parents are very happy to see you. They say you can stay with</w:t>
            </w:r>
            <w:r w:rsidR="00C13AE5" w:rsidRPr="00C13AE5">
              <w:rPr>
                <w:rStyle w:val="Emphasis"/>
                <w:rFonts w:asciiTheme="minorHAnsi" w:hAnsiTheme="minorHAnsi" w:cstheme="minorHAnsi"/>
                <w:i w:val="0"/>
              </w:rPr>
              <w:t xml:space="preserve"> my family during your holiday.</w:t>
            </w:r>
          </w:p>
          <w:p w14:paraId="039A9C2C" w14:textId="77777777" w:rsidR="008139EF" w:rsidRPr="00C13AE5" w:rsidRDefault="008139EF" w:rsidP="0077381A">
            <w:pPr>
              <w:pStyle w:val="NormalWeb"/>
              <w:spacing w:before="0" w:beforeAutospacing="0" w:after="390" w:afterAutospacing="0" w:line="240" w:lineRule="atLeast"/>
              <w:rPr>
                <w:rStyle w:val="Emphasis"/>
                <w:rFonts w:asciiTheme="minorHAnsi" w:hAnsiTheme="minorHAnsi" w:cstheme="minorHAnsi"/>
                <w:i w:val="0"/>
              </w:rPr>
            </w:pPr>
            <w:r w:rsidRPr="00C13AE5">
              <w:rPr>
                <w:rStyle w:val="Emphasis"/>
                <w:rFonts w:asciiTheme="minorHAnsi" w:hAnsiTheme="minorHAnsi" w:cstheme="minorHAnsi"/>
                <w:i w:val="0"/>
              </w:rPr>
              <w:t>Please let me know if you can come in your next email. I look forward to hear</w:t>
            </w:r>
            <w:r w:rsidR="00C13AE5" w:rsidRPr="00C13AE5">
              <w:rPr>
                <w:rStyle w:val="Emphasis"/>
                <w:rFonts w:asciiTheme="minorHAnsi" w:hAnsiTheme="minorHAnsi" w:cstheme="minorHAnsi"/>
                <w:i w:val="0"/>
              </w:rPr>
              <w:t>ing from you. Write to me soon.</w:t>
            </w:r>
          </w:p>
          <w:p w14:paraId="5D65F6DC" w14:textId="77777777" w:rsidR="008139EF" w:rsidRPr="00C13AE5" w:rsidRDefault="008139EF" w:rsidP="0077381A">
            <w:pPr>
              <w:pStyle w:val="NormalWeb"/>
              <w:spacing w:before="0" w:beforeAutospacing="0" w:after="390" w:afterAutospacing="0" w:line="240" w:lineRule="atLeast"/>
              <w:rPr>
                <w:rStyle w:val="Emphasis"/>
                <w:rFonts w:asciiTheme="minorHAnsi" w:hAnsiTheme="minorHAnsi" w:cstheme="minorHAnsi"/>
                <w:i w:val="0"/>
              </w:rPr>
            </w:pPr>
            <w:r w:rsidRPr="00C13AE5">
              <w:rPr>
                <w:rStyle w:val="Emphasis"/>
                <w:rFonts w:asciiTheme="minorHAnsi" w:hAnsiTheme="minorHAnsi" w:cstheme="minorHAnsi"/>
                <w:i w:val="0"/>
              </w:rPr>
              <w:t>Love</w:t>
            </w:r>
          </w:p>
        </w:tc>
      </w:tr>
    </w:tbl>
    <w:p w14:paraId="6F6CA765" w14:textId="77777777" w:rsidR="006F7323" w:rsidRPr="00C13AE5" w:rsidRDefault="006F7323" w:rsidP="0077381A">
      <w:pPr>
        <w:pStyle w:val="NormalWeb"/>
        <w:spacing w:before="0" w:beforeAutospacing="0" w:after="390" w:afterAutospacing="0" w:line="240" w:lineRule="atLeast"/>
        <w:rPr>
          <w:rStyle w:val="Emphasis"/>
          <w:rFonts w:asciiTheme="minorHAnsi" w:hAnsiTheme="minorHAnsi" w:cstheme="minorHAnsi"/>
          <w:i w:val="0"/>
        </w:rPr>
      </w:pPr>
    </w:p>
    <w:p w14:paraId="365EBF49" w14:textId="77777777" w:rsidR="008139EF" w:rsidRPr="00C13AE5" w:rsidRDefault="008139EF" w:rsidP="0077381A">
      <w:pPr>
        <w:pStyle w:val="NormalWeb"/>
        <w:spacing w:before="0" w:beforeAutospacing="0" w:after="390" w:afterAutospacing="0" w:line="240" w:lineRule="atLeast"/>
        <w:rPr>
          <w:rStyle w:val="Emphasis"/>
          <w:rFonts w:asciiTheme="minorHAnsi" w:hAnsiTheme="minorHAnsi" w:cstheme="minorHAnsi"/>
          <w:b/>
          <w:i w:val="0"/>
        </w:rPr>
      </w:pPr>
      <w:r w:rsidRPr="00C13AE5">
        <w:rPr>
          <w:rStyle w:val="Emphasis"/>
          <w:rFonts w:asciiTheme="minorHAnsi" w:hAnsiTheme="minorHAnsi" w:cstheme="minorHAnsi"/>
          <w:b/>
          <w:i w:val="0"/>
        </w:rPr>
        <w:t>TASK 2</w:t>
      </w:r>
    </w:p>
    <w:p w14:paraId="6BDD1514" w14:textId="77777777" w:rsidR="008139EF" w:rsidRPr="00C13AE5" w:rsidRDefault="008139EF" w:rsidP="0077381A">
      <w:pPr>
        <w:pStyle w:val="NormalWeb"/>
        <w:spacing w:before="0" w:beforeAutospacing="0" w:after="390" w:afterAutospacing="0" w:line="240" w:lineRule="atLeast"/>
        <w:rPr>
          <w:rFonts w:asciiTheme="minorHAnsi" w:hAnsiTheme="minorHAnsi" w:cstheme="minorHAnsi"/>
          <w:b/>
          <w:iCs/>
        </w:rPr>
      </w:pPr>
      <w:r w:rsidRPr="00C13AE5">
        <w:rPr>
          <w:rFonts w:asciiTheme="minorHAnsi" w:hAnsiTheme="minorHAnsi" w:cstheme="minorHAnsi"/>
        </w:rPr>
        <w:t>You should spend about 40 minutes on this task</w:t>
      </w:r>
    </w:p>
    <w:p w14:paraId="1B7E9DFF" w14:textId="77777777" w:rsidR="008139EF" w:rsidRPr="00C13AE5" w:rsidRDefault="008139EF" w:rsidP="0077381A">
      <w:pPr>
        <w:spacing w:line="240" w:lineRule="atLeast"/>
        <w:rPr>
          <w:rFonts w:cstheme="minorHAnsi"/>
          <w:sz w:val="24"/>
          <w:szCs w:val="24"/>
        </w:rPr>
      </w:pPr>
    </w:p>
    <w:p w14:paraId="638011AE" w14:textId="77777777" w:rsidR="008139EF" w:rsidRPr="00C13AE5" w:rsidRDefault="008139EF" w:rsidP="0077381A">
      <w:pPr>
        <w:spacing w:line="240" w:lineRule="atLeast"/>
        <w:rPr>
          <w:rFonts w:cstheme="minorHAnsi"/>
          <w:sz w:val="24"/>
          <w:szCs w:val="24"/>
        </w:rPr>
      </w:pPr>
      <w:r w:rsidRPr="00C13AE5">
        <w:rPr>
          <w:rFonts w:cstheme="minorHAnsi"/>
          <w:sz w:val="24"/>
          <w:szCs w:val="24"/>
        </w:rPr>
        <w:t>Write about the following topic:</w:t>
      </w:r>
    </w:p>
    <w:p w14:paraId="43333C71" w14:textId="77777777" w:rsidR="008139EF" w:rsidRPr="00C13AE5" w:rsidRDefault="008139EF" w:rsidP="00C13AE5">
      <w:pPr>
        <w:pStyle w:val="NormalWeb"/>
        <w:spacing w:before="0" w:beforeAutospacing="0" w:after="390" w:afterAutospacing="0" w:line="240" w:lineRule="atLeast"/>
        <w:ind w:left="720"/>
        <w:rPr>
          <w:rStyle w:val="Emphasis"/>
          <w:rFonts w:asciiTheme="minorHAnsi" w:hAnsiTheme="minorHAnsi" w:cstheme="minorHAnsi"/>
          <w:b/>
          <w:i w:val="0"/>
        </w:rPr>
      </w:pPr>
      <w:r w:rsidRPr="00C13AE5">
        <w:rPr>
          <w:rStyle w:val="Emphasis"/>
          <w:rFonts w:asciiTheme="minorHAnsi" w:hAnsiTheme="minorHAnsi" w:cstheme="minorHAnsi"/>
          <w:b/>
          <w:i w:val="0"/>
        </w:rPr>
        <w:t>Smoking not only harms the smoker, but also those who are nearby. Therefore, smoking should be banned in public places.</w:t>
      </w:r>
    </w:p>
    <w:p w14:paraId="1FA29B09" w14:textId="77777777" w:rsidR="008139EF" w:rsidRPr="00C13AE5" w:rsidRDefault="008139EF" w:rsidP="0077381A">
      <w:pPr>
        <w:pStyle w:val="NormalWeb"/>
        <w:spacing w:before="0" w:beforeAutospacing="0" w:after="390" w:afterAutospacing="0" w:line="240" w:lineRule="atLeast"/>
        <w:rPr>
          <w:rStyle w:val="Emphasis"/>
          <w:rFonts w:asciiTheme="minorHAnsi" w:hAnsiTheme="minorHAnsi" w:cstheme="minorHAnsi"/>
          <w:i w:val="0"/>
        </w:rPr>
      </w:pPr>
      <w:r w:rsidRPr="00C13AE5">
        <w:rPr>
          <w:rStyle w:val="Emphasis"/>
          <w:rFonts w:asciiTheme="minorHAnsi" w:hAnsiTheme="minorHAnsi" w:cstheme="minorHAnsi"/>
          <w:i w:val="0"/>
        </w:rPr>
        <w:t>To what extent, do you agree or disagree?</w:t>
      </w:r>
    </w:p>
    <w:p w14:paraId="3C2275E5" w14:textId="77777777" w:rsidR="008139EF" w:rsidRPr="00C13AE5" w:rsidRDefault="008139EF" w:rsidP="0077381A">
      <w:pPr>
        <w:spacing w:line="240" w:lineRule="atLeast"/>
        <w:rPr>
          <w:rFonts w:cstheme="minorHAnsi"/>
          <w:sz w:val="24"/>
          <w:szCs w:val="24"/>
        </w:rPr>
      </w:pPr>
      <w:r w:rsidRPr="00C13AE5">
        <w:rPr>
          <w:rFonts w:cstheme="minorHAnsi"/>
          <w:sz w:val="24"/>
          <w:szCs w:val="24"/>
        </w:rPr>
        <w:t>Give reasons for your answer and include any relevant examples from your own experience or knowledge</w:t>
      </w:r>
    </w:p>
    <w:p w14:paraId="1111B2ED" w14:textId="77777777" w:rsidR="008139EF" w:rsidRPr="00C13AE5" w:rsidRDefault="008139EF" w:rsidP="0077381A">
      <w:pPr>
        <w:pStyle w:val="ListParagraph"/>
        <w:spacing w:line="240" w:lineRule="atLeast"/>
        <w:contextualSpacing w:val="0"/>
        <w:rPr>
          <w:rFonts w:cstheme="minorHAnsi"/>
          <w:sz w:val="24"/>
          <w:szCs w:val="24"/>
        </w:rPr>
      </w:pPr>
      <w:r w:rsidRPr="00C13AE5">
        <w:rPr>
          <w:rFonts w:cstheme="minorHAnsi"/>
          <w:sz w:val="24"/>
          <w:szCs w:val="24"/>
        </w:rPr>
        <w:t>……………………………………………………………………………………………..</w:t>
      </w:r>
    </w:p>
    <w:p w14:paraId="6F09F4AD" w14:textId="77777777" w:rsidR="008139EF" w:rsidRPr="00C13AE5" w:rsidRDefault="008139EF" w:rsidP="0077381A">
      <w:pPr>
        <w:pStyle w:val="NormalWeb"/>
        <w:spacing w:before="0" w:beforeAutospacing="0" w:after="390" w:afterAutospacing="0" w:line="240" w:lineRule="atLeast"/>
        <w:rPr>
          <w:rStyle w:val="Emphasis"/>
          <w:rFonts w:asciiTheme="minorHAnsi" w:hAnsiTheme="minorHAnsi" w:cstheme="minorHAnsi"/>
          <w:b/>
          <w:i w:val="0"/>
        </w:rPr>
      </w:pPr>
      <w:r w:rsidRPr="00C13AE5">
        <w:rPr>
          <w:rStyle w:val="Emphasis"/>
          <w:rFonts w:asciiTheme="minorHAnsi" w:hAnsiTheme="minorHAnsi" w:cstheme="minorHAnsi"/>
          <w:b/>
          <w:i w:val="0"/>
        </w:rPr>
        <w:t>C1</w:t>
      </w:r>
    </w:p>
    <w:tbl>
      <w:tblPr>
        <w:tblStyle w:val="TableGrid0"/>
        <w:tblW w:w="0" w:type="auto"/>
        <w:tblLook w:val="04A0" w:firstRow="1" w:lastRow="0" w:firstColumn="1" w:lastColumn="0" w:noHBand="0" w:noVBand="1"/>
      </w:tblPr>
      <w:tblGrid>
        <w:gridCol w:w="9350"/>
      </w:tblGrid>
      <w:tr w:rsidR="008139EF" w:rsidRPr="00C13AE5" w14:paraId="04090E90" w14:textId="77777777" w:rsidTr="00713FCB">
        <w:tc>
          <w:tcPr>
            <w:tcW w:w="9350" w:type="dxa"/>
          </w:tcPr>
          <w:p w14:paraId="6BFC9518" w14:textId="77777777" w:rsidR="008139EF" w:rsidRPr="00C13AE5" w:rsidRDefault="008139EF" w:rsidP="0077381A">
            <w:pPr>
              <w:pStyle w:val="NormalWeb"/>
              <w:shd w:val="clear" w:color="auto" w:fill="FFFFFF"/>
              <w:spacing w:before="150" w:beforeAutospacing="0" w:after="225" w:afterAutospacing="0" w:line="240" w:lineRule="atLeast"/>
              <w:rPr>
                <w:rFonts w:asciiTheme="minorHAnsi" w:hAnsiTheme="minorHAnsi" w:cstheme="minorHAnsi"/>
                <w:color w:val="424242"/>
              </w:rPr>
            </w:pPr>
            <w:r w:rsidRPr="00C13AE5">
              <w:rPr>
                <w:rFonts w:asciiTheme="minorHAnsi" w:hAnsiTheme="minorHAnsi" w:cstheme="minorHAnsi"/>
                <w:color w:val="424242"/>
              </w:rPr>
              <w:lastRenderedPageBreak/>
              <w:t>Medical studies have shown that smoking not only leads to health problems for the smoker, but also for people close by. As a result of this, many believe that smoking should not be allowed in public places. Although there are arguments on both sides, I strongly agree that a ban is the most appropriate course of action.</w:t>
            </w:r>
          </w:p>
          <w:p w14:paraId="53F0AA7C" w14:textId="77777777" w:rsidR="008139EF" w:rsidRPr="00C13AE5" w:rsidRDefault="008139EF" w:rsidP="0077381A">
            <w:pPr>
              <w:pStyle w:val="NormalWeb"/>
              <w:shd w:val="clear" w:color="auto" w:fill="FFFFFF"/>
              <w:spacing w:before="150" w:beforeAutospacing="0" w:after="225" w:afterAutospacing="0" w:line="240" w:lineRule="atLeast"/>
              <w:rPr>
                <w:rFonts w:asciiTheme="minorHAnsi" w:hAnsiTheme="minorHAnsi" w:cstheme="minorHAnsi"/>
                <w:color w:val="424242"/>
              </w:rPr>
            </w:pPr>
            <w:r w:rsidRPr="00C13AE5">
              <w:rPr>
                <w:rFonts w:asciiTheme="minorHAnsi" w:hAnsiTheme="minorHAnsi" w:cstheme="minorHAnsi"/>
                <w:color w:val="424242"/>
              </w:rPr>
              <w:t>Opponents of such a ban argue against it for several reasons. Firstly, they say that passive smokers make the choice to breathe in other people’s smoke by going to places where it is allowed. If they would prefer not to smoke passively, then they do not need to visit places where smoking is permitted. In addition, they believe a ban would possibly drive many bars and pubs out of business as smokers would not go there anymore. They also argue it is a matter of freedom of choice. Smoking is not against the law, so individuals should have the freedom to smoke where they wish.</w:t>
            </w:r>
          </w:p>
          <w:p w14:paraId="52C93F1F" w14:textId="77777777" w:rsidR="008139EF" w:rsidRPr="00C13AE5" w:rsidRDefault="008139EF" w:rsidP="0077381A">
            <w:pPr>
              <w:pStyle w:val="NormalWeb"/>
              <w:shd w:val="clear" w:color="auto" w:fill="FFFFFF"/>
              <w:spacing w:before="150" w:beforeAutospacing="0" w:after="225" w:afterAutospacing="0" w:line="240" w:lineRule="atLeast"/>
              <w:rPr>
                <w:rFonts w:asciiTheme="minorHAnsi" w:hAnsiTheme="minorHAnsi" w:cstheme="minorHAnsi"/>
                <w:color w:val="424242"/>
              </w:rPr>
            </w:pPr>
            <w:r w:rsidRPr="00C13AE5">
              <w:rPr>
                <w:rFonts w:asciiTheme="minorHAnsi" w:hAnsiTheme="minorHAnsi" w:cstheme="minorHAnsi"/>
                <w:color w:val="424242"/>
              </w:rPr>
              <w:t>However, there are more convincing arguments in favour of a ban. First and foremost, it has been proven that tobacco consists of carcinogenic compounds which cause serious harm to a person’s health, not only the smoker. Anyone around them can develop cancers of the lungs, mouth and throat, and other sites in the body. It is simply not fair to impose this upon another person. It is also the case that people’s health is more important than businesses. In any case, pubs and restaurants could adapt to a ban by, for example, allowing smoking areas.</w:t>
            </w:r>
          </w:p>
          <w:p w14:paraId="0D876D91" w14:textId="77777777" w:rsidR="008139EF" w:rsidRPr="00C13AE5" w:rsidRDefault="008139EF" w:rsidP="0077381A">
            <w:pPr>
              <w:pStyle w:val="NormalWeb"/>
              <w:shd w:val="clear" w:color="auto" w:fill="FFFFFF"/>
              <w:spacing w:before="150" w:beforeAutospacing="0" w:after="225" w:afterAutospacing="0" w:line="240" w:lineRule="atLeast"/>
              <w:rPr>
                <w:rFonts w:asciiTheme="minorHAnsi" w:hAnsiTheme="minorHAnsi" w:cstheme="minorHAnsi"/>
                <w:color w:val="424242"/>
              </w:rPr>
            </w:pPr>
            <w:r w:rsidRPr="00C13AE5">
              <w:rPr>
                <w:rFonts w:asciiTheme="minorHAnsi" w:hAnsiTheme="minorHAnsi" w:cstheme="minorHAnsi"/>
                <w:color w:val="424242"/>
              </w:rPr>
              <w:t>In conclusion, it is clear that it should be made illegal to smoke in public places. This would improve the health of thousands of people, and that is most definitely a positive development.</w:t>
            </w:r>
          </w:p>
          <w:p w14:paraId="1F831D55" w14:textId="77777777" w:rsidR="008139EF" w:rsidRPr="00C13AE5" w:rsidRDefault="008139EF" w:rsidP="0077381A">
            <w:pPr>
              <w:pStyle w:val="NormalWeb"/>
              <w:spacing w:before="0" w:beforeAutospacing="0" w:after="390" w:afterAutospacing="0" w:line="240" w:lineRule="atLeast"/>
              <w:rPr>
                <w:rStyle w:val="Emphasis"/>
                <w:rFonts w:asciiTheme="minorHAnsi" w:hAnsiTheme="minorHAnsi" w:cstheme="minorHAnsi"/>
                <w:i w:val="0"/>
              </w:rPr>
            </w:pPr>
          </w:p>
        </w:tc>
      </w:tr>
    </w:tbl>
    <w:p w14:paraId="6A806521" w14:textId="77777777" w:rsidR="008139EF" w:rsidRPr="00C13AE5" w:rsidRDefault="008139EF" w:rsidP="0077381A">
      <w:pPr>
        <w:pStyle w:val="NormalWeb"/>
        <w:spacing w:before="0" w:beforeAutospacing="0" w:after="390" w:afterAutospacing="0" w:line="240" w:lineRule="atLeast"/>
        <w:rPr>
          <w:rStyle w:val="Emphasis"/>
          <w:rFonts w:asciiTheme="minorHAnsi" w:hAnsiTheme="minorHAnsi" w:cstheme="minorHAnsi"/>
          <w:i w:val="0"/>
        </w:rPr>
      </w:pPr>
    </w:p>
    <w:p w14:paraId="5AB49361" w14:textId="77777777" w:rsidR="008139EF" w:rsidRPr="00C13AE5" w:rsidRDefault="008139EF" w:rsidP="0077381A">
      <w:pPr>
        <w:pStyle w:val="NormalWeb"/>
        <w:spacing w:before="0" w:beforeAutospacing="0" w:after="390" w:afterAutospacing="0" w:line="240" w:lineRule="atLeast"/>
        <w:rPr>
          <w:rFonts w:asciiTheme="minorHAnsi" w:hAnsiTheme="minorHAnsi" w:cstheme="minorHAnsi"/>
          <w:b/>
          <w:color w:val="424242"/>
        </w:rPr>
      </w:pPr>
      <w:r w:rsidRPr="00C13AE5">
        <w:rPr>
          <w:rFonts w:asciiTheme="minorHAnsi" w:hAnsiTheme="minorHAnsi" w:cstheme="minorHAnsi"/>
          <w:b/>
          <w:color w:val="424242"/>
        </w:rPr>
        <w:t>B2</w:t>
      </w:r>
    </w:p>
    <w:tbl>
      <w:tblPr>
        <w:tblStyle w:val="TableGrid0"/>
        <w:tblW w:w="0" w:type="auto"/>
        <w:tblLook w:val="04A0" w:firstRow="1" w:lastRow="0" w:firstColumn="1" w:lastColumn="0" w:noHBand="0" w:noVBand="1"/>
      </w:tblPr>
      <w:tblGrid>
        <w:gridCol w:w="9350"/>
      </w:tblGrid>
      <w:tr w:rsidR="008139EF" w:rsidRPr="00C13AE5" w14:paraId="1CB50886" w14:textId="77777777" w:rsidTr="00713FCB">
        <w:tc>
          <w:tcPr>
            <w:tcW w:w="9350" w:type="dxa"/>
          </w:tcPr>
          <w:p w14:paraId="5C86DBC2" w14:textId="77777777" w:rsidR="008139EF" w:rsidRPr="00C13AE5" w:rsidRDefault="008139EF" w:rsidP="0077381A">
            <w:pPr>
              <w:pStyle w:val="NormalWeb"/>
              <w:spacing w:before="0" w:beforeAutospacing="0" w:after="390" w:afterAutospacing="0" w:line="240" w:lineRule="atLeast"/>
              <w:rPr>
                <w:rStyle w:val="Emphasis"/>
                <w:rFonts w:asciiTheme="minorHAnsi" w:hAnsiTheme="minorHAnsi" w:cstheme="minorHAnsi"/>
                <w:i w:val="0"/>
              </w:rPr>
            </w:pPr>
            <w:r w:rsidRPr="00C13AE5">
              <w:rPr>
                <w:rStyle w:val="Emphasis"/>
                <w:rFonts w:asciiTheme="minorHAnsi" w:hAnsiTheme="minorHAnsi" w:cstheme="minorHAnsi"/>
                <w:i w:val="0"/>
              </w:rPr>
              <w:t>We cannot deny that smoking seriously affects people’s health. Some people say that it should be banned in public places. Pers</w:t>
            </w:r>
            <w:r w:rsidR="00C13AE5" w:rsidRPr="00C13AE5">
              <w:rPr>
                <w:rStyle w:val="Emphasis"/>
                <w:rFonts w:asciiTheme="minorHAnsi" w:hAnsiTheme="minorHAnsi" w:cstheme="minorHAnsi"/>
                <w:i w:val="0"/>
              </w:rPr>
              <w:t>onally, I agree with this idea.</w:t>
            </w:r>
          </w:p>
          <w:p w14:paraId="3CA9946B" w14:textId="77777777" w:rsidR="008139EF" w:rsidRPr="00C13AE5" w:rsidRDefault="008139EF" w:rsidP="0077381A">
            <w:pPr>
              <w:pStyle w:val="NormalWeb"/>
              <w:spacing w:before="0" w:beforeAutospacing="0" w:after="390" w:afterAutospacing="0" w:line="240" w:lineRule="atLeast"/>
              <w:rPr>
                <w:rStyle w:val="Emphasis"/>
                <w:rFonts w:asciiTheme="minorHAnsi" w:hAnsiTheme="minorHAnsi" w:cstheme="minorHAnsi"/>
                <w:i w:val="0"/>
              </w:rPr>
            </w:pPr>
            <w:r w:rsidRPr="00C13AE5">
              <w:rPr>
                <w:rStyle w:val="Emphasis"/>
                <w:rFonts w:asciiTheme="minorHAnsi" w:hAnsiTheme="minorHAnsi" w:cstheme="minorHAnsi"/>
                <w:i w:val="0"/>
              </w:rPr>
              <w:t>Firstly, smoking not only badly affects smokers but also the surrounding people. It is the main cause of many dangerous diseases, especially cancer. Every year, many people die of these diseases. In each cigarette, there are thousands of toxic chemicals that harm our body. If we want to improve our</w:t>
            </w:r>
            <w:r w:rsidR="00C13AE5" w:rsidRPr="00C13AE5">
              <w:rPr>
                <w:rStyle w:val="Emphasis"/>
                <w:rFonts w:asciiTheme="minorHAnsi" w:hAnsiTheme="minorHAnsi" w:cstheme="minorHAnsi"/>
                <w:i w:val="0"/>
              </w:rPr>
              <w:t xml:space="preserve"> health, then give up smoking. </w:t>
            </w:r>
          </w:p>
          <w:p w14:paraId="50AF98C6" w14:textId="77777777" w:rsidR="008139EF" w:rsidRPr="00C13AE5" w:rsidRDefault="008139EF" w:rsidP="0077381A">
            <w:pPr>
              <w:pStyle w:val="NormalWeb"/>
              <w:spacing w:before="0" w:beforeAutospacing="0" w:after="390" w:afterAutospacing="0" w:line="240" w:lineRule="atLeast"/>
              <w:rPr>
                <w:rStyle w:val="Emphasis"/>
                <w:rFonts w:asciiTheme="minorHAnsi" w:hAnsiTheme="minorHAnsi" w:cstheme="minorHAnsi"/>
                <w:i w:val="0"/>
              </w:rPr>
            </w:pPr>
            <w:r w:rsidRPr="00C13AE5">
              <w:rPr>
                <w:rStyle w:val="Emphasis"/>
                <w:rFonts w:asciiTheme="minorHAnsi" w:hAnsiTheme="minorHAnsi" w:cstheme="minorHAnsi"/>
                <w:i w:val="0"/>
              </w:rPr>
              <w:t xml:space="preserve">Secondly, smoking wastes a lot of money and time. Every day, smokers have to spend a lot of money buying cigarette and treating diseases related to smoking. </w:t>
            </w:r>
          </w:p>
          <w:p w14:paraId="7B84BDD7" w14:textId="77777777" w:rsidR="008139EF" w:rsidRPr="00C13AE5" w:rsidRDefault="008139EF" w:rsidP="0077381A">
            <w:pPr>
              <w:pStyle w:val="NormalWeb"/>
              <w:spacing w:before="0" w:beforeAutospacing="0" w:after="390" w:afterAutospacing="0" w:line="240" w:lineRule="atLeast"/>
              <w:rPr>
                <w:rStyle w:val="Emphasis"/>
                <w:rFonts w:asciiTheme="minorHAnsi" w:hAnsiTheme="minorHAnsi" w:cstheme="minorHAnsi"/>
                <w:i w:val="0"/>
              </w:rPr>
            </w:pPr>
          </w:p>
          <w:p w14:paraId="2E73E01C" w14:textId="77777777" w:rsidR="008139EF" w:rsidRPr="00C13AE5" w:rsidRDefault="008139EF" w:rsidP="0077381A">
            <w:pPr>
              <w:pStyle w:val="NormalWeb"/>
              <w:spacing w:before="0" w:beforeAutospacing="0" w:after="390" w:afterAutospacing="0" w:line="240" w:lineRule="atLeast"/>
              <w:rPr>
                <w:rStyle w:val="Emphasis"/>
                <w:rFonts w:asciiTheme="minorHAnsi" w:hAnsiTheme="minorHAnsi" w:cstheme="minorHAnsi"/>
                <w:i w:val="0"/>
              </w:rPr>
            </w:pPr>
            <w:r w:rsidRPr="00C13AE5">
              <w:rPr>
                <w:rStyle w:val="Emphasis"/>
                <w:rFonts w:asciiTheme="minorHAnsi" w:hAnsiTheme="minorHAnsi" w:cstheme="minorHAnsi"/>
                <w:i w:val="0"/>
              </w:rPr>
              <w:t>Finally, smoking pollutes the air. And smokers smoke in the open air, they may breathe out smoke that can pollute the air. And non-s</w:t>
            </w:r>
            <w:r w:rsidR="00C13AE5" w:rsidRPr="00C13AE5">
              <w:rPr>
                <w:rStyle w:val="Emphasis"/>
                <w:rFonts w:asciiTheme="minorHAnsi" w:hAnsiTheme="minorHAnsi" w:cstheme="minorHAnsi"/>
                <w:i w:val="0"/>
              </w:rPr>
              <w:t>mokers may breathe in this air.</w:t>
            </w:r>
          </w:p>
          <w:p w14:paraId="2E696784" w14:textId="77777777" w:rsidR="008139EF" w:rsidRPr="00C13AE5" w:rsidRDefault="008139EF" w:rsidP="0077381A">
            <w:pPr>
              <w:pStyle w:val="NormalWeb"/>
              <w:spacing w:before="0" w:beforeAutospacing="0" w:after="390" w:afterAutospacing="0" w:line="240" w:lineRule="atLeast"/>
              <w:rPr>
                <w:rStyle w:val="Emphasis"/>
                <w:rFonts w:asciiTheme="minorHAnsi" w:hAnsiTheme="minorHAnsi" w:cstheme="minorHAnsi"/>
                <w:i w:val="0"/>
              </w:rPr>
            </w:pPr>
            <w:r w:rsidRPr="00C13AE5">
              <w:rPr>
                <w:rStyle w:val="Emphasis"/>
                <w:rFonts w:asciiTheme="minorHAnsi" w:hAnsiTheme="minorHAnsi" w:cstheme="minorHAnsi"/>
                <w:i w:val="0"/>
              </w:rPr>
              <w:t>To sum up, smoking not only harm our health, waste money, but also pollute the air. It is high time we should ban smoking in public places.</w:t>
            </w:r>
          </w:p>
        </w:tc>
      </w:tr>
    </w:tbl>
    <w:p w14:paraId="6814C0CA" w14:textId="77777777" w:rsidR="008139EF" w:rsidRPr="00C13AE5" w:rsidRDefault="008139EF" w:rsidP="0077381A">
      <w:pPr>
        <w:pStyle w:val="NormalWeb"/>
        <w:spacing w:before="0" w:beforeAutospacing="0" w:after="390" w:afterAutospacing="0" w:line="240" w:lineRule="atLeast"/>
        <w:rPr>
          <w:rStyle w:val="Emphasis"/>
          <w:rFonts w:asciiTheme="minorHAnsi" w:hAnsiTheme="minorHAnsi" w:cstheme="minorHAnsi"/>
          <w:i w:val="0"/>
        </w:rPr>
      </w:pPr>
    </w:p>
    <w:p w14:paraId="7F34E37D" w14:textId="77777777" w:rsidR="008139EF" w:rsidRPr="00C13AE5" w:rsidRDefault="008139EF" w:rsidP="0077381A">
      <w:pPr>
        <w:pStyle w:val="NormalWeb"/>
        <w:spacing w:before="0" w:beforeAutospacing="0" w:after="390" w:afterAutospacing="0" w:line="240" w:lineRule="atLeast"/>
        <w:rPr>
          <w:rStyle w:val="Emphasis"/>
          <w:rFonts w:asciiTheme="minorHAnsi" w:hAnsiTheme="minorHAnsi" w:cstheme="minorHAnsi"/>
          <w:b/>
          <w:i w:val="0"/>
        </w:rPr>
      </w:pPr>
      <w:r w:rsidRPr="00C13AE5">
        <w:rPr>
          <w:rStyle w:val="Emphasis"/>
          <w:rFonts w:asciiTheme="minorHAnsi" w:hAnsiTheme="minorHAnsi" w:cstheme="minorHAnsi"/>
          <w:b/>
          <w:i w:val="0"/>
        </w:rPr>
        <w:t>B1</w:t>
      </w:r>
    </w:p>
    <w:tbl>
      <w:tblPr>
        <w:tblStyle w:val="TableGrid0"/>
        <w:tblW w:w="0" w:type="auto"/>
        <w:tblLook w:val="04A0" w:firstRow="1" w:lastRow="0" w:firstColumn="1" w:lastColumn="0" w:noHBand="0" w:noVBand="1"/>
      </w:tblPr>
      <w:tblGrid>
        <w:gridCol w:w="9350"/>
      </w:tblGrid>
      <w:tr w:rsidR="008139EF" w:rsidRPr="00C13AE5" w14:paraId="3CC498C4" w14:textId="77777777" w:rsidTr="00713FCB">
        <w:tc>
          <w:tcPr>
            <w:tcW w:w="9350" w:type="dxa"/>
          </w:tcPr>
          <w:p w14:paraId="2B083802" w14:textId="77777777" w:rsidR="008139EF" w:rsidRPr="00C13AE5" w:rsidRDefault="008139EF" w:rsidP="0077381A">
            <w:pPr>
              <w:pStyle w:val="NormalWeb"/>
              <w:spacing w:before="0" w:beforeAutospacing="0" w:after="390" w:afterAutospacing="0" w:line="240" w:lineRule="atLeast"/>
              <w:rPr>
                <w:rStyle w:val="Emphasis"/>
                <w:rFonts w:asciiTheme="minorHAnsi" w:hAnsiTheme="minorHAnsi" w:cstheme="minorHAnsi"/>
                <w:i w:val="0"/>
              </w:rPr>
            </w:pPr>
            <w:r w:rsidRPr="00C13AE5">
              <w:rPr>
                <w:rStyle w:val="Emphasis"/>
                <w:rFonts w:asciiTheme="minorHAnsi" w:hAnsiTheme="minorHAnsi" w:cstheme="minorHAnsi"/>
                <w:i w:val="0"/>
              </w:rPr>
              <w:t>We cannot deny that smoking is not good for our health. Some people say that smoking should be banned in public places. I</w:t>
            </w:r>
            <w:r w:rsidR="00C13AE5" w:rsidRPr="00C13AE5">
              <w:rPr>
                <w:rStyle w:val="Emphasis"/>
                <w:rFonts w:asciiTheme="minorHAnsi" w:hAnsiTheme="minorHAnsi" w:cstheme="minorHAnsi"/>
                <w:i w:val="0"/>
              </w:rPr>
              <w:t xml:space="preserve"> strongly agree with this idea.</w:t>
            </w:r>
          </w:p>
          <w:p w14:paraId="75597978" w14:textId="77777777" w:rsidR="008139EF" w:rsidRPr="00C13AE5" w:rsidRDefault="008139EF" w:rsidP="0077381A">
            <w:pPr>
              <w:pStyle w:val="NormalWeb"/>
              <w:spacing w:before="0" w:beforeAutospacing="0" w:after="390" w:afterAutospacing="0" w:line="240" w:lineRule="atLeast"/>
              <w:rPr>
                <w:rStyle w:val="Emphasis"/>
                <w:rFonts w:asciiTheme="minorHAnsi" w:hAnsiTheme="minorHAnsi" w:cstheme="minorHAnsi"/>
                <w:i w:val="0"/>
              </w:rPr>
            </w:pPr>
            <w:r w:rsidRPr="00C13AE5">
              <w:rPr>
                <w:rStyle w:val="Emphasis"/>
                <w:rFonts w:asciiTheme="minorHAnsi" w:hAnsiTheme="minorHAnsi" w:cstheme="minorHAnsi"/>
                <w:i w:val="0"/>
              </w:rPr>
              <w:t>Firstly, smoking is the main cause of many diseases. Every year, thousands of people die because they smoke. People can get lung cancer or other diseases. Smoking can affect</w:t>
            </w:r>
            <w:r w:rsidR="00C13AE5" w:rsidRPr="00C13AE5">
              <w:rPr>
                <w:rStyle w:val="Emphasis"/>
                <w:rFonts w:asciiTheme="minorHAnsi" w:hAnsiTheme="minorHAnsi" w:cstheme="minorHAnsi"/>
                <w:i w:val="0"/>
              </w:rPr>
              <w:t xml:space="preserve"> both smokers and non-smokers. </w:t>
            </w:r>
          </w:p>
          <w:p w14:paraId="0495DB25" w14:textId="77777777" w:rsidR="008139EF" w:rsidRPr="00C13AE5" w:rsidRDefault="008139EF" w:rsidP="0077381A">
            <w:pPr>
              <w:pStyle w:val="NormalWeb"/>
              <w:spacing w:before="0" w:beforeAutospacing="0" w:after="390" w:afterAutospacing="0" w:line="240" w:lineRule="atLeast"/>
              <w:rPr>
                <w:rStyle w:val="Emphasis"/>
                <w:rFonts w:asciiTheme="minorHAnsi" w:hAnsiTheme="minorHAnsi" w:cstheme="minorHAnsi"/>
                <w:i w:val="0"/>
              </w:rPr>
            </w:pPr>
            <w:r w:rsidRPr="00C13AE5">
              <w:rPr>
                <w:rStyle w:val="Emphasis"/>
                <w:rFonts w:asciiTheme="minorHAnsi" w:hAnsiTheme="minorHAnsi" w:cstheme="minorHAnsi"/>
                <w:i w:val="0"/>
              </w:rPr>
              <w:t>Secondly, people spend too much money on smoking b</w:t>
            </w:r>
            <w:r w:rsidR="00C13AE5" w:rsidRPr="00C13AE5">
              <w:rPr>
                <w:rStyle w:val="Emphasis"/>
                <w:rFonts w:asciiTheme="minorHAnsi" w:hAnsiTheme="minorHAnsi" w:cstheme="minorHAnsi"/>
                <w:i w:val="0"/>
              </w:rPr>
              <w:t xml:space="preserve">ecause cigarette is expensive. </w:t>
            </w:r>
          </w:p>
          <w:p w14:paraId="0404D94F" w14:textId="77777777" w:rsidR="008139EF" w:rsidRPr="00C13AE5" w:rsidRDefault="008139EF" w:rsidP="0077381A">
            <w:pPr>
              <w:pStyle w:val="NormalWeb"/>
              <w:spacing w:before="0" w:beforeAutospacing="0" w:after="390" w:afterAutospacing="0" w:line="240" w:lineRule="atLeast"/>
              <w:rPr>
                <w:rStyle w:val="Emphasis"/>
                <w:rFonts w:asciiTheme="minorHAnsi" w:hAnsiTheme="minorHAnsi" w:cstheme="minorHAnsi"/>
                <w:i w:val="0"/>
              </w:rPr>
            </w:pPr>
            <w:r w:rsidRPr="00C13AE5">
              <w:rPr>
                <w:rStyle w:val="Emphasis"/>
                <w:rFonts w:asciiTheme="minorHAnsi" w:hAnsiTheme="minorHAnsi" w:cstheme="minorHAnsi"/>
                <w:i w:val="0"/>
              </w:rPr>
              <w:t>Finally, smoking can make the air dirty. Smokers give out dirty</w:t>
            </w:r>
            <w:r w:rsidR="00C13AE5">
              <w:rPr>
                <w:rStyle w:val="Emphasis"/>
                <w:rFonts w:asciiTheme="minorHAnsi" w:hAnsiTheme="minorHAnsi" w:cstheme="minorHAnsi"/>
                <w:i w:val="0"/>
              </w:rPr>
              <w:t xml:space="preserve"> and smelly smoke into the air.</w:t>
            </w:r>
          </w:p>
          <w:p w14:paraId="49116E63" w14:textId="77777777" w:rsidR="008139EF" w:rsidRPr="00C13AE5" w:rsidRDefault="008139EF" w:rsidP="0077381A">
            <w:pPr>
              <w:pStyle w:val="NormalWeb"/>
              <w:spacing w:before="0" w:beforeAutospacing="0" w:after="390" w:afterAutospacing="0" w:line="240" w:lineRule="atLeast"/>
              <w:rPr>
                <w:rStyle w:val="Emphasis"/>
                <w:rFonts w:asciiTheme="minorHAnsi" w:hAnsiTheme="minorHAnsi" w:cstheme="minorHAnsi"/>
                <w:i w:val="0"/>
              </w:rPr>
            </w:pPr>
            <w:r w:rsidRPr="00C13AE5">
              <w:rPr>
                <w:rStyle w:val="Emphasis"/>
                <w:rFonts w:asciiTheme="minorHAnsi" w:hAnsiTheme="minorHAnsi" w:cstheme="minorHAnsi"/>
                <w:i w:val="0"/>
              </w:rPr>
              <w:t>To sum up, we should ban smoking in public places.</w:t>
            </w:r>
          </w:p>
        </w:tc>
      </w:tr>
    </w:tbl>
    <w:p w14:paraId="5D257802" w14:textId="77777777" w:rsidR="00DC57DF" w:rsidRPr="00C13AE5" w:rsidRDefault="00DC57DF" w:rsidP="0077381A">
      <w:pPr>
        <w:spacing w:line="240" w:lineRule="atLeast"/>
        <w:rPr>
          <w:rFonts w:cstheme="minorHAnsi"/>
          <w:b/>
          <w:sz w:val="24"/>
          <w:szCs w:val="24"/>
          <w:u w:val="single"/>
        </w:rPr>
      </w:pPr>
    </w:p>
    <w:p w14:paraId="0179D8A5" w14:textId="77777777" w:rsidR="00002214" w:rsidRPr="00C13AE5" w:rsidRDefault="00002214" w:rsidP="0077381A">
      <w:pPr>
        <w:spacing w:line="240" w:lineRule="atLeast"/>
        <w:rPr>
          <w:rFonts w:cstheme="minorHAnsi"/>
          <w:b/>
          <w:sz w:val="24"/>
          <w:szCs w:val="24"/>
        </w:rPr>
      </w:pPr>
      <w:r w:rsidRPr="00C13AE5">
        <w:rPr>
          <w:rFonts w:cstheme="minorHAnsi"/>
          <w:b/>
          <w:sz w:val="24"/>
          <w:szCs w:val="24"/>
        </w:rPr>
        <w:t>SPEAKING</w:t>
      </w:r>
    </w:p>
    <w:p w14:paraId="3A78E558" w14:textId="77777777" w:rsidR="00002214" w:rsidRPr="00C13AE5" w:rsidRDefault="00002214" w:rsidP="0077381A">
      <w:pPr>
        <w:spacing w:before="120" w:after="120" w:line="240" w:lineRule="atLeast"/>
        <w:rPr>
          <w:rFonts w:cstheme="minorHAnsi"/>
          <w:b/>
          <w:sz w:val="24"/>
          <w:szCs w:val="24"/>
        </w:rPr>
      </w:pPr>
      <w:r w:rsidRPr="00C13AE5">
        <w:rPr>
          <w:rFonts w:cstheme="minorHAnsi"/>
          <w:b/>
          <w:sz w:val="24"/>
          <w:szCs w:val="24"/>
        </w:rPr>
        <w:t xml:space="preserve">PART I: SOCIAL INTERACTION </w:t>
      </w:r>
    </w:p>
    <w:p w14:paraId="4B032BAC" w14:textId="77777777" w:rsidR="00002214" w:rsidRPr="00C13AE5" w:rsidRDefault="00002214" w:rsidP="0077381A">
      <w:pPr>
        <w:spacing w:before="120" w:after="120" w:line="240" w:lineRule="atLeast"/>
        <w:rPr>
          <w:rFonts w:cstheme="minorHAnsi"/>
          <w:b/>
          <w:i/>
          <w:sz w:val="24"/>
          <w:szCs w:val="24"/>
        </w:rPr>
      </w:pPr>
      <w:r w:rsidRPr="00C13AE5">
        <w:rPr>
          <w:rFonts w:cstheme="minorHAnsi"/>
          <w:b/>
          <w:i/>
          <w:sz w:val="24"/>
          <w:szCs w:val="24"/>
        </w:rPr>
        <w:t>Let’s talk about music.</w:t>
      </w:r>
    </w:p>
    <w:p w14:paraId="53AF4E75" w14:textId="77777777" w:rsidR="00002214" w:rsidRPr="00C13AE5" w:rsidRDefault="00002214" w:rsidP="0077381A">
      <w:pPr>
        <w:pStyle w:val="ListParagraph"/>
        <w:numPr>
          <w:ilvl w:val="0"/>
          <w:numId w:val="33"/>
        </w:numPr>
        <w:spacing w:before="120" w:after="120" w:line="240" w:lineRule="atLeast"/>
        <w:contextualSpacing w:val="0"/>
        <w:rPr>
          <w:rFonts w:cstheme="minorHAnsi"/>
          <w:sz w:val="24"/>
          <w:szCs w:val="24"/>
        </w:rPr>
      </w:pPr>
      <w:r w:rsidRPr="00C13AE5">
        <w:rPr>
          <w:rFonts w:cstheme="minorHAnsi"/>
          <w:sz w:val="24"/>
          <w:szCs w:val="24"/>
        </w:rPr>
        <w:t>Do you like music? If yes, what kind of music do you like best? Why? If no, why not?</w:t>
      </w:r>
    </w:p>
    <w:p w14:paraId="0761CAB4" w14:textId="77777777" w:rsidR="00002214" w:rsidRPr="00C13AE5" w:rsidRDefault="00002214" w:rsidP="0077381A">
      <w:pPr>
        <w:pStyle w:val="ListParagraph"/>
        <w:spacing w:before="120" w:after="120" w:line="240" w:lineRule="atLeast"/>
        <w:contextualSpacing w:val="0"/>
        <w:rPr>
          <w:rFonts w:cstheme="minorHAnsi"/>
          <w:sz w:val="24"/>
          <w:szCs w:val="24"/>
        </w:rPr>
      </w:pPr>
      <w:r w:rsidRPr="00C13AE5">
        <w:rPr>
          <w:rFonts w:cstheme="minorHAnsi"/>
          <w:sz w:val="24"/>
          <w:szCs w:val="24"/>
        </w:rPr>
        <w:t>Yes,</w:t>
      </w:r>
      <w:r w:rsidR="00B25291" w:rsidRPr="00C13AE5">
        <w:rPr>
          <w:rFonts w:cstheme="minorHAnsi"/>
          <w:sz w:val="24"/>
          <w:szCs w:val="24"/>
        </w:rPr>
        <w:t xml:space="preserve"> of course. I like pop music. It is popular and interesting</w:t>
      </w:r>
    </w:p>
    <w:p w14:paraId="4DAA19F5" w14:textId="77777777" w:rsidR="00002214" w:rsidRPr="00C13AE5" w:rsidRDefault="00002214" w:rsidP="0077381A">
      <w:pPr>
        <w:pStyle w:val="ListParagraph"/>
        <w:numPr>
          <w:ilvl w:val="0"/>
          <w:numId w:val="33"/>
        </w:numPr>
        <w:spacing w:before="120" w:after="120" w:line="240" w:lineRule="atLeast"/>
        <w:contextualSpacing w:val="0"/>
        <w:rPr>
          <w:rFonts w:cstheme="minorHAnsi"/>
          <w:sz w:val="24"/>
          <w:szCs w:val="24"/>
        </w:rPr>
      </w:pPr>
      <w:r w:rsidRPr="00C13AE5">
        <w:rPr>
          <w:rFonts w:cstheme="minorHAnsi"/>
          <w:sz w:val="24"/>
          <w:szCs w:val="24"/>
        </w:rPr>
        <w:t>What is the most popular kind of music in your country?</w:t>
      </w:r>
    </w:p>
    <w:p w14:paraId="11B2992F" w14:textId="77777777" w:rsidR="00B25291" w:rsidRPr="00C13AE5" w:rsidRDefault="00B25291" w:rsidP="0077381A">
      <w:pPr>
        <w:pStyle w:val="ListParagraph"/>
        <w:spacing w:before="120" w:after="120" w:line="240" w:lineRule="atLeast"/>
        <w:contextualSpacing w:val="0"/>
        <w:rPr>
          <w:rFonts w:cstheme="minorHAnsi"/>
          <w:sz w:val="24"/>
          <w:szCs w:val="24"/>
        </w:rPr>
      </w:pPr>
      <w:r w:rsidRPr="00C13AE5">
        <w:rPr>
          <w:rFonts w:cstheme="minorHAnsi"/>
          <w:sz w:val="24"/>
          <w:szCs w:val="24"/>
        </w:rPr>
        <w:t>It is pop music</w:t>
      </w:r>
    </w:p>
    <w:p w14:paraId="0BAB5700" w14:textId="77777777" w:rsidR="00002214" w:rsidRPr="00C13AE5" w:rsidRDefault="00002214" w:rsidP="0077381A">
      <w:pPr>
        <w:pStyle w:val="ListParagraph"/>
        <w:numPr>
          <w:ilvl w:val="0"/>
          <w:numId w:val="33"/>
        </w:numPr>
        <w:spacing w:before="120" w:after="120" w:line="240" w:lineRule="atLeast"/>
        <w:contextualSpacing w:val="0"/>
        <w:rPr>
          <w:rFonts w:cstheme="minorHAnsi"/>
          <w:sz w:val="24"/>
          <w:szCs w:val="24"/>
        </w:rPr>
      </w:pPr>
      <w:r w:rsidRPr="00C13AE5">
        <w:rPr>
          <w:rFonts w:cstheme="minorHAnsi"/>
          <w:sz w:val="24"/>
          <w:szCs w:val="24"/>
        </w:rPr>
        <w:t>How is music good or not good for people?</w:t>
      </w:r>
    </w:p>
    <w:p w14:paraId="473553F2" w14:textId="77777777" w:rsidR="00B25291" w:rsidRPr="00C13AE5" w:rsidRDefault="00B25291" w:rsidP="0077381A">
      <w:pPr>
        <w:pStyle w:val="ListParagraph"/>
        <w:spacing w:before="120" w:after="120" w:line="240" w:lineRule="atLeast"/>
        <w:contextualSpacing w:val="0"/>
        <w:rPr>
          <w:rFonts w:cstheme="minorHAnsi"/>
          <w:sz w:val="24"/>
          <w:szCs w:val="24"/>
        </w:rPr>
      </w:pPr>
      <w:r w:rsidRPr="00C13AE5">
        <w:rPr>
          <w:rFonts w:cstheme="minorHAnsi"/>
          <w:sz w:val="24"/>
          <w:szCs w:val="24"/>
        </w:rPr>
        <w:t xml:space="preserve">It is very good for people. It helps us relax </w:t>
      </w:r>
    </w:p>
    <w:p w14:paraId="63E2468D" w14:textId="77777777" w:rsidR="00002214" w:rsidRPr="00C13AE5" w:rsidRDefault="00002214" w:rsidP="0077381A">
      <w:pPr>
        <w:spacing w:before="120" w:after="120" w:line="240" w:lineRule="atLeast"/>
        <w:rPr>
          <w:rFonts w:cstheme="minorHAnsi"/>
          <w:sz w:val="24"/>
          <w:szCs w:val="24"/>
        </w:rPr>
      </w:pPr>
      <w:r w:rsidRPr="00C13AE5">
        <w:rPr>
          <w:rFonts w:cstheme="minorHAnsi"/>
          <w:b/>
          <w:i/>
          <w:sz w:val="24"/>
          <w:szCs w:val="24"/>
        </w:rPr>
        <w:t>Now, let’s talk about</w:t>
      </w:r>
      <w:r w:rsidRPr="00C13AE5">
        <w:rPr>
          <w:rFonts w:cstheme="minorHAnsi"/>
          <w:sz w:val="24"/>
          <w:szCs w:val="24"/>
        </w:rPr>
        <w:t xml:space="preserve"> </w:t>
      </w:r>
      <w:r w:rsidRPr="00C13AE5">
        <w:rPr>
          <w:rFonts w:cstheme="minorHAnsi"/>
          <w:b/>
          <w:i/>
          <w:sz w:val="24"/>
          <w:szCs w:val="24"/>
        </w:rPr>
        <w:t>English as a school subject</w:t>
      </w:r>
      <w:r w:rsidRPr="00C13AE5">
        <w:rPr>
          <w:rFonts w:cstheme="minorHAnsi"/>
          <w:sz w:val="24"/>
          <w:szCs w:val="24"/>
        </w:rPr>
        <w:t>.</w:t>
      </w:r>
    </w:p>
    <w:p w14:paraId="7AB96EAE" w14:textId="77777777" w:rsidR="00002214" w:rsidRPr="00C13AE5" w:rsidRDefault="00002214" w:rsidP="0077381A">
      <w:pPr>
        <w:pStyle w:val="ListParagraph"/>
        <w:numPr>
          <w:ilvl w:val="0"/>
          <w:numId w:val="15"/>
        </w:numPr>
        <w:spacing w:before="120" w:after="120" w:line="240" w:lineRule="atLeast"/>
        <w:contextualSpacing w:val="0"/>
        <w:rPr>
          <w:rFonts w:cstheme="minorHAnsi"/>
          <w:sz w:val="24"/>
          <w:szCs w:val="24"/>
        </w:rPr>
      </w:pPr>
      <w:r w:rsidRPr="00C13AE5">
        <w:rPr>
          <w:rFonts w:cstheme="minorHAnsi"/>
          <w:sz w:val="24"/>
          <w:szCs w:val="24"/>
        </w:rPr>
        <w:lastRenderedPageBreak/>
        <w:t>Did you learn English at secondary school?</w:t>
      </w:r>
    </w:p>
    <w:p w14:paraId="36D7F2C9" w14:textId="77777777" w:rsidR="00B25291" w:rsidRPr="00C13AE5" w:rsidRDefault="00584697" w:rsidP="0077381A">
      <w:pPr>
        <w:pStyle w:val="ListParagraph"/>
        <w:spacing w:before="120" w:after="120" w:line="240" w:lineRule="atLeast"/>
        <w:contextualSpacing w:val="0"/>
        <w:rPr>
          <w:rFonts w:cstheme="minorHAnsi"/>
          <w:sz w:val="24"/>
          <w:szCs w:val="24"/>
        </w:rPr>
      </w:pPr>
      <w:r w:rsidRPr="00C13AE5">
        <w:rPr>
          <w:rFonts w:cstheme="minorHAnsi"/>
          <w:sz w:val="24"/>
          <w:szCs w:val="24"/>
        </w:rPr>
        <w:t>No. I didn’t learn until high school</w:t>
      </w:r>
    </w:p>
    <w:p w14:paraId="1589E050" w14:textId="77777777" w:rsidR="00002214" w:rsidRPr="00C13AE5" w:rsidRDefault="00002214" w:rsidP="0077381A">
      <w:pPr>
        <w:pStyle w:val="ListParagraph"/>
        <w:numPr>
          <w:ilvl w:val="0"/>
          <w:numId w:val="15"/>
        </w:numPr>
        <w:spacing w:before="120" w:after="120" w:line="240" w:lineRule="atLeast"/>
        <w:contextualSpacing w:val="0"/>
        <w:rPr>
          <w:rFonts w:cstheme="minorHAnsi"/>
          <w:sz w:val="24"/>
          <w:szCs w:val="24"/>
        </w:rPr>
      </w:pPr>
      <w:r w:rsidRPr="00C13AE5">
        <w:rPr>
          <w:rFonts w:cstheme="minorHAnsi"/>
          <w:sz w:val="24"/>
          <w:szCs w:val="24"/>
        </w:rPr>
        <w:t>What do you think about how English is taught at school now?</w:t>
      </w:r>
    </w:p>
    <w:p w14:paraId="656F27FD" w14:textId="77777777" w:rsidR="00584697" w:rsidRPr="00C13AE5" w:rsidRDefault="00584697" w:rsidP="0077381A">
      <w:pPr>
        <w:pStyle w:val="ListParagraph"/>
        <w:spacing w:before="120" w:after="120" w:line="240" w:lineRule="atLeast"/>
        <w:contextualSpacing w:val="0"/>
        <w:rPr>
          <w:rFonts w:cstheme="minorHAnsi"/>
          <w:sz w:val="24"/>
          <w:szCs w:val="24"/>
        </w:rPr>
      </w:pPr>
      <w:r w:rsidRPr="00C13AE5">
        <w:rPr>
          <w:rFonts w:cstheme="minorHAnsi"/>
          <w:sz w:val="24"/>
          <w:szCs w:val="24"/>
        </w:rPr>
        <w:t>It is not very effective as there are too many students in each class</w:t>
      </w:r>
    </w:p>
    <w:p w14:paraId="745E0753" w14:textId="77777777" w:rsidR="00002214" w:rsidRPr="00C13AE5" w:rsidRDefault="00002214" w:rsidP="0077381A">
      <w:pPr>
        <w:pStyle w:val="ListParagraph"/>
        <w:numPr>
          <w:ilvl w:val="0"/>
          <w:numId w:val="15"/>
        </w:numPr>
        <w:spacing w:before="120" w:after="120" w:line="240" w:lineRule="atLeast"/>
        <w:contextualSpacing w:val="0"/>
        <w:rPr>
          <w:rFonts w:cstheme="minorHAnsi"/>
          <w:sz w:val="24"/>
          <w:szCs w:val="24"/>
        </w:rPr>
      </w:pPr>
      <w:r w:rsidRPr="00C13AE5">
        <w:rPr>
          <w:rFonts w:cstheme="minorHAnsi"/>
          <w:sz w:val="24"/>
          <w:szCs w:val="24"/>
        </w:rPr>
        <w:t>In what ways has children’s English much improved nowadays?</w:t>
      </w:r>
    </w:p>
    <w:p w14:paraId="564BE300" w14:textId="77777777" w:rsidR="00584697" w:rsidRPr="00C13AE5" w:rsidRDefault="00584697" w:rsidP="0077381A">
      <w:pPr>
        <w:pStyle w:val="ListParagraph"/>
        <w:spacing w:before="120" w:after="120" w:line="240" w:lineRule="atLeast"/>
        <w:contextualSpacing w:val="0"/>
        <w:rPr>
          <w:rFonts w:cstheme="minorHAnsi"/>
          <w:sz w:val="24"/>
          <w:szCs w:val="24"/>
        </w:rPr>
      </w:pPr>
      <w:r w:rsidRPr="00C13AE5">
        <w:rPr>
          <w:rFonts w:cstheme="minorHAnsi"/>
          <w:sz w:val="24"/>
          <w:szCs w:val="24"/>
        </w:rPr>
        <w:t>Children can speak English better than before</w:t>
      </w:r>
    </w:p>
    <w:p w14:paraId="38506DE9" w14:textId="77777777" w:rsidR="00002214" w:rsidRPr="00C13AE5" w:rsidRDefault="00002214" w:rsidP="0077381A">
      <w:pPr>
        <w:spacing w:before="120" w:after="120" w:line="240" w:lineRule="atLeast"/>
        <w:rPr>
          <w:rFonts w:cstheme="minorHAnsi"/>
          <w:sz w:val="24"/>
          <w:szCs w:val="24"/>
        </w:rPr>
      </w:pPr>
    </w:p>
    <w:p w14:paraId="0095679A" w14:textId="77777777" w:rsidR="00002214" w:rsidRPr="00C13AE5" w:rsidRDefault="00002214" w:rsidP="0077381A">
      <w:pPr>
        <w:spacing w:before="120" w:after="120" w:line="240" w:lineRule="atLeast"/>
        <w:rPr>
          <w:rFonts w:cstheme="minorHAnsi"/>
          <w:b/>
          <w:sz w:val="24"/>
          <w:szCs w:val="24"/>
        </w:rPr>
      </w:pPr>
      <w:r w:rsidRPr="00C13AE5">
        <w:rPr>
          <w:rFonts w:cstheme="minorHAnsi"/>
          <w:b/>
          <w:sz w:val="24"/>
          <w:szCs w:val="24"/>
        </w:rPr>
        <w:t>PART 2: SOLUTION DISCUSSION</w:t>
      </w:r>
    </w:p>
    <w:p w14:paraId="7EB43E42" w14:textId="77777777" w:rsidR="00002214" w:rsidRPr="00C13AE5" w:rsidRDefault="00002214" w:rsidP="0077381A">
      <w:pPr>
        <w:spacing w:before="120" w:after="120" w:line="240" w:lineRule="atLeast"/>
        <w:rPr>
          <w:rFonts w:cstheme="minorHAnsi"/>
          <w:sz w:val="24"/>
          <w:szCs w:val="24"/>
        </w:rPr>
      </w:pPr>
      <w:r w:rsidRPr="00C13AE5">
        <w:rPr>
          <w:rFonts w:cstheme="minorHAnsi"/>
          <w:sz w:val="24"/>
          <w:szCs w:val="24"/>
        </w:rPr>
        <w:t>If you have money to buy a car and a motorbike, which would you buy? Why?</w:t>
      </w:r>
    </w:p>
    <w:p w14:paraId="63C55679" w14:textId="77777777" w:rsidR="00002214" w:rsidRPr="00C13AE5" w:rsidRDefault="00584697" w:rsidP="0077381A">
      <w:pPr>
        <w:pStyle w:val="ListParagraph"/>
        <w:numPr>
          <w:ilvl w:val="0"/>
          <w:numId w:val="8"/>
        </w:numPr>
        <w:spacing w:before="120" w:after="120" w:line="240" w:lineRule="atLeast"/>
        <w:contextualSpacing w:val="0"/>
        <w:rPr>
          <w:rFonts w:cstheme="minorHAnsi"/>
          <w:sz w:val="24"/>
          <w:szCs w:val="24"/>
        </w:rPr>
      </w:pPr>
      <w:r w:rsidRPr="00C13AE5">
        <w:rPr>
          <w:rFonts w:cstheme="minorHAnsi"/>
          <w:sz w:val="24"/>
          <w:szCs w:val="24"/>
        </w:rPr>
        <w:t>I would buy a car as it is very convenient. I can go with my whole family and I can go for a long distance in any kind of weather</w:t>
      </w:r>
    </w:p>
    <w:p w14:paraId="249345F0" w14:textId="77777777" w:rsidR="00002214" w:rsidRPr="00C13AE5" w:rsidRDefault="00002214" w:rsidP="0077381A">
      <w:pPr>
        <w:spacing w:before="120" w:after="120" w:line="240" w:lineRule="atLeast"/>
        <w:rPr>
          <w:rFonts w:cstheme="minorHAnsi"/>
          <w:b/>
          <w:sz w:val="24"/>
          <w:szCs w:val="24"/>
        </w:rPr>
      </w:pPr>
      <w:r w:rsidRPr="00C13AE5">
        <w:rPr>
          <w:rFonts w:cstheme="minorHAnsi"/>
          <w:b/>
          <w:sz w:val="24"/>
          <w:szCs w:val="24"/>
        </w:rPr>
        <w:t>PART 3: TOPIC</w:t>
      </w:r>
    </w:p>
    <w:p w14:paraId="40EEC3D5" w14:textId="77777777" w:rsidR="00002214" w:rsidRPr="00C13AE5" w:rsidRDefault="00002214" w:rsidP="0077381A">
      <w:pPr>
        <w:spacing w:before="120" w:after="120" w:line="240" w:lineRule="atLeast"/>
        <w:rPr>
          <w:rFonts w:cstheme="minorHAnsi"/>
          <w:b/>
          <w:sz w:val="24"/>
          <w:szCs w:val="24"/>
        </w:rPr>
      </w:pPr>
      <w:r w:rsidRPr="00C13AE5">
        <w:rPr>
          <w:rFonts w:cstheme="minorHAnsi"/>
          <w:b/>
          <w:sz w:val="24"/>
          <w:szCs w:val="24"/>
        </w:rPr>
        <w:t>Describe your favourite TV program</w:t>
      </w:r>
    </w:p>
    <w:p w14:paraId="22DB8C56" w14:textId="77777777" w:rsidR="00002214" w:rsidRPr="00C13AE5" w:rsidRDefault="00002214" w:rsidP="0077381A">
      <w:pPr>
        <w:spacing w:before="120" w:after="120" w:line="240" w:lineRule="atLeast"/>
        <w:rPr>
          <w:rFonts w:cstheme="minorHAnsi"/>
          <w:sz w:val="24"/>
          <w:szCs w:val="24"/>
        </w:rPr>
      </w:pPr>
      <w:r w:rsidRPr="00C13AE5">
        <w:rPr>
          <w:rFonts w:cstheme="minorHAnsi"/>
          <w:sz w:val="24"/>
          <w:szCs w:val="24"/>
        </w:rPr>
        <w:t>You should say</w:t>
      </w:r>
    </w:p>
    <w:p w14:paraId="5BA37D6E" w14:textId="77777777" w:rsidR="00002214" w:rsidRPr="00C13AE5" w:rsidRDefault="00002214" w:rsidP="0077381A">
      <w:pPr>
        <w:pStyle w:val="ListParagraph"/>
        <w:numPr>
          <w:ilvl w:val="0"/>
          <w:numId w:val="34"/>
        </w:numPr>
        <w:spacing w:before="120" w:after="120" w:line="240" w:lineRule="atLeast"/>
        <w:contextualSpacing w:val="0"/>
        <w:rPr>
          <w:rFonts w:cstheme="minorHAnsi"/>
          <w:sz w:val="24"/>
          <w:szCs w:val="24"/>
        </w:rPr>
      </w:pPr>
      <w:r w:rsidRPr="00C13AE5">
        <w:rPr>
          <w:rFonts w:cstheme="minorHAnsi"/>
          <w:sz w:val="24"/>
          <w:szCs w:val="24"/>
        </w:rPr>
        <w:t>What program it is?</w:t>
      </w:r>
    </w:p>
    <w:p w14:paraId="2A0FDC06" w14:textId="77777777" w:rsidR="00584697" w:rsidRPr="00C13AE5" w:rsidRDefault="00002214" w:rsidP="0077381A">
      <w:pPr>
        <w:pStyle w:val="ListParagraph"/>
        <w:numPr>
          <w:ilvl w:val="0"/>
          <w:numId w:val="34"/>
        </w:numPr>
        <w:spacing w:before="120" w:after="120" w:line="240" w:lineRule="atLeast"/>
        <w:contextualSpacing w:val="0"/>
        <w:rPr>
          <w:rFonts w:cstheme="minorHAnsi"/>
          <w:sz w:val="24"/>
          <w:szCs w:val="24"/>
        </w:rPr>
      </w:pPr>
      <w:r w:rsidRPr="00C13AE5">
        <w:rPr>
          <w:rFonts w:cstheme="minorHAnsi"/>
          <w:sz w:val="24"/>
          <w:szCs w:val="24"/>
        </w:rPr>
        <w:t>What is it about?</w:t>
      </w:r>
    </w:p>
    <w:p w14:paraId="3D789DB5" w14:textId="77777777" w:rsidR="00002214" w:rsidRPr="00C13AE5" w:rsidRDefault="00002214" w:rsidP="0077381A">
      <w:pPr>
        <w:pStyle w:val="ListParagraph"/>
        <w:numPr>
          <w:ilvl w:val="0"/>
          <w:numId w:val="34"/>
        </w:numPr>
        <w:spacing w:before="120" w:after="120" w:line="240" w:lineRule="atLeast"/>
        <w:contextualSpacing w:val="0"/>
        <w:rPr>
          <w:rFonts w:cstheme="minorHAnsi"/>
          <w:sz w:val="24"/>
          <w:szCs w:val="24"/>
        </w:rPr>
      </w:pPr>
      <w:r w:rsidRPr="00C13AE5">
        <w:rPr>
          <w:rFonts w:cstheme="minorHAnsi"/>
          <w:sz w:val="24"/>
          <w:szCs w:val="24"/>
        </w:rPr>
        <w:t>Why do you like this program</w:t>
      </w:r>
    </w:p>
    <w:p w14:paraId="57470630" w14:textId="77777777" w:rsidR="00584697" w:rsidRPr="00C13AE5" w:rsidRDefault="00584697" w:rsidP="0077381A">
      <w:pPr>
        <w:spacing w:line="240" w:lineRule="atLeast"/>
        <w:rPr>
          <w:rFonts w:cstheme="minorHAnsi"/>
          <w:sz w:val="24"/>
          <w:szCs w:val="24"/>
        </w:rPr>
      </w:pPr>
    </w:p>
    <w:p w14:paraId="5AC54CAE" w14:textId="77777777" w:rsidR="008139EF" w:rsidRPr="00C13AE5" w:rsidRDefault="00584697" w:rsidP="0077381A">
      <w:pPr>
        <w:spacing w:line="240" w:lineRule="atLeast"/>
        <w:rPr>
          <w:rFonts w:cstheme="minorHAnsi"/>
          <w:b/>
          <w:sz w:val="24"/>
          <w:szCs w:val="24"/>
          <w:u w:val="single"/>
        </w:rPr>
      </w:pPr>
      <w:r w:rsidRPr="00C13AE5">
        <w:rPr>
          <w:rFonts w:cstheme="minorHAnsi"/>
          <w:sz w:val="24"/>
          <w:szCs w:val="24"/>
        </w:rPr>
        <w:t>My favorite TV program is “Who is the millionaire?”. It is a game show, shown on VTV3. There are about 15 questions about every field in our life. The player can get 150 million Vietnam Dong if they can answer all these questions. This program is relaxing and useful as we can learn a lot of things from this program.</w:t>
      </w:r>
      <w:r w:rsidR="008139EF" w:rsidRPr="00C13AE5">
        <w:rPr>
          <w:rFonts w:cstheme="minorHAnsi"/>
          <w:b/>
          <w:sz w:val="24"/>
          <w:szCs w:val="24"/>
          <w:u w:val="single"/>
        </w:rPr>
        <w:br w:type="page"/>
      </w:r>
    </w:p>
    <w:p w14:paraId="5E1BA8F8" w14:textId="77777777" w:rsidR="00E8626A" w:rsidRPr="007D2A19" w:rsidRDefault="00F63291" w:rsidP="00C13AE5">
      <w:pPr>
        <w:spacing w:line="240" w:lineRule="atLeast"/>
        <w:jc w:val="center"/>
        <w:rPr>
          <w:rFonts w:cstheme="minorHAnsi"/>
          <w:b/>
          <w:sz w:val="32"/>
          <w:szCs w:val="32"/>
          <w:u w:val="single"/>
        </w:rPr>
      </w:pPr>
      <w:r w:rsidRPr="007D2A19">
        <w:rPr>
          <w:rFonts w:cstheme="minorHAnsi"/>
          <w:b/>
          <w:sz w:val="32"/>
          <w:szCs w:val="32"/>
          <w:u w:val="single"/>
        </w:rPr>
        <w:lastRenderedPageBreak/>
        <w:t>TEST 6</w:t>
      </w:r>
    </w:p>
    <w:p w14:paraId="662E124D"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LISTENING</w:t>
      </w:r>
    </w:p>
    <w:tbl>
      <w:tblPr>
        <w:tblStyle w:val="TableGrid0"/>
        <w:tblW w:w="0" w:type="auto"/>
        <w:tblLook w:val="04A0" w:firstRow="1" w:lastRow="0" w:firstColumn="1" w:lastColumn="0" w:noHBand="0" w:noVBand="1"/>
      </w:tblPr>
      <w:tblGrid>
        <w:gridCol w:w="931"/>
        <w:gridCol w:w="936"/>
        <w:gridCol w:w="937"/>
        <w:gridCol w:w="933"/>
        <w:gridCol w:w="937"/>
        <w:gridCol w:w="937"/>
        <w:gridCol w:w="936"/>
        <w:gridCol w:w="936"/>
        <w:gridCol w:w="936"/>
        <w:gridCol w:w="931"/>
      </w:tblGrid>
      <w:tr w:rsidR="00E8626A" w:rsidRPr="00C13AE5" w14:paraId="2A059A03" w14:textId="77777777" w:rsidTr="00455391">
        <w:tc>
          <w:tcPr>
            <w:tcW w:w="962" w:type="dxa"/>
          </w:tcPr>
          <w:p w14:paraId="1080F682"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1B</w:t>
            </w:r>
          </w:p>
        </w:tc>
        <w:tc>
          <w:tcPr>
            <w:tcW w:w="962" w:type="dxa"/>
          </w:tcPr>
          <w:p w14:paraId="3E7D873C"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2A</w:t>
            </w:r>
          </w:p>
        </w:tc>
        <w:tc>
          <w:tcPr>
            <w:tcW w:w="963" w:type="dxa"/>
          </w:tcPr>
          <w:p w14:paraId="70B9D080"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3C</w:t>
            </w:r>
          </w:p>
        </w:tc>
        <w:tc>
          <w:tcPr>
            <w:tcW w:w="963" w:type="dxa"/>
          </w:tcPr>
          <w:p w14:paraId="2380B830" w14:textId="77777777" w:rsidR="00E8626A" w:rsidRPr="00C13AE5" w:rsidRDefault="00A85658"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4C</w:t>
            </w:r>
          </w:p>
        </w:tc>
        <w:tc>
          <w:tcPr>
            <w:tcW w:w="963" w:type="dxa"/>
          </w:tcPr>
          <w:p w14:paraId="1C26BC51" w14:textId="77777777" w:rsidR="00E8626A" w:rsidRPr="00C13AE5" w:rsidRDefault="00A85658"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5A</w:t>
            </w:r>
          </w:p>
        </w:tc>
        <w:tc>
          <w:tcPr>
            <w:tcW w:w="963" w:type="dxa"/>
          </w:tcPr>
          <w:p w14:paraId="15132FB8"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6B</w:t>
            </w:r>
          </w:p>
        </w:tc>
        <w:tc>
          <w:tcPr>
            <w:tcW w:w="963" w:type="dxa"/>
          </w:tcPr>
          <w:p w14:paraId="1C1A537A"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7B</w:t>
            </w:r>
          </w:p>
        </w:tc>
        <w:tc>
          <w:tcPr>
            <w:tcW w:w="963" w:type="dxa"/>
          </w:tcPr>
          <w:p w14:paraId="39013A8D"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8C</w:t>
            </w:r>
          </w:p>
        </w:tc>
        <w:tc>
          <w:tcPr>
            <w:tcW w:w="963" w:type="dxa"/>
          </w:tcPr>
          <w:p w14:paraId="7F2FF4C8"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p>
        </w:tc>
        <w:tc>
          <w:tcPr>
            <w:tcW w:w="963" w:type="dxa"/>
          </w:tcPr>
          <w:p w14:paraId="6DCE9A62"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p>
        </w:tc>
      </w:tr>
      <w:tr w:rsidR="00E8626A" w:rsidRPr="00C13AE5" w14:paraId="5EF306F2" w14:textId="77777777" w:rsidTr="00455391">
        <w:tc>
          <w:tcPr>
            <w:tcW w:w="962" w:type="dxa"/>
          </w:tcPr>
          <w:p w14:paraId="33F23B09"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9B</w:t>
            </w:r>
          </w:p>
        </w:tc>
        <w:tc>
          <w:tcPr>
            <w:tcW w:w="962" w:type="dxa"/>
          </w:tcPr>
          <w:p w14:paraId="6ECF88DB"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10D</w:t>
            </w:r>
          </w:p>
        </w:tc>
        <w:tc>
          <w:tcPr>
            <w:tcW w:w="963" w:type="dxa"/>
          </w:tcPr>
          <w:p w14:paraId="2AC2296E"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11C</w:t>
            </w:r>
          </w:p>
        </w:tc>
        <w:tc>
          <w:tcPr>
            <w:tcW w:w="963" w:type="dxa"/>
          </w:tcPr>
          <w:p w14:paraId="75BC1BC7"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12C</w:t>
            </w:r>
          </w:p>
        </w:tc>
        <w:tc>
          <w:tcPr>
            <w:tcW w:w="963" w:type="dxa"/>
          </w:tcPr>
          <w:p w14:paraId="4C8291AF"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13B</w:t>
            </w:r>
          </w:p>
        </w:tc>
        <w:tc>
          <w:tcPr>
            <w:tcW w:w="963" w:type="dxa"/>
          </w:tcPr>
          <w:p w14:paraId="481BD219"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14C</w:t>
            </w:r>
          </w:p>
        </w:tc>
        <w:tc>
          <w:tcPr>
            <w:tcW w:w="963" w:type="dxa"/>
          </w:tcPr>
          <w:p w14:paraId="6E57D5A8"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15A</w:t>
            </w:r>
          </w:p>
        </w:tc>
        <w:tc>
          <w:tcPr>
            <w:tcW w:w="963" w:type="dxa"/>
          </w:tcPr>
          <w:p w14:paraId="3AAC804C"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16C</w:t>
            </w:r>
          </w:p>
        </w:tc>
        <w:tc>
          <w:tcPr>
            <w:tcW w:w="963" w:type="dxa"/>
          </w:tcPr>
          <w:p w14:paraId="06C2BD9A"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17B</w:t>
            </w:r>
          </w:p>
        </w:tc>
        <w:tc>
          <w:tcPr>
            <w:tcW w:w="963" w:type="dxa"/>
          </w:tcPr>
          <w:p w14:paraId="77F07630"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18C</w:t>
            </w:r>
          </w:p>
        </w:tc>
      </w:tr>
      <w:tr w:rsidR="00E8626A" w:rsidRPr="00C13AE5" w14:paraId="5CA08241" w14:textId="77777777" w:rsidTr="00455391">
        <w:tc>
          <w:tcPr>
            <w:tcW w:w="962" w:type="dxa"/>
          </w:tcPr>
          <w:p w14:paraId="2C5E6754"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19C</w:t>
            </w:r>
          </w:p>
        </w:tc>
        <w:tc>
          <w:tcPr>
            <w:tcW w:w="962" w:type="dxa"/>
          </w:tcPr>
          <w:p w14:paraId="3CAECD32"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20A</w:t>
            </w:r>
          </w:p>
        </w:tc>
        <w:tc>
          <w:tcPr>
            <w:tcW w:w="963" w:type="dxa"/>
          </w:tcPr>
          <w:p w14:paraId="1902BC2D"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21D</w:t>
            </w:r>
          </w:p>
        </w:tc>
        <w:tc>
          <w:tcPr>
            <w:tcW w:w="963" w:type="dxa"/>
          </w:tcPr>
          <w:p w14:paraId="18F9C8FE"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22C</w:t>
            </w:r>
          </w:p>
        </w:tc>
        <w:tc>
          <w:tcPr>
            <w:tcW w:w="963" w:type="dxa"/>
          </w:tcPr>
          <w:p w14:paraId="41A0660E"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23A</w:t>
            </w:r>
          </w:p>
        </w:tc>
        <w:tc>
          <w:tcPr>
            <w:tcW w:w="963" w:type="dxa"/>
          </w:tcPr>
          <w:p w14:paraId="41780040"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24D</w:t>
            </w:r>
          </w:p>
        </w:tc>
        <w:tc>
          <w:tcPr>
            <w:tcW w:w="963" w:type="dxa"/>
          </w:tcPr>
          <w:p w14:paraId="33AE76EF"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25C</w:t>
            </w:r>
          </w:p>
        </w:tc>
        <w:tc>
          <w:tcPr>
            <w:tcW w:w="963" w:type="dxa"/>
          </w:tcPr>
          <w:p w14:paraId="471586F1"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26A</w:t>
            </w:r>
          </w:p>
        </w:tc>
        <w:tc>
          <w:tcPr>
            <w:tcW w:w="963" w:type="dxa"/>
          </w:tcPr>
          <w:p w14:paraId="1FE69668"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27A</w:t>
            </w:r>
          </w:p>
        </w:tc>
        <w:tc>
          <w:tcPr>
            <w:tcW w:w="963" w:type="dxa"/>
          </w:tcPr>
          <w:p w14:paraId="6C24D8DD"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28C</w:t>
            </w:r>
          </w:p>
        </w:tc>
      </w:tr>
      <w:tr w:rsidR="00E8626A" w:rsidRPr="00C13AE5" w14:paraId="529E5A2A" w14:textId="77777777" w:rsidTr="00455391">
        <w:tc>
          <w:tcPr>
            <w:tcW w:w="962" w:type="dxa"/>
          </w:tcPr>
          <w:p w14:paraId="14B1EE14"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29B</w:t>
            </w:r>
          </w:p>
        </w:tc>
        <w:tc>
          <w:tcPr>
            <w:tcW w:w="962" w:type="dxa"/>
          </w:tcPr>
          <w:p w14:paraId="09072F6A"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30B</w:t>
            </w:r>
          </w:p>
        </w:tc>
        <w:tc>
          <w:tcPr>
            <w:tcW w:w="963" w:type="dxa"/>
          </w:tcPr>
          <w:p w14:paraId="73B2A72F"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31A</w:t>
            </w:r>
          </w:p>
        </w:tc>
        <w:tc>
          <w:tcPr>
            <w:tcW w:w="963" w:type="dxa"/>
          </w:tcPr>
          <w:p w14:paraId="27C4A053"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32B</w:t>
            </w:r>
          </w:p>
        </w:tc>
        <w:tc>
          <w:tcPr>
            <w:tcW w:w="963" w:type="dxa"/>
          </w:tcPr>
          <w:p w14:paraId="3D475982"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33D</w:t>
            </w:r>
          </w:p>
        </w:tc>
        <w:tc>
          <w:tcPr>
            <w:tcW w:w="963" w:type="dxa"/>
          </w:tcPr>
          <w:p w14:paraId="7541A365"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34C</w:t>
            </w:r>
          </w:p>
        </w:tc>
        <w:tc>
          <w:tcPr>
            <w:tcW w:w="963" w:type="dxa"/>
          </w:tcPr>
          <w:p w14:paraId="72264B5B"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35A</w:t>
            </w:r>
          </w:p>
        </w:tc>
        <w:tc>
          <w:tcPr>
            <w:tcW w:w="963" w:type="dxa"/>
          </w:tcPr>
          <w:p w14:paraId="4225D107"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p>
        </w:tc>
        <w:tc>
          <w:tcPr>
            <w:tcW w:w="963" w:type="dxa"/>
          </w:tcPr>
          <w:p w14:paraId="3FD0D3D5"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p>
        </w:tc>
        <w:tc>
          <w:tcPr>
            <w:tcW w:w="963" w:type="dxa"/>
          </w:tcPr>
          <w:p w14:paraId="495B677F"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p>
        </w:tc>
      </w:tr>
    </w:tbl>
    <w:p w14:paraId="1FF5CDBC" w14:textId="77777777" w:rsidR="00406220" w:rsidRPr="00C13AE5" w:rsidRDefault="00406220" w:rsidP="0077381A">
      <w:pPr>
        <w:pStyle w:val="Bodytext410"/>
        <w:shd w:val="clear" w:color="auto" w:fill="auto"/>
        <w:spacing w:before="0" w:after="0" w:line="240" w:lineRule="atLeast"/>
        <w:ind w:right="260" w:firstLine="0"/>
        <w:jc w:val="both"/>
        <w:rPr>
          <w:rFonts w:asciiTheme="minorHAnsi" w:hAnsiTheme="minorHAnsi" w:cstheme="minorHAnsi"/>
          <w:b/>
          <w:sz w:val="24"/>
          <w:szCs w:val="24"/>
          <w:u w:val="single"/>
        </w:rPr>
      </w:pPr>
    </w:p>
    <w:p w14:paraId="33E25BEC" w14:textId="77777777" w:rsidR="00E8626A" w:rsidRPr="00C13AE5" w:rsidRDefault="00E8626A"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READING</w:t>
      </w:r>
    </w:p>
    <w:p w14:paraId="0DED302C" w14:textId="77777777" w:rsidR="00406220" w:rsidRPr="00C13AE5" w:rsidRDefault="00406220" w:rsidP="0077381A">
      <w:pPr>
        <w:pStyle w:val="Bodytext410"/>
        <w:shd w:val="clear" w:color="auto" w:fill="auto"/>
        <w:spacing w:before="0" w:after="0" w:line="240" w:lineRule="atLeast"/>
        <w:ind w:right="260" w:firstLine="0"/>
        <w:jc w:val="both"/>
        <w:rPr>
          <w:rFonts w:asciiTheme="minorHAnsi" w:hAnsiTheme="minorHAnsi" w:cstheme="minorHAnsi"/>
          <w:b/>
          <w:sz w:val="24"/>
          <w:szCs w:val="24"/>
          <w:u w:val="single"/>
        </w:rPr>
      </w:pPr>
    </w:p>
    <w:tbl>
      <w:tblPr>
        <w:tblStyle w:val="TableGrid0"/>
        <w:tblW w:w="0" w:type="auto"/>
        <w:tblLook w:val="04A0" w:firstRow="1" w:lastRow="0" w:firstColumn="1" w:lastColumn="0" w:noHBand="0" w:noVBand="1"/>
      </w:tblPr>
      <w:tblGrid>
        <w:gridCol w:w="936"/>
        <w:gridCol w:w="935"/>
        <w:gridCol w:w="936"/>
        <w:gridCol w:w="934"/>
        <w:gridCol w:w="934"/>
        <w:gridCol w:w="931"/>
        <w:gridCol w:w="936"/>
        <w:gridCol w:w="936"/>
        <w:gridCol w:w="936"/>
        <w:gridCol w:w="936"/>
      </w:tblGrid>
      <w:tr w:rsidR="0094779E" w:rsidRPr="00C13AE5" w14:paraId="780705BB" w14:textId="77777777" w:rsidTr="0094779E">
        <w:tc>
          <w:tcPr>
            <w:tcW w:w="962" w:type="dxa"/>
          </w:tcPr>
          <w:p w14:paraId="5F5DCDBE"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1C</w:t>
            </w:r>
          </w:p>
        </w:tc>
        <w:tc>
          <w:tcPr>
            <w:tcW w:w="962" w:type="dxa"/>
          </w:tcPr>
          <w:p w14:paraId="2CAACFFC"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2D</w:t>
            </w:r>
          </w:p>
        </w:tc>
        <w:tc>
          <w:tcPr>
            <w:tcW w:w="963" w:type="dxa"/>
          </w:tcPr>
          <w:p w14:paraId="2FF9C7D8"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3A</w:t>
            </w:r>
          </w:p>
        </w:tc>
        <w:tc>
          <w:tcPr>
            <w:tcW w:w="963" w:type="dxa"/>
          </w:tcPr>
          <w:p w14:paraId="1C748662"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4A</w:t>
            </w:r>
          </w:p>
        </w:tc>
        <w:tc>
          <w:tcPr>
            <w:tcW w:w="963" w:type="dxa"/>
          </w:tcPr>
          <w:p w14:paraId="3D541A12"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5B</w:t>
            </w:r>
          </w:p>
        </w:tc>
        <w:tc>
          <w:tcPr>
            <w:tcW w:w="963" w:type="dxa"/>
          </w:tcPr>
          <w:p w14:paraId="5E78EE6B"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6A</w:t>
            </w:r>
          </w:p>
        </w:tc>
        <w:tc>
          <w:tcPr>
            <w:tcW w:w="963" w:type="dxa"/>
          </w:tcPr>
          <w:p w14:paraId="605F5C74"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7C</w:t>
            </w:r>
          </w:p>
        </w:tc>
        <w:tc>
          <w:tcPr>
            <w:tcW w:w="963" w:type="dxa"/>
          </w:tcPr>
          <w:p w14:paraId="456AC953"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8D</w:t>
            </w:r>
          </w:p>
        </w:tc>
        <w:tc>
          <w:tcPr>
            <w:tcW w:w="963" w:type="dxa"/>
          </w:tcPr>
          <w:p w14:paraId="2CBA404F"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9C</w:t>
            </w:r>
          </w:p>
        </w:tc>
        <w:tc>
          <w:tcPr>
            <w:tcW w:w="963" w:type="dxa"/>
          </w:tcPr>
          <w:p w14:paraId="0041D14C"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10B</w:t>
            </w:r>
          </w:p>
        </w:tc>
      </w:tr>
      <w:tr w:rsidR="0094779E" w:rsidRPr="00C13AE5" w14:paraId="68BA84DD" w14:textId="77777777" w:rsidTr="0094779E">
        <w:tc>
          <w:tcPr>
            <w:tcW w:w="962" w:type="dxa"/>
          </w:tcPr>
          <w:p w14:paraId="4073CED2"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11B</w:t>
            </w:r>
          </w:p>
        </w:tc>
        <w:tc>
          <w:tcPr>
            <w:tcW w:w="962" w:type="dxa"/>
          </w:tcPr>
          <w:p w14:paraId="35D22821"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12D</w:t>
            </w:r>
          </w:p>
        </w:tc>
        <w:tc>
          <w:tcPr>
            <w:tcW w:w="963" w:type="dxa"/>
          </w:tcPr>
          <w:p w14:paraId="5A5A4BA9"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13D</w:t>
            </w:r>
          </w:p>
        </w:tc>
        <w:tc>
          <w:tcPr>
            <w:tcW w:w="963" w:type="dxa"/>
          </w:tcPr>
          <w:p w14:paraId="55156BC8"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14B</w:t>
            </w:r>
          </w:p>
        </w:tc>
        <w:tc>
          <w:tcPr>
            <w:tcW w:w="963" w:type="dxa"/>
          </w:tcPr>
          <w:p w14:paraId="31D4CC3F"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15A</w:t>
            </w:r>
          </w:p>
        </w:tc>
        <w:tc>
          <w:tcPr>
            <w:tcW w:w="963" w:type="dxa"/>
          </w:tcPr>
          <w:p w14:paraId="4BAC58A4"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16B</w:t>
            </w:r>
          </w:p>
        </w:tc>
        <w:tc>
          <w:tcPr>
            <w:tcW w:w="963" w:type="dxa"/>
          </w:tcPr>
          <w:p w14:paraId="2DD1578F"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17A</w:t>
            </w:r>
          </w:p>
        </w:tc>
        <w:tc>
          <w:tcPr>
            <w:tcW w:w="963" w:type="dxa"/>
          </w:tcPr>
          <w:p w14:paraId="5318C378"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18D</w:t>
            </w:r>
          </w:p>
        </w:tc>
        <w:tc>
          <w:tcPr>
            <w:tcW w:w="963" w:type="dxa"/>
          </w:tcPr>
          <w:p w14:paraId="780FA71C"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19C</w:t>
            </w:r>
          </w:p>
        </w:tc>
        <w:tc>
          <w:tcPr>
            <w:tcW w:w="963" w:type="dxa"/>
          </w:tcPr>
          <w:p w14:paraId="0B8AD92F"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20D</w:t>
            </w:r>
          </w:p>
        </w:tc>
      </w:tr>
      <w:tr w:rsidR="0094779E" w:rsidRPr="00C13AE5" w14:paraId="053742DD" w14:textId="77777777" w:rsidTr="0094779E">
        <w:tc>
          <w:tcPr>
            <w:tcW w:w="962" w:type="dxa"/>
          </w:tcPr>
          <w:p w14:paraId="5687F33E"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21A</w:t>
            </w:r>
          </w:p>
        </w:tc>
        <w:tc>
          <w:tcPr>
            <w:tcW w:w="962" w:type="dxa"/>
          </w:tcPr>
          <w:p w14:paraId="388B6D03"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22C</w:t>
            </w:r>
          </w:p>
        </w:tc>
        <w:tc>
          <w:tcPr>
            <w:tcW w:w="963" w:type="dxa"/>
          </w:tcPr>
          <w:p w14:paraId="57E1DD9C"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23C</w:t>
            </w:r>
          </w:p>
        </w:tc>
        <w:tc>
          <w:tcPr>
            <w:tcW w:w="963" w:type="dxa"/>
          </w:tcPr>
          <w:p w14:paraId="0EFF9B7E"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24A</w:t>
            </w:r>
          </w:p>
        </w:tc>
        <w:tc>
          <w:tcPr>
            <w:tcW w:w="963" w:type="dxa"/>
          </w:tcPr>
          <w:p w14:paraId="7EFCE0E0"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25A</w:t>
            </w:r>
          </w:p>
        </w:tc>
        <w:tc>
          <w:tcPr>
            <w:tcW w:w="963" w:type="dxa"/>
          </w:tcPr>
          <w:p w14:paraId="464BE2BE"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26C</w:t>
            </w:r>
          </w:p>
        </w:tc>
        <w:tc>
          <w:tcPr>
            <w:tcW w:w="963" w:type="dxa"/>
          </w:tcPr>
          <w:p w14:paraId="6846661E"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27D</w:t>
            </w:r>
          </w:p>
        </w:tc>
        <w:tc>
          <w:tcPr>
            <w:tcW w:w="963" w:type="dxa"/>
          </w:tcPr>
          <w:p w14:paraId="6FC87798"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28C</w:t>
            </w:r>
          </w:p>
        </w:tc>
        <w:tc>
          <w:tcPr>
            <w:tcW w:w="963" w:type="dxa"/>
          </w:tcPr>
          <w:p w14:paraId="78A0F53B"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29A</w:t>
            </w:r>
          </w:p>
        </w:tc>
        <w:tc>
          <w:tcPr>
            <w:tcW w:w="963" w:type="dxa"/>
          </w:tcPr>
          <w:p w14:paraId="51ECD1BE"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30D</w:t>
            </w:r>
          </w:p>
        </w:tc>
      </w:tr>
      <w:tr w:rsidR="0094779E" w:rsidRPr="00C13AE5" w14:paraId="5E7F5A0E" w14:textId="77777777" w:rsidTr="0094779E">
        <w:tc>
          <w:tcPr>
            <w:tcW w:w="962" w:type="dxa"/>
          </w:tcPr>
          <w:p w14:paraId="340CCDC9"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31D</w:t>
            </w:r>
          </w:p>
        </w:tc>
        <w:tc>
          <w:tcPr>
            <w:tcW w:w="962" w:type="dxa"/>
          </w:tcPr>
          <w:p w14:paraId="6A3F6605"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32C</w:t>
            </w:r>
          </w:p>
        </w:tc>
        <w:tc>
          <w:tcPr>
            <w:tcW w:w="963" w:type="dxa"/>
          </w:tcPr>
          <w:p w14:paraId="1D39AB08"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33A</w:t>
            </w:r>
          </w:p>
        </w:tc>
        <w:tc>
          <w:tcPr>
            <w:tcW w:w="963" w:type="dxa"/>
          </w:tcPr>
          <w:p w14:paraId="486303E2"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34A</w:t>
            </w:r>
          </w:p>
        </w:tc>
        <w:tc>
          <w:tcPr>
            <w:tcW w:w="963" w:type="dxa"/>
          </w:tcPr>
          <w:p w14:paraId="1998D4DD"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35B</w:t>
            </w:r>
          </w:p>
        </w:tc>
        <w:tc>
          <w:tcPr>
            <w:tcW w:w="963" w:type="dxa"/>
          </w:tcPr>
          <w:p w14:paraId="172ADB02"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36C</w:t>
            </w:r>
          </w:p>
        </w:tc>
        <w:tc>
          <w:tcPr>
            <w:tcW w:w="963" w:type="dxa"/>
          </w:tcPr>
          <w:p w14:paraId="6220A275"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37A</w:t>
            </w:r>
          </w:p>
        </w:tc>
        <w:tc>
          <w:tcPr>
            <w:tcW w:w="963" w:type="dxa"/>
          </w:tcPr>
          <w:p w14:paraId="19054E54"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38D</w:t>
            </w:r>
          </w:p>
        </w:tc>
        <w:tc>
          <w:tcPr>
            <w:tcW w:w="963" w:type="dxa"/>
          </w:tcPr>
          <w:p w14:paraId="7B9AAE99"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39D</w:t>
            </w:r>
          </w:p>
        </w:tc>
        <w:tc>
          <w:tcPr>
            <w:tcW w:w="963" w:type="dxa"/>
          </w:tcPr>
          <w:p w14:paraId="78292BB9"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rPr>
            </w:pPr>
            <w:r w:rsidRPr="00C13AE5">
              <w:rPr>
                <w:rFonts w:asciiTheme="minorHAnsi" w:hAnsiTheme="minorHAnsi" w:cstheme="minorHAnsi"/>
                <w:b/>
                <w:sz w:val="24"/>
                <w:szCs w:val="24"/>
              </w:rPr>
              <w:t>40D</w:t>
            </w:r>
          </w:p>
        </w:tc>
      </w:tr>
    </w:tbl>
    <w:p w14:paraId="56AEC30C" w14:textId="77777777" w:rsidR="0094779E" w:rsidRPr="00C13AE5" w:rsidRDefault="0094779E" w:rsidP="0077381A">
      <w:pPr>
        <w:pStyle w:val="Bodytext410"/>
        <w:shd w:val="clear" w:color="auto" w:fill="auto"/>
        <w:spacing w:before="0" w:after="0" w:line="240" w:lineRule="atLeast"/>
        <w:ind w:right="260" w:firstLine="0"/>
        <w:jc w:val="both"/>
        <w:rPr>
          <w:rFonts w:asciiTheme="minorHAnsi" w:hAnsiTheme="minorHAnsi" w:cstheme="minorHAnsi"/>
          <w:b/>
          <w:sz w:val="24"/>
          <w:szCs w:val="24"/>
          <w:u w:val="single"/>
        </w:rPr>
      </w:pPr>
    </w:p>
    <w:p w14:paraId="097D75C9" w14:textId="77777777" w:rsidR="00E8626A" w:rsidRPr="00C13AE5" w:rsidRDefault="008139EF" w:rsidP="0077381A">
      <w:pPr>
        <w:spacing w:after="0" w:line="240" w:lineRule="atLeast"/>
        <w:jc w:val="both"/>
        <w:rPr>
          <w:rFonts w:cstheme="minorHAnsi"/>
          <w:b/>
          <w:sz w:val="24"/>
          <w:szCs w:val="24"/>
        </w:rPr>
      </w:pPr>
      <w:r w:rsidRPr="00C13AE5">
        <w:rPr>
          <w:rFonts w:cstheme="minorHAnsi"/>
          <w:b/>
          <w:sz w:val="24"/>
          <w:szCs w:val="24"/>
        </w:rPr>
        <w:t>WRITING</w:t>
      </w:r>
    </w:p>
    <w:p w14:paraId="2D1C4C01" w14:textId="77777777" w:rsidR="008139EF" w:rsidRPr="00C13AE5" w:rsidRDefault="008139EF" w:rsidP="0077381A">
      <w:pPr>
        <w:spacing w:after="0" w:line="240" w:lineRule="atLeast"/>
        <w:jc w:val="both"/>
        <w:rPr>
          <w:rFonts w:eastAsia="Times New Roman" w:cstheme="minorHAnsi"/>
          <w:b/>
          <w:sz w:val="24"/>
          <w:szCs w:val="24"/>
        </w:rPr>
      </w:pPr>
      <w:r w:rsidRPr="00C13AE5">
        <w:rPr>
          <w:rFonts w:eastAsia="Times New Roman" w:cstheme="minorHAnsi"/>
          <w:b/>
          <w:sz w:val="24"/>
          <w:szCs w:val="24"/>
        </w:rPr>
        <w:t>TASK 1</w:t>
      </w:r>
    </w:p>
    <w:p w14:paraId="319C8DBE" w14:textId="77777777" w:rsidR="008139EF" w:rsidRPr="00C13AE5" w:rsidRDefault="008139EF" w:rsidP="0077381A">
      <w:pPr>
        <w:spacing w:after="0" w:line="240" w:lineRule="atLeast"/>
        <w:jc w:val="both"/>
        <w:rPr>
          <w:rFonts w:eastAsia="Times New Roman" w:cstheme="minorHAnsi"/>
          <w:b/>
          <w:sz w:val="24"/>
          <w:szCs w:val="24"/>
        </w:rPr>
      </w:pPr>
      <w:r w:rsidRPr="00C13AE5">
        <w:rPr>
          <w:rFonts w:eastAsia="Times New Roman" w:cstheme="minorHAnsi"/>
          <w:b/>
          <w:sz w:val="24"/>
          <w:szCs w:val="24"/>
        </w:rPr>
        <w:t xml:space="preserve"> </w:t>
      </w:r>
      <w:r w:rsidRPr="00C13AE5">
        <w:rPr>
          <w:rFonts w:eastAsia="Times New Roman" w:cstheme="minorHAnsi"/>
          <w:sz w:val="24"/>
          <w:szCs w:val="24"/>
        </w:rPr>
        <w:t>You should spend about 20 minutes on this task.</w:t>
      </w:r>
    </w:p>
    <w:p w14:paraId="5DF68185" w14:textId="77777777" w:rsidR="008139EF" w:rsidRPr="00C13AE5" w:rsidRDefault="008139EF" w:rsidP="0077381A">
      <w:pPr>
        <w:spacing w:after="0" w:line="240" w:lineRule="atLeast"/>
        <w:jc w:val="both"/>
        <w:rPr>
          <w:rFonts w:eastAsia="Times New Roman" w:cstheme="minorHAnsi"/>
          <w:sz w:val="24"/>
          <w:szCs w:val="24"/>
        </w:rPr>
      </w:pPr>
    </w:p>
    <w:p w14:paraId="54D3C0CE" w14:textId="77777777" w:rsidR="008139EF" w:rsidRPr="00C13AE5" w:rsidRDefault="008139EF" w:rsidP="0077381A">
      <w:pPr>
        <w:spacing w:after="0" w:line="240" w:lineRule="atLeast"/>
        <w:rPr>
          <w:rFonts w:cstheme="minorHAnsi"/>
          <w:b/>
          <w:sz w:val="24"/>
          <w:szCs w:val="24"/>
        </w:rPr>
      </w:pPr>
      <w:r w:rsidRPr="00C13AE5">
        <w:rPr>
          <w:rFonts w:cstheme="minorHAnsi"/>
          <w:b/>
          <w:sz w:val="24"/>
          <w:szCs w:val="24"/>
        </w:rPr>
        <w:t>Write a letter to your manager asking for a training course, which you would like to attend. In your letter explain</w:t>
      </w:r>
      <w:r w:rsidRPr="00C13AE5">
        <w:rPr>
          <w:rFonts w:cstheme="minorHAnsi"/>
          <w:b/>
          <w:sz w:val="24"/>
          <w:szCs w:val="24"/>
        </w:rPr>
        <w:br/>
        <w:t>• What the course is,</w:t>
      </w:r>
      <w:r w:rsidRPr="00C13AE5">
        <w:rPr>
          <w:rFonts w:cstheme="minorHAnsi"/>
          <w:b/>
          <w:sz w:val="24"/>
          <w:szCs w:val="24"/>
        </w:rPr>
        <w:br/>
        <w:t>• Why it is required for your job,</w:t>
      </w:r>
      <w:r w:rsidRPr="00C13AE5">
        <w:rPr>
          <w:rFonts w:cstheme="minorHAnsi"/>
          <w:b/>
          <w:sz w:val="24"/>
          <w:szCs w:val="24"/>
        </w:rPr>
        <w:br/>
        <w:t>• How you will manage work while the course</w:t>
      </w:r>
    </w:p>
    <w:p w14:paraId="5A98717B" w14:textId="77777777" w:rsidR="008139EF" w:rsidRPr="00C13AE5" w:rsidRDefault="008139EF" w:rsidP="0077381A">
      <w:pPr>
        <w:spacing w:after="0" w:line="240" w:lineRule="atLeast"/>
        <w:rPr>
          <w:rFonts w:eastAsia="Times New Roman" w:cstheme="minorHAnsi"/>
          <w:sz w:val="24"/>
          <w:szCs w:val="24"/>
        </w:rPr>
      </w:pPr>
    </w:p>
    <w:p w14:paraId="254662F0" w14:textId="77777777" w:rsidR="008139EF" w:rsidRPr="00C13AE5" w:rsidRDefault="008139EF" w:rsidP="0077381A">
      <w:pPr>
        <w:spacing w:after="0" w:line="240" w:lineRule="atLeast"/>
        <w:jc w:val="both"/>
        <w:rPr>
          <w:rFonts w:eastAsia="Times New Roman" w:cstheme="minorHAnsi"/>
          <w:sz w:val="24"/>
          <w:szCs w:val="24"/>
        </w:rPr>
      </w:pPr>
      <w:r w:rsidRPr="00C13AE5">
        <w:rPr>
          <w:rFonts w:eastAsia="Times New Roman" w:cstheme="minorHAnsi"/>
          <w:sz w:val="24"/>
          <w:szCs w:val="24"/>
        </w:rPr>
        <w:t xml:space="preserve">You should write at least 120 words. You are not allowed to include your name. </w:t>
      </w:r>
    </w:p>
    <w:p w14:paraId="184E5034" w14:textId="77777777" w:rsidR="008139EF" w:rsidRPr="00C13AE5" w:rsidRDefault="008139EF" w:rsidP="0077381A">
      <w:pPr>
        <w:autoSpaceDE w:val="0"/>
        <w:autoSpaceDN w:val="0"/>
        <w:adjustRightInd w:val="0"/>
        <w:spacing w:after="0" w:line="240" w:lineRule="atLeast"/>
        <w:jc w:val="both"/>
        <w:rPr>
          <w:rFonts w:eastAsia="Times New Roman" w:cstheme="minorHAnsi"/>
          <w:b/>
          <w:sz w:val="24"/>
          <w:szCs w:val="24"/>
        </w:rPr>
      </w:pPr>
    </w:p>
    <w:p w14:paraId="0F67AB84" w14:textId="77777777" w:rsidR="008139EF" w:rsidRPr="00C13AE5" w:rsidRDefault="008139EF" w:rsidP="0077381A">
      <w:pPr>
        <w:pStyle w:val="ListParagraph"/>
        <w:spacing w:line="240" w:lineRule="atLeast"/>
        <w:contextualSpacing w:val="0"/>
        <w:rPr>
          <w:rFonts w:cstheme="minorHAnsi"/>
          <w:sz w:val="24"/>
          <w:szCs w:val="24"/>
        </w:rPr>
      </w:pPr>
      <w:r w:rsidRPr="00C13AE5">
        <w:rPr>
          <w:rFonts w:cstheme="minorHAnsi"/>
          <w:sz w:val="24"/>
          <w:szCs w:val="24"/>
        </w:rPr>
        <w:t>……………………………………………………………………………………………..</w:t>
      </w:r>
    </w:p>
    <w:p w14:paraId="172BAB84" w14:textId="77777777" w:rsidR="008139EF" w:rsidRPr="00C13AE5" w:rsidRDefault="008139EF" w:rsidP="0077381A">
      <w:pPr>
        <w:spacing w:line="240" w:lineRule="atLeast"/>
        <w:rPr>
          <w:rFonts w:cstheme="minorHAnsi"/>
          <w:sz w:val="24"/>
          <w:szCs w:val="24"/>
        </w:rPr>
      </w:pPr>
      <w:r w:rsidRPr="00C13AE5">
        <w:rPr>
          <w:rFonts w:cstheme="minorHAnsi"/>
          <w:sz w:val="24"/>
          <w:szCs w:val="24"/>
        </w:rPr>
        <w:t>C1</w:t>
      </w:r>
    </w:p>
    <w:tbl>
      <w:tblPr>
        <w:tblStyle w:val="TableGrid0"/>
        <w:tblW w:w="0" w:type="auto"/>
        <w:tblLook w:val="04A0" w:firstRow="1" w:lastRow="0" w:firstColumn="1" w:lastColumn="0" w:noHBand="0" w:noVBand="1"/>
      </w:tblPr>
      <w:tblGrid>
        <w:gridCol w:w="9350"/>
      </w:tblGrid>
      <w:tr w:rsidR="008139EF" w:rsidRPr="00C13AE5" w14:paraId="0A342578" w14:textId="77777777" w:rsidTr="00713FCB">
        <w:tc>
          <w:tcPr>
            <w:tcW w:w="9350" w:type="dxa"/>
          </w:tcPr>
          <w:p w14:paraId="015FA227" w14:textId="77777777" w:rsidR="008139EF" w:rsidRPr="00C13AE5" w:rsidRDefault="008139EF" w:rsidP="0077381A">
            <w:pPr>
              <w:pStyle w:val="NormalWeb"/>
              <w:spacing w:before="0" w:beforeAutospacing="0" w:after="150" w:afterAutospacing="0" w:line="240" w:lineRule="atLeast"/>
              <w:rPr>
                <w:rFonts w:asciiTheme="minorHAnsi" w:hAnsiTheme="minorHAnsi" w:cstheme="minorHAnsi"/>
              </w:rPr>
            </w:pPr>
            <w:r w:rsidRPr="00C13AE5">
              <w:rPr>
                <w:rFonts w:asciiTheme="minorHAnsi" w:hAnsiTheme="minorHAnsi" w:cstheme="minorHAnsi"/>
              </w:rPr>
              <w:t xml:space="preserve">Dear Mr. John, </w:t>
            </w:r>
          </w:p>
          <w:p w14:paraId="4CDC5250" w14:textId="77777777" w:rsidR="008139EF" w:rsidRPr="00C13AE5" w:rsidRDefault="008139EF" w:rsidP="0077381A">
            <w:pPr>
              <w:pStyle w:val="NormalWeb"/>
              <w:spacing w:before="0" w:beforeAutospacing="0" w:after="150" w:afterAutospacing="0" w:line="240" w:lineRule="atLeast"/>
              <w:rPr>
                <w:rFonts w:asciiTheme="minorHAnsi" w:hAnsiTheme="minorHAnsi" w:cstheme="minorHAnsi"/>
              </w:rPr>
            </w:pPr>
          </w:p>
          <w:p w14:paraId="3B4E9DFB" w14:textId="77777777" w:rsidR="008139EF" w:rsidRPr="00C13AE5" w:rsidRDefault="008139EF" w:rsidP="0077381A">
            <w:pPr>
              <w:pStyle w:val="NormalWeb"/>
              <w:spacing w:before="0" w:beforeAutospacing="0" w:after="150" w:afterAutospacing="0" w:line="240" w:lineRule="atLeast"/>
              <w:rPr>
                <w:rFonts w:asciiTheme="minorHAnsi" w:hAnsiTheme="minorHAnsi" w:cstheme="minorHAnsi"/>
              </w:rPr>
            </w:pPr>
            <w:r w:rsidRPr="00C13AE5">
              <w:rPr>
                <w:rFonts w:asciiTheme="minorHAnsi" w:hAnsiTheme="minorHAnsi" w:cstheme="minorHAnsi"/>
              </w:rPr>
              <w:t xml:space="preserve">I am the receptionist, James Smith, who is working under your supervision. I am writing this letter regarding my requirement of a training course to learn the ‘French’ language for the improvement in job performance. I am going to tell you about my necessity for the knowledge of this non-native language. </w:t>
            </w:r>
          </w:p>
          <w:p w14:paraId="520F8019" w14:textId="77777777" w:rsidR="008139EF" w:rsidRPr="00C13AE5" w:rsidRDefault="008139EF" w:rsidP="0077381A">
            <w:pPr>
              <w:pStyle w:val="NormalWeb"/>
              <w:spacing w:before="0" w:beforeAutospacing="0" w:after="150" w:afterAutospacing="0" w:line="240" w:lineRule="atLeast"/>
              <w:rPr>
                <w:rFonts w:asciiTheme="minorHAnsi" w:hAnsiTheme="minorHAnsi" w:cstheme="minorHAnsi"/>
              </w:rPr>
            </w:pPr>
            <w:r w:rsidRPr="00C13AE5">
              <w:rPr>
                <w:rFonts w:asciiTheme="minorHAnsi" w:hAnsiTheme="minorHAnsi" w:cstheme="minorHAnsi"/>
              </w:rPr>
              <w:t xml:space="preserve">From the last two months, the number of customers from the ‘Quebec’, which is the provenience of Canada, and ‘France’, are gradually increasing day by day in our restaurant. Also, they do not have good skills in the English language and my level of this foreign language is not appropriate for better communication with them. So, I need to brush up my </w:t>
            </w:r>
            <w:r w:rsidRPr="00C13AE5">
              <w:rPr>
                <w:rFonts w:asciiTheme="minorHAnsi" w:hAnsiTheme="minorHAnsi" w:cstheme="minorHAnsi"/>
              </w:rPr>
              <w:lastRenderedPageBreak/>
              <w:t xml:space="preserve">expertise in this overseas way of communication. Thus, this is the reason the tuition is required for me in this subject. </w:t>
            </w:r>
          </w:p>
          <w:p w14:paraId="37B217B9" w14:textId="77777777" w:rsidR="008139EF" w:rsidRPr="00C13AE5" w:rsidRDefault="008139EF" w:rsidP="0077381A">
            <w:pPr>
              <w:pStyle w:val="NormalWeb"/>
              <w:spacing w:before="0" w:beforeAutospacing="0" w:after="150" w:afterAutospacing="0" w:line="240" w:lineRule="atLeast"/>
              <w:rPr>
                <w:rFonts w:asciiTheme="minorHAnsi" w:hAnsiTheme="minorHAnsi" w:cstheme="minorHAnsi"/>
              </w:rPr>
            </w:pPr>
            <w:r w:rsidRPr="00C13AE5">
              <w:rPr>
                <w:rFonts w:asciiTheme="minorHAnsi" w:hAnsiTheme="minorHAnsi" w:cstheme="minorHAnsi"/>
              </w:rPr>
              <w:t>Finally, I would like to join the classes at the weekend because it will not put any kind of impact on my work and the duties will be performed with the same efficiency as now. Therefore, I would be greatly appreciated if you could arrange this education at end of the week. Moreover, there are many tutors available in t</w:t>
            </w:r>
            <w:r w:rsidR="00C13AE5">
              <w:rPr>
                <w:rFonts w:asciiTheme="minorHAnsi" w:hAnsiTheme="minorHAnsi" w:cstheme="minorHAnsi"/>
              </w:rPr>
              <w:t xml:space="preserve">he market for this curriculum. </w:t>
            </w:r>
          </w:p>
          <w:p w14:paraId="4644E97A" w14:textId="77777777" w:rsidR="008139EF" w:rsidRPr="00C13AE5" w:rsidRDefault="008139EF" w:rsidP="0077381A">
            <w:pPr>
              <w:pStyle w:val="NormalWeb"/>
              <w:spacing w:before="0" w:beforeAutospacing="0" w:after="150" w:afterAutospacing="0" w:line="240" w:lineRule="atLeast"/>
              <w:rPr>
                <w:rFonts w:asciiTheme="minorHAnsi" w:hAnsiTheme="minorHAnsi" w:cstheme="minorHAnsi"/>
              </w:rPr>
            </w:pPr>
            <w:r w:rsidRPr="00C13AE5">
              <w:rPr>
                <w:rFonts w:asciiTheme="minorHAnsi" w:hAnsiTheme="minorHAnsi" w:cstheme="minorHAnsi"/>
              </w:rPr>
              <w:t>I am looking forward to hearing from you</w:t>
            </w:r>
            <w:r w:rsidR="00C13AE5">
              <w:rPr>
                <w:rFonts w:asciiTheme="minorHAnsi" w:hAnsiTheme="minorHAnsi" w:cstheme="minorHAnsi"/>
              </w:rPr>
              <w:t xml:space="preserve">. </w:t>
            </w:r>
          </w:p>
          <w:p w14:paraId="5CBDBBEB" w14:textId="77777777" w:rsidR="008139EF" w:rsidRPr="00C13AE5" w:rsidRDefault="008139EF" w:rsidP="0077381A">
            <w:pPr>
              <w:pStyle w:val="NormalWeb"/>
              <w:spacing w:before="0" w:beforeAutospacing="0" w:after="150" w:afterAutospacing="0" w:line="240" w:lineRule="atLeast"/>
              <w:rPr>
                <w:rFonts w:asciiTheme="minorHAnsi" w:hAnsiTheme="minorHAnsi" w:cstheme="minorHAnsi"/>
              </w:rPr>
            </w:pPr>
            <w:r w:rsidRPr="00C13AE5">
              <w:rPr>
                <w:rFonts w:asciiTheme="minorHAnsi" w:hAnsiTheme="minorHAnsi" w:cstheme="minorHAnsi"/>
              </w:rPr>
              <w:t>Yours faithfully,</w:t>
            </w:r>
            <w:r w:rsidRPr="00C13AE5">
              <w:rPr>
                <w:rFonts w:asciiTheme="minorHAnsi" w:hAnsiTheme="minorHAnsi" w:cstheme="minorHAnsi"/>
              </w:rPr>
              <w:br/>
              <w:t>James Smith.</w:t>
            </w:r>
          </w:p>
          <w:p w14:paraId="75DF14F6" w14:textId="77777777" w:rsidR="008139EF" w:rsidRPr="00C13AE5" w:rsidRDefault="008139EF" w:rsidP="0077381A">
            <w:pPr>
              <w:pStyle w:val="NormalWeb"/>
              <w:spacing w:before="0" w:beforeAutospacing="0" w:after="150" w:afterAutospacing="0" w:line="240" w:lineRule="atLeast"/>
              <w:rPr>
                <w:rFonts w:asciiTheme="minorHAnsi" w:hAnsiTheme="minorHAnsi" w:cstheme="minorHAnsi"/>
              </w:rPr>
            </w:pPr>
          </w:p>
        </w:tc>
      </w:tr>
    </w:tbl>
    <w:p w14:paraId="0D8E2910" w14:textId="77777777" w:rsidR="008139EF" w:rsidRPr="00C13AE5" w:rsidRDefault="008139EF" w:rsidP="0077381A">
      <w:pPr>
        <w:pStyle w:val="NormalWeb"/>
        <w:spacing w:before="0" w:beforeAutospacing="0" w:after="150" w:afterAutospacing="0" w:line="240" w:lineRule="atLeast"/>
        <w:rPr>
          <w:rFonts w:asciiTheme="minorHAnsi" w:hAnsiTheme="minorHAnsi" w:cstheme="minorHAnsi"/>
        </w:rPr>
      </w:pPr>
    </w:p>
    <w:p w14:paraId="21CA14B2" w14:textId="77777777" w:rsidR="008139EF" w:rsidRPr="00C13AE5" w:rsidRDefault="008139EF" w:rsidP="0077381A">
      <w:pPr>
        <w:pStyle w:val="NormalWeb"/>
        <w:spacing w:before="0" w:beforeAutospacing="0" w:after="150" w:afterAutospacing="0" w:line="240" w:lineRule="atLeast"/>
        <w:rPr>
          <w:rFonts w:asciiTheme="minorHAnsi" w:hAnsiTheme="minorHAnsi" w:cstheme="minorHAnsi"/>
          <w:b/>
        </w:rPr>
      </w:pPr>
      <w:r w:rsidRPr="00C13AE5">
        <w:rPr>
          <w:rFonts w:asciiTheme="minorHAnsi" w:hAnsiTheme="minorHAnsi" w:cstheme="minorHAnsi"/>
          <w:b/>
        </w:rPr>
        <w:t>B2</w:t>
      </w:r>
    </w:p>
    <w:tbl>
      <w:tblPr>
        <w:tblStyle w:val="TableGrid0"/>
        <w:tblW w:w="0" w:type="auto"/>
        <w:tblLook w:val="04A0" w:firstRow="1" w:lastRow="0" w:firstColumn="1" w:lastColumn="0" w:noHBand="0" w:noVBand="1"/>
      </w:tblPr>
      <w:tblGrid>
        <w:gridCol w:w="9350"/>
      </w:tblGrid>
      <w:tr w:rsidR="008139EF" w:rsidRPr="00C13AE5" w14:paraId="229627B0" w14:textId="77777777" w:rsidTr="00713FCB">
        <w:tc>
          <w:tcPr>
            <w:tcW w:w="9350" w:type="dxa"/>
          </w:tcPr>
          <w:p w14:paraId="6088A7E2" w14:textId="77777777" w:rsidR="008139EF" w:rsidRPr="00C13AE5" w:rsidRDefault="00C13AE5" w:rsidP="0077381A">
            <w:pPr>
              <w:pStyle w:val="NormalWeb"/>
              <w:spacing w:before="0" w:beforeAutospacing="0" w:after="150" w:afterAutospacing="0" w:line="240" w:lineRule="atLeast"/>
              <w:rPr>
                <w:rFonts w:asciiTheme="minorHAnsi" w:hAnsiTheme="minorHAnsi" w:cstheme="minorHAnsi"/>
              </w:rPr>
            </w:pPr>
            <w:r>
              <w:rPr>
                <w:rFonts w:asciiTheme="minorHAnsi" w:hAnsiTheme="minorHAnsi" w:cstheme="minorHAnsi"/>
              </w:rPr>
              <w:t>Dear Mr. John,</w:t>
            </w:r>
          </w:p>
          <w:p w14:paraId="759D8448" w14:textId="77777777" w:rsidR="008139EF" w:rsidRPr="00C13AE5" w:rsidRDefault="008139EF" w:rsidP="0077381A">
            <w:pPr>
              <w:pStyle w:val="NormalWeb"/>
              <w:spacing w:before="0" w:beforeAutospacing="0" w:after="150" w:afterAutospacing="0" w:line="240" w:lineRule="atLeast"/>
              <w:rPr>
                <w:rFonts w:asciiTheme="minorHAnsi" w:hAnsiTheme="minorHAnsi" w:cstheme="minorHAnsi"/>
              </w:rPr>
            </w:pPr>
            <w:r w:rsidRPr="00C13AE5">
              <w:rPr>
                <w:rFonts w:asciiTheme="minorHAnsi" w:hAnsiTheme="minorHAnsi" w:cstheme="minorHAnsi"/>
              </w:rPr>
              <w:t>I am Susan Smith, from Sales Department.  I am writing this letter to ask you for a training course a</w:t>
            </w:r>
            <w:r w:rsidR="00C13AE5">
              <w:rPr>
                <w:rFonts w:asciiTheme="minorHAnsi" w:hAnsiTheme="minorHAnsi" w:cstheme="minorHAnsi"/>
              </w:rPr>
              <w:t>nd I hope that you can help me.</w:t>
            </w:r>
          </w:p>
          <w:p w14:paraId="36E8AFAC" w14:textId="77777777" w:rsidR="008139EF" w:rsidRPr="00C13AE5" w:rsidRDefault="008139EF" w:rsidP="0077381A">
            <w:pPr>
              <w:pStyle w:val="NormalWeb"/>
              <w:spacing w:before="0" w:beforeAutospacing="0" w:after="150" w:afterAutospacing="0" w:line="240" w:lineRule="atLeast"/>
              <w:rPr>
                <w:rFonts w:asciiTheme="minorHAnsi" w:hAnsiTheme="minorHAnsi" w:cstheme="minorHAnsi"/>
              </w:rPr>
            </w:pPr>
            <w:r w:rsidRPr="00C13AE5">
              <w:rPr>
                <w:rFonts w:asciiTheme="minorHAnsi" w:hAnsiTheme="minorHAnsi" w:cstheme="minorHAnsi"/>
              </w:rPr>
              <w:t>I want to take part in an English communicative course. It is really necessary for my job. You know, the number of customers from English speaking countries is increasing these days and no one in our department can speak English well enough to be able to work with them. We have to hire a person to help us translate into Vietnamese, which wastes quite a lot of money. Moreover, if we can speak English well, we can develop our business more. We can expand our business into England and America. I am going to learn on Saturday and Sunday, which does not affect our work. However, the fee is quite high while I do not have enough money. Is it possible that you can pay the fee fo</w:t>
            </w:r>
            <w:r w:rsidR="00C13AE5">
              <w:rPr>
                <w:rFonts w:asciiTheme="minorHAnsi" w:hAnsiTheme="minorHAnsi" w:cstheme="minorHAnsi"/>
              </w:rPr>
              <w:t>r me? I would be very grateful.</w:t>
            </w:r>
          </w:p>
          <w:p w14:paraId="17A83A85" w14:textId="77777777" w:rsidR="008139EF" w:rsidRPr="00C13AE5" w:rsidRDefault="008139EF" w:rsidP="0077381A">
            <w:pPr>
              <w:pStyle w:val="NormalWeb"/>
              <w:spacing w:before="0" w:beforeAutospacing="0" w:after="150" w:afterAutospacing="0" w:line="240" w:lineRule="atLeast"/>
              <w:rPr>
                <w:rFonts w:asciiTheme="minorHAnsi" w:hAnsiTheme="minorHAnsi" w:cstheme="minorHAnsi"/>
              </w:rPr>
            </w:pPr>
            <w:r w:rsidRPr="00C13AE5">
              <w:rPr>
                <w:rFonts w:asciiTheme="minorHAnsi" w:hAnsiTheme="minorHAnsi" w:cstheme="minorHAnsi"/>
              </w:rPr>
              <w:t>I look forward to</w:t>
            </w:r>
            <w:r w:rsidR="00C13AE5">
              <w:rPr>
                <w:rFonts w:asciiTheme="minorHAnsi" w:hAnsiTheme="minorHAnsi" w:cstheme="minorHAnsi"/>
              </w:rPr>
              <w:t xml:space="preserve"> hearing from you. </w:t>
            </w:r>
          </w:p>
          <w:p w14:paraId="2BD9BC69" w14:textId="77777777" w:rsidR="008139EF" w:rsidRPr="00C13AE5" w:rsidRDefault="008139EF" w:rsidP="0077381A">
            <w:pPr>
              <w:pStyle w:val="NormalWeb"/>
              <w:spacing w:before="0" w:beforeAutospacing="0" w:after="150" w:afterAutospacing="0" w:line="240" w:lineRule="atLeast"/>
              <w:rPr>
                <w:rFonts w:asciiTheme="minorHAnsi" w:hAnsiTheme="minorHAnsi" w:cstheme="minorHAnsi"/>
              </w:rPr>
            </w:pPr>
            <w:r w:rsidRPr="00C13AE5">
              <w:rPr>
                <w:rFonts w:asciiTheme="minorHAnsi" w:hAnsiTheme="minorHAnsi" w:cstheme="minorHAnsi"/>
              </w:rPr>
              <w:t>Thank you.</w:t>
            </w:r>
          </w:p>
          <w:p w14:paraId="5B1DD58B" w14:textId="77777777" w:rsidR="008139EF" w:rsidRPr="00C13AE5" w:rsidRDefault="008139EF" w:rsidP="0077381A">
            <w:pPr>
              <w:pStyle w:val="NormalWeb"/>
              <w:spacing w:before="0" w:beforeAutospacing="0" w:after="150" w:afterAutospacing="0" w:line="240" w:lineRule="atLeast"/>
              <w:rPr>
                <w:rFonts w:asciiTheme="minorHAnsi" w:hAnsiTheme="minorHAnsi" w:cstheme="minorHAnsi"/>
              </w:rPr>
            </w:pPr>
          </w:p>
        </w:tc>
      </w:tr>
    </w:tbl>
    <w:p w14:paraId="757D5DE1" w14:textId="77777777" w:rsidR="008139EF" w:rsidRPr="00C13AE5" w:rsidRDefault="008139EF" w:rsidP="0077381A">
      <w:pPr>
        <w:pStyle w:val="NormalWeb"/>
        <w:spacing w:before="0" w:beforeAutospacing="0" w:after="150" w:afterAutospacing="0" w:line="240" w:lineRule="atLeast"/>
        <w:rPr>
          <w:rFonts w:asciiTheme="minorHAnsi" w:hAnsiTheme="minorHAnsi" w:cstheme="minorHAnsi"/>
        </w:rPr>
      </w:pPr>
    </w:p>
    <w:p w14:paraId="658783DC" w14:textId="77777777" w:rsidR="008139EF" w:rsidRPr="00C13AE5" w:rsidRDefault="008139EF" w:rsidP="0077381A">
      <w:pPr>
        <w:pStyle w:val="NormalWeb"/>
        <w:spacing w:before="0" w:beforeAutospacing="0" w:after="150" w:afterAutospacing="0" w:line="240" w:lineRule="atLeast"/>
        <w:rPr>
          <w:rFonts w:asciiTheme="minorHAnsi" w:hAnsiTheme="minorHAnsi" w:cstheme="minorHAnsi"/>
          <w:b/>
        </w:rPr>
      </w:pPr>
    </w:p>
    <w:p w14:paraId="1ADA8A55" w14:textId="77777777" w:rsidR="008139EF" w:rsidRPr="00C13AE5" w:rsidRDefault="008139EF" w:rsidP="0077381A">
      <w:pPr>
        <w:pStyle w:val="NormalWeb"/>
        <w:spacing w:before="0" w:beforeAutospacing="0" w:after="150" w:afterAutospacing="0" w:line="240" w:lineRule="atLeast"/>
        <w:rPr>
          <w:rFonts w:asciiTheme="minorHAnsi" w:hAnsiTheme="minorHAnsi" w:cstheme="minorHAnsi"/>
          <w:b/>
        </w:rPr>
      </w:pPr>
      <w:r w:rsidRPr="00C13AE5">
        <w:rPr>
          <w:rFonts w:asciiTheme="minorHAnsi" w:hAnsiTheme="minorHAnsi" w:cstheme="minorHAnsi"/>
          <w:b/>
        </w:rPr>
        <w:t>B1</w:t>
      </w:r>
    </w:p>
    <w:tbl>
      <w:tblPr>
        <w:tblStyle w:val="TableGrid0"/>
        <w:tblW w:w="0" w:type="auto"/>
        <w:tblLook w:val="04A0" w:firstRow="1" w:lastRow="0" w:firstColumn="1" w:lastColumn="0" w:noHBand="0" w:noVBand="1"/>
      </w:tblPr>
      <w:tblGrid>
        <w:gridCol w:w="9350"/>
      </w:tblGrid>
      <w:tr w:rsidR="008139EF" w:rsidRPr="00C13AE5" w14:paraId="6C1D8FF3" w14:textId="77777777" w:rsidTr="00713FCB">
        <w:tc>
          <w:tcPr>
            <w:tcW w:w="9350" w:type="dxa"/>
          </w:tcPr>
          <w:p w14:paraId="4CF99893" w14:textId="77777777" w:rsidR="008139EF" w:rsidRPr="00C13AE5" w:rsidRDefault="00C13AE5" w:rsidP="0077381A">
            <w:pPr>
              <w:pStyle w:val="NormalWeb"/>
              <w:spacing w:before="0" w:beforeAutospacing="0" w:after="150" w:afterAutospacing="0" w:line="240" w:lineRule="atLeast"/>
              <w:rPr>
                <w:rFonts w:asciiTheme="minorHAnsi" w:hAnsiTheme="minorHAnsi" w:cstheme="minorHAnsi"/>
              </w:rPr>
            </w:pPr>
            <w:r>
              <w:rPr>
                <w:rFonts w:asciiTheme="minorHAnsi" w:hAnsiTheme="minorHAnsi" w:cstheme="minorHAnsi"/>
              </w:rPr>
              <w:t>Dear Mr. John,</w:t>
            </w:r>
          </w:p>
          <w:p w14:paraId="1E5F1400" w14:textId="77777777" w:rsidR="008139EF" w:rsidRPr="00C13AE5" w:rsidRDefault="008139EF" w:rsidP="0077381A">
            <w:pPr>
              <w:pStyle w:val="NormalWeb"/>
              <w:spacing w:before="0" w:beforeAutospacing="0" w:after="150" w:afterAutospacing="0" w:line="240" w:lineRule="atLeast"/>
              <w:rPr>
                <w:rFonts w:asciiTheme="minorHAnsi" w:hAnsiTheme="minorHAnsi" w:cstheme="minorHAnsi"/>
              </w:rPr>
            </w:pPr>
            <w:r w:rsidRPr="00C13AE5">
              <w:rPr>
                <w:rFonts w:asciiTheme="minorHAnsi" w:hAnsiTheme="minorHAnsi" w:cstheme="minorHAnsi"/>
              </w:rPr>
              <w:t xml:space="preserve">I am Susan Smith. I am writing this email to tell you that I want to take a course. I want to learn English for about two months. I need it for my job because I have to speak English with a lot of people every day. I can do the work better if my English is good. No one in our </w:t>
            </w:r>
            <w:r w:rsidRPr="00C13AE5">
              <w:rPr>
                <w:rFonts w:asciiTheme="minorHAnsi" w:hAnsiTheme="minorHAnsi" w:cstheme="minorHAnsi"/>
              </w:rPr>
              <w:lastRenderedPageBreak/>
              <w:t>company can speak English well, which is not good at all. We can develop our business more in some English speaking countries lick America or E</w:t>
            </w:r>
            <w:r w:rsidR="00C13AE5">
              <w:rPr>
                <w:rFonts w:asciiTheme="minorHAnsi" w:hAnsiTheme="minorHAnsi" w:cstheme="minorHAnsi"/>
              </w:rPr>
              <w:t>ngland. We can earn more money.</w:t>
            </w:r>
          </w:p>
          <w:p w14:paraId="408EFA40" w14:textId="77777777" w:rsidR="008139EF" w:rsidRPr="00C13AE5" w:rsidRDefault="008139EF" w:rsidP="0077381A">
            <w:pPr>
              <w:pStyle w:val="NormalWeb"/>
              <w:spacing w:before="0" w:beforeAutospacing="0" w:after="150" w:afterAutospacing="0" w:line="240" w:lineRule="atLeast"/>
              <w:rPr>
                <w:rFonts w:asciiTheme="minorHAnsi" w:hAnsiTheme="minorHAnsi" w:cstheme="minorHAnsi"/>
              </w:rPr>
            </w:pPr>
            <w:r w:rsidRPr="00C13AE5">
              <w:rPr>
                <w:rFonts w:asciiTheme="minorHAnsi" w:hAnsiTheme="minorHAnsi" w:cstheme="minorHAnsi"/>
              </w:rPr>
              <w:t>I am going to learn at the end of the week, on Saturday and Sunday for about two months. I am going to start the course next month. I can manage my work well because the learning does not affect my work. However, I need money to pay for the course. So can you please pay the fee for me</w:t>
            </w:r>
            <w:r w:rsidR="00C13AE5">
              <w:rPr>
                <w:rFonts w:asciiTheme="minorHAnsi" w:hAnsiTheme="minorHAnsi" w:cstheme="minorHAnsi"/>
              </w:rPr>
              <w:t xml:space="preserve">? I hope that you can help me. </w:t>
            </w:r>
          </w:p>
          <w:p w14:paraId="48233035" w14:textId="77777777" w:rsidR="008139EF" w:rsidRPr="00C13AE5" w:rsidRDefault="008139EF" w:rsidP="0077381A">
            <w:pPr>
              <w:pStyle w:val="NormalWeb"/>
              <w:spacing w:before="0" w:beforeAutospacing="0" w:after="150" w:afterAutospacing="0" w:line="240" w:lineRule="atLeast"/>
              <w:rPr>
                <w:rFonts w:asciiTheme="minorHAnsi" w:hAnsiTheme="minorHAnsi" w:cstheme="minorHAnsi"/>
              </w:rPr>
            </w:pPr>
            <w:r w:rsidRPr="00C13AE5">
              <w:rPr>
                <w:rFonts w:asciiTheme="minorHAnsi" w:hAnsiTheme="minorHAnsi" w:cstheme="minorHAnsi"/>
              </w:rPr>
              <w:t>Please l</w:t>
            </w:r>
            <w:r w:rsidR="00C13AE5">
              <w:rPr>
                <w:rFonts w:asciiTheme="minorHAnsi" w:hAnsiTheme="minorHAnsi" w:cstheme="minorHAnsi"/>
              </w:rPr>
              <w:t xml:space="preserve">et me know your decision soon. </w:t>
            </w:r>
          </w:p>
          <w:p w14:paraId="08FD3B9F" w14:textId="77777777" w:rsidR="008139EF" w:rsidRPr="00C13AE5" w:rsidRDefault="008139EF" w:rsidP="0077381A">
            <w:pPr>
              <w:pStyle w:val="NormalWeb"/>
              <w:spacing w:before="0" w:beforeAutospacing="0" w:after="150" w:afterAutospacing="0" w:line="240" w:lineRule="atLeast"/>
              <w:rPr>
                <w:rFonts w:asciiTheme="minorHAnsi" w:hAnsiTheme="minorHAnsi" w:cstheme="minorHAnsi"/>
              </w:rPr>
            </w:pPr>
            <w:r w:rsidRPr="00C13AE5">
              <w:rPr>
                <w:rFonts w:asciiTheme="minorHAnsi" w:hAnsiTheme="minorHAnsi" w:cstheme="minorHAnsi"/>
              </w:rPr>
              <w:t>Thank you.</w:t>
            </w:r>
          </w:p>
          <w:p w14:paraId="75E4F87B" w14:textId="77777777" w:rsidR="008139EF" w:rsidRPr="00C13AE5" w:rsidRDefault="008139EF" w:rsidP="0077381A">
            <w:pPr>
              <w:pStyle w:val="NormalWeb"/>
              <w:spacing w:before="0" w:beforeAutospacing="0" w:after="150" w:afterAutospacing="0" w:line="240" w:lineRule="atLeast"/>
              <w:rPr>
                <w:rFonts w:asciiTheme="minorHAnsi" w:hAnsiTheme="minorHAnsi" w:cstheme="minorHAnsi"/>
              </w:rPr>
            </w:pPr>
          </w:p>
        </w:tc>
      </w:tr>
    </w:tbl>
    <w:p w14:paraId="4528547D" w14:textId="77777777" w:rsidR="008139EF" w:rsidRPr="00C13AE5" w:rsidRDefault="008139EF" w:rsidP="0077381A">
      <w:pPr>
        <w:pStyle w:val="NormalWeb"/>
        <w:spacing w:before="0" w:beforeAutospacing="0" w:after="150" w:afterAutospacing="0" w:line="240" w:lineRule="atLeast"/>
        <w:rPr>
          <w:rFonts w:asciiTheme="minorHAnsi" w:hAnsiTheme="minorHAnsi" w:cstheme="minorHAnsi"/>
        </w:rPr>
      </w:pPr>
    </w:p>
    <w:p w14:paraId="373E18F3" w14:textId="77777777" w:rsidR="008139EF" w:rsidRPr="00C13AE5" w:rsidRDefault="008139EF" w:rsidP="0077381A">
      <w:pPr>
        <w:spacing w:line="240" w:lineRule="atLeast"/>
        <w:rPr>
          <w:rFonts w:cstheme="minorHAnsi"/>
          <w:b/>
          <w:sz w:val="24"/>
          <w:szCs w:val="24"/>
        </w:rPr>
      </w:pPr>
      <w:r w:rsidRPr="00C13AE5">
        <w:rPr>
          <w:rFonts w:cstheme="minorHAnsi"/>
          <w:b/>
          <w:sz w:val="24"/>
          <w:szCs w:val="24"/>
        </w:rPr>
        <w:t>TASK 2</w:t>
      </w:r>
    </w:p>
    <w:p w14:paraId="644FFE70" w14:textId="77777777" w:rsidR="008139EF" w:rsidRPr="00C13AE5" w:rsidRDefault="008139EF" w:rsidP="0077381A">
      <w:pPr>
        <w:spacing w:line="240" w:lineRule="atLeast"/>
        <w:rPr>
          <w:rFonts w:cstheme="minorHAnsi"/>
          <w:sz w:val="24"/>
          <w:szCs w:val="24"/>
        </w:rPr>
      </w:pPr>
      <w:r w:rsidRPr="00C13AE5">
        <w:rPr>
          <w:rFonts w:cstheme="minorHAnsi"/>
          <w:sz w:val="24"/>
          <w:szCs w:val="24"/>
        </w:rPr>
        <w:t>You should spen</w:t>
      </w:r>
      <w:r w:rsidR="00C13AE5">
        <w:rPr>
          <w:rFonts w:cstheme="minorHAnsi"/>
          <w:sz w:val="24"/>
          <w:szCs w:val="24"/>
        </w:rPr>
        <w:t>d about 40 minutes on this task</w:t>
      </w:r>
    </w:p>
    <w:p w14:paraId="6BE0F88F" w14:textId="77777777" w:rsidR="008139EF" w:rsidRPr="00C13AE5" w:rsidRDefault="008139EF" w:rsidP="0077381A">
      <w:pPr>
        <w:spacing w:line="240" w:lineRule="atLeast"/>
        <w:rPr>
          <w:rFonts w:cstheme="minorHAnsi"/>
          <w:sz w:val="24"/>
          <w:szCs w:val="24"/>
        </w:rPr>
      </w:pPr>
      <w:r w:rsidRPr="00C13AE5">
        <w:rPr>
          <w:rFonts w:cstheme="minorHAnsi"/>
          <w:sz w:val="24"/>
          <w:szCs w:val="24"/>
        </w:rPr>
        <w:t>W</w:t>
      </w:r>
      <w:r w:rsidR="00C13AE5">
        <w:rPr>
          <w:rFonts w:cstheme="minorHAnsi"/>
          <w:sz w:val="24"/>
          <w:szCs w:val="24"/>
        </w:rPr>
        <w:t>rite about the following topic:</w:t>
      </w:r>
    </w:p>
    <w:p w14:paraId="30AC790A" w14:textId="77777777" w:rsidR="008139EF" w:rsidRPr="00C13AE5" w:rsidRDefault="008139EF" w:rsidP="00C13AE5">
      <w:pPr>
        <w:spacing w:line="240" w:lineRule="atLeast"/>
        <w:ind w:left="720"/>
        <w:rPr>
          <w:rFonts w:cstheme="minorHAnsi"/>
          <w:b/>
          <w:sz w:val="24"/>
          <w:szCs w:val="24"/>
        </w:rPr>
      </w:pPr>
      <w:r w:rsidRPr="00C13AE5">
        <w:rPr>
          <w:rFonts w:cstheme="minorHAnsi"/>
          <w:b/>
          <w:sz w:val="24"/>
          <w:szCs w:val="24"/>
        </w:rPr>
        <w:t>Nowadays many people have access to computers on a wide basis and a large number o</w:t>
      </w:r>
      <w:r w:rsidR="00C13AE5">
        <w:rPr>
          <w:rFonts w:cstheme="minorHAnsi"/>
          <w:b/>
          <w:sz w:val="24"/>
          <w:szCs w:val="24"/>
        </w:rPr>
        <w:t>f children play computer games.</w:t>
      </w:r>
    </w:p>
    <w:p w14:paraId="63AC4E78" w14:textId="77777777" w:rsidR="008139EF" w:rsidRPr="00C13AE5" w:rsidRDefault="008139EF" w:rsidP="0077381A">
      <w:pPr>
        <w:spacing w:line="240" w:lineRule="atLeast"/>
        <w:rPr>
          <w:rFonts w:cstheme="minorHAnsi"/>
          <w:sz w:val="24"/>
          <w:szCs w:val="24"/>
        </w:rPr>
      </w:pPr>
      <w:r w:rsidRPr="00C13AE5">
        <w:rPr>
          <w:rFonts w:cstheme="minorHAnsi"/>
          <w:sz w:val="24"/>
          <w:szCs w:val="24"/>
        </w:rPr>
        <w:t>What are the positive and negative impacts of playing computer games and what can be done to minimize the bad effects?</w:t>
      </w:r>
    </w:p>
    <w:p w14:paraId="644B49A1" w14:textId="77777777" w:rsidR="008139EF" w:rsidRPr="00C13AE5" w:rsidRDefault="008139EF" w:rsidP="0077381A">
      <w:pPr>
        <w:spacing w:line="240" w:lineRule="atLeast"/>
        <w:rPr>
          <w:rFonts w:cstheme="minorHAnsi"/>
          <w:sz w:val="24"/>
          <w:szCs w:val="24"/>
        </w:rPr>
      </w:pPr>
      <w:r w:rsidRPr="00C13AE5">
        <w:rPr>
          <w:rFonts w:cstheme="minorHAnsi"/>
          <w:sz w:val="24"/>
          <w:szCs w:val="24"/>
        </w:rPr>
        <w:t>Give reasons for your answer and include any relevant examples from your own experience or knowledge</w:t>
      </w:r>
    </w:p>
    <w:p w14:paraId="37547EE1" w14:textId="77777777" w:rsidR="008139EF" w:rsidRPr="00C13AE5" w:rsidRDefault="008139EF" w:rsidP="00C13AE5">
      <w:pPr>
        <w:pStyle w:val="ListParagraph"/>
        <w:spacing w:line="240" w:lineRule="atLeast"/>
        <w:contextualSpacing w:val="0"/>
        <w:rPr>
          <w:rFonts w:cstheme="minorHAnsi"/>
          <w:sz w:val="24"/>
          <w:szCs w:val="24"/>
        </w:rPr>
      </w:pPr>
      <w:r w:rsidRPr="00C13AE5">
        <w:rPr>
          <w:rFonts w:cstheme="minorHAnsi"/>
          <w:sz w:val="24"/>
          <w:szCs w:val="24"/>
        </w:rPr>
        <w:t>………………</w:t>
      </w:r>
      <w:r w:rsidR="00C13AE5">
        <w:rPr>
          <w:rFonts w:cstheme="minorHAnsi"/>
          <w:sz w:val="24"/>
          <w:szCs w:val="24"/>
        </w:rPr>
        <w:t>……………………………………………………………………………..</w:t>
      </w:r>
    </w:p>
    <w:p w14:paraId="3F944BF7" w14:textId="77777777" w:rsidR="008139EF" w:rsidRPr="00C13AE5" w:rsidRDefault="008139EF" w:rsidP="0077381A">
      <w:pPr>
        <w:shd w:val="clear" w:color="auto" w:fill="FFFFFF"/>
        <w:spacing w:before="150" w:after="225" w:line="240" w:lineRule="atLeast"/>
        <w:rPr>
          <w:rFonts w:eastAsia="Times New Roman" w:cstheme="minorHAnsi"/>
          <w:b/>
          <w:color w:val="424242"/>
          <w:sz w:val="24"/>
          <w:szCs w:val="24"/>
        </w:rPr>
      </w:pPr>
      <w:r w:rsidRPr="00C13AE5">
        <w:rPr>
          <w:rFonts w:eastAsia="Times New Roman" w:cstheme="minorHAnsi"/>
          <w:b/>
          <w:color w:val="424242"/>
          <w:sz w:val="24"/>
          <w:szCs w:val="24"/>
        </w:rPr>
        <w:t>C1</w:t>
      </w:r>
    </w:p>
    <w:tbl>
      <w:tblPr>
        <w:tblStyle w:val="TableGrid0"/>
        <w:tblW w:w="0" w:type="auto"/>
        <w:tblLook w:val="04A0" w:firstRow="1" w:lastRow="0" w:firstColumn="1" w:lastColumn="0" w:noHBand="0" w:noVBand="1"/>
      </w:tblPr>
      <w:tblGrid>
        <w:gridCol w:w="9350"/>
      </w:tblGrid>
      <w:tr w:rsidR="008139EF" w:rsidRPr="00C13AE5" w14:paraId="52CB7DC2" w14:textId="77777777" w:rsidTr="00713FCB">
        <w:tc>
          <w:tcPr>
            <w:tcW w:w="9350" w:type="dxa"/>
          </w:tcPr>
          <w:p w14:paraId="37330E7C" w14:textId="77777777" w:rsidR="008139EF" w:rsidRPr="00C13AE5" w:rsidRDefault="008139EF" w:rsidP="0077381A">
            <w:pPr>
              <w:shd w:val="clear" w:color="auto" w:fill="FFFFFF"/>
              <w:spacing w:before="150" w:after="225" w:line="240" w:lineRule="atLeast"/>
              <w:rPr>
                <w:rFonts w:eastAsia="Times New Roman" w:cstheme="minorHAnsi"/>
                <w:color w:val="424242"/>
                <w:sz w:val="24"/>
                <w:szCs w:val="24"/>
              </w:rPr>
            </w:pPr>
            <w:r w:rsidRPr="00C13AE5">
              <w:rPr>
                <w:rFonts w:eastAsia="Times New Roman" w:cstheme="minorHAnsi"/>
                <w:color w:val="424242"/>
                <w:sz w:val="24"/>
                <w:szCs w:val="24"/>
              </w:rPr>
              <w:t>Access to computers has increased significantly over recent decades, and the number of children playing games on computers has increased too. This essay will consider the positive and negative impacts of this and discuss ways to avoid the potential negative effects.</w:t>
            </w:r>
          </w:p>
          <w:p w14:paraId="3CBF7706" w14:textId="77777777" w:rsidR="008139EF" w:rsidRPr="00C13AE5" w:rsidRDefault="008139EF" w:rsidP="0077381A">
            <w:pPr>
              <w:shd w:val="clear" w:color="auto" w:fill="FFFFFF"/>
              <w:spacing w:before="150" w:after="225" w:line="240" w:lineRule="atLeast"/>
              <w:rPr>
                <w:rFonts w:eastAsia="Times New Roman" w:cstheme="minorHAnsi"/>
                <w:color w:val="424242"/>
                <w:sz w:val="24"/>
                <w:szCs w:val="24"/>
              </w:rPr>
            </w:pPr>
            <w:r w:rsidRPr="00C13AE5">
              <w:rPr>
                <w:rFonts w:eastAsia="Times New Roman" w:cstheme="minorHAnsi"/>
                <w:color w:val="424242"/>
                <w:sz w:val="24"/>
                <w:szCs w:val="24"/>
              </w:rPr>
              <w:t>With regards to the positive effects, playing computer games can develop children’s cognitive skills. Many popular games require abstract and high level thinking skills in order to win, skills that may not be taught at school. For example, children need to follow instructions, solve complex problems and use logic in many of the games that are currently popular. Such experience will be beneficial to a child’s progression into an adult.</w:t>
            </w:r>
          </w:p>
          <w:p w14:paraId="18460211" w14:textId="77777777" w:rsidR="008139EF" w:rsidRPr="00C13AE5" w:rsidRDefault="008139EF" w:rsidP="0077381A">
            <w:pPr>
              <w:shd w:val="clear" w:color="auto" w:fill="FFFFFF"/>
              <w:spacing w:before="150" w:after="225" w:line="240" w:lineRule="atLeast"/>
              <w:rPr>
                <w:rFonts w:eastAsia="Times New Roman" w:cstheme="minorHAnsi"/>
                <w:color w:val="424242"/>
                <w:sz w:val="24"/>
                <w:szCs w:val="24"/>
              </w:rPr>
            </w:pPr>
            <w:r w:rsidRPr="00C13AE5">
              <w:rPr>
                <w:rFonts w:eastAsia="Times New Roman" w:cstheme="minorHAnsi"/>
                <w:color w:val="424242"/>
                <w:sz w:val="24"/>
                <w:szCs w:val="24"/>
              </w:rPr>
              <w:t xml:space="preserve">However, concerns have been raised about the prolific use of computer games by children, much of this related to the violence they contain. The problem is that in many of the games children are rewarded for being more violent, and this violence is repeated again and </w:t>
            </w:r>
            <w:r w:rsidRPr="00C13AE5">
              <w:rPr>
                <w:rFonts w:eastAsia="Times New Roman" w:cstheme="minorHAnsi"/>
                <w:color w:val="424242"/>
                <w:sz w:val="24"/>
                <w:szCs w:val="24"/>
              </w:rPr>
              <w:lastRenderedPageBreak/>
              <w:t>again. For instance, many games involve children helping their character to kill, kick, stab and shoot. This may lead to increased aggressive feelings, thoughts, and behaviours.  </w:t>
            </w:r>
          </w:p>
          <w:p w14:paraId="50C9F455" w14:textId="77777777" w:rsidR="008139EF" w:rsidRPr="00C13AE5" w:rsidRDefault="008139EF" w:rsidP="0077381A">
            <w:pPr>
              <w:shd w:val="clear" w:color="auto" w:fill="FFFFFF"/>
              <w:spacing w:before="150" w:after="225" w:line="240" w:lineRule="atLeast"/>
              <w:rPr>
                <w:rFonts w:eastAsia="Times New Roman" w:cstheme="minorHAnsi"/>
                <w:color w:val="424242"/>
                <w:sz w:val="24"/>
                <w:szCs w:val="24"/>
              </w:rPr>
            </w:pPr>
            <w:r w:rsidRPr="00C13AE5">
              <w:rPr>
                <w:rFonts w:eastAsia="Times New Roman" w:cstheme="minorHAnsi"/>
                <w:color w:val="424242"/>
                <w:sz w:val="24"/>
                <w:szCs w:val="24"/>
              </w:rPr>
              <w:t>In order to minimize these negative impacts, parents need to take certain steps. Firstly, some video games are rated according their content, so parents must check this and ensure their children are not allowed to have access to games that are unsuitable. Parents can also set limits on the length of time games are played. Finally, parents should also take an active interest in the games their children are playing so they can find out how they feel about what they are observing. </w:t>
            </w:r>
          </w:p>
          <w:p w14:paraId="6EAF3685" w14:textId="77777777" w:rsidR="008139EF" w:rsidRPr="00C13AE5" w:rsidRDefault="008139EF" w:rsidP="00C13AE5">
            <w:pPr>
              <w:shd w:val="clear" w:color="auto" w:fill="FFFFFF"/>
              <w:spacing w:before="150" w:after="225" w:line="240" w:lineRule="atLeast"/>
              <w:rPr>
                <w:rFonts w:eastAsia="Times New Roman" w:cstheme="minorHAnsi"/>
                <w:color w:val="424242"/>
                <w:sz w:val="24"/>
                <w:szCs w:val="24"/>
              </w:rPr>
            </w:pPr>
            <w:r w:rsidRPr="00C13AE5">
              <w:rPr>
                <w:rFonts w:eastAsia="Times New Roman" w:cstheme="minorHAnsi"/>
                <w:color w:val="424242"/>
                <w:sz w:val="24"/>
                <w:szCs w:val="24"/>
              </w:rPr>
              <w:t>To sum up, there are benefits of computer games, but there are disadvantages too. However, if parents take adequate precautions, the severity of these n</w:t>
            </w:r>
            <w:r w:rsidR="00C13AE5">
              <w:rPr>
                <w:rFonts w:eastAsia="Times New Roman" w:cstheme="minorHAnsi"/>
                <w:color w:val="424242"/>
                <w:sz w:val="24"/>
                <w:szCs w:val="24"/>
              </w:rPr>
              <w:t>egative impacts can be avoided.</w:t>
            </w:r>
          </w:p>
        </w:tc>
      </w:tr>
    </w:tbl>
    <w:p w14:paraId="63A4559D" w14:textId="77777777" w:rsidR="008139EF" w:rsidRPr="00C13AE5" w:rsidRDefault="008139EF" w:rsidP="0077381A">
      <w:pPr>
        <w:shd w:val="clear" w:color="auto" w:fill="FFFFFF"/>
        <w:spacing w:before="150" w:after="225" w:line="240" w:lineRule="atLeast"/>
        <w:rPr>
          <w:rFonts w:eastAsia="Times New Roman" w:cstheme="minorHAnsi"/>
          <w:color w:val="424242"/>
          <w:sz w:val="24"/>
          <w:szCs w:val="24"/>
        </w:rPr>
      </w:pPr>
    </w:p>
    <w:p w14:paraId="32755595" w14:textId="77777777" w:rsidR="008139EF" w:rsidRPr="00C13AE5" w:rsidRDefault="008139EF" w:rsidP="0077381A">
      <w:pPr>
        <w:shd w:val="clear" w:color="auto" w:fill="FFFFFF"/>
        <w:spacing w:before="150" w:after="225" w:line="240" w:lineRule="atLeast"/>
        <w:rPr>
          <w:rFonts w:eastAsia="Times New Roman" w:cstheme="minorHAnsi"/>
          <w:b/>
          <w:color w:val="424242"/>
          <w:sz w:val="24"/>
          <w:szCs w:val="24"/>
        </w:rPr>
      </w:pPr>
      <w:r w:rsidRPr="00C13AE5">
        <w:rPr>
          <w:rFonts w:eastAsia="Times New Roman" w:cstheme="minorHAnsi"/>
          <w:b/>
          <w:color w:val="424242"/>
          <w:sz w:val="24"/>
          <w:szCs w:val="24"/>
        </w:rPr>
        <w:t>B2</w:t>
      </w:r>
    </w:p>
    <w:tbl>
      <w:tblPr>
        <w:tblStyle w:val="TableGrid0"/>
        <w:tblW w:w="0" w:type="auto"/>
        <w:tblLook w:val="04A0" w:firstRow="1" w:lastRow="0" w:firstColumn="1" w:lastColumn="0" w:noHBand="0" w:noVBand="1"/>
      </w:tblPr>
      <w:tblGrid>
        <w:gridCol w:w="9350"/>
      </w:tblGrid>
      <w:tr w:rsidR="008139EF" w:rsidRPr="00C13AE5" w14:paraId="0A7DDFD2" w14:textId="77777777" w:rsidTr="00713FCB">
        <w:tc>
          <w:tcPr>
            <w:tcW w:w="9350" w:type="dxa"/>
          </w:tcPr>
          <w:p w14:paraId="5A60FE08" w14:textId="77777777" w:rsidR="008139EF" w:rsidRPr="00C13AE5" w:rsidRDefault="008139EF" w:rsidP="0077381A">
            <w:pPr>
              <w:spacing w:before="150" w:after="225" w:line="240" w:lineRule="atLeast"/>
              <w:rPr>
                <w:rFonts w:eastAsia="Times New Roman" w:cstheme="minorHAnsi"/>
                <w:color w:val="424242"/>
                <w:sz w:val="24"/>
                <w:szCs w:val="24"/>
              </w:rPr>
            </w:pPr>
            <w:r w:rsidRPr="00C13AE5">
              <w:rPr>
                <w:rFonts w:eastAsia="Times New Roman" w:cstheme="minorHAnsi"/>
                <w:color w:val="424242"/>
                <w:sz w:val="24"/>
                <w:szCs w:val="24"/>
              </w:rPr>
              <w:t>We cannot deny that computers have helped us so much, they play an important part in our life. However, the number of children play computer games are increasing. There are both positive and negative imp</w:t>
            </w:r>
            <w:r w:rsidR="00C13AE5">
              <w:rPr>
                <w:rFonts w:eastAsia="Times New Roman" w:cstheme="minorHAnsi"/>
                <w:color w:val="424242"/>
                <w:sz w:val="24"/>
                <w:szCs w:val="24"/>
              </w:rPr>
              <w:t>acts of playing computer games.</w:t>
            </w:r>
          </w:p>
          <w:p w14:paraId="55FE6EFE" w14:textId="77777777" w:rsidR="008139EF" w:rsidRPr="00C13AE5" w:rsidRDefault="008139EF" w:rsidP="0077381A">
            <w:pPr>
              <w:spacing w:before="150" w:after="225" w:line="240" w:lineRule="atLeast"/>
              <w:rPr>
                <w:rFonts w:eastAsia="Times New Roman" w:cstheme="minorHAnsi"/>
                <w:color w:val="424242"/>
                <w:sz w:val="24"/>
                <w:szCs w:val="24"/>
              </w:rPr>
            </w:pPr>
            <w:r w:rsidRPr="00C13AE5">
              <w:rPr>
                <w:rFonts w:eastAsia="Times New Roman" w:cstheme="minorHAnsi"/>
                <w:color w:val="424242"/>
                <w:sz w:val="24"/>
                <w:szCs w:val="24"/>
              </w:rPr>
              <w:t>On the one hand, computer games can help children relax after long working hours. Moreover, children can learn a lot of computer skills that can be useful for their future work. Playing games also help children learn how to solve problems through many kinds of games. These games require not only intelligence but also various skills such as finger and eye movements, a</w:t>
            </w:r>
            <w:r w:rsidR="00C13AE5">
              <w:rPr>
                <w:rFonts w:eastAsia="Times New Roman" w:cstheme="minorHAnsi"/>
                <w:color w:val="424242"/>
                <w:sz w:val="24"/>
                <w:szCs w:val="24"/>
              </w:rPr>
              <w:t xml:space="preserve">n overview analysis and so on. </w:t>
            </w:r>
          </w:p>
          <w:p w14:paraId="1CF4EA4E" w14:textId="77777777" w:rsidR="008139EF" w:rsidRPr="00C13AE5" w:rsidRDefault="008139EF" w:rsidP="0077381A">
            <w:pPr>
              <w:spacing w:before="150" w:after="225" w:line="240" w:lineRule="atLeast"/>
              <w:rPr>
                <w:rFonts w:eastAsia="Times New Roman" w:cstheme="minorHAnsi"/>
                <w:color w:val="424242"/>
                <w:sz w:val="24"/>
                <w:szCs w:val="24"/>
              </w:rPr>
            </w:pPr>
            <w:r w:rsidRPr="00C13AE5">
              <w:rPr>
                <w:rFonts w:eastAsia="Times New Roman" w:cstheme="minorHAnsi"/>
                <w:color w:val="424242"/>
                <w:sz w:val="24"/>
                <w:szCs w:val="24"/>
              </w:rPr>
              <w:t>On the other hand, however, playing computer games too much can extremely harm children’s health, especially their eyes and back as they have to sit at the table for long time and highly concentrate on the screen. Some children even skip their meals just because they do not want to stop the games or they just have something quickly. As a result, many children become overweight and their eyes are shortsighted. Some even ha</w:t>
            </w:r>
            <w:r w:rsidR="00C13AE5">
              <w:rPr>
                <w:rFonts w:eastAsia="Times New Roman" w:cstheme="minorHAnsi"/>
                <w:color w:val="424242"/>
                <w:sz w:val="24"/>
                <w:szCs w:val="24"/>
              </w:rPr>
              <w:t>ve problems with their stomach.</w:t>
            </w:r>
          </w:p>
          <w:p w14:paraId="7ACD789E" w14:textId="77777777" w:rsidR="008139EF" w:rsidRPr="00C13AE5" w:rsidRDefault="008139EF" w:rsidP="0077381A">
            <w:pPr>
              <w:spacing w:before="150" w:after="225" w:line="240" w:lineRule="atLeast"/>
              <w:rPr>
                <w:rFonts w:eastAsia="Times New Roman" w:cstheme="minorHAnsi"/>
                <w:color w:val="424242"/>
                <w:sz w:val="24"/>
                <w:szCs w:val="24"/>
              </w:rPr>
            </w:pPr>
            <w:r w:rsidRPr="00C13AE5">
              <w:rPr>
                <w:rFonts w:eastAsia="Times New Roman" w:cstheme="minorHAnsi"/>
                <w:color w:val="424242"/>
                <w:sz w:val="24"/>
                <w:szCs w:val="24"/>
              </w:rPr>
              <w:t>To minimize the negative influences of computer games, parents should take a close look at what games their children are playing. They can allow them what game to play and when or h</w:t>
            </w:r>
            <w:r w:rsidR="00C13AE5">
              <w:rPr>
                <w:rFonts w:eastAsia="Times New Roman" w:cstheme="minorHAnsi"/>
                <w:color w:val="424242"/>
                <w:sz w:val="24"/>
                <w:szCs w:val="24"/>
              </w:rPr>
              <w:t>ow long they can play the game.</w:t>
            </w:r>
          </w:p>
          <w:p w14:paraId="37992DC6" w14:textId="77777777" w:rsidR="008139EF" w:rsidRPr="00C13AE5" w:rsidRDefault="008139EF" w:rsidP="0077381A">
            <w:pPr>
              <w:spacing w:before="150" w:after="225" w:line="240" w:lineRule="atLeast"/>
              <w:rPr>
                <w:rFonts w:eastAsia="Times New Roman" w:cstheme="minorHAnsi"/>
                <w:color w:val="424242"/>
                <w:sz w:val="24"/>
                <w:szCs w:val="24"/>
              </w:rPr>
            </w:pPr>
            <w:r w:rsidRPr="00C13AE5">
              <w:rPr>
                <w:rFonts w:eastAsia="Times New Roman" w:cstheme="minorHAnsi"/>
                <w:color w:val="424242"/>
                <w:sz w:val="24"/>
                <w:szCs w:val="24"/>
              </w:rPr>
              <w:t xml:space="preserve">To sum up, computer games have both good and bad things but we can minimize the negative impacts it we wish. </w:t>
            </w:r>
          </w:p>
        </w:tc>
      </w:tr>
    </w:tbl>
    <w:p w14:paraId="1A003B6E" w14:textId="77777777" w:rsidR="008139EF" w:rsidRPr="00C13AE5" w:rsidRDefault="008139EF" w:rsidP="0077381A">
      <w:pPr>
        <w:shd w:val="clear" w:color="auto" w:fill="FFFFFF"/>
        <w:spacing w:before="150" w:after="225" w:line="240" w:lineRule="atLeast"/>
        <w:rPr>
          <w:rFonts w:eastAsia="Times New Roman" w:cstheme="minorHAnsi"/>
          <w:color w:val="424242"/>
          <w:sz w:val="24"/>
          <w:szCs w:val="24"/>
        </w:rPr>
      </w:pPr>
    </w:p>
    <w:p w14:paraId="15F4B106" w14:textId="77777777" w:rsidR="007D2A19" w:rsidRDefault="007D2A19" w:rsidP="0077381A">
      <w:pPr>
        <w:spacing w:line="240" w:lineRule="atLeast"/>
        <w:rPr>
          <w:rFonts w:cstheme="minorHAnsi"/>
          <w:b/>
          <w:sz w:val="24"/>
          <w:szCs w:val="24"/>
        </w:rPr>
      </w:pPr>
    </w:p>
    <w:p w14:paraId="6737E049" w14:textId="77777777" w:rsidR="008139EF" w:rsidRPr="00C13AE5" w:rsidRDefault="008139EF" w:rsidP="0077381A">
      <w:pPr>
        <w:spacing w:line="240" w:lineRule="atLeast"/>
        <w:rPr>
          <w:rFonts w:cstheme="minorHAnsi"/>
          <w:b/>
          <w:sz w:val="24"/>
          <w:szCs w:val="24"/>
        </w:rPr>
      </w:pPr>
      <w:r w:rsidRPr="00C13AE5">
        <w:rPr>
          <w:rFonts w:cstheme="minorHAnsi"/>
          <w:b/>
          <w:sz w:val="24"/>
          <w:szCs w:val="24"/>
        </w:rPr>
        <w:lastRenderedPageBreak/>
        <w:t>B1</w:t>
      </w:r>
    </w:p>
    <w:tbl>
      <w:tblPr>
        <w:tblStyle w:val="TableGrid0"/>
        <w:tblW w:w="0" w:type="auto"/>
        <w:tblLook w:val="04A0" w:firstRow="1" w:lastRow="0" w:firstColumn="1" w:lastColumn="0" w:noHBand="0" w:noVBand="1"/>
      </w:tblPr>
      <w:tblGrid>
        <w:gridCol w:w="9350"/>
      </w:tblGrid>
      <w:tr w:rsidR="008139EF" w:rsidRPr="00C13AE5" w14:paraId="4DA84884" w14:textId="77777777" w:rsidTr="00713FCB">
        <w:tc>
          <w:tcPr>
            <w:tcW w:w="9350" w:type="dxa"/>
          </w:tcPr>
          <w:p w14:paraId="65A437B2" w14:textId="77777777" w:rsidR="008139EF" w:rsidRPr="00C13AE5" w:rsidRDefault="008139EF" w:rsidP="0077381A">
            <w:pPr>
              <w:spacing w:line="240" w:lineRule="atLeast"/>
              <w:rPr>
                <w:rFonts w:cstheme="minorHAnsi"/>
                <w:sz w:val="24"/>
                <w:szCs w:val="24"/>
              </w:rPr>
            </w:pPr>
            <w:r w:rsidRPr="00C13AE5">
              <w:rPr>
                <w:rFonts w:cstheme="minorHAnsi"/>
                <w:sz w:val="24"/>
                <w:szCs w:val="24"/>
              </w:rPr>
              <w:t>It is the fact that more and more children play computer games. There are both good and bad things of playing games.</w:t>
            </w:r>
          </w:p>
          <w:p w14:paraId="67F98612" w14:textId="77777777" w:rsidR="008139EF" w:rsidRPr="00C13AE5" w:rsidRDefault="008139EF" w:rsidP="0077381A">
            <w:pPr>
              <w:spacing w:line="240" w:lineRule="atLeast"/>
              <w:rPr>
                <w:rFonts w:cstheme="minorHAnsi"/>
                <w:sz w:val="24"/>
                <w:szCs w:val="24"/>
              </w:rPr>
            </w:pPr>
          </w:p>
          <w:p w14:paraId="6A995BA5" w14:textId="77777777" w:rsidR="008139EF" w:rsidRPr="00C13AE5" w:rsidRDefault="008139EF" w:rsidP="0077381A">
            <w:pPr>
              <w:spacing w:line="240" w:lineRule="atLeast"/>
              <w:rPr>
                <w:rFonts w:cstheme="minorHAnsi"/>
                <w:sz w:val="24"/>
                <w:szCs w:val="24"/>
              </w:rPr>
            </w:pPr>
            <w:r w:rsidRPr="00C13AE5">
              <w:rPr>
                <w:rFonts w:cstheme="minorHAnsi"/>
                <w:sz w:val="24"/>
                <w:szCs w:val="24"/>
              </w:rPr>
              <w:t>On the one hand, when playing computer games, children can learn a lot of things. They learn computer skills and English. Their hands and eyes become quicker.</w:t>
            </w:r>
          </w:p>
          <w:p w14:paraId="185DB37E" w14:textId="77777777" w:rsidR="008139EF" w:rsidRPr="00C13AE5" w:rsidRDefault="008139EF" w:rsidP="0077381A">
            <w:pPr>
              <w:spacing w:line="240" w:lineRule="atLeast"/>
              <w:rPr>
                <w:rFonts w:cstheme="minorHAnsi"/>
                <w:sz w:val="24"/>
                <w:szCs w:val="24"/>
              </w:rPr>
            </w:pPr>
          </w:p>
          <w:p w14:paraId="5DBBA77D" w14:textId="77777777" w:rsidR="008139EF" w:rsidRPr="00C13AE5" w:rsidRDefault="008139EF" w:rsidP="0077381A">
            <w:pPr>
              <w:spacing w:line="240" w:lineRule="atLeast"/>
              <w:rPr>
                <w:rFonts w:cstheme="minorHAnsi"/>
                <w:sz w:val="24"/>
                <w:szCs w:val="24"/>
              </w:rPr>
            </w:pPr>
            <w:r w:rsidRPr="00C13AE5">
              <w:rPr>
                <w:rFonts w:cstheme="minorHAnsi"/>
                <w:sz w:val="24"/>
                <w:szCs w:val="24"/>
              </w:rPr>
              <w:t>On the other hand, however, playing games too much is not good for children’s health. Because they have to sit and look at the screen for long hours, their eyes and back will hurt. Some children do not even eat anything when they play games because they do not want to stop.</w:t>
            </w:r>
          </w:p>
          <w:p w14:paraId="03154187" w14:textId="77777777" w:rsidR="008139EF" w:rsidRPr="00C13AE5" w:rsidRDefault="008139EF" w:rsidP="0077381A">
            <w:pPr>
              <w:spacing w:line="240" w:lineRule="atLeast"/>
              <w:rPr>
                <w:rFonts w:cstheme="minorHAnsi"/>
                <w:sz w:val="24"/>
                <w:szCs w:val="24"/>
              </w:rPr>
            </w:pPr>
          </w:p>
          <w:p w14:paraId="617F86B9" w14:textId="77777777" w:rsidR="008139EF" w:rsidRPr="00C13AE5" w:rsidRDefault="008139EF" w:rsidP="0077381A">
            <w:pPr>
              <w:spacing w:line="240" w:lineRule="atLeast"/>
              <w:rPr>
                <w:rFonts w:cstheme="minorHAnsi"/>
                <w:sz w:val="24"/>
                <w:szCs w:val="24"/>
              </w:rPr>
            </w:pPr>
            <w:r w:rsidRPr="00C13AE5">
              <w:rPr>
                <w:rFonts w:cstheme="minorHAnsi"/>
                <w:sz w:val="24"/>
                <w:szCs w:val="24"/>
              </w:rPr>
              <w:t>To minimize the bad effects, parents should advise their children what games they can play and how long they should play.</w:t>
            </w:r>
          </w:p>
          <w:p w14:paraId="74604744" w14:textId="77777777" w:rsidR="008139EF" w:rsidRPr="00C13AE5" w:rsidRDefault="008139EF" w:rsidP="0077381A">
            <w:pPr>
              <w:spacing w:line="240" w:lineRule="atLeast"/>
              <w:rPr>
                <w:rFonts w:cstheme="minorHAnsi"/>
                <w:sz w:val="24"/>
                <w:szCs w:val="24"/>
              </w:rPr>
            </w:pPr>
          </w:p>
          <w:p w14:paraId="2C9AE74D" w14:textId="77777777" w:rsidR="008139EF" w:rsidRPr="00C13AE5" w:rsidRDefault="008139EF" w:rsidP="0077381A">
            <w:pPr>
              <w:spacing w:line="240" w:lineRule="atLeast"/>
              <w:rPr>
                <w:rFonts w:cstheme="minorHAnsi"/>
                <w:sz w:val="24"/>
                <w:szCs w:val="24"/>
              </w:rPr>
            </w:pPr>
            <w:r w:rsidRPr="00C13AE5">
              <w:rPr>
                <w:rFonts w:cstheme="minorHAnsi"/>
                <w:sz w:val="24"/>
                <w:szCs w:val="24"/>
              </w:rPr>
              <w:t>To sum up, playing computer games has both good and bad effects. However, we can limit the bad effects if we want.</w:t>
            </w:r>
          </w:p>
        </w:tc>
      </w:tr>
    </w:tbl>
    <w:p w14:paraId="4BF2DE19" w14:textId="77777777" w:rsidR="008139EF" w:rsidRPr="00C13AE5" w:rsidRDefault="008139EF" w:rsidP="0077381A">
      <w:pPr>
        <w:spacing w:after="0" w:line="240" w:lineRule="atLeast"/>
        <w:jc w:val="both"/>
        <w:rPr>
          <w:rFonts w:cstheme="minorHAnsi"/>
          <w:b/>
          <w:sz w:val="24"/>
          <w:szCs w:val="24"/>
        </w:rPr>
      </w:pPr>
    </w:p>
    <w:p w14:paraId="3F3F3F5F" w14:textId="77777777" w:rsidR="00DC57DF" w:rsidRPr="00C13AE5" w:rsidRDefault="00584697" w:rsidP="0077381A">
      <w:pPr>
        <w:spacing w:line="240" w:lineRule="atLeast"/>
        <w:rPr>
          <w:rFonts w:cstheme="minorHAnsi"/>
          <w:b/>
          <w:sz w:val="24"/>
          <w:szCs w:val="24"/>
        </w:rPr>
      </w:pPr>
      <w:r w:rsidRPr="00C13AE5">
        <w:rPr>
          <w:rFonts w:cstheme="minorHAnsi"/>
          <w:b/>
          <w:sz w:val="24"/>
          <w:szCs w:val="24"/>
        </w:rPr>
        <w:t>SPEAKING</w:t>
      </w:r>
    </w:p>
    <w:p w14:paraId="786EF4A1" w14:textId="77777777" w:rsidR="00584697" w:rsidRPr="00C13AE5" w:rsidRDefault="00584697" w:rsidP="0077381A">
      <w:pPr>
        <w:spacing w:line="240" w:lineRule="atLeast"/>
        <w:rPr>
          <w:rFonts w:cstheme="minorHAnsi"/>
          <w:b/>
          <w:color w:val="000000"/>
          <w:sz w:val="24"/>
          <w:szCs w:val="24"/>
        </w:rPr>
      </w:pPr>
      <w:r w:rsidRPr="00C13AE5">
        <w:rPr>
          <w:rFonts w:cstheme="minorHAnsi"/>
          <w:b/>
          <w:color w:val="000000"/>
          <w:sz w:val="24"/>
          <w:szCs w:val="24"/>
        </w:rPr>
        <w:t>PART 1: SOCIAL INTERACTION</w:t>
      </w:r>
    </w:p>
    <w:p w14:paraId="53ABAB84" w14:textId="77777777" w:rsidR="00584697" w:rsidRPr="00C13AE5" w:rsidRDefault="00584697" w:rsidP="0077381A">
      <w:pPr>
        <w:pStyle w:val="ListParagraph"/>
        <w:numPr>
          <w:ilvl w:val="0"/>
          <w:numId w:val="35"/>
        </w:numPr>
        <w:spacing w:line="240" w:lineRule="atLeast"/>
        <w:contextualSpacing w:val="0"/>
        <w:rPr>
          <w:rFonts w:cstheme="minorHAnsi"/>
          <w:color w:val="000000"/>
          <w:sz w:val="24"/>
          <w:szCs w:val="24"/>
        </w:rPr>
      </w:pPr>
      <w:r w:rsidRPr="00C13AE5">
        <w:rPr>
          <w:rFonts w:cstheme="minorHAnsi"/>
          <w:color w:val="000000"/>
          <w:sz w:val="24"/>
          <w:szCs w:val="24"/>
        </w:rPr>
        <w:t>Where are you from?</w:t>
      </w:r>
    </w:p>
    <w:p w14:paraId="7BDFB77F" w14:textId="77777777" w:rsidR="00584697" w:rsidRPr="00C13AE5" w:rsidRDefault="00584697" w:rsidP="0077381A">
      <w:pPr>
        <w:pStyle w:val="ListParagraph"/>
        <w:spacing w:line="240" w:lineRule="atLeast"/>
        <w:contextualSpacing w:val="0"/>
        <w:rPr>
          <w:rFonts w:cstheme="minorHAnsi"/>
          <w:color w:val="000000"/>
          <w:sz w:val="24"/>
          <w:szCs w:val="24"/>
        </w:rPr>
      </w:pPr>
      <w:r w:rsidRPr="00C13AE5">
        <w:rPr>
          <w:rFonts w:cstheme="minorHAnsi"/>
          <w:color w:val="000000"/>
          <w:sz w:val="24"/>
          <w:szCs w:val="24"/>
        </w:rPr>
        <w:t>I am from Hai Phong City</w:t>
      </w:r>
    </w:p>
    <w:p w14:paraId="508F8D74" w14:textId="77777777" w:rsidR="00584697" w:rsidRPr="00C13AE5" w:rsidRDefault="00584697" w:rsidP="0077381A">
      <w:pPr>
        <w:pStyle w:val="ListParagraph"/>
        <w:numPr>
          <w:ilvl w:val="0"/>
          <w:numId w:val="35"/>
        </w:numPr>
        <w:spacing w:line="240" w:lineRule="atLeast"/>
        <w:contextualSpacing w:val="0"/>
        <w:rPr>
          <w:rFonts w:cstheme="minorHAnsi"/>
          <w:color w:val="000000"/>
          <w:sz w:val="24"/>
          <w:szCs w:val="24"/>
        </w:rPr>
      </w:pPr>
      <w:r w:rsidRPr="00C13AE5">
        <w:rPr>
          <w:rFonts w:cstheme="minorHAnsi"/>
          <w:color w:val="000000"/>
          <w:sz w:val="24"/>
          <w:szCs w:val="24"/>
        </w:rPr>
        <w:t>How far is it from your hometown?</w:t>
      </w:r>
    </w:p>
    <w:p w14:paraId="2E3280F8" w14:textId="77777777" w:rsidR="00584697" w:rsidRPr="00C13AE5" w:rsidRDefault="00584697" w:rsidP="0077381A">
      <w:pPr>
        <w:pStyle w:val="ListParagraph"/>
        <w:spacing w:line="240" w:lineRule="atLeast"/>
        <w:contextualSpacing w:val="0"/>
        <w:rPr>
          <w:rFonts w:cstheme="minorHAnsi"/>
          <w:color w:val="000000"/>
          <w:sz w:val="24"/>
          <w:szCs w:val="24"/>
        </w:rPr>
      </w:pPr>
      <w:r w:rsidRPr="00C13AE5">
        <w:rPr>
          <w:rFonts w:cstheme="minorHAnsi"/>
          <w:color w:val="000000"/>
          <w:sz w:val="24"/>
          <w:szCs w:val="24"/>
        </w:rPr>
        <w:t>It is about 70 kilometres from here</w:t>
      </w:r>
    </w:p>
    <w:p w14:paraId="628A7E29" w14:textId="77777777" w:rsidR="00584697" w:rsidRPr="00C13AE5" w:rsidRDefault="00584697" w:rsidP="0077381A">
      <w:pPr>
        <w:pStyle w:val="ListParagraph"/>
        <w:numPr>
          <w:ilvl w:val="0"/>
          <w:numId w:val="35"/>
        </w:numPr>
        <w:spacing w:line="240" w:lineRule="atLeast"/>
        <w:contextualSpacing w:val="0"/>
        <w:rPr>
          <w:rFonts w:cstheme="minorHAnsi"/>
          <w:color w:val="000000"/>
          <w:sz w:val="24"/>
          <w:szCs w:val="24"/>
        </w:rPr>
      </w:pPr>
      <w:r w:rsidRPr="00C13AE5">
        <w:rPr>
          <w:rFonts w:cstheme="minorHAnsi"/>
          <w:color w:val="000000"/>
          <w:sz w:val="24"/>
          <w:szCs w:val="24"/>
        </w:rPr>
        <w:t>What do you like about your hometown?</w:t>
      </w:r>
    </w:p>
    <w:p w14:paraId="7616E374" w14:textId="77777777" w:rsidR="00584697" w:rsidRPr="00C13AE5" w:rsidRDefault="00584697" w:rsidP="0077381A">
      <w:pPr>
        <w:pStyle w:val="ListParagraph"/>
        <w:spacing w:line="240" w:lineRule="atLeast"/>
        <w:contextualSpacing w:val="0"/>
        <w:rPr>
          <w:rFonts w:cstheme="minorHAnsi"/>
          <w:color w:val="000000"/>
          <w:sz w:val="24"/>
          <w:szCs w:val="24"/>
        </w:rPr>
      </w:pPr>
      <w:r w:rsidRPr="00C13AE5">
        <w:rPr>
          <w:rFonts w:cstheme="minorHAnsi"/>
          <w:color w:val="000000"/>
          <w:sz w:val="24"/>
          <w:szCs w:val="24"/>
        </w:rPr>
        <w:t xml:space="preserve">I like the </w:t>
      </w:r>
      <w:r w:rsidR="008A15B7" w:rsidRPr="00C13AE5">
        <w:rPr>
          <w:rFonts w:cstheme="minorHAnsi"/>
          <w:color w:val="000000"/>
          <w:sz w:val="24"/>
          <w:szCs w:val="24"/>
        </w:rPr>
        <w:t>food and the people. We have seafood which is tasty and cheap</w:t>
      </w:r>
    </w:p>
    <w:p w14:paraId="6720BCF1" w14:textId="77777777" w:rsidR="008A15B7" w:rsidRPr="00C13AE5" w:rsidRDefault="008A15B7" w:rsidP="0077381A">
      <w:pPr>
        <w:pStyle w:val="ListParagraph"/>
        <w:spacing w:line="240" w:lineRule="atLeast"/>
        <w:contextualSpacing w:val="0"/>
        <w:rPr>
          <w:rFonts w:cstheme="minorHAnsi"/>
          <w:color w:val="000000"/>
          <w:sz w:val="24"/>
          <w:szCs w:val="24"/>
        </w:rPr>
      </w:pPr>
      <w:r w:rsidRPr="00C13AE5">
        <w:rPr>
          <w:rFonts w:cstheme="minorHAnsi"/>
          <w:color w:val="000000"/>
          <w:sz w:val="24"/>
          <w:szCs w:val="24"/>
        </w:rPr>
        <w:t>The people are friendly and helpful. They are willing to help you when you need</w:t>
      </w:r>
    </w:p>
    <w:p w14:paraId="6DFD67A7" w14:textId="77777777" w:rsidR="00584697" w:rsidRPr="00C13AE5" w:rsidRDefault="00584697" w:rsidP="0077381A">
      <w:pPr>
        <w:pStyle w:val="ListParagraph"/>
        <w:spacing w:line="240" w:lineRule="atLeast"/>
        <w:contextualSpacing w:val="0"/>
        <w:rPr>
          <w:rFonts w:cstheme="minorHAnsi"/>
          <w:color w:val="000000"/>
          <w:sz w:val="24"/>
          <w:szCs w:val="24"/>
        </w:rPr>
      </w:pPr>
    </w:p>
    <w:p w14:paraId="2D7E6668" w14:textId="77777777" w:rsidR="00584697" w:rsidRPr="00C13AE5" w:rsidRDefault="00584697" w:rsidP="0077381A">
      <w:pPr>
        <w:spacing w:line="240" w:lineRule="atLeast"/>
        <w:rPr>
          <w:rFonts w:cstheme="minorHAnsi"/>
          <w:b/>
          <w:color w:val="000000"/>
          <w:sz w:val="24"/>
          <w:szCs w:val="24"/>
        </w:rPr>
      </w:pPr>
      <w:r w:rsidRPr="00C13AE5">
        <w:rPr>
          <w:rFonts w:cstheme="minorHAnsi"/>
          <w:b/>
          <w:color w:val="000000"/>
          <w:sz w:val="24"/>
          <w:szCs w:val="24"/>
        </w:rPr>
        <w:t>PART 2: SOLUTION</w:t>
      </w:r>
    </w:p>
    <w:p w14:paraId="652B7D9E" w14:textId="77777777" w:rsidR="00584697" w:rsidRPr="00C13AE5" w:rsidRDefault="00584697" w:rsidP="0077381A">
      <w:pPr>
        <w:spacing w:line="240" w:lineRule="atLeast"/>
        <w:rPr>
          <w:rFonts w:cstheme="minorHAnsi"/>
          <w:color w:val="000000"/>
          <w:sz w:val="24"/>
          <w:szCs w:val="24"/>
        </w:rPr>
      </w:pPr>
      <w:r w:rsidRPr="00C13AE5">
        <w:rPr>
          <w:rFonts w:cstheme="minorHAnsi"/>
          <w:color w:val="000000"/>
          <w:sz w:val="24"/>
          <w:szCs w:val="24"/>
        </w:rPr>
        <w:t xml:space="preserve">You and your friends are planning to have a party. Where and when should you have the party? </w:t>
      </w:r>
    </w:p>
    <w:p w14:paraId="507F0E6F" w14:textId="77777777" w:rsidR="00584697" w:rsidRPr="00C13AE5" w:rsidRDefault="00584697" w:rsidP="0077381A">
      <w:pPr>
        <w:spacing w:line="240" w:lineRule="atLeast"/>
        <w:rPr>
          <w:rFonts w:cstheme="minorHAnsi"/>
          <w:color w:val="000000"/>
          <w:sz w:val="24"/>
          <w:szCs w:val="24"/>
        </w:rPr>
      </w:pPr>
    </w:p>
    <w:p w14:paraId="355991B7" w14:textId="77777777" w:rsidR="00584697" w:rsidRPr="00C13AE5" w:rsidRDefault="00584697" w:rsidP="0077381A">
      <w:pPr>
        <w:spacing w:line="240" w:lineRule="atLeast"/>
        <w:rPr>
          <w:rFonts w:cstheme="minorHAnsi"/>
          <w:b/>
          <w:color w:val="000000"/>
          <w:sz w:val="24"/>
          <w:szCs w:val="24"/>
        </w:rPr>
      </w:pPr>
      <w:r w:rsidRPr="00C13AE5">
        <w:rPr>
          <w:rFonts w:cstheme="minorHAnsi"/>
          <w:b/>
          <w:color w:val="000000"/>
          <w:sz w:val="24"/>
          <w:szCs w:val="24"/>
        </w:rPr>
        <w:t>PART 3: TOPIC</w:t>
      </w:r>
    </w:p>
    <w:p w14:paraId="4837E7B5" w14:textId="77777777" w:rsidR="00584697" w:rsidRPr="00C13AE5" w:rsidRDefault="00584697" w:rsidP="0077381A">
      <w:pPr>
        <w:spacing w:line="240" w:lineRule="atLeast"/>
        <w:rPr>
          <w:rFonts w:cstheme="minorHAnsi"/>
          <w:b/>
          <w:color w:val="000000"/>
          <w:sz w:val="24"/>
          <w:szCs w:val="24"/>
        </w:rPr>
      </w:pPr>
      <w:r w:rsidRPr="00C13AE5">
        <w:rPr>
          <w:rFonts w:cstheme="minorHAnsi"/>
          <w:b/>
          <w:color w:val="000000"/>
          <w:sz w:val="24"/>
          <w:szCs w:val="24"/>
        </w:rPr>
        <w:t>Describe a means of public transport</w:t>
      </w:r>
    </w:p>
    <w:p w14:paraId="23C0D682" w14:textId="77777777" w:rsidR="00584697" w:rsidRPr="00C13AE5" w:rsidRDefault="00584697" w:rsidP="0077381A">
      <w:pPr>
        <w:spacing w:line="240" w:lineRule="atLeast"/>
        <w:rPr>
          <w:rFonts w:cstheme="minorHAnsi"/>
          <w:color w:val="000000"/>
          <w:sz w:val="24"/>
          <w:szCs w:val="24"/>
        </w:rPr>
      </w:pPr>
      <w:r w:rsidRPr="00C13AE5">
        <w:rPr>
          <w:rFonts w:cstheme="minorHAnsi"/>
          <w:color w:val="000000"/>
          <w:sz w:val="24"/>
          <w:szCs w:val="24"/>
        </w:rPr>
        <w:t>You should say</w:t>
      </w:r>
    </w:p>
    <w:p w14:paraId="37F20534" w14:textId="77777777" w:rsidR="00584697" w:rsidRPr="00C13AE5" w:rsidRDefault="00584697" w:rsidP="0077381A">
      <w:pPr>
        <w:pStyle w:val="ListParagraph"/>
        <w:numPr>
          <w:ilvl w:val="0"/>
          <w:numId w:val="18"/>
        </w:numPr>
        <w:spacing w:line="240" w:lineRule="atLeast"/>
        <w:contextualSpacing w:val="0"/>
        <w:rPr>
          <w:rFonts w:cstheme="minorHAnsi"/>
          <w:color w:val="000000"/>
          <w:sz w:val="24"/>
          <w:szCs w:val="24"/>
        </w:rPr>
      </w:pPr>
      <w:r w:rsidRPr="00C13AE5">
        <w:rPr>
          <w:rFonts w:cstheme="minorHAnsi"/>
          <w:color w:val="000000"/>
          <w:sz w:val="24"/>
          <w:szCs w:val="24"/>
        </w:rPr>
        <w:lastRenderedPageBreak/>
        <w:t>What means of public transport it is</w:t>
      </w:r>
    </w:p>
    <w:p w14:paraId="5ABE7CC6" w14:textId="77777777" w:rsidR="00584697" w:rsidRPr="00C13AE5" w:rsidRDefault="00584697" w:rsidP="0077381A">
      <w:pPr>
        <w:pStyle w:val="ListParagraph"/>
        <w:numPr>
          <w:ilvl w:val="0"/>
          <w:numId w:val="18"/>
        </w:numPr>
        <w:spacing w:line="240" w:lineRule="atLeast"/>
        <w:contextualSpacing w:val="0"/>
        <w:rPr>
          <w:rFonts w:cstheme="minorHAnsi"/>
          <w:color w:val="000000"/>
          <w:sz w:val="24"/>
          <w:szCs w:val="24"/>
        </w:rPr>
      </w:pPr>
      <w:r w:rsidRPr="00C13AE5">
        <w:rPr>
          <w:rFonts w:cstheme="minorHAnsi"/>
          <w:color w:val="000000"/>
          <w:sz w:val="24"/>
          <w:szCs w:val="24"/>
        </w:rPr>
        <w:t>Where is it popular?</w:t>
      </w:r>
    </w:p>
    <w:p w14:paraId="58C58C73" w14:textId="77777777" w:rsidR="00584697" w:rsidRPr="00C13AE5" w:rsidRDefault="00584697" w:rsidP="0077381A">
      <w:pPr>
        <w:pStyle w:val="ListParagraph"/>
        <w:numPr>
          <w:ilvl w:val="0"/>
          <w:numId w:val="18"/>
        </w:numPr>
        <w:spacing w:line="240" w:lineRule="atLeast"/>
        <w:contextualSpacing w:val="0"/>
        <w:rPr>
          <w:rFonts w:cstheme="minorHAnsi"/>
          <w:color w:val="000000"/>
          <w:sz w:val="24"/>
          <w:szCs w:val="24"/>
        </w:rPr>
      </w:pPr>
      <w:r w:rsidRPr="00C13AE5">
        <w:rPr>
          <w:rFonts w:cstheme="minorHAnsi"/>
          <w:color w:val="000000"/>
          <w:sz w:val="24"/>
          <w:szCs w:val="24"/>
        </w:rPr>
        <w:t>What do you like and dislike about it?</w:t>
      </w:r>
    </w:p>
    <w:p w14:paraId="2DA9ED6C" w14:textId="77777777" w:rsidR="00584697" w:rsidRPr="00C13AE5" w:rsidRDefault="00ED38FB" w:rsidP="0077381A">
      <w:pPr>
        <w:spacing w:line="240" w:lineRule="atLeast"/>
        <w:rPr>
          <w:rFonts w:cstheme="minorHAnsi"/>
          <w:color w:val="000000"/>
          <w:sz w:val="24"/>
          <w:szCs w:val="24"/>
        </w:rPr>
      </w:pPr>
      <w:r w:rsidRPr="00C13AE5">
        <w:rPr>
          <w:rFonts w:cstheme="minorHAnsi"/>
          <w:color w:val="000000"/>
          <w:sz w:val="24"/>
          <w:szCs w:val="24"/>
        </w:rPr>
        <w:t>Buses are very popular in big cities. People use buses to go to work or school. They are cheap, safe and convenient. However, they are dirty, noisy and smelly. Sometimes, it takes a lot of time to wait for the bus</w:t>
      </w:r>
      <w:r w:rsidR="00584697" w:rsidRPr="00C13AE5">
        <w:rPr>
          <w:rFonts w:cstheme="minorHAnsi"/>
          <w:color w:val="000000"/>
          <w:sz w:val="24"/>
          <w:szCs w:val="24"/>
        </w:rPr>
        <w:br w:type="page"/>
      </w:r>
    </w:p>
    <w:p w14:paraId="6B06134F" w14:textId="77777777" w:rsidR="00DC57DF" w:rsidRPr="00C13AE5" w:rsidRDefault="00DC57DF" w:rsidP="0077381A">
      <w:pPr>
        <w:spacing w:line="240" w:lineRule="atLeast"/>
        <w:rPr>
          <w:rFonts w:cstheme="minorHAnsi"/>
          <w:b/>
          <w:sz w:val="24"/>
          <w:szCs w:val="24"/>
          <w:u w:val="single"/>
        </w:rPr>
      </w:pPr>
    </w:p>
    <w:p w14:paraId="631FBE0D" w14:textId="77777777" w:rsidR="00E8626A" w:rsidRPr="007D2A19" w:rsidRDefault="00F63291" w:rsidP="00C13AE5">
      <w:pPr>
        <w:spacing w:line="240" w:lineRule="atLeast"/>
        <w:jc w:val="center"/>
        <w:rPr>
          <w:rFonts w:cstheme="minorHAnsi"/>
          <w:b/>
          <w:sz w:val="32"/>
          <w:szCs w:val="32"/>
          <w:u w:val="single"/>
        </w:rPr>
      </w:pPr>
      <w:r w:rsidRPr="007D2A19">
        <w:rPr>
          <w:rFonts w:cstheme="minorHAnsi"/>
          <w:b/>
          <w:sz w:val="32"/>
          <w:szCs w:val="32"/>
          <w:u w:val="single"/>
        </w:rPr>
        <w:t>TEST 7</w:t>
      </w:r>
    </w:p>
    <w:p w14:paraId="53CAD868"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LISTENING</w:t>
      </w:r>
    </w:p>
    <w:tbl>
      <w:tblPr>
        <w:tblStyle w:val="TableGrid0"/>
        <w:tblW w:w="0" w:type="auto"/>
        <w:tblLook w:val="04A0" w:firstRow="1" w:lastRow="0" w:firstColumn="1" w:lastColumn="0" w:noHBand="0" w:noVBand="1"/>
      </w:tblPr>
      <w:tblGrid>
        <w:gridCol w:w="934"/>
        <w:gridCol w:w="935"/>
        <w:gridCol w:w="936"/>
        <w:gridCol w:w="935"/>
        <w:gridCol w:w="935"/>
        <w:gridCol w:w="935"/>
        <w:gridCol w:w="936"/>
        <w:gridCol w:w="935"/>
        <w:gridCol w:w="934"/>
        <w:gridCol w:w="935"/>
      </w:tblGrid>
      <w:tr w:rsidR="00E8626A" w:rsidRPr="00C13AE5" w14:paraId="0FE538FD" w14:textId="77777777" w:rsidTr="00455391">
        <w:tc>
          <w:tcPr>
            <w:tcW w:w="962" w:type="dxa"/>
          </w:tcPr>
          <w:p w14:paraId="27DCE5E6"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1B</w:t>
            </w:r>
          </w:p>
        </w:tc>
        <w:tc>
          <w:tcPr>
            <w:tcW w:w="962" w:type="dxa"/>
          </w:tcPr>
          <w:p w14:paraId="606C7368"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2B</w:t>
            </w:r>
          </w:p>
        </w:tc>
        <w:tc>
          <w:tcPr>
            <w:tcW w:w="963" w:type="dxa"/>
          </w:tcPr>
          <w:p w14:paraId="3B94483B"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3B</w:t>
            </w:r>
          </w:p>
        </w:tc>
        <w:tc>
          <w:tcPr>
            <w:tcW w:w="963" w:type="dxa"/>
          </w:tcPr>
          <w:p w14:paraId="42A3C50B"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4A</w:t>
            </w:r>
          </w:p>
        </w:tc>
        <w:tc>
          <w:tcPr>
            <w:tcW w:w="963" w:type="dxa"/>
          </w:tcPr>
          <w:p w14:paraId="1FCB0706"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5C</w:t>
            </w:r>
          </w:p>
        </w:tc>
        <w:tc>
          <w:tcPr>
            <w:tcW w:w="963" w:type="dxa"/>
          </w:tcPr>
          <w:p w14:paraId="4AD9245B"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6B</w:t>
            </w:r>
          </w:p>
        </w:tc>
        <w:tc>
          <w:tcPr>
            <w:tcW w:w="963" w:type="dxa"/>
          </w:tcPr>
          <w:p w14:paraId="07549339"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7C</w:t>
            </w:r>
          </w:p>
        </w:tc>
        <w:tc>
          <w:tcPr>
            <w:tcW w:w="963" w:type="dxa"/>
          </w:tcPr>
          <w:p w14:paraId="52A0B537"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8B</w:t>
            </w:r>
          </w:p>
        </w:tc>
        <w:tc>
          <w:tcPr>
            <w:tcW w:w="963" w:type="dxa"/>
          </w:tcPr>
          <w:p w14:paraId="7A54F211" w14:textId="77777777" w:rsidR="00E8626A" w:rsidRPr="00C13AE5" w:rsidRDefault="00E8626A" w:rsidP="0077381A">
            <w:pPr>
              <w:spacing w:line="240" w:lineRule="atLeast"/>
              <w:rPr>
                <w:rFonts w:cstheme="minorHAnsi"/>
                <w:b/>
                <w:sz w:val="24"/>
                <w:szCs w:val="24"/>
              </w:rPr>
            </w:pPr>
          </w:p>
        </w:tc>
        <w:tc>
          <w:tcPr>
            <w:tcW w:w="963" w:type="dxa"/>
          </w:tcPr>
          <w:p w14:paraId="27D77661" w14:textId="77777777" w:rsidR="00E8626A" w:rsidRPr="00C13AE5" w:rsidRDefault="00E8626A" w:rsidP="0077381A">
            <w:pPr>
              <w:spacing w:line="240" w:lineRule="atLeast"/>
              <w:rPr>
                <w:rFonts w:cstheme="minorHAnsi"/>
                <w:b/>
                <w:sz w:val="24"/>
                <w:szCs w:val="24"/>
              </w:rPr>
            </w:pPr>
          </w:p>
        </w:tc>
      </w:tr>
      <w:tr w:rsidR="00E8626A" w:rsidRPr="00C13AE5" w14:paraId="00E3E923" w14:textId="77777777" w:rsidTr="00455391">
        <w:tc>
          <w:tcPr>
            <w:tcW w:w="962" w:type="dxa"/>
          </w:tcPr>
          <w:p w14:paraId="67C7FBE7"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9C</w:t>
            </w:r>
          </w:p>
        </w:tc>
        <w:tc>
          <w:tcPr>
            <w:tcW w:w="962" w:type="dxa"/>
          </w:tcPr>
          <w:p w14:paraId="7E17BD62"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10C</w:t>
            </w:r>
          </w:p>
        </w:tc>
        <w:tc>
          <w:tcPr>
            <w:tcW w:w="963" w:type="dxa"/>
          </w:tcPr>
          <w:p w14:paraId="6FC94B17"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11B</w:t>
            </w:r>
          </w:p>
        </w:tc>
        <w:tc>
          <w:tcPr>
            <w:tcW w:w="963" w:type="dxa"/>
          </w:tcPr>
          <w:p w14:paraId="1852A02D"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12A</w:t>
            </w:r>
          </w:p>
        </w:tc>
        <w:tc>
          <w:tcPr>
            <w:tcW w:w="963" w:type="dxa"/>
          </w:tcPr>
          <w:p w14:paraId="34D7AAB3"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13B</w:t>
            </w:r>
          </w:p>
        </w:tc>
        <w:tc>
          <w:tcPr>
            <w:tcW w:w="963" w:type="dxa"/>
          </w:tcPr>
          <w:p w14:paraId="50BC7263"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14C</w:t>
            </w:r>
          </w:p>
        </w:tc>
        <w:tc>
          <w:tcPr>
            <w:tcW w:w="963" w:type="dxa"/>
          </w:tcPr>
          <w:p w14:paraId="687D263D"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15C</w:t>
            </w:r>
          </w:p>
        </w:tc>
        <w:tc>
          <w:tcPr>
            <w:tcW w:w="963" w:type="dxa"/>
          </w:tcPr>
          <w:p w14:paraId="2430F00B"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16B</w:t>
            </w:r>
          </w:p>
        </w:tc>
        <w:tc>
          <w:tcPr>
            <w:tcW w:w="963" w:type="dxa"/>
          </w:tcPr>
          <w:p w14:paraId="04758F78"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17C</w:t>
            </w:r>
          </w:p>
        </w:tc>
        <w:tc>
          <w:tcPr>
            <w:tcW w:w="963" w:type="dxa"/>
          </w:tcPr>
          <w:p w14:paraId="2D0DAE49" w14:textId="77777777" w:rsidR="00E8626A" w:rsidRPr="00C13AE5" w:rsidRDefault="0049159C" w:rsidP="0077381A">
            <w:pPr>
              <w:spacing w:line="240" w:lineRule="atLeast"/>
              <w:rPr>
                <w:rFonts w:cstheme="minorHAnsi"/>
                <w:b/>
                <w:sz w:val="24"/>
                <w:szCs w:val="24"/>
              </w:rPr>
            </w:pPr>
            <w:r w:rsidRPr="00C13AE5">
              <w:rPr>
                <w:rFonts w:cstheme="minorHAnsi"/>
                <w:b/>
                <w:sz w:val="24"/>
                <w:szCs w:val="24"/>
              </w:rPr>
              <w:t>18C</w:t>
            </w:r>
          </w:p>
        </w:tc>
      </w:tr>
      <w:tr w:rsidR="00E8626A" w:rsidRPr="00C13AE5" w14:paraId="21F2BDD8" w14:textId="77777777" w:rsidTr="00455391">
        <w:tc>
          <w:tcPr>
            <w:tcW w:w="962" w:type="dxa"/>
          </w:tcPr>
          <w:p w14:paraId="4273832F"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19B</w:t>
            </w:r>
          </w:p>
        </w:tc>
        <w:tc>
          <w:tcPr>
            <w:tcW w:w="962" w:type="dxa"/>
          </w:tcPr>
          <w:p w14:paraId="647C8700"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20D</w:t>
            </w:r>
          </w:p>
        </w:tc>
        <w:tc>
          <w:tcPr>
            <w:tcW w:w="963" w:type="dxa"/>
          </w:tcPr>
          <w:p w14:paraId="18540A02"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21D</w:t>
            </w:r>
          </w:p>
        </w:tc>
        <w:tc>
          <w:tcPr>
            <w:tcW w:w="963" w:type="dxa"/>
          </w:tcPr>
          <w:p w14:paraId="6B109DA1"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22B</w:t>
            </w:r>
          </w:p>
        </w:tc>
        <w:tc>
          <w:tcPr>
            <w:tcW w:w="963" w:type="dxa"/>
          </w:tcPr>
          <w:p w14:paraId="777C1E73"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23B</w:t>
            </w:r>
          </w:p>
        </w:tc>
        <w:tc>
          <w:tcPr>
            <w:tcW w:w="963" w:type="dxa"/>
          </w:tcPr>
          <w:p w14:paraId="6FA91072"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24A</w:t>
            </w:r>
          </w:p>
        </w:tc>
        <w:tc>
          <w:tcPr>
            <w:tcW w:w="963" w:type="dxa"/>
          </w:tcPr>
          <w:p w14:paraId="43E8CA31"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25D</w:t>
            </w:r>
          </w:p>
        </w:tc>
        <w:tc>
          <w:tcPr>
            <w:tcW w:w="963" w:type="dxa"/>
          </w:tcPr>
          <w:p w14:paraId="54A19F7A"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26C</w:t>
            </w:r>
          </w:p>
        </w:tc>
        <w:tc>
          <w:tcPr>
            <w:tcW w:w="963" w:type="dxa"/>
          </w:tcPr>
          <w:p w14:paraId="576FF7D1"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27C</w:t>
            </w:r>
          </w:p>
        </w:tc>
        <w:tc>
          <w:tcPr>
            <w:tcW w:w="963" w:type="dxa"/>
          </w:tcPr>
          <w:p w14:paraId="7D82E75C"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28A</w:t>
            </w:r>
          </w:p>
        </w:tc>
      </w:tr>
      <w:tr w:rsidR="00E8626A" w:rsidRPr="00C13AE5" w14:paraId="2AAB9E6B" w14:textId="77777777" w:rsidTr="00455391">
        <w:tc>
          <w:tcPr>
            <w:tcW w:w="962" w:type="dxa"/>
          </w:tcPr>
          <w:p w14:paraId="7869C009"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29C</w:t>
            </w:r>
          </w:p>
        </w:tc>
        <w:tc>
          <w:tcPr>
            <w:tcW w:w="962" w:type="dxa"/>
          </w:tcPr>
          <w:p w14:paraId="0BF91ECC"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30A</w:t>
            </w:r>
          </w:p>
        </w:tc>
        <w:tc>
          <w:tcPr>
            <w:tcW w:w="963" w:type="dxa"/>
          </w:tcPr>
          <w:p w14:paraId="6F1F1F98"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31B</w:t>
            </w:r>
          </w:p>
        </w:tc>
        <w:tc>
          <w:tcPr>
            <w:tcW w:w="963" w:type="dxa"/>
          </w:tcPr>
          <w:p w14:paraId="180BFFDC"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32B</w:t>
            </w:r>
          </w:p>
        </w:tc>
        <w:tc>
          <w:tcPr>
            <w:tcW w:w="963" w:type="dxa"/>
          </w:tcPr>
          <w:p w14:paraId="1F63554B"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33C</w:t>
            </w:r>
          </w:p>
        </w:tc>
        <w:tc>
          <w:tcPr>
            <w:tcW w:w="963" w:type="dxa"/>
          </w:tcPr>
          <w:p w14:paraId="40CBE4D4"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34A</w:t>
            </w:r>
          </w:p>
        </w:tc>
        <w:tc>
          <w:tcPr>
            <w:tcW w:w="963" w:type="dxa"/>
          </w:tcPr>
          <w:p w14:paraId="691676E6"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35B</w:t>
            </w:r>
          </w:p>
        </w:tc>
        <w:tc>
          <w:tcPr>
            <w:tcW w:w="963" w:type="dxa"/>
          </w:tcPr>
          <w:p w14:paraId="1DDC4640" w14:textId="77777777" w:rsidR="00E8626A" w:rsidRPr="00C13AE5" w:rsidRDefault="00E8626A" w:rsidP="0077381A">
            <w:pPr>
              <w:spacing w:line="240" w:lineRule="atLeast"/>
              <w:rPr>
                <w:rFonts w:cstheme="minorHAnsi"/>
                <w:b/>
                <w:sz w:val="24"/>
                <w:szCs w:val="24"/>
              </w:rPr>
            </w:pPr>
          </w:p>
        </w:tc>
        <w:tc>
          <w:tcPr>
            <w:tcW w:w="963" w:type="dxa"/>
          </w:tcPr>
          <w:p w14:paraId="267FBFEC" w14:textId="77777777" w:rsidR="00E8626A" w:rsidRPr="00C13AE5" w:rsidRDefault="00E8626A" w:rsidP="0077381A">
            <w:pPr>
              <w:spacing w:line="240" w:lineRule="atLeast"/>
              <w:rPr>
                <w:rFonts w:cstheme="minorHAnsi"/>
                <w:b/>
                <w:sz w:val="24"/>
                <w:szCs w:val="24"/>
              </w:rPr>
            </w:pPr>
          </w:p>
        </w:tc>
        <w:tc>
          <w:tcPr>
            <w:tcW w:w="963" w:type="dxa"/>
          </w:tcPr>
          <w:p w14:paraId="0DF27CD5" w14:textId="77777777" w:rsidR="00E8626A" w:rsidRPr="00C13AE5" w:rsidRDefault="00E8626A" w:rsidP="0077381A">
            <w:pPr>
              <w:spacing w:line="240" w:lineRule="atLeast"/>
              <w:rPr>
                <w:rFonts w:cstheme="minorHAnsi"/>
                <w:b/>
                <w:sz w:val="24"/>
                <w:szCs w:val="24"/>
              </w:rPr>
            </w:pPr>
          </w:p>
        </w:tc>
      </w:tr>
    </w:tbl>
    <w:p w14:paraId="14E93AB4" w14:textId="77777777" w:rsidR="00E8626A" w:rsidRPr="00C13AE5" w:rsidRDefault="00E8626A" w:rsidP="0077381A">
      <w:pPr>
        <w:spacing w:line="240" w:lineRule="atLeast"/>
        <w:rPr>
          <w:rFonts w:cstheme="minorHAnsi"/>
          <w:b/>
          <w:sz w:val="24"/>
          <w:szCs w:val="24"/>
          <w:u w:val="single"/>
        </w:rPr>
      </w:pPr>
    </w:p>
    <w:p w14:paraId="527DB7F9" w14:textId="77777777" w:rsidR="00E8626A" w:rsidRPr="00C13AE5" w:rsidRDefault="00E8626A" w:rsidP="0077381A">
      <w:pPr>
        <w:spacing w:line="240" w:lineRule="atLeast"/>
        <w:rPr>
          <w:rFonts w:cstheme="minorHAnsi"/>
          <w:b/>
          <w:sz w:val="24"/>
          <w:szCs w:val="24"/>
        </w:rPr>
      </w:pPr>
      <w:r w:rsidRPr="00C13AE5">
        <w:rPr>
          <w:rFonts w:cstheme="minorHAnsi"/>
          <w:b/>
          <w:sz w:val="24"/>
          <w:szCs w:val="24"/>
        </w:rPr>
        <w:t>READING</w:t>
      </w:r>
    </w:p>
    <w:tbl>
      <w:tblPr>
        <w:tblStyle w:val="TableGrid0"/>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94779E" w:rsidRPr="00C13AE5" w14:paraId="1DE63424" w14:textId="77777777" w:rsidTr="0094779E">
        <w:tc>
          <w:tcPr>
            <w:tcW w:w="962" w:type="dxa"/>
          </w:tcPr>
          <w:p w14:paraId="3C07A838"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1D</w:t>
            </w:r>
          </w:p>
        </w:tc>
        <w:tc>
          <w:tcPr>
            <w:tcW w:w="962" w:type="dxa"/>
          </w:tcPr>
          <w:p w14:paraId="0CCD413E"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2B</w:t>
            </w:r>
          </w:p>
        </w:tc>
        <w:tc>
          <w:tcPr>
            <w:tcW w:w="963" w:type="dxa"/>
          </w:tcPr>
          <w:p w14:paraId="394C9348"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3C</w:t>
            </w:r>
          </w:p>
        </w:tc>
        <w:tc>
          <w:tcPr>
            <w:tcW w:w="963" w:type="dxa"/>
          </w:tcPr>
          <w:p w14:paraId="49BB0DFE"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4D</w:t>
            </w:r>
          </w:p>
        </w:tc>
        <w:tc>
          <w:tcPr>
            <w:tcW w:w="963" w:type="dxa"/>
          </w:tcPr>
          <w:p w14:paraId="2814A523"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5B</w:t>
            </w:r>
          </w:p>
        </w:tc>
        <w:tc>
          <w:tcPr>
            <w:tcW w:w="963" w:type="dxa"/>
          </w:tcPr>
          <w:p w14:paraId="3B0FFDB7"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6C</w:t>
            </w:r>
          </w:p>
        </w:tc>
        <w:tc>
          <w:tcPr>
            <w:tcW w:w="963" w:type="dxa"/>
          </w:tcPr>
          <w:p w14:paraId="6F8532B0"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7B</w:t>
            </w:r>
          </w:p>
        </w:tc>
        <w:tc>
          <w:tcPr>
            <w:tcW w:w="963" w:type="dxa"/>
          </w:tcPr>
          <w:p w14:paraId="63F688A4"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8C</w:t>
            </w:r>
          </w:p>
        </w:tc>
        <w:tc>
          <w:tcPr>
            <w:tcW w:w="963" w:type="dxa"/>
          </w:tcPr>
          <w:p w14:paraId="03E4DB6A"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9D</w:t>
            </w:r>
          </w:p>
        </w:tc>
        <w:tc>
          <w:tcPr>
            <w:tcW w:w="963" w:type="dxa"/>
          </w:tcPr>
          <w:p w14:paraId="7DC23132"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10A</w:t>
            </w:r>
          </w:p>
        </w:tc>
      </w:tr>
      <w:tr w:rsidR="0094779E" w:rsidRPr="00C13AE5" w14:paraId="3224009D" w14:textId="77777777" w:rsidTr="0094779E">
        <w:tc>
          <w:tcPr>
            <w:tcW w:w="962" w:type="dxa"/>
          </w:tcPr>
          <w:p w14:paraId="236B0EFD"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11D</w:t>
            </w:r>
          </w:p>
        </w:tc>
        <w:tc>
          <w:tcPr>
            <w:tcW w:w="962" w:type="dxa"/>
          </w:tcPr>
          <w:p w14:paraId="5D2AC571"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12D</w:t>
            </w:r>
          </w:p>
        </w:tc>
        <w:tc>
          <w:tcPr>
            <w:tcW w:w="963" w:type="dxa"/>
          </w:tcPr>
          <w:p w14:paraId="4CE56F78"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13B</w:t>
            </w:r>
          </w:p>
        </w:tc>
        <w:tc>
          <w:tcPr>
            <w:tcW w:w="963" w:type="dxa"/>
          </w:tcPr>
          <w:p w14:paraId="18F22C42"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14C</w:t>
            </w:r>
          </w:p>
        </w:tc>
        <w:tc>
          <w:tcPr>
            <w:tcW w:w="963" w:type="dxa"/>
          </w:tcPr>
          <w:p w14:paraId="1D989567"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15A</w:t>
            </w:r>
          </w:p>
        </w:tc>
        <w:tc>
          <w:tcPr>
            <w:tcW w:w="963" w:type="dxa"/>
          </w:tcPr>
          <w:p w14:paraId="01A85774"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16D</w:t>
            </w:r>
          </w:p>
        </w:tc>
        <w:tc>
          <w:tcPr>
            <w:tcW w:w="963" w:type="dxa"/>
          </w:tcPr>
          <w:p w14:paraId="322FB81C"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17A</w:t>
            </w:r>
          </w:p>
        </w:tc>
        <w:tc>
          <w:tcPr>
            <w:tcW w:w="963" w:type="dxa"/>
          </w:tcPr>
          <w:p w14:paraId="6BB6E223"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18A</w:t>
            </w:r>
          </w:p>
        </w:tc>
        <w:tc>
          <w:tcPr>
            <w:tcW w:w="963" w:type="dxa"/>
          </w:tcPr>
          <w:p w14:paraId="620E477F"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19C</w:t>
            </w:r>
          </w:p>
        </w:tc>
        <w:tc>
          <w:tcPr>
            <w:tcW w:w="963" w:type="dxa"/>
          </w:tcPr>
          <w:p w14:paraId="58D9AF39"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20A</w:t>
            </w:r>
          </w:p>
        </w:tc>
      </w:tr>
      <w:tr w:rsidR="0094779E" w:rsidRPr="00C13AE5" w14:paraId="69883441" w14:textId="77777777" w:rsidTr="0094779E">
        <w:tc>
          <w:tcPr>
            <w:tcW w:w="962" w:type="dxa"/>
          </w:tcPr>
          <w:p w14:paraId="2A3857E2"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21C</w:t>
            </w:r>
          </w:p>
        </w:tc>
        <w:tc>
          <w:tcPr>
            <w:tcW w:w="962" w:type="dxa"/>
          </w:tcPr>
          <w:p w14:paraId="4E905291"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22A</w:t>
            </w:r>
          </w:p>
        </w:tc>
        <w:tc>
          <w:tcPr>
            <w:tcW w:w="963" w:type="dxa"/>
          </w:tcPr>
          <w:p w14:paraId="11BC59DF"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23A</w:t>
            </w:r>
          </w:p>
        </w:tc>
        <w:tc>
          <w:tcPr>
            <w:tcW w:w="963" w:type="dxa"/>
          </w:tcPr>
          <w:p w14:paraId="01D087A6"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24D</w:t>
            </w:r>
          </w:p>
        </w:tc>
        <w:tc>
          <w:tcPr>
            <w:tcW w:w="963" w:type="dxa"/>
          </w:tcPr>
          <w:p w14:paraId="37F0914B"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25A</w:t>
            </w:r>
          </w:p>
        </w:tc>
        <w:tc>
          <w:tcPr>
            <w:tcW w:w="963" w:type="dxa"/>
          </w:tcPr>
          <w:p w14:paraId="2302C79C"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26B</w:t>
            </w:r>
          </w:p>
        </w:tc>
        <w:tc>
          <w:tcPr>
            <w:tcW w:w="963" w:type="dxa"/>
          </w:tcPr>
          <w:p w14:paraId="3CB08297"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27C</w:t>
            </w:r>
          </w:p>
        </w:tc>
        <w:tc>
          <w:tcPr>
            <w:tcW w:w="963" w:type="dxa"/>
          </w:tcPr>
          <w:p w14:paraId="5A8EA94E"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28C</w:t>
            </w:r>
          </w:p>
        </w:tc>
        <w:tc>
          <w:tcPr>
            <w:tcW w:w="963" w:type="dxa"/>
          </w:tcPr>
          <w:p w14:paraId="2E01F5FF"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29A</w:t>
            </w:r>
          </w:p>
        </w:tc>
        <w:tc>
          <w:tcPr>
            <w:tcW w:w="963" w:type="dxa"/>
          </w:tcPr>
          <w:p w14:paraId="1C46F741"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30D</w:t>
            </w:r>
          </w:p>
        </w:tc>
      </w:tr>
      <w:tr w:rsidR="0094779E" w:rsidRPr="00C13AE5" w14:paraId="35025742" w14:textId="77777777" w:rsidTr="0094779E">
        <w:tc>
          <w:tcPr>
            <w:tcW w:w="962" w:type="dxa"/>
          </w:tcPr>
          <w:p w14:paraId="294991EF"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31D</w:t>
            </w:r>
          </w:p>
        </w:tc>
        <w:tc>
          <w:tcPr>
            <w:tcW w:w="962" w:type="dxa"/>
          </w:tcPr>
          <w:p w14:paraId="06703C05"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32B</w:t>
            </w:r>
          </w:p>
        </w:tc>
        <w:tc>
          <w:tcPr>
            <w:tcW w:w="963" w:type="dxa"/>
          </w:tcPr>
          <w:p w14:paraId="1ABB3627"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33A</w:t>
            </w:r>
          </w:p>
        </w:tc>
        <w:tc>
          <w:tcPr>
            <w:tcW w:w="963" w:type="dxa"/>
          </w:tcPr>
          <w:p w14:paraId="1B1941B3"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34B</w:t>
            </w:r>
          </w:p>
        </w:tc>
        <w:tc>
          <w:tcPr>
            <w:tcW w:w="963" w:type="dxa"/>
          </w:tcPr>
          <w:p w14:paraId="32FA271A"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35C</w:t>
            </w:r>
          </w:p>
        </w:tc>
        <w:tc>
          <w:tcPr>
            <w:tcW w:w="963" w:type="dxa"/>
          </w:tcPr>
          <w:p w14:paraId="41BAD754"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36C</w:t>
            </w:r>
          </w:p>
        </w:tc>
        <w:tc>
          <w:tcPr>
            <w:tcW w:w="963" w:type="dxa"/>
          </w:tcPr>
          <w:p w14:paraId="37E384E9"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37D</w:t>
            </w:r>
          </w:p>
        </w:tc>
        <w:tc>
          <w:tcPr>
            <w:tcW w:w="963" w:type="dxa"/>
          </w:tcPr>
          <w:p w14:paraId="2E6EBEDB"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38A</w:t>
            </w:r>
          </w:p>
        </w:tc>
        <w:tc>
          <w:tcPr>
            <w:tcW w:w="963" w:type="dxa"/>
          </w:tcPr>
          <w:p w14:paraId="699C93B9"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39D</w:t>
            </w:r>
          </w:p>
        </w:tc>
        <w:tc>
          <w:tcPr>
            <w:tcW w:w="963" w:type="dxa"/>
          </w:tcPr>
          <w:p w14:paraId="36DC1AF1" w14:textId="77777777" w:rsidR="0094779E" w:rsidRPr="00C13AE5" w:rsidRDefault="0094779E" w:rsidP="0077381A">
            <w:pPr>
              <w:spacing w:line="240" w:lineRule="atLeast"/>
              <w:rPr>
                <w:rFonts w:cstheme="minorHAnsi"/>
                <w:b/>
                <w:sz w:val="24"/>
                <w:szCs w:val="24"/>
              </w:rPr>
            </w:pPr>
            <w:r w:rsidRPr="00C13AE5">
              <w:rPr>
                <w:rFonts w:cstheme="minorHAnsi"/>
                <w:b/>
                <w:sz w:val="24"/>
                <w:szCs w:val="24"/>
              </w:rPr>
              <w:t>40B</w:t>
            </w:r>
          </w:p>
        </w:tc>
      </w:tr>
    </w:tbl>
    <w:p w14:paraId="35DA524C" w14:textId="77777777" w:rsidR="0094779E" w:rsidRPr="00C13AE5" w:rsidRDefault="0094779E" w:rsidP="0077381A">
      <w:pPr>
        <w:spacing w:line="240" w:lineRule="atLeast"/>
        <w:rPr>
          <w:rFonts w:cstheme="minorHAnsi"/>
          <w:b/>
          <w:sz w:val="24"/>
          <w:szCs w:val="24"/>
          <w:u w:val="single"/>
        </w:rPr>
      </w:pPr>
    </w:p>
    <w:p w14:paraId="139406DA" w14:textId="77777777" w:rsidR="008139EF" w:rsidRPr="00C13AE5" w:rsidRDefault="008139EF" w:rsidP="0077381A">
      <w:pPr>
        <w:spacing w:line="240" w:lineRule="atLeast"/>
        <w:rPr>
          <w:rFonts w:cstheme="minorHAnsi"/>
          <w:b/>
          <w:color w:val="000000"/>
          <w:sz w:val="24"/>
          <w:szCs w:val="24"/>
        </w:rPr>
      </w:pPr>
      <w:r w:rsidRPr="00C13AE5">
        <w:rPr>
          <w:rFonts w:cstheme="minorHAnsi"/>
          <w:b/>
          <w:color w:val="000000"/>
          <w:sz w:val="24"/>
          <w:szCs w:val="24"/>
        </w:rPr>
        <w:t>WRITING</w:t>
      </w:r>
    </w:p>
    <w:p w14:paraId="30D7997C" w14:textId="77777777" w:rsidR="008139EF" w:rsidRPr="00C13AE5" w:rsidRDefault="008139EF" w:rsidP="0077381A">
      <w:pPr>
        <w:spacing w:after="0" w:line="240" w:lineRule="atLeast"/>
        <w:jc w:val="both"/>
        <w:rPr>
          <w:rFonts w:eastAsia="Times New Roman" w:cstheme="minorHAnsi"/>
          <w:b/>
          <w:sz w:val="24"/>
          <w:szCs w:val="24"/>
        </w:rPr>
      </w:pPr>
      <w:r w:rsidRPr="00C13AE5">
        <w:rPr>
          <w:rFonts w:eastAsia="Times New Roman" w:cstheme="minorHAnsi"/>
          <w:b/>
          <w:sz w:val="24"/>
          <w:szCs w:val="24"/>
        </w:rPr>
        <w:t>TASK 1</w:t>
      </w:r>
    </w:p>
    <w:p w14:paraId="5A27FE0A" w14:textId="77777777" w:rsidR="008139EF" w:rsidRPr="00C13AE5" w:rsidRDefault="008139EF" w:rsidP="0077381A">
      <w:pPr>
        <w:spacing w:after="0" w:line="240" w:lineRule="atLeast"/>
        <w:jc w:val="both"/>
        <w:rPr>
          <w:rFonts w:eastAsia="Times New Roman" w:cstheme="minorHAnsi"/>
          <w:sz w:val="24"/>
          <w:szCs w:val="24"/>
        </w:rPr>
      </w:pPr>
      <w:r w:rsidRPr="00C13AE5">
        <w:rPr>
          <w:rFonts w:eastAsia="Times New Roman" w:cstheme="minorHAnsi"/>
          <w:sz w:val="24"/>
          <w:szCs w:val="24"/>
        </w:rPr>
        <w:t>You should spend about 20 minutes on this task.</w:t>
      </w:r>
    </w:p>
    <w:p w14:paraId="4B49B739" w14:textId="77777777" w:rsidR="008139EF" w:rsidRPr="00C13AE5" w:rsidRDefault="008139EF" w:rsidP="0077381A">
      <w:pPr>
        <w:spacing w:after="0" w:line="240" w:lineRule="atLeast"/>
        <w:jc w:val="both"/>
        <w:rPr>
          <w:rFonts w:eastAsia="Times New Roman" w:cstheme="minorHAnsi"/>
          <w:sz w:val="24"/>
          <w:szCs w:val="24"/>
        </w:rPr>
      </w:pPr>
    </w:p>
    <w:p w14:paraId="6606EDA1" w14:textId="77777777" w:rsidR="008139EF" w:rsidRPr="00C13AE5" w:rsidRDefault="008139EF" w:rsidP="0077381A">
      <w:pPr>
        <w:spacing w:after="0" w:line="240" w:lineRule="atLeast"/>
        <w:ind w:left="720"/>
        <w:rPr>
          <w:rFonts w:cstheme="minorHAnsi"/>
          <w:b/>
          <w:sz w:val="24"/>
          <w:szCs w:val="24"/>
          <w:lang w:val="en-GB"/>
        </w:rPr>
      </w:pPr>
      <w:r w:rsidRPr="00C13AE5">
        <w:rPr>
          <w:rFonts w:cstheme="minorHAnsi"/>
          <w:b/>
          <w:sz w:val="24"/>
          <w:szCs w:val="24"/>
          <w:lang w:val="en-GB"/>
        </w:rPr>
        <w:t xml:space="preserve">You recently went to eat in a restaurant and you were not satisfied with the food as well as the service there. </w:t>
      </w:r>
    </w:p>
    <w:p w14:paraId="32D73738" w14:textId="77777777" w:rsidR="008139EF" w:rsidRPr="00C13AE5" w:rsidRDefault="008139EF" w:rsidP="0077381A">
      <w:pPr>
        <w:spacing w:after="0" w:line="240" w:lineRule="atLeast"/>
        <w:ind w:left="720"/>
        <w:rPr>
          <w:rFonts w:cstheme="minorHAnsi"/>
          <w:b/>
          <w:sz w:val="24"/>
          <w:szCs w:val="24"/>
          <w:lang w:val="en-GB"/>
        </w:rPr>
      </w:pPr>
      <w:r w:rsidRPr="00C13AE5">
        <w:rPr>
          <w:rFonts w:cstheme="minorHAnsi"/>
          <w:b/>
          <w:sz w:val="24"/>
          <w:szCs w:val="24"/>
          <w:lang w:val="en-GB"/>
        </w:rPr>
        <w:t>Write a letter to the manager of the restaurant to complain about what you have experienced</w:t>
      </w:r>
    </w:p>
    <w:p w14:paraId="056E313F" w14:textId="77777777" w:rsidR="008139EF" w:rsidRPr="00C13AE5" w:rsidRDefault="008139EF" w:rsidP="0077381A">
      <w:pPr>
        <w:spacing w:after="0" w:line="240" w:lineRule="atLeast"/>
        <w:rPr>
          <w:rFonts w:cstheme="minorHAnsi"/>
          <w:sz w:val="24"/>
          <w:szCs w:val="24"/>
          <w:lang w:val="en-GB"/>
        </w:rPr>
      </w:pPr>
    </w:p>
    <w:p w14:paraId="6F63DF74" w14:textId="77777777" w:rsidR="008139EF" w:rsidRPr="00C13AE5" w:rsidRDefault="008139EF" w:rsidP="0077381A">
      <w:pPr>
        <w:spacing w:after="0" w:line="240" w:lineRule="atLeast"/>
        <w:rPr>
          <w:rFonts w:eastAsia="Times New Roman" w:cstheme="minorHAnsi"/>
          <w:sz w:val="24"/>
          <w:szCs w:val="24"/>
        </w:rPr>
      </w:pPr>
      <w:r w:rsidRPr="00C13AE5">
        <w:rPr>
          <w:rFonts w:eastAsia="Times New Roman" w:cstheme="minorHAnsi"/>
          <w:sz w:val="24"/>
          <w:szCs w:val="24"/>
        </w:rPr>
        <w:t xml:space="preserve">You should write at least 120 words. You are not allowed to include your name. </w:t>
      </w:r>
    </w:p>
    <w:p w14:paraId="65804D5D" w14:textId="77777777" w:rsidR="008139EF" w:rsidRPr="00C13AE5" w:rsidRDefault="008139EF" w:rsidP="0077381A">
      <w:pPr>
        <w:pStyle w:val="ListParagraph"/>
        <w:spacing w:line="240" w:lineRule="atLeast"/>
        <w:contextualSpacing w:val="0"/>
        <w:rPr>
          <w:rFonts w:cstheme="minorHAnsi"/>
          <w:sz w:val="24"/>
          <w:szCs w:val="24"/>
        </w:rPr>
      </w:pPr>
      <w:r w:rsidRPr="00C13AE5">
        <w:rPr>
          <w:rFonts w:cstheme="minorHAnsi"/>
          <w:sz w:val="24"/>
          <w:szCs w:val="24"/>
        </w:rPr>
        <w:t>……………………………………………………………………………………………..</w:t>
      </w:r>
    </w:p>
    <w:p w14:paraId="0624DC1B" w14:textId="77777777" w:rsidR="008139EF" w:rsidRPr="00C13AE5" w:rsidRDefault="008139EF" w:rsidP="0077381A">
      <w:pPr>
        <w:spacing w:line="240" w:lineRule="atLeast"/>
        <w:rPr>
          <w:rFonts w:cstheme="minorHAnsi"/>
          <w:b/>
          <w:sz w:val="24"/>
          <w:szCs w:val="24"/>
        </w:rPr>
      </w:pPr>
      <w:r w:rsidRPr="00C13AE5">
        <w:rPr>
          <w:rFonts w:cstheme="minorHAnsi"/>
          <w:b/>
          <w:sz w:val="24"/>
          <w:szCs w:val="24"/>
        </w:rPr>
        <w:t>C1, B2</w:t>
      </w:r>
    </w:p>
    <w:tbl>
      <w:tblPr>
        <w:tblStyle w:val="TableGrid0"/>
        <w:tblW w:w="0" w:type="auto"/>
        <w:tblLook w:val="04A0" w:firstRow="1" w:lastRow="0" w:firstColumn="1" w:lastColumn="0" w:noHBand="0" w:noVBand="1"/>
      </w:tblPr>
      <w:tblGrid>
        <w:gridCol w:w="9350"/>
      </w:tblGrid>
      <w:tr w:rsidR="008139EF" w:rsidRPr="00C13AE5" w14:paraId="38C9D9E7" w14:textId="77777777" w:rsidTr="00713FCB">
        <w:tc>
          <w:tcPr>
            <w:tcW w:w="9350" w:type="dxa"/>
          </w:tcPr>
          <w:p w14:paraId="4F1C99D3" w14:textId="77777777" w:rsidR="008139EF" w:rsidRPr="00C13AE5" w:rsidRDefault="008139EF" w:rsidP="0077381A">
            <w:pPr>
              <w:spacing w:line="240" w:lineRule="atLeast"/>
              <w:rPr>
                <w:rFonts w:cstheme="minorHAnsi"/>
                <w:sz w:val="24"/>
                <w:szCs w:val="24"/>
              </w:rPr>
            </w:pPr>
            <w:r w:rsidRPr="00C13AE5">
              <w:rPr>
                <w:rFonts w:cstheme="minorHAnsi"/>
                <w:sz w:val="24"/>
                <w:szCs w:val="24"/>
              </w:rPr>
              <w:t>Dear Sir/Madam,</w:t>
            </w:r>
          </w:p>
          <w:p w14:paraId="17461F54" w14:textId="77777777" w:rsidR="008139EF" w:rsidRPr="00C13AE5" w:rsidRDefault="008139EF" w:rsidP="0077381A">
            <w:pPr>
              <w:spacing w:line="240" w:lineRule="atLeast"/>
              <w:rPr>
                <w:rFonts w:cstheme="minorHAnsi"/>
                <w:sz w:val="24"/>
                <w:szCs w:val="24"/>
              </w:rPr>
            </w:pPr>
          </w:p>
          <w:p w14:paraId="782C8DAA" w14:textId="77777777" w:rsidR="008139EF" w:rsidRPr="00C13AE5" w:rsidRDefault="008139EF" w:rsidP="0077381A">
            <w:pPr>
              <w:spacing w:line="240" w:lineRule="atLeast"/>
              <w:rPr>
                <w:rFonts w:cstheme="minorHAnsi"/>
                <w:sz w:val="24"/>
                <w:szCs w:val="24"/>
              </w:rPr>
            </w:pPr>
            <w:r w:rsidRPr="00C13AE5">
              <w:rPr>
                <w:rFonts w:cstheme="minorHAnsi"/>
                <w:sz w:val="24"/>
                <w:szCs w:val="24"/>
              </w:rPr>
              <w:t>I am writing to complain about a meal we had in your restaurant yesterday.</w:t>
            </w:r>
          </w:p>
          <w:p w14:paraId="60439CC8" w14:textId="77777777" w:rsidR="008139EF" w:rsidRPr="00C13AE5" w:rsidRDefault="008139EF" w:rsidP="0077381A">
            <w:pPr>
              <w:spacing w:line="240" w:lineRule="atLeast"/>
              <w:rPr>
                <w:rFonts w:cstheme="minorHAnsi"/>
                <w:sz w:val="24"/>
                <w:szCs w:val="24"/>
              </w:rPr>
            </w:pPr>
            <w:r w:rsidRPr="00C13AE5">
              <w:rPr>
                <w:rFonts w:cstheme="minorHAnsi"/>
                <w:sz w:val="24"/>
                <w:szCs w:val="24"/>
              </w:rPr>
              <w:t>We had booked a table for six but when we arrived there were no free tables and we had to wait for more than 45 minutes to sit down.</w:t>
            </w:r>
          </w:p>
          <w:p w14:paraId="1CE27F66" w14:textId="77777777" w:rsidR="008139EF" w:rsidRPr="00C13AE5" w:rsidRDefault="008139EF" w:rsidP="0077381A">
            <w:pPr>
              <w:spacing w:line="240" w:lineRule="atLeast"/>
              <w:rPr>
                <w:rFonts w:cstheme="minorHAnsi"/>
                <w:sz w:val="24"/>
                <w:szCs w:val="24"/>
              </w:rPr>
            </w:pPr>
          </w:p>
          <w:p w14:paraId="383E1E42" w14:textId="77777777" w:rsidR="008139EF" w:rsidRPr="00C13AE5" w:rsidRDefault="008139EF" w:rsidP="0077381A">
            <w:pPr>
              <w:spacing w:line="240" w:lineRule="atLeast"/>
              <w:rPr>
                <w:rFonts w:cstheme="minorHAnsi"/>
                <w:sz w:val="24"/>
                <w:szCs w:val="24"/>
              </w:rPr>
            </w:pPr>
            <w:r w:rsidRPr="00C13AE5">
              <w:rPr>
                <w:rFonts w:cstheme="minorHAnsi"/>
                <w:sz w:val="24"/>
                <w:szCs w:val="24"/>
              </w:rPr>
              <w:t>From the menu of 12 dishes, only four were available and their quality was poor. The fish, in particular, tasted awful and the waiter was rude when we told him about this.</w:t>
            </w:r>
          </w:p>
          <w:p w14:paraId="421B9847" w14:textId="77777777" w:rsidR="008139EF" w:rsidRPr="00C13AE5" w:rsidRDefault="008139EF" w:rsidP="0077381A">
            <w:pPr>
              <w:spacing w:line="240" w:lineRule="atLeast"/>
              <w:rPr>
                <w:rFonts w:cstheme="minorHAnsi"/>
                <w:sz w:val="24"/>
                <w:szCs w:val="24"/>
              </w:rPr>
            </w:pPr>
            <w:r w:rsidRPr="00C13AE5">
              <w:rPr>
                <w:rFonts w:cstheme="minorHAnsi"/>
                <w:sz w:val="24"/>
                <w:szCs w:val="24"/>
              </w:rPr>
              <w:t>We have eaten in your restaurant several times in the past but this is the first time we have receive such bad treatment. I am not asking for a refund but I would like you to improve the quality of your dishes and service.</w:t>
            </w:r>
          </w:p>
          <w:p w14:paraId="37ADAE84" w14:textId="77777777" w:rsidR="008139EF" w:rsidRPr="00C13AE5" w:rsidRDefault="008139EF" w:rsidP="0077381A">
            <w:pPr>
              <w:spacing w:line="240" w:lineRule="atLeast"/>
              <w:rPr>
                <w:rFonts w:cstheme="minorHAnsi"/>
                <w:sz w:val="24"/>
                <w:szCs w:val="24"/>
              </w:rPr>
            </w:pPr>
          </w:p>
          <w:p w14:paraId="1D0CC5D0" w14:textId="77777777" w:rsidR="008139EF" w:rsidRPr="00C13AE5" w:rsidRDefault="008139EF" w:rsidP="0077381A">
            <w:pPr>
              <w:spacing w:line="240" w:lineRule="atLeast"/>
              <w:rPr>
                <w:rFonts w:cstheme="minorHAnsi"/>
                <w:sz w:val="24"/>
                <w:szCs w:val="24"/>
              </w:rPr>
            </w:pPr>
            <w:r w:rsidRPr="00C13AE5">
              <w:rPr>
                <w:rFonts w:cstheme="minorHAnsi"/>
                <w:sz w:val="24"/>
                <w:szCs w:val="24"/>
              </w:rPr>
              <w:lastRenderedPageBreak/>
              <w:t>Yours faithfully,</w:t>
            </w:r>
          </w:p>
          <w:p w14:paraId="0E0D7776" w14:textId="77777777" w:rsidR="008139EF" w:rsidRPr="00C13AE5" w:rsidRDefault="008139EF" w:rsidP="0077381A">
            <w:pPr>
              <w:spacing w:line="240" w:lineRule="atLeast"/>
              <w:rPr>
                <w:rFonts w:cstheme="minorHAnsi"/>
                <w:sz w:val="24"/>
                <w:szCs w:val="24"/>
              </w:rPr>
            </w:pPr>
          </w:p>
          <w:p w14:paraId="35AC9481" w14:textId="77777777" w:rsidR="008139EF" w:rsidRPr="00C13AE5" w:rsidRDefault="008139EF" w:rsidP="0077381A">
            <w:pPr>
              <w:spacing w:line="240" w:lineRule="atLeast"/>
              <w:rPr>
                <w:rFonts w:cstheme="minorHAnsi"/>
                <w:sz w:val="24"/>
                <w:szCs w:val="24"/>
              </w:rPr>
            </w:pPr>
          </w:p>
        </w:tc>
      </w:tr>
    </w:tbl>
    <w:p w14:paraId="32B93FDF" w14:textId="77777777" w:rsidR="008139EF" w:rsidRPr="00C13AE5" w:rsidRDefault="008139EF" w:rsidP="0077381A">
      <w:pPr>
        <w:spacing w:line="240" w:lineRule="atLeast"/>
        <w:rPr>
          <w:rFonts w:cstheme="minorHAnsi"/>
          <w:b/>
          <w:sz w:val="24"/>
          <w:szCs w:val="24"/>
        </w:rPr>
      </w:pPr>
    </w:p>
    <w:p w14:paraId="07D41665" w14:textId="77777777" w:rsidR="008139EF" w:rsidRPr="00C13AE5" w:rsidRDefault="008139EF" w:rsidP="0077381A">
      <w:pPr>
        <w:spacing w:line="240" w:lineRule="atLeast"/>
        <w:rPr>
          <w:rFonts w:cstheme="minorHAnsi"/>
          <w:b/>
          <w:sz w:val="24"/>
          <w:szCs w:val="24"/>
        </w:rPr>
      </w:pPr>
      <w:r w:rsidRPr="00C13AE5">
        <w:rPr>
          <w:rFonts w:cstheme="minorHAnsi"/>
          <w:b/>
          <w:sz w:val="24"/>
          <w:szCs w:val="24"/>
        </w:rPr>
        <w:t>B1</w:t>
      </w:r>
    </w:p>
    <w:tbl>
      <w:tblPr>
        <w:tblStyle w:val="TableGrid0"/>
        <w:tblW w:w="0" w:type="auto"/>
        <w:tblLook w:val="04A0" w:firstRow="1" w:lastRow="0" w:firstColumn="1" w:lastColumn="0" w:noHBand="0" w:noVBand="1"/>
      </w:tblPr>
      <w:tblGrid>
        <w:gridCol w:w="9350"/>
      </w:tblGrid>
      <w:tr w:rsidR="008139EF" w:rsidRPr="00C13AE5" w14:paraId="2B52023E" w14:textId="77777777" w:rsidTr="00713FCB">
        <w:tc>
          <w:tcPr>
            <w:tcW w:w="9350" w:type="dxa"/>
          </w:tcPr>
          <w:p w14:paraId="6E6BE5FF" w14:textId="77777777" w:rsidR="008139EF" w:rsidRPr="00C13AE5" w:rsidRDefault="008139EF" w:rsidP="0077381A">
            <w:pPr>
              <w:spacing w:line="240" w:lineRule="atLeast"/>
              <w:rPr>
                <w:rFonts w:cstheme="minorHAnsi"/>
                <w:sz w:val="24"/>
                <w:szCs w:val="24"/>
              </w:rPr>
            </w:pPr>
            <w:r w:rsidRPr="00C13AE5">
              <w:rPr>
                <w:rFonts w:cstheme="minorHAnsi"/>
                <w:sz w:val="24"/>
                <w:szCs w:val="24"/>
              </w:rPr>
              <w:t>Dear Sir/Madam,</w:t>
            </w:r>
          </w:p>
          <w:p w14:paraId="3C636884" w14:textId="77777777" w:rsidR="008139EF" w:rsidRPr="00C13AE5" w:rsidRDefault="008139EF" w:rsidP="0077381A">
            <w:pPr>
              <w:spacing w:line="240" w:lineRule="atLeast"/>
              <w:rPr>
                <w:rFonts w:cstheme="minorHAnsi"/>
                <w:sz w:val="24"/>
                <w:szCs w:val="24"/>
              </w:rPr>
            </w:pPr>
          </w:p>
          <w:p w14:paraId="4CAD539D" w14:textId="77777777" w:rsidR="008139EF" w:rsidRPr="00C13AE5" w:rsidRDefault="008139EF" w:rsidP="0077381A">
            <w:pPr>
              <w:spacing w:line="240" w:lineRule="atLeast"/>
              <w:rPr>
                <w:rFonts w:cstheme="minorHAnsi"/>
                <w:sz w:val="24"/>
                <w:szCs w:val="24"/>
              </w:rPr>
            </w:pPr>
            <w:r w:rsidRPr="00C13AE5">
              <w:rPr>
                <w:rFonts w:cstheme="minorHAnsi"/>
                <w:sz w:val="24"/>
                <w:szCs w:val="24"/>
              </w:rPr>
              <w:t>I am John Smith, from Chicago. I am writing this email to complain about the food and the service in your restaurant.</w:t>
            </w:r>
          </w:p>
          <w:p w14:paraId="306D88B3" w14:textId="77777777" w:rsidR="008139EF" w:rsidRPr="00C13AE5" w:rsidRDefault="008139EF" w:rsidP="0077381A">
            <w:pPr>
              <w:spacing w:line="240" w:lineRule="atLeast"/>
              <w:rPr>
                <w:rFonts w:cstheme="minorHAnsi"/>
                <w:sz w:val="24"/>
                <w:szCs w:val="24"/>
              </w:rPr>
            </w:pPr>
          </w:p>
          <w:p w14:paraId="75220C9F" w14:textId="77777777" w:rsidR="008139EF" w:rsidRPr="00C13AE5" w:rsidRDefault="008139EF" w:rsidP="0077381A">
            <w:pPr>
              <w:spacing w:line="240" w:lineRule="atLeast"/>
              <w:rPr>
                <w:rFonts w:cstheme="minorHAnsi"/>
                <w:sz w:val="24"/>
                <w:szCs w:val="24"/>
              </w:rPr>
            </w:pPr>
            <w:r w:rsidRPr="00C13AE5">
              <w:rPr>
                <w:rFonts w:cstheme="minorHAnsi"/>
                <w:sz w:val="24"/>
                <w:szCs w:val="24"/>
              </w:rPr>
              <w:t>Yesterday, I went to your restaurant to eat dinner with my friends. We had fish, chicken, salad, and some vegetables. We had to wait for the food for about 45 minutes. We were hungry and tired. When the food was on the table, it was terrible. The fish was salty and the vegetables are dirty. What’s more? The table and chairs were dirty. No one cleaned them before we sat down. In addition, the waiter was not polite when we complained. When we finished the meal, we looked at the bill. Oh, the food was too expensive. We were not happy at all.</w:t>
            </w:r>
          </w:p>
          <w:p w14:paraId="364B288C" w14:textId="77777777" w:rsidR="008139EF" w:rsidRPr="00C13AE5" w:rsidRDefault="008139EF" w:rsidP="0077381A">
            <w:pPr>
              <w:spacing w:line="240" w:lineRule="atLeast"/>
              <w:rPr>
                <w:rFonts w:cstheme="minorHAnsi"/>
                <w:sz w:val="24"/>
                <w:szCs w:val="24"/>
              </w:rPr>
            </w:pPr>
          </w:p>
          <w:p w14:paraId="7C5F5534" w14:textId="77777777" w:rsidR="008139EF" w:rsidRPr="00C13AE5" w:rsidRDefault="008139EF" w:rsidP="0077381A">
            <w:pPr>
              <w:spacing w:line="240" w:lineRule="atLeast"/>
              <w:rPr>
                <w:rFonts w:cstheme="minorHAnsi"/>
                <w:sz w:val="24"/>
                <w:szCs w:val="24"/>
              </w:rPr>
            </w:pPr>
            <w:r w:rsidRPr="00C13AE5">
              <w:rPr>
                <w:rFonts w:cstheme="minorHAnsi"/>
                <w:sz w:val="24"/>
                <w:szCs w:val="24"/>
              </w:rPr>
              <w:t>I would like to ask for the refund. I hope you can improve your restaurant more.</w:t>
            </w:r>
          </w:p>
          <w:p w14:paraId="70549DA1" w14:textId="77777777" w:rsidR="008139EF" w:rsidRPr="00C13AE5" w:rsidRDefault="008139EF" w:rsidP="0077381A">
            <w:pPr>
              <w:spacing w:line="240" w:lineRule="atLeast"/>
              <w:rPr>
                <w:rFonts w:cstheme="minorHAnsi"/>
                <w:sz w:val="24"/>
                <w:szCs w:val="24"/>
              </w:rPr>
            </w:pPr>
          </w:p>
          <w:p w14:paraId="79301F7F" w14:textId="77777777" w:rsidR="008139EF" w:rsidRPr="00C13AE5" w:rsidRDefault="008139EF" w:rsidP="0077381A">
            <w:pPr>
              <w:spacing w:line="240" w:lineRule="atLeast"/>
              <w:rPr>
                <w:rFonts w:cstheme="minorHAnsi"/>
                <w:sz w:val="24"/>
                <w:szCs w:val="24"/>
              </w:rPr>
            </w:pPr>
            <w:r w:rsidRPr="00C13AE5">
              <w:rPr>
                <w:rFonts w:cstheme="minorHAnsi"/>
                <w:sz w:val="24"/>
                <w:szCs w:val="24"/>
              </w:rPr>
              <w:t xml:space="preserve">I look forward to hearing from you. You can contact me at 0978687908 or via </w:t>
            </w:r>
            <w:hyperlink r:id="rId21" w:history="1">
              <w:r w:rsidRPr="00C13AE5">
                <w:rPr>
                  <w:rStyle w:val="Hyperlink"/>
                  <w:rFonts w:cstheme="minorHAnsi"/>
                  <w:sz w:val="24"/>
                  <w:szCs w:val="24"/>
                </w:rPr>
                <w:t>Johnsmith@gmail.com</w:t>
              </w:r>
            </w:hyperlink>
            <w:r w:rsidRPr="00C13AE5">
              <w:rPr>
                <w:rFonts w:cstheme="minorHAnsi"/>
                <w:sz w:val="24"/>
                <w:szCs w:val="24"/>
              </w:rPr>
              <w:t>.</w:t>
            </w:r>
          </w:p>
          <w:p w14:paraId="46354EA3" w14:textId="77777777" w:rsidR="008139EF" w:rsidRPr="00C13AE5" w:rsidRDefault="008139EF" w:rsidP="0077381A">
            <w:pPr>
              <w:spacing w:line="240" w:lineRule="atLeast"/>
              <w:rPr>
                <w:rFonts w:cstheme="minorHAnsi"/>
                <w:sz w:val="24"/>
                <w:szCs w:val="24"/>
              </w:rPr>
            </w:pPr>
          </w:p>
          <w:p w14:paraId="061694AA" w14:textId="77777777" w:rsidR="008139EF" w:rsidRPr="00C13AE5" w:rsidRDefault="008139EF" w:rsidP="0077381A">
            <w:pPr>
              <w:spacing w:line="240" w:lineRule="atLeast"/>
              <w:rPr>
                <w:rFonts w:cstheme="minorHAnsi"/>
                <w:sz w:val="24"/>
                <w:szCs w:val="24"/>
              </w:rPr>
            </w:pPr>
            <w:r w:rsidRPr="00C13AE5">
              <w:rPr>
                <w:rFonts w:cstheme="minorHAnsi"/>
                <w:sz w:val="24"/>
                <w:szCs w:val="24"/>
              </w:rPr>
              <w:t>Thank you</w:t>
            </w:r>
          </w:p>
        </w:tc>
      </w:tr>
    </w:tbl>
    <w:p w14:paraId="042CDF1E" w14:textId="77777777" w:rsidR="008139EF" w:rsidRPr="00C13AE5" w:rsidRDefault="008139EF" w:rsidP="0077381A">
      <w:pPr>
        <w:spacing w:line="240" w:lineRule="atLeast"/>
        <w:rPr>
          <w:rFonts w:cstheme="minorHAnsi"/>
          <w:sz w:val="24"/>
          <w:szCs w:val="24"/>
        </w:rPr>
      </w:pPr>
    </w:p>
    <w:p w14:paraId="4878262A" w14:textId="77777777" w:rsidR="008139EF" w:rsidRPr="00C13AE5" w:rsidRDefault="008139EF" w:rsidP="0077381A">
      <w:pPr>
        <w:spacing w:after="0" w:line="240" w:lineRule="atLeast"/>
        <w:jc w:val="both"/>
        <w:rPr>
          <w:rFonts w:eastAsia="Times New Roman" w:cstheme="minorHAnsi"/>
          <w:b/>
          <w:color w:val="000000"/>
          <w:sz w:val="24"/>
          <w:szCs w:val="24"/>
        </w:rPr>
      </w:pPr>
      <w:r w:rsidRPr="00C13AE5">
        <w:rPr>
          <w:rFonts w:eastAsia="Times New Roman" w:cstheme="minorHAnsi"/>
          <w:b/>
          <w:color w:val="000000"/>
          <w:sz w:val="24"/>
          <w:szCs w:val="24"/>
        </w:rPr>
        <w:t>TASK 2</w:t>
      </w:r>
    </w:p>
    <w:p w14:paraId="445CEFCD" w14:textId="77777777" w:rsidR="008139EF" w:rsidRPr="00C13AE5" w:rsidRDefault="008139EF" w:rsidP="0077381A">
      <w:pPr>
        <w:spacing w:after="0" w:line="240" w:lineRule="atLeast"/>
        <w:jc w:val="both"/>
        <w:rPr>
          <w:rFonts w:eastAsia="Times New Roman" w:cstheme="minorHAnsi"/>
          <w:color w:val="000000"/>
          <w:sz w:val="24"/>
          <w:szCs w:val="24"/>
        </w:rPr>
      </w:pPr>
      <w:r w:rsidRPr="00C13AE5">
        <w:rPr>
          <w:rFonts w:eastAsia="Times New Roman" w:cstheme="minorHAnsi"/>
          <w:color w:val="000000"/>
          <w:sz w:val="24"/>
          <w:szCs w:val="24"/>
        </w:rPr>
        <w:t>You should spend about 40 minutes on this task.</w:t>
      </w:r>
    </w:p>
    <w:p w14:paraId="3C685D72" w14:textId="77777777" w:rsidR="008139EF" w:rsidRPr="00C13AE5" w:rsidRDefault="008139EF" w:rsidP="0077381A">
      <w:pPr>
        <w:spacing w:after="0" w:line="240" w:lineRule="atLeast"/>
        <w:jc w:val="both"/>
        <w:rPr>
          <w:rFonts w:eastAsia="Times New Roman" w:cstheme="minorHAnsi"/>
          <w:color w:val="000000"/>
          <w:sz w:val="24"/>
          <w:szCs w:val="24"/>
        </w:rPr>
      </w:pPr>
    </w:p>
    <w:p w14:paraId="0AD5AD51" w14:textId="77777777" w:rsidR="008139EF" w:rsidRPr="00C13AE5" w:rsidRDefault="008139EF" w:rsidP="0077381A">
      <w:pPr>
        <w:shd w:val="clear" w:color="auto" w:fill="FFFFFF"/>
        <w:spacing w:after="0" w:line="240" w:lineRule="atLeast"/>
        <w:textAlignment w:val="baseline"/>
        <w:rPr>
          <w:rFonts w:eastAsia="Times New Roman" w:cstheme="minorHAnsi"/>
          <w:b/>
          <w:bCs/>
          <w:iCs/>
          <w:color w:val="444444"/>
          <w:sz w:val="24"/>
          <w:szCs w:val="24"/>
          <w:bdr w:val="none" w:sz="0" w:space="0" w:color="auto" w:frame="1"/>
        </w:rPr>
      </w:pPr>
      <w:r w:rsidRPr="00C13AE5">
        <w:rPr>
          <w:rFonts w:eastAsia="Times New Roman" w:cstheme="minorHAnsi"/>
          <w:b/>
          <w:bCs/>
          <w:iCs/>
          <w:color w:val="444444"/>
          <w:sz w:val="24"/>
          <w:szCs w:val="24"/>
          <w:bdr w:val="none" w:sz="0" w:space="0" w:color="auto" w:frame="1"/>
        </w:rPr>
        <w:t>Organized tours to remote community and other countries are increasingly popular. Is it a positive or negative development for local people and the local environment?</w:t>
      </w:r>
    </w:p>
    <w:p w14:paraId="4266BA2B" w14:textId="77777777" w:rsidR="008139EF" w:rsidRPr="00C13AE5" w:rsidRDefault="008139EF" w:rsidP="0077381A">
      <w:pPr>
        <w:tabs>
          <w:tab w:val="left" w:pos="2400"/>
        </w:tabs>
        <w:spacing w:after="0" w:line="240" w:lineRule="atLeast"/>
        <w:jc w:val="both"/>
        <w:rPr>
          <w:rFonts w:cstheme="minorHAnsi"/>
          <w:sz w:val="24"/>
          <w:szCs w:val="24"/>
        </w:rPr>
      </w:pPr>
      <w:r w:rsidRPr="00C13AE5">
        <w:rPr>
          <w:rFonts w:cstheme="minorHAnsi"/>
          <w:sz w:val="24"/>
          <w:szCs w:val="24"/>
        </w:rPr>
        <w:tab/>
      </w:r>
    </w:p>
    <w:p w14:paraId="7A00D0DE" w14:textId="77777777" w:rsidR="008139EF" w:rsidRPr="00C13AE5" w:rsidRDefault="008139EF" w:rsidP="0077381A">
      <w:pPr>
        <w:spacing w:after="0" w:line="240" w:lineRule="atLeast"/>
        <w:jc w:val="both"/>
        <w:rPr>
          <w:rFonts w:cstheme="minorHAnsi"/>
          <w:sz w:val="24"/>
          <w:szCs w:val="24"/>
        </w:rPr>
      </w:pPr>
      <w:r w:rsidRPr="00C13AE5">
        <w:rPr>
          <w:rFonts w:cstheme="minorHAnsi"/>
          <w:sz w:val="24"/>
          <w:szCs w:val="24"/>
        </w:rPr>
        <w:t xml:space="preserve">Write an essay to an educated reader to discuss the effects of tourism. Include reasons and any relevant examples to support your answer. </w:t>
      </w:r>
    </w:p>
    <w:p w14:paraId="0C59DF45" w14:textId="77777777" w:rsidR="008139EF" w:rsidRPr="00C13AE5" w:rsidRDefault="008139EF" w:rsidP="0077381A">
      <w:pPr>
        <w:spacing w:after="0" w:line="240" w:lineRule="atLeast"/>
        <w:jc w:val="both"/>
        <w:rPr>
          <w:rFonts w:cstheme="minorHAnsi"/>
          <w:sz w:val="24"/>
          <w:szCs w:val="24"/>
        </w:rPr>
      </w:pPr>
    </w:p>
    <w:p w14:paraId="6ED70F0A" w14:textId="77777777" w:rsidR="008139EF" w:rsidRPr="00C13AE5" w:rsidRDefault="008139EF" w:rsidP="0077381A">
      <w:pPr>
        <w:spacing w:after="0" w:line="240" w:lineRule="atLeast"/>
        <w:jc w:val="both"/>
        <w:rPr>
          <w:rFonts w:cstheme="minorHAnsi"/>
          <w:sz w:val="24"/>
          <w:szCs w:val="24"/>
        </w:rPr>
      </w:pPr>
      <w:r w:rsidRPr="00C13AE5">
        <w:rPr>
          <w:rFonts w:cstheme="minorHAnsi"/>
          <w:sz w:val="24"/>
          <w:szCs w:val="24"/>
        </w:rPr>
        <w:t xml:space="preserve">You should write at least 250 words. Your response will be evaluated in terms of Task fulfillment, Organization, Vocabulary and Grammar. </w:t>
      </w:r>
    </w:p>
    <w:p w14:paraId="4B68DC95" w14:textId="77777777" w:rsidR="008139EF" w:rsidRPr="00C13AE5" w:rsidRDefault="008139EF" w:rsidP="0077381A">
      <w:pPr>
        <w:pStyle w:val="ListParagraph"/>
        <w:spacing w:line="240" w:lineRule="atLeast"/>
        <w:contextualSpacing w:val="0"/>
        <w:rPr>
          <w:rFonts w:cstheme="minorHAnsi"/>
          <w:sz w:val="24"/>
          <w:szCs w:val="24"/>
        </w:rPr>
      </w:pPr>
      <w:r w:rsidRPr="00C13AE5">
        <w:rPr>
          <w:rFonts w:cstheme="minorHAnsi"/>
          <w:sz w:val="24"/>
          <w:szCs w:val="24"/>
        </w:rPr>
        <w:t>……………………………………………………………………………………………..</w:t>
      </w:r>
    </w:p>
    <w:p w14:paraId="10E313FA" w14:textId="77777777" w:rsidR="008139EF" w:rsidRPr="00C13AE5" w:rsidRDefault="008139EF" w:rsidP="0077381A">
      <w:pPr>
        <w:shd w:val="clear" w:color="auto" w:fill="FFFFFF"/>
        <w:spacing w:after="0" w:line="240" w:lineRule="atLeast"/>
        <w:textAlignment w:val="baseline"/>
        <w:rPr>
          <w:rFonts w:eastAsia="Times New Roman" w:cstheme="minorHAnsi"/>
          <w:b/>
          <w:color w:val="444444"/>
          <w:sz w:val="24"/>
          <w:szCs w:val="24"/>
        </w:rPr>
      </w:pPr>
      <w:r w:rsidRPr="00C13AE5">
        <w:rPr>
          <w:rFonts w:eastAsia="Times New Roman" w:cstheme="minorHAnsi"/>
          <w:b/>
          <w:color w:val="444444"/>
          <w:sz w:val="24"/>
          <w:szCs w:val="24"/>
        </w:rPr>
        <w:t>C1</w:t>
      </w:r>
    </w:p>
    <w:tbl>
      <w:tblPr>
        <w:tblStyle w:val="TableGrid0"/>
        <w:tblW w:w="0" w:type="auto"/>
        <w:tblLook w:val="04A0" w:firstRow="1" w:lastRow="0" w:firstColumn="1" w:lastColumn="0" w:noHBand="0" w:noVBand="1"/>
      </w:tblPr>
      <w:tblGrid>
        <w:gridCol w:w="9350"/>
      </w:tblGrid>
      <w:tr w:rsidR="008139EF" w:rsidRPr="00C13AE5" w14:paraId="5A7A33E5" w14:textId="77777777" w:rsidTr="00713FCB">
        <w:tc>
          <w:tcPr>
            <w:tcW w:w="9350" w:type="dxa"/>
          </w:tcPr>
          <w:p w14:paraId="72821B1C" w14:textId="77777777" w:rsidR="008139EF" w:rsidRPr="00C13AE5" w:rsidRDefault="008139EF" w:rsidP="0077381A">
            <w:pPr>
              <w:shd w:val="clear" w:color="auto" w:fill="FFFFFF"/>
              <w:spacing w:line="240" w:lineRule="atLeast"/>
              <w:textAlignment w:val="baseline"/>
              <w:rPr>
                <w:rFonts w:eastAsia="Times New Roman" w:cstheme="minorHAnsi"/>
                <w:color w:val="444444"/>
                <w:sz w:val="24"/>
                <w:szCs w:val="24"/>
              </w:rPr>
            </w:pPr>
            <w:r w:rsidRPr="00C13AE5">
              <w:rPr>
                <w:rFonts w:eastAsia="Times New Roman" w:cstheme="minorHAnsi"/>
                <w:color w:val="444444"/>
                <w:sz w:val="24"/>
                <w:szCs w:val="24"/>
              </w:rPr>
              <w:t>It is true that tours to remote and </w:t>
            </w:r>
            <w:r w:rsidRPr="00C13AE5">
              <w:rPr>
                <w:rFonts w:eastAsia="Times New Roman" w:cstheme="minorHAnsi"/>
                <w:bCs/>
                <w:color w:val="444444"/>
                <w:sz w:val="24"/>
                <w:szCs w:val="24"/>
                <w:bdr w:val="none" w:sz="0" w:space="0" w:color="auto" w:frame="1"/>
              </w:rPr>
              <w:t>exotic</w:t>
            </w:r>
            <w:r w:rsidRPr="00C13AE5">
              <w:rPr>
                <w:rFonts w:eastAsia="Times New Roman" w:cstheme="minorHAnsi"/>
                <w:color w:val="444444"/>
                <w:sz w:val="24"/>
                <w:szCs w:val="24"/>
              </w:rPr>
              <w:t> places on the earth have </w:t>
            </w:r>
            <w:r w:rsidRPr="00C13AE5">
              <w:rPr>
                <w:rFonts w:eastAsia="Times New Roman" w:cstheme="minorHAnsi"/>
                <w:bCs/>
                <w:color w:val="444444"/>
                <w:sz w:val="24"/>
                <w:szCs w:val="24"/>
                <w:bdr w:val="none" w:sz="0" w:space="0" w:color="auto" w:frame="1"/>
              </w:rPr>
              <w:t>gained in popularity</w:t>
            </w:r>
            <w:r w:rsidRPr="00C13AE5">
              <w:rPr>
                <w:rFonts w:eastAsia="Times New Roman" w:cstheme="minorHAnsi"/>
                <w:b/>
                <w:bCs/>
                <w:color w:val="444444"/>
                <w:sz w:val="24"/>
                <w:szCs w:val="24"/>
                <w:bdr w:val="none" w:sz="0" w:space="0" w:color="auto" w:frame="1"/>
              </w:rPr>
              <w:t xml:space="preserve"> </w:t>
            </w:r>
            <w:r w:rsidRPr="00C13AE5">
              <w:rPr>
                <w:rFonts w:eastAsia="Times New Roman" w:cstheme="minorHAnsi"/>
                <w:color w:val="444444"/>
                <w:sz w:val="24"/>
                <w:szCs w:val="24"/>
              </w:rPr>
              <w:t>in recent years. While this has several benefits for the local community, I believe that overall the negative consequences are more significant.</w:t>
            </w:r>
          </w:p>
          <w:p w14:paraId="0456F158" w14:textId="77777777" w:rsidR="008139EF" w:rsidRPr="00C13AE5" w:rsidRDefault="008139EF" w:rsidP="0077381A">
            <w:pPr>
              <w:shd w:val="clear" w:color="auto" w:fill="FFFFFF"/>
              <w:spacing w:line="240" w:lineRule="atLeast"/>
              <w:textAlignment w:val="baseline"/>
              <w:rPr>
                <w:rFonts w:eastAsia="Times New Roman" w:cstheme="minorHAnsi"/>
                <w:color w:val="444444"/>
                <w:sz w:val="24"/>
                <w:szCs w:val="24"/>
              </w:rPr>
            </w:pPr>
          </w:p>
          <w:p w14:paraId="16756D4D" w14:textId="77777777" w:rsidR="008139EF" w:rsidRPr="00C13AE5" w:rsidRDefault="008139EF" w:rsidP="0077381A">
            <w:pPr>
              <w:shd w:val="clear" w:color="auto" w:fill="FFFFFF"/>
              <w:spacing w:line="240" w:lineRule="atLeast"/>
              <w:textAlignment w:val="baseline"/>
              <w:rPr>
                <w:rFonts w:eastAsia="Times New Roman" w:cstheme="minorHAnsi"/>
                <w:color w:val="444444"/>
                <w:sz w:val="24"/>
                <w:szCs w:val="24"/>
              </w:rPr>
            </w:pPr>
            <w:r w:rsidRPr="00C13AE5">
              <w:rPr>
                <w:rFonts w:eastAsia="Times New Roman" w:cstheme="minorHAnsi"/>
                <w:color w:val="444444"/>
                <w:sz w:val="24"/>
                <w:szCs w:val="24"/>
              </w:rPr>
              <w:t>Admittedly, the growth of the tourism industry has brought enormous benefits to local people. More tourists means greater demand for food, accommodation and services, all of which create job opportunities and help to </w:t>
            </w:r>
            <w:r w:rsidRPr="00C13AE5">
              <w:rPr>
                <w:rFonts w:eastAsia="Times New Roman" w:cstheme="minorHAnsi"/>
                <w:bCs/>
                <w:color w:val="444444"/>
                <w:sz w:val="24"/>
                <w:szCs w:val="24"/>
                <w:bdr w:val="none" w:sz="0" w:space="0" w:color="auto" w:frame="1"/>
              </w:rPr>
              <w:t>alleviate unemployment</w:t>
            </w:r>
            <w:r w:rsidRPr="00C13AE5">
              <w:rPr>
                <w:rFonts w:eastAsia="Times New Roman" w:cstheme="minorHAnsi"/>
                <w:color w:val="444444"/>
                <w:sz w:val="24"/>
                <w:szCs w:val="24"/>
              </w:rPr>
              <w:t> in the area. The development of tourism also </w:t>
            </w:r>
            <w:r w:rsidRPr="00C13AE5">
              <w:rPr>
                <w:rFonts w:eastAsia="Times New Roman" w:cstheme="minorHAnsi"/>
                <w:bCs/>
                <w:color w:val="444444"/>
                <w:sz w:val="24"/>
                <w:szCs w:val="24"/>
                <w:bdr w:val="none" w:sz="0" w:space="0" w:color="auto" w:frame="1"/>
              </w:rPr>
              <w:t>has</w:t>
            </w:r>
            <w:r w:rsidRPr="00C13AE5">
              <w:rPr>
                <w:rFonts w:eastAsia="Times New Roman" w:cstheme="minorHAnsi"/>
                <w:b/>
                <w:bCs/>
                <w:color w:val="444444"/>
                <w:sz w:val="24"/>
                <w:szCs w:val="24"/>
                <w:bdr w:val="none" w:sz="0" w:space="0" w:color="auto" w:frame="1"/>
              </w:rPr>
              <w:t xml:space="preserve"> </w:t>
            </w:r>
            <w:r w:rsidRPr="00C13AE5">
              <w:rPr>
                <w:rFonts w:eastAsia="Times New Roman" w:cstheme="minorHAnsi"/>
                <w:bCs/>
                <w:color w:val="444444"/>
                <w:sz w:val="24"/>
                <w:szCs w:val="24"/>
                <w:bdr w:val="none" w:sz="0" w:space="0" w:color="auto" w:frame="1"/>
              </w:rPr>
              <w:t>ripple effects on</w:t>
            </w:r>
            <w:r w:rsidRPr="00C13AE5">
              <w:rPr>
                <w:rFonts w:eastAsia="Times New Roman" w:cstheme="minorHAnsi"/>
                <w:color w:val="444444"/>
                <w:sz w:val="24"/>
                <w:szCs w:val="24"/>
              </w:rPr>
              <w:t> local infrastructure, with more roads and bridges being built to meet the need of tourists. This can be seen in the case of Ha Long, a </w:t>
            </w:r>
            <w:r w:rsidRPr="00C13AE5">
              <w:rPr>
                <w:rFonts w:eastAsia="Times New Roman" w:cstheme="minorHAnsi"/>
                <w:b/>
                <w:bCs/>
                <w:color w:val="444444"/>
                <w:sz w:val="24"/>
                <w:szCs w:val="24"/>
                <w:bdr w:val="none" w:sz="0" w:space="0" w:color="auto" w:frame="1"/>
              </w:rPr>
              <w:t>coastal</w:t>
            </w:r>
            <w:r w:rsidRPr="00C13AE5">
              <w:rPr>
                <w:rFonts w:eastAsia="Times New Roman" w:cstheme="minorHAnsi"/>
                <w:color w:val="444444"/>
                <w:sz w:val="24"/>
                <w:szCs w:val="24"/>
              </w:rPr>
              <w:t> city and also a tourist destination in Vietnam.</w:t>
            </w:r>
          </w:p>
          <w:p w14:paraId="31EEDC85" w14:textId="77777777" w:rsidR="008139EF" w:rsidRPr="00C13AE5" w:rsidRDefault="008139EF" w:rsidP="0077381A">
            <w:pPr>
              <w:shd w:val="clear" w:color="auto" w:fill="FFFFFF"/>
              <w:spacing w:line="240" w:lineRule="atLeast"/>
              <w:textAlignment w:val="baseline"/>
              <w:rPr>
                <w:rFonts w:eastAsia="Times New Roman" w:cstheme="minorHAnsi"/>
                <w:color w:val="444444"/>
                <w:sz w:val="24"/>
                <w:szCs w:val="24"/>
              </w:rPr>
            </w:pPr>
          </w:p>
          <w:p w14:paraId="338EA0FA" w14:textId="77777777" w:rsidR="008139EF" w:rsidRPr="00C13AE5" w:rsidRDefault="008139EF" w:rsidP="0077381A">
            <w:pPr>
              <w:shd w:val="clear" w:color="auto" w:fill="FFFFFF"/>
              <w:spacing w:line="240" w:lineRule="atLeast"/>
              <w:textAlignment w:val="baseline"/>
              <w:rPr>
                <w:rFonts w:eastAsia="Times New Roman" w:cstheme="minorHAnsi"/>
                <w:color w:val="444444"/>
                <w:sz w:val="24"/>
                <w:szCs w:val="24"/>
              </w:rPr>
            </w:pPr>
            <w:r w:rsidRPr="00C13AE5">
              <w:rPr>
                <w:rFonts w:eastAsia="Times New Roman" w:cstheme="minorHAnsi"/>
                <w:color w:val="444444"/>
                <w:sz w:val="24"/>
                <w:szCs w:val="24"/>
              </w:rPr>
              <w:t>The biggest disadvantage of the trend is, however, its adverse effects on </w:t>
            </w:r>
            <w:r w:rsidRPr="00C13AE5">
              <w:rPr>
                <w:rFonts w:eastAsia="Times New Roman" w:cstheme="minorHAnsi"/>
                <w:bCs/>
                <w:color w:val="444444"/>
                <w:sz w:val="24"/>
                <w:szCs w:val="24"/>
                <w:bdr w:val="none" w:sz="0" w:space="0" w:color="auto" w:frame="1"/>
              </w:rPr>
              <w:t>the pristine environment</w:t>
            </w:r>
            <w:r w:rsidRPr="00C13AE5">
              <w:rPr>
                <w:rFonts w:eastAsia="Times New Roman" w:cstheme="minorHAnsi"/>
                <w:b/>
                <w:bCs/>
                <w:color w:val="444444"/>
                <w:sz w:val="24"/>
                <w:szCs w:val="24"/>
                <w:bdr w:val="none" w:sz="0" w:space="0" w:color="auto" w:frame="1"/>
              </w:rPr>
              <w:t> </w:t>
            </w:r>
            <w:r w:rsidRPr="00C13AE5">
              <w:rPr>
                <w:rFonts w:eastAsia="Times New Roman" w:cstheme="minorHAnsi"/>
                <w:color w:val="444444"/>
                <w:sz w:val="24"/>
                <w:szCs w:val="24"/>
              </w:rPr>
              <w:t>and creatures living there. Forests may be cut down to make way for resorts and hotels; </w:t>
            </w:r>
            <w:r w:rsidRPr="00C13AE5">
              <w:rPr>
                <w:rFonts w:eastAsia="Times New Roman" w:cstheme="minorHAnsi"/>
                <w:bCs/>
                <w:color w:val="444444"/>
                <w:sz w:val="24"/>
                <w:szCs w:val="24"/>
                <w:bdr w:val="none" w:sz="0" w:space="0" w:color="auto" w:frame="1"/>
              </w:rPr>
              <w:t>marine life</w:t>
            </w:r>
            <w:r w:rsidRPr="00C13AE5">
              <w:rPr>
                <w:rFonts w:eastAsia="Times New Roman" w:cstheme="minorHAnsi"/>
                <w:color w:val="444444"/>
                <w:sz w:val="24"/>
                <w:szCs w:val="24"/>
              </w:rPr>
              <w:t> might be threatened due to water pollution, and birds have to find other places to </w:t>
            </w:r>
            <w:r w:rsidRPr="00C13AE5">
              <w:rPr>
                <w:rFonts w:eastAsia="Times New Roman" w:cstheme="minorHAnsi"/>
                <w:bCs/>
                <w:color w:val="444444"/>
                <w:sz w:val="24"/>
                <w:szCs w:val="24"/>
                <w:bdr w:val="none" w:sz="0" w:space="0" w:color="auto" w:frame="1"/>
              </w:rPr>
              <w:t>inhabit</w:t>
            </w:r>
            <w:r w:rsidRPr="00C13AE5">
              <w:rPr>
                <w:rFonts w:eastAsia="Times New Roman" w:cstheme="minorHAnsi"/>
                <w:color w:val="444444"/>
                <w:sz w:val="24"/>
                <w:szCs w:val="24"/>
              </w:rPr>
              <w:t>. In some places, waste from the hotel industry is becoming an environmental problem that concerns many people, not just environmentalists.</w:t>
            </w:r>
          </w:p>
          <w:p w14:paraId="01C25551" w14:textId="77777777" w:rsidR="008139EF" w:rsidRPr="00C13AE5" w:rsidRDefault="008139EF" w:rsidP="0077381A">
            <w:pPr>
              <w:shd w:val="clear" w:color="auto" w:fill="FFFFFF"/>
              <w:spacing w:line="240" w:lineRule="atLeast"/>
              <w:textAlignment w:val="baseline"/>
              <w:rPr>
                <w:rFonts w:eastAsia="Times New Roman" w:cstheme="minorHAnsi"/>
                <w:color w:val="444444"/>
                <w:sz w:val="24"/>
                <w:szCs w:val="24"/>
              </w:rPr>
            </w:pPr>
          </w:p>
          <w:p w14:paraId="174FA446" w14:textId="77777777" w:rsidR="008139EF" w:rsidRPr="00C13AE5" w:rsidRDefault="008139EF" w:rsidP="0077381A">
            <w:pPr>
              <w:shd w:val="clear" w:color="auto" w:fill="FFFFFF"/>
              <w:spacing w:after="300" w:line="240" w:lineRule="atLeast"/>
              <w:textAlignment w:val="baseline"/>
              <w:rPr>
                <w:rFonts w:eastAsia="Times New Roman" w:cstheme="minorHAnsi"/>
                <w:color w:val="444444"/>
                <w:sz w:val="24"/>
                <w:szCs w:val="24"/>
              </w:rPr>
            </w:pPr>
            <w:r w:rsidRPr="00C13AE5">
              <w:rPr>
                <w:rFonts w:eastAsia="Times New Roman" w:cstheme="minorHAnsi"/>
                <w:color w:val="444444"/>
                <w:sz w:val="24"/>
                <w:szCs w:val="24"/>
              </w:rPr>
              <w:t>In conclusion, although the growth of tourism to remote areas and exotic countries is beneficial to some extent, it is more likely to have harmful impacts on local people and the environment.</w:t>
            </w:r>
          </w:p>
          <w:p w14:paraId="655DCC79" w14:textId="77777777" w:rsidR="008139EF" w:rsidRPr="00C13AE5" w:rsidRDefault="008139EF" w:rsidP="0077381A">
            <w:pPr>
              <w:spacing w:line="240" w:lineRule="atLeast"/>
              <w:textAlignment w:val="baseline"/>
              <w:rPr>
                <w:rFonts w:eastAsia="Times New Roman" w:cstheme="minorHAnsi"/>
                <w:color w:val="444444"/>
                <w:sz w:val="24"/>
                <w:szCs w:val="24"/>
              </w:rPr>
            </w:pPr>
          </w:p>
        </w:tc>
      </w:tr>
    </w:tbl>
    <w:p w14:paraId="1D25AE49" w14:textId="77777777" w:rsidR="008139EF" w:rsidRPr="00C13AE5" w:rsidRDefault="008139EF" w:rsidP="0077381A">
      <w:pPr>
        <w:shd w:val="clear" w:color="auto" w:fill="FFFFFF"/>
        <w:spacing w:after="0" w:line="240" w:lineRule="atLeast"/>
        <w:textAlignment w:val="baseline"/>
        <w:rPr>
          <w:rFonts w:eastAsia="Times New Roman" w:cstheme="minorHAnsi"/>
          <w:color w:val="444444"/>
          <w:sz w:val="24"/>
          <w:szCs w:val="24"/>
        </w:rPr>
      </w:pPr>
    </w:p>
    <w:p w14:paraId="499BF50B" w14:textId="77777777" w:rsidR="008139EF" w:rsidRPr="00C13AE5" w:rsidRDefault="008139EF" w:rsidP="0077381A">
      <w:pPr>
        <w:spacing w:line="240" w:lineRule="atLeast"/>
        <w:rPr>
          <w:rFonts w:cstheme="minorHAnsi"/>
          <w:b/>
          <w:sz w:val="24"/>
          <w:szCs w:val="24"/>
        </w:rPr>
      </w:pPr>
      <w:r w:rsidRPr="00C13AE5">
        <w:rPr>
          <w:rFonts w:cstheme="minorHAnsi"/>
          <w:b/>
          <w:sz w:val="24"/>
          <w:szCs w:val="24"/>
        </w:rPr>
        <w:t>B2</w:t>
      </w:r>
    </w:p>
    <w:tbl>
      <w:tblPr>
        <w:tblStyle w:val="TableGrid0"/>
        <w:tblW w:w="0" w:type="auto"/>
        <w:tblLook w:val="04A0" w:firstRow="1" w:lastRow="0" w:firstColumn="1" w:lastColumn="0" w:noHBand="0" w:noVBand="1"/>
      </w:tblPr>
      <w:tblGrid>
        <w:gridCol w:w="9350"/>
      </w:tblGrid>
      <w:tr w:rsidR="008139EF" w:rsidRPr="00C13AE5" w14:paraId="3DB80284" w14:textId="77777777" w:rsidTr="00713FCB">
        <w:tc>
          <w:tcPr>
            <w:tcW w:w="9350" w:type="dxa"/>
          </w:tcPr>
          <w:p w14:paraId="7F148E9E" w14:textId="77777777" w:rsidR="008139EF" w:rsidRPr="00C13AE5" w:rsidRDefault="008139EF" w:rsidP="0077381A">
            <w:pPr>
              <w:spacing w:line="240" w:lineRule="atLeast"/>
              <w:rPr>
                <w:rFonts w:cstheme="minorHAnsi"/>
                <w:sz w:val="24"/>
                <w:szCs w:val="24"/>
              </w:rPr>
            </w:pPr>
            <w:r w:rsidRPr="00C13AE5">
              <w:rPr>
                <w:rFonts w:cstheme="minorHAnsi"/>
                <w:sz w:val="24"/>
                <w:szCs w:val="24"/>
              </w:rPr>
              <w:t>We cannot deny that tourism play an important part in our life. It has brought countries a lot of benefits. However, beside these benefits, tourism has some negative effects on local communities.</w:t>
            </w:r>
          </w:p>
          <w:p w14:paraId="52B04B9E" w14:textId="77777777" w:rsidR="008139EF" w:rsidRPr="00C13AE5" w:rsidRDefault="008139EF" w:rsidP="0077381A">
            <w:pPr>
              <w:spacing w:line="240" w:lineRule="atLeast"/>
              <w:rPr>
                <w:rFonts w:cstheme="minorHAnsi"/>
                <w:sz w:val="24"/>
                <w:szCs w:val="24"/>
              </w:rPr>
            </w:pPr>
          </w:p>
          <w:p w14:paraId="5051CEEE" w14:textId="77777777" w:rsidR="008139EF" w:rsidRPr="00C13AE5" w:rsidRDefault="008139EF" w:rsidP="0077381A">
            <w:pPr>
              <w:spacing w:line="240" w:lineRule="atLeast"/>
              <w:rPr>
                <w:rFonts w:cstheme="minorHAnsi"/>
                <w:sz w:val="24"/>
                <w:szCs w:val="24"/>
              </w:rPr>
            </w:pPr>
            <w:r w:rsidRPr="00C13AE5">
              <w:rPr>
                <w:rFonts w:cstheme="minorHAnsi"/>
                <w:sz w:val="24"/>
                <w:szCs w:val="24"/>
              </w:rPr>
              <w:t xml:space="preserve">On the one hand, tourism is beneficial for the local communities. It creates good jobs for local people and helps them improve their life. They can do business and earn more money. In other words, the development of tourism can boost the economy. Tourism also helps local communities improve traffic system to meet the demand of the tourists. More roads are widened and refaced. </w:t>
            </w:r>
          </w:p>
          <w:p w14:paraId="6D7C54D4" w14:textId="77777777" w:rsidR="008139EF" w:rsidRPr="00C13AE5" w:rsidRDefault="008139EF" w:rsidP="0077381A">
            <w:pPr>
              <w:spacing w:line="240" w:lineRule="atLeast"/>
              <w:rPr>
                <w:rFonts w:cstheme="minorHAnsi"/>
                <w:sz w:val="24"/>
                <w:szCs w:val="24"/>
              </w:rPr>
            </w:pPr>
          </w:p>
          <w:p w14:paraId="55CF3716" w14:textId="77777777" w:rsidR="008139EF" w:rsidRPr="00C13AE5" w:rsidRDefault="008139EF" w:rsidP="0077381A">
            <w:pPr>
              <w:spacing w:line="240" w:lineRule="atLeast"/>
              <w:rPr>
                <w:rFonts w:cstheme="minorHAnsi"/>
                <w:sz w:val="24"/>
                <w:szCs w:val="24"/>
              </w:rPr>
            </w:pPr>
            <w:r w:rsidRPr="00C13AE5">
              <w:rPr>
                <w:rFonts w:cstheme="minorHAnsi"/>
                <w:sz w:val="24"/>
                <w:szCs w:val="24"/>
              </w:rPr>
              <w:t>On the other hand, however, tourism destroys the environment. A big number of trees are cut down to build some resorts. More visitors mean more rubbish. People throw rubbish everywhere, which pollutes the air and water. This can seriously affect people’s health. In addition, the number of people who are related to social evils such as robbery, drug addiction, prostitution and so on, in these areas is much higher than other places. This can threaten local people’s life.</w:t>
            </w:r>
          </w:p>
          <w:p w14:paraId="09811A64" w14:textId="77777777" w:rsidR="008139EF" w:rsidRPr="00C13AE5" w:rsidRDefault="008139EF" w:rsidP="0077381A">
            <w:pPr>
              <w:spacing w:line="240" w:lineRule="atLeast"/>
              <w:rPr>
                <w:rFonts w:cstheme="minorHAnsi"/>
                <w:sz w:val="24"/>
                <w:szCs w:val="24"/>
              </w:rPr>
            </w:pPr>
          </w:p>
          <w:p w14:paraId="38DE282C" w14:textId="77777777" w:rsidR="008139EF" w:rsidRPr="00C13AE5" w:rsidRDefault="008139EF" w:rsidP="0077381A">
            <w:pPr>
              <w:spacing w:line="240" w:lineRule="atLeast"/>
              <w:rPr>
                <w:rFonts w:cstheme="minorHAnsi"/>
                <w:sz w:val="24"/>
                <w:szCs w:val="24"/>
              </w:rPr>
            </w:pPr>
            <w:r w:rsidRPr="00C13AE5">
              <w:rPr>
                <w:rFonts w:cstheme="minorHAnsi"/>
                <w:sz w:val="24"/>
                <w:szCs w:val="24"/>
              </w:rPr>
              <w:t>To sum up, the development can bring both good and bad effects to local communities. Personally, I believe that its benefits can outweigh the drawbacks.</w:t>
            </w:r>
          </w:p>
        </w:tc>
      </w:tr>
    </w:tbl>
    <w:p w14:paraId="57455652" w14:textId="77777777" w:rsidR="008139EF" w:rsidRPr="00C13AE5" w:rsidRDefault="008139EF" w:rsidP="0077381A">
      <w:pPr>
        <w:spacing w:line="240" w:lineRule="atLeast"/>
        <w:rPr>
          <w:rFonts w:cstheme="minorHAnsi"/>
          <w:sz w:val="24"/>
          <w:szCs w:val="24"/>
        </w:rPr>
      </w:pPr>
    </w:p>
    <w:p w14:paraId="1A0D75DD" w14:textId="77777777" w:rsidR="00804C59" w:rsidRDefault="00804C59" w:rsidP="0077381A">
      <w:pPr>
        <w:spacing w:line="240" w:lineRule="atLeast"/>
        <w:rPr>
          <w:rFonts w:cstheme="minorHAnsi"/>
          <w:b/>
          <w:sz w:val="24"/>
          <w:szCs w:val="24"/>
        </w:rPr>
      </w:pPr>
    </w:p>
    <w:p w14:paraId="116F4C3F" w14:textId="77777777" w:rsidR="008139EF" w:rsidRPr="00C13AE5" w:rsidRDefault="008139EF" w:rsidP="0077381A">
      <w:pPr>
        <w:spacing w:line="240" w:lineRule="atLeast"/>
        <w:rPr>
          <w:rFonts w:cstheme="minorHAnsi"/>
          <w:b/>
          <w:sz w:val="24"/>
          <w:szCs w:val="24"/>
        </w:rPr>
      </w:pPr>
      <w:r w:rsidRPr="00C13AE5">
        <w:rPr>
          <w:rFonts w:cstheme="minorHAnsi"/>
          <w:b/>
          <w:sz w:val="24"/>
          <w:szCs w:val="24"/>
        </w:rPr>
        <w:lastRenderedPageBreak/>
        <w:t>B1</w:t>
      </w:r>
    </w:p>
    <w:tbl>
      <w:tblPr>
        <w:tblStyle w:val="TableGrid0"/>
        <w:tblW w:w="0" w:type="auto"/>
        <w:tblLook w:val="04A0" w:firstRow="1" w:lastRow="0" w:firstColumn="1" w:lastColumn="0" w:noHBand="0" w:noVBand="1"/>
      </w:tblPr>
      <w:tblGrid>
        <w:gridCol w:w="9350"/>
      </w:tblGrid>
      <w:tr w:rsidR="008139EF" w:rsidRPr="00C13AE5" w14:paraId="7EE7C676" w14:textId="77777777" w:rsidTr="00713FCB">
        <w:tc>
          <w:tcPr>
            <w:tcW w:w="9350" w:type="dxa"/>
          </w:tcPr>
          <w:p w14:paraId="75CCBFC3" w14:textId="77777777" w:rsidR="008139EF" w:rsidRPr="00C13AE5" w:rsidRDefault="008139EF" w:rsidP="0077381A">
            <w:pPr>
              <w:spacing w:line="240" w:lineRule="atLeast"/>
              <w:rPr>
                <w:rFonts w:cstheme="minorHAnsi"/>
                <w:sz w:val="24"/>
                <w:szCs w:val="24"/>
              </w:rPr>
            </w:pPr>
            <w:r w:rsidRPr="00C13AE5">
              <w:rPr>
                <w:rFonts w:cstheme="minorHAnsi"/>
                <w:sz w:val="24"/>
                <w:szCs w:val="24"/>
              </w:rPr>
              <w:t>We cannot deny that tourism play an important part in our life. However, it can have both good and bad effects on local communities.</w:t>
            </w:r>
          </w:p>
          <w:p w14:paraId="4AE5827E" w14:textId="77777777" w:rsidR="008139EF" w:rsidRPr="00C13AE5" w:rsidRDefault="008139EF" w:rsidP="0077381A">
            <w:pPr>
              <w:spacing w:line="240" w:lineRule="atLeast"/>
              <w:rPr>
                <w:rFonts w:cstheme="minorHAnsi"/>
                <w:sz w:val="24"/>
                <w:szCs w:val="24"/>
              </w:rPr>
            </w:pPr>
          </w:p>
          <w:p w14:paraId="61CBEFEB" w14:textId="77777777" w:rsidR="008139EF" w:rsidRPr="00C13AE5" w:rsidRDefault="008139EF" w:rsidP="0077381A">
            <w:pPr>
              <w:spacing w:line="240" w:lineRule="atLeast"/>
              <w:rPr>
                <w:rFonts w:cstheme="minorHAnsi"/>
                <w:sz w:val="24"/>
                <w:szCs w:val="24"/>
              </w:rPr>
            </w:pPr>
            <w:r w:rsidRPr="00C13AE5">
              <w:rPr>
                <w:rFonts w:cstheme="minorHAnsi"/>
                <w:sz w:val="24"/>
                <w:szCs w:val="24"/>
              </w:rPr>
              <w:t xml:space="preserve">On the one hand, the development is good for local people. People can get good jobs and so they can make more money and so they can improve their life. They can also improve the traffic. People build and widen more roads. </w:t>
            </w:r>
          </w:p>
          <w:p w14:paraId="67BFE389" w14:textId="77777777" w:rsidR="008139EF" w:rsidRPr="00C13AE5" w:rsidRDefault="008139EF" w:rsidP="0077381A">
            <w:pPr>
              <w:spacing w:line="240" w:lineRule="atLeast"/>
              <w:rPr>
                <w:rFonts w:cstheme="minorHAnsi"/>
                <w:sz w:val="24"/>
                <w:szCs w:val="24"/>
              </w:rPr>
            </w:pPr>
          </w:p>
          <w:p w14:paraId="4788DE74" w14:textId="77777777" w:rsidR="008139EF" w:rsidRPr="00C13AE5" w:rsidRDefault="008139EF" w:rsidP="0077381A">
            <w:pPr>
              <w:spacing w:line="240" w:lineRule="atLeast"/>
              <w:rPr>
                <w:rFonts w:cstheme="minorHAnsi"/>
                <w:sz w:val="24"/>
                <w:szCs w:val="24"/>
              </w:rPr>
            </w:pPr>
            <w:r w:rsidRPr="00C13AE5">
              <w:rPr>
                <w:rFonts w:cstheme="minorHAnsi"/>
                <w:sz w:val="24"/>
                <w:szCs w:val="24"/>
              </w:rPr>
              <w:t xml:space="preserve">On the other hand, however, tourism is not good for the environment. When more people come to the place, they throw a lot of things everywhere and make the air and water become dirty and smelly. This can badly affect people’s health. </w:t>
            </w:r>
          </w:p>
          <w:p w14:paraId="68CAE041" w14:textId="77777777" w:rsidR="008139EF" w:rsidRPr="00C13AE5" w:rsidRDefault="008139EF" w:rsidP="0077381A">
            <w:pPr>
              <w:spacing w:line="240" w:lineRule="atLeast"/>
              <w:rPr>
                <w:rFonts w:cstheme="minorHAnsi"/>
                <w:sz w:val="24"/>
                <w:szCs w:val="24"/>
              </w:rPr>
            </w:pPr>
          </w:p>
          <w:p w14:paraId="4A0A0ED4" w14:textId="77777777" w:rsidR="008139EF" w:rsidRPr="00C13AE5" w:rsidRDefault="008139EF" w:rsidP="0077381A">
            <w:pPr>
              <w:spacing w:line="240" w:lineRule="atLeast"/>
              <w:rPr>
                <w:rFonts w:cstheme="minorHAnsi"/>
                <w:sz w:val="24"/>
                <w:szCs w:val="24"/>
              </w:rPr>
            </w:pPr>
            <w:r w:rsidRPr="00C13AE5">
              <w:rPr>
                <w:rFonts w:cstheme="minorHAnsi"/>
                <w:sz w:val="24"/>
                <w:szCs w:val="24"/>
              </w:rPr>
              <w:t xml:space="preserve">To sum up, tourism is good and bad for the local communities. I myself think that tourism is more beneficial. </w:t>
            </w:r>
          </w:p>
        </w:tc>
      </w:tr>
    </w:tbl>
    <w:p w14:paraId="1CB588D7" w14:textId="77777777" w:rsidR="006425D8" w:rsidRPr="00C13AE5" w:rsidRDefault="006425D8" w:rsidP="0077381A">
      <w:pPr>
        <w:spacing w:line="240" w:lineRule="atLeast"/>
        <w:rPr>
          <w:rFonts w:cstheme="minorHAnsi"/>
          <w:color w:val="000000"/>
          <w:sz w:val="24"/>
          <w:szCs w:val="24"/>
        </w:rPr>
      </w:pPr>
    </w:p>
    <w:p w14:paraId="7B4F7033" w14:textId="77777777" w:rsidR="00ED38FB" w:rsidRPr="00C13AE5" w:rsidRDefault="00ED38FB" w:rsidP="0077381A">
      <w:pPr>
        <w:spacing w:line="240" w:lineRule="atLeast"/>
        <w:rPr>
          <w:rFonts w:cstheme="minorHAnsi"/>
          <w:b/>
          <w:color w:val="000000"/>
          <w:sz w:val="24"/>
          <w:szCs w:val="24"/>
        </w:rPr>
      </w:pPr>
      <w:r w:rsidRPr="00C13AE5">
        <w:rPr>
          <w:rFonts w:cstheme="minorHAnsi"/>
          <w:b/>
          <w:color w:val="000000"/>
          <w:sz w:val="24"/>
          <w:szCs w:val="24"/>
        </w:rPr>
        <w:t>SPEAKING</w:t>
      </w:r>
    </w:p>
    <w:p w14:paraId="31905B66" w14:textId="77777777" w:rsidR="00ED38FB" w:rsidRPr="00C13AE5" w:rsidRDefault="00ED38FB" w:rsidP="0077381A">
      <w:pPr>
        <w:spacing w:line="240" w:lineRule="atLeast"/>
        <w:rPr>
          <w:rFonts w:cstheme="minorHAnsi"/>
          <w:b/>
          <w:color w:val="000000"/>
          <w:sz w:val="24"/>
          <w:szCs w:val="24"/>
        </w:rPr>
      </w:pPr>
      <w:r w:rsidRPr="00C13AE5">
        <w:rPr>
          <w:rFonts w:cstheme="minorHAnsi"/>
          <w:b/>
          <w:color w:val="000000"/>
          <w:sz w:val="24"/>
          <w:szCs w:val="24"/>
        </w:rPr>
        <w:t>PART 1: SOCIAL INTERACTION</w:t>
      </w:r>
    </w:p>
    <w:p w14:paraId="0A0F3019" w14:textId="77777777" w:rsidR="00ED38FB" w:rsidRPr="00C13AE5" w:rsidRDefault="00ED38FB" w:rsidP="0077381A">
      <w:pPr>
        <w:pStyle w:val="ListParagraph"/>
        <w:numPr>
          <w:ilvl w:val="0"/>
          <w:numId w:val="36"/>
        </w:numPr>
        <w:spacing w:line="240" w:lineRule="atLeast"/>
        <w:contextualSpacing w:val="0"/>
        <w:rPr>
          <w:rFonts w:cstheme="minorHAnsi"/>
          <w:color w:val="000000"/>
          <w:sz w:val="24"/>
          <w:szCs w:val="24"/>
        </w:rPr>
      </w:pPr>
      <w:r w:rsidRPr="00C13AE5">
        <w:rPr>
          <w:rFonts w:cstheme="minorHAnsi"/>
          <w:color w:val="000000"/>
          <w:sz w:val="24"/>
          <w:szCs w:val="24"/>
        </w:rPr>
        <w:t>What season do you like best? Why?</w:t>
      </w:r>
    </w:p>
    <w:p w14:paraId="03B4F2F9" w14:textId="77777777" w:rsidR="00ED38FB" w:rsidRPr="00C13AE5" w:rsidRDefault="00ED38FB" w:rsidP="0077381A">
      <w:pPr>
        <w:pStyle w:val="ListParagraph"/>
        <w:spacing w:line="240" w:lineRule="atLeast"/>
        <w:contextualSpacing w:val="0"/>
        <w:rPr>
          <w:rFonts w:cstheme="minorHAnsi"/>
          <w:color w:val="000000"/>
          <w:sz w:val="24"/>
          <w:szCs w:val="24"/>
        </w:rPr>
      </w:pPr>
      <w:r w:rsidRPr="00C13AE5">
        <w:rPr>
          <w:rFonts w:cstheme="minorHAnsi"/>
          <w:color w:val="000000"/>
          <w:sz w:val="24"/>
          <w:szCs w:val="24"/>
        </w:rPr>
        <w:t xml:space="preserve">I </w:t>
      </w:r>
      <w:r w:rsidR="008C475B" w:rsidRPr="00C13AE5">
        <w:rPr>
          <w:rFonts w:cstheme="minorHAnsi"/>
          <w:color w:val="000000"/>
          <w:sz w:val="24"/>
          <w:szCs w:val="24"/>
        </w:rPr>
        <w:t>autumn most because the weather is so pleasant</w:t>
      </w:r>
    </w:p>
    <w:p w14:paraId="4FD9DD4C" w14:textId="77777777" w:rsidR="00ED38FB" w:rsidRPr="00C13AE5" w:rsidRDefault="00ED38FB" w:rsidP="0077381A">
      <w:pPr>
        <w:pStyle w:val="ListParagraph"/>
        <w:numPr>
          <w:ilvl w:val="0"/>
          <w:numId w:val="36"/>
        </w:numPr>
        <w:spacing w:line="240" w:lineRule="atLeast"/>
        <w:contextualSpacing w:val="0"/>
        <w:rPr>
          <w:rFonts w:cstheme="minorHAnsi"/>
          <w:color w:val="000000"/>
          <w:sz w:val="24"/>
          <w:szCs w:val="24"/>
        </w:rPr>
      </w:pPr>
      <w:r w:rsidRPr="00C13AE5">
        <w:rPr>
          <w:rFonts w:cstheme="minorHAnsi"/>
          <w:color w:val="000000"/>
          <w:sz w:val="24"/>
          <w:szCs w:val="24"/>
        </w:rPr>
        <w:t>Do you play sports?</w:t>
      </w:r>
    </w:p>
    <w:p w14:paraId="740B9834" w14:textId="77777777" w:rsidR="008C475B" w:rsidRPr="00C13AE5" w:rsidRDefault="008C475B" w:rsidP="0077381A">
      <w:pPr>
        <w:pStyle w:val="ListParagraph"/>
        <w:spacing w:line="240" w:lineRule="atLeast"/>
        <w:contextualSpacing w:val="0"/>
        <w:rPr>
          <w:rFonts w:cstheme="minorHAnsi"/>
          <w:color w:val="000000"/>
          <w:sz w:val="24"/>
          <w:szCs w:val="24"/>
        </w:rPr>
      </w:pPr>
      <w:r w:rsidRPr="00C13AE5">
        <w:rPr>
          <w:rFonts w:cstheme="minorHAnsi"/>
          <w:color w:val="000000"/>
          <w:sz w:val="24"/>
          <w:szCs w:val="24"/>
        </w:rPr>
        <w:t>Yes, of course. I</w:t>
      </w:r>
      <w:r w:rsidR="009A4FD0" w:rsidRPr="00C13AE5">
        <w:rPr>
          <w:rFonts w:cstheme="minorHAnsi"/>
          <w:color w:val="000000"/>
          <w:sz w:val="24"/>
          <w:szCs w:val="24"/>
        </w:rPr>
        <w:t xml:space="preserve"> often play football</w:t>
      </w:r>
    </w:p>
    <w:p w14:paraId="7BDAFCCC" w14:textId="77777777" w:rsidR="00ED38FB" w:rsidRPr="00C13AE5" w:rsidRDefault="00ED38FB" w:rsidP="0077381A">
      <w:pPr>
        <w:pStyle w:val="ListParagraph"/>
        <w:numPr>
          <w:ilvl w:val="0"/>
          <w:numId w:val="36"/>
        </w:numPr>
        <w:spacing w:line="240" w:lineRule="atLeast"/>
        <w:contextualSpacing w:val="0"/>
        <w:rPr>
          <w:rFonts w:cstheme="minorHAnsi"/>
          <w:color w:val="000000"/>
          <w:sz w:val="24"/>
          <w:szCs w:val="24"/>
        </w:rPr>
      </w:pPr>
      <w:r w:rsidRPr="00C13AE5">
        <w:rPr>
          <w:rFonts w:cstheme="minorHAnsi"/>
          <w:color w:val="000000"/>
          <w:sz w:val="24"/>
          <w:szCs w:val="24"/>
        </w:rPr>
        <w:t>How often do you play sports?</w:t>
      </w:r>
    </w:p>
    <w:p w14:paraId="1B210C55" w14:textId="77777777" w:rsidR="009A4FD0" w:rsidRPr="00C13AE5" w:rsidRDefault="009A4FD0" w:rsidP="0077381A">
      <w:pPr>
        <w:pStyle w:val="ListParagraph"/>
        <w:spacing w:line="240" w:lineRule="atLeast"/>
        <w:contextualSpacing w:val="0"/>
        <w:rPr>
          <w:rFonts w:cstheme="minorHAnsi"/>
          <w:color w:val="000000"/>
          <w:sz w:val="24"/>
          <w:szCs w:val="24"/>
        </w:rPr>
      </w:pPr>
      <w:r w:rsidRPr="00C13AE5">
        <w:rPr>
          <w:rFonts w:cstheme="minorHAnsi"/>
          <w:color w:val="000000"/>
          <w:sz w:val="24"/>
          <w:szCs w:val="24"/>
        </w:rPr>
        <w:t>I play sports every day, after work</w:t>
      </w:r>
    </w:p>
    <w:p w14:paraId="5DE2D3D9" w14:textId="77777777" w:rsidR="00ED38FB" w:rsidRPr="00C13AE5" w:rsidRDefault="00ED38FB" w:rsidP="0077381A">
      <w:pPr>
        <w:pStyle w:val="ListParagraph"/>
        <w:numPr>
          <w:ilvl w:val="0"/>
          <w:numId w:val="36"/>
        </w:numPr>
        <w:spacing w:line="240" w:lineRule="atLeast"/>
        <w:contextualSpacing w:val="0"/>
        <w:rPr>
          <w:rFonts w:cstheme="minorHAnsi"/>
          <w:color w:val="000000"/>
          <w:sz w:val="24"/>
          <w:szCs w:val="24"/>
        </w:rPr>
      </w:pPr>
      <w:r w:rsidRPr="00C13AE5">
        <w:rPr>
          <w:rFonts w:cstheme="minorHAnsi"/>
          <w:color w:val="000000"/>
          <w:sz w:val="24"/>
          <w:szCs w:val="24"/>
        </w:rPr>
        <w:t>Why do you like sports?</w:t>
      </w:r>
    </w:p>
    <w:p w14:paraId="61E603CC" w14:textId="77777777" w:rsidR="009A4FD0" w:rsidRPr="00C13AE5" w:rsidRDefault="009A4FD0" w:rsidP="0077381A">
      <w:pPr>
        <w:pStyle w:val="ListParagraph"/>
        <w:spacing w:line="240" w:lineRule="atLeast"/>
        <w:contextualSpacing w:val="0"/>
        <w:rPr>
          <w:rFonts w:cstheme="minorHAnsi"/>
          <w:color w:val="000000"/>
          <w:sz w:val="24"/>
          <w:szCs w:val="24"/>
        </w:rPr>
      </w:pPr>
      <w:r w:rsidRPr="00C13AE5">
        <w:rPr>
          <w:rFonts w:cstheme="minorHAnsi"/>
          <w:color w:val="000000"/>
          <w:sz w:val="24"/>
          <w:szCs w:val="24"/>
        </w:rPr>
        <w:t>It is not only relaxing but also good for my health</w:t>
      </w:r>
    </w:p>
    <w:p w14:paraId="502C8C64" w14:textId="77777777" w:rsidR="00ED38FB" w:rsidRPr="00C13AE5" w:rsidRDefault="00ED38FB" w:rsidP="0077381A">
      <w:pPr>
        <w:spacing w:line="240" w:lineRule="atLeast"/>
        <w:rPr>
          <w:rFonts w:cstheme="minorHAnsi"/>
          <w:color w:val="000000"/>
          <w:sz w:val="24"/>
          <w:szCs w:val="24"/>
        </w:rPr>
      </w:pPr>
    </w:p>
    <w:p w14:paraId="5812A5A7" w14:textId="77777777" w:rsidR="00ED38FB" w:rsidRPr="00C13AE5" w:rsidRDefault="00ED38FB" w:rsidP="0077381A">
      <w:pPr>
        <w:spacing w:line="240" w:lineRule="atLeast"/>
        <w:rPr>
          <w:rFonts w:cstheme="minorHAnsi"/>
          <w:b/>
          <w:color w:val="000000"/>
          <w:sz w:val="24"/>
          <w:szCs w:val="24"/>
        </w:rPr>
      </w:pPr>
      <w:r w:rsidRPr="00C13AE5">
        <w:rPr>
          <w:rFonts w:cstheme="minorHAnsi"/>
          <w:b/>
          <w:color w:val="000000"/>
          <w:sz w:val="24"/>
          <w:szCs w:val="24"/>
        </w:rPr>
        <w:t>PART 2: SOLUTION</w:t>
      </w:r>
    </w:p>
    <w:p w14:paraId="5E69E2E4" w14:textId="77777777" w:rsidR="00ED38FB" w:rsidRPr="00C13AE5" w:rsidRDefault="00ED38FB" w:rsidP="0077381A">
      <w:pPr>
        <w:spacing w:line="240" w:lineRule="atLeast"/>
        <w:rPr>
          <w:rFonts w:cstheme="minorHAnsi"/>
          <w:color w:val="000000"/>
          <w:sz w:val="24"/>
          <w:szCs w:val="24"/>
        </w:rPr>
      </w:pPr>
      <w:r w:rsidRPr="00C13AE5">
        <w:rPr>
          <w:rFonts w:cstheme="minorHAnsi"/>
          <w:color w:val="000000"/>
          <w:sz w:val="24"/>
          <w:szCs w:val="24"/>
        </w:rPr>
        <w:t>One of your foreign friends wants to get to know one festival in Vietnam. Tell her one</w:t>
      </w:r>
    </w:p>
    <w:p w14:paraId="1F321BE6" w14:textId="77777777" w:rsidR="00ED38FB" w:rsidRPr="00C13AE5" w:rsidRDefault="009A4FD0" w:rsidP="0077381A">
      <w:pPr>
        <w:spacing w:line="240" w:lineRule="atLeast"/>
        <w:rPr>
          <w:rFonts w:cstheme="minorHAnsi"/>
          <w:color w:val="000000"/>
          <w:sz w:val="24"/>
          <w:szCs w:val="24"/>
        </w:rPr>
      </w:pPr>
      <w:r w:rsidRPr="00C13AE5">
        <w:rPr>
          <w:rFonts w:cstheme="minorHAnsi"/>
          <w:color w:val="000000"/>
          <w:sz w:val="24"/>
          <w:szCs w:val="24"/>
        </w:rPr>
        <w:t xml:space="preserve">I am going to talk about Tet. It is the biggest festival in Vietnam. </w:t>
      </w:r>
      <w:r w:rsidR="0065059E" w:rsidRPr="00C13AE5">
        <w:rPr>
          <w:rFonts w:cstheme="minorHAnsi"/>
          <w:color w:val="000000"/>
          <w:sz w:val="24"/>
          <w:szCs w:val="24"/>
        </w:rPr>
        <w:t xml:space="preserve">It is on the first days of the year. </w:t>
      </w:r>
      <w:r w:rsidRPr="00C13AE5">
        <w:rPr>
          <w:rFonts w:cstheme="minorHAnsi"/>
          <w:color w:val="000000"/>
          <w:sz w:val="24"/>
          <w:szCs w:val="24"/>
        </w:rPr>
        <w:t>It is very important. All Vietnamese people come home and have Tet with their family</w:t>
      </w:r>
      <w:r w:rsidR="0065059E" w:rsidRPr="00C13AE5">
        <w:rPr>
          <w:rFonts w:cstheme="minorHAnsi"/>
          <w:color w:val="000000"/>
          <w:sz w:val="24"/>
          <w:szCs w:val="24"/>
        </w:rPr>
        <w:t xml:space="preserve">. People often make Chung cake, clean and decorate the house. Children are the happiest because they have new clothes, eat good food and get a lot of lucky money. </w:t>
      </w:r>
    </w:p>
    <w:p w14:paraId="6064FC94" w14:textId="77777777" w:rsidR="00ED38FB" w:rsidRPr="00C13AE5" w:rsidRDefault="00ED38FB" w:rsidP="0077381A">
      <w:pPr>
        <w:spacing w:line="240" w:lineRule="atLeast"/>
        <w:rPr>
          <w:rFonts w:cstheme="minorHAnsi"/>
          <w:b/>
          <w:color w:val="000000"/>
          <w:sz w:val="24"/>
          <w:szCs w:val="24"/>
        </w:rPr>
      </w:pPr>
      <w:r w:rsidRPr="00C13AE5">
        <w:rPr>
          <w:rFonts w:cstheme="minorHAnsi"/>
          <w:b/>
          <w:color w:val="000000"/>
          <w:sz w:val="24"/>
          <w:szCs w:val="24"/>
        </w:rPr>
        <w:t>PART 3: TOPIC</w:t>
      </w:r>
    </w:p>
    <w:p w14:paraId="1D3A922F" w14:textId="77777777" w:rsidR="00ED38FB" w:rsidRPr="00C13AE5" w:rsidRDefault="0065059E" w:rsidP="0077381A">
      <w:pPr>
        <w:spacing w:line="240" w:lineRule="atLeast"/>
        <w:rPr>
          <w:rFonts w:cstheme="minorHAnsi"/>
          <w:b/>
          <w:color w:val="000000"/>
          <w:sz w:val="24"/>
          <w:szCs w:val="24"/>
        </w:rPr>
      </w:pPr>
      <w:r w:rsidRPr="00C13AE5">
        <w:rPr>
          <w:rFonts w:cstheme="minorHAnsi"/>
          <w:b/>
          <w:color w:val="000000"/>
          <w:sz w:val="24"/>
          <w:szCs w:val="24"/>
        </w:rPr>
        <w:t xml:space="preserve">Describe the most famous building </w:t>
      </w:r>
    </w:p>
    <w:p w14:paraId="6B06D56F" w14:textId="77777777" w:rsidR="00ED38FB" w:rsidRPr="00C13AE5" w:rsidRDefault="00ED38FB" w:rsidP="0077381A">
      <w:pPr>
        <w:spacing w:line="240" w:lineRule="atLeast"/>
        <w:rPr>
          <w:rFonts w:cstheme="minorHAnsi"/>
          <w:color w:val="000000"/>
          <w:sz w:val="24"/>
          <w:szCs w:val="24"/>
        </w:rPr>
      </w:pPr>
      <w:r w:rsidRPr="00C13AE5">
        <w:rPr>
          <w:rFonts w:cstheme="minorHAnsi"/>
          <w:color w:val="000000"/>
          <w:sz w:val="24"/>
          <w:szCs w:val="24"/>
        </w:rPr>
        <w:lastRenderedPageBreak/>
        <w:t>You should say</w:t>
      </w:r>
    </w:p>
    <w:p w14:paraId="003704A8" w14:textId="77777777" w:rsidR="00ED38FB" w:rsidRPr="00C13AE5" w:rsidRDefault="0065059E" w:rsidP="0077381A">
      <w:pPr>
        <w:pStyle w:val="ListParagraph"/>
        <w:numPr>
          <w:ilvl w:val="0"/>
          <w:numId w:val="37"/>
        </w:numPr>
        <w:spacing w:line="240" w:lineRule="atLeast"/>
        <w:contextualSpacing w:val="0"/>
        <w:rPr>
          <w:rFonts w:cstheme="minorHAnsi"/>
          <w:color w:val="000000"/>
          <w:sz w:val="24"/>
          <w:szCs w:val="24"/>
        </w:rPr>
      </w:pPr>
      <w:r w:rsidRPr="00C13AE5">
        <w:rPr>
          <w:rFonts w:cstheme="minorHAnsi"/>
          <w:color w:val="000000"/>
          <w:sz w:val="24"/>
          <w:szCs w:val="24"/>
        </w:rPr>
        <w:t>What building</w:t>
      </w:r>
      <w:r w:rsidR="00ED38FB" w:rsidRPr="00C13AE5">
        <w:rPr>
          <w:rFonts w:cstheme="minorHAnsi"/>
          <w:color w:val="000000"/>
          <w:sz w:val="24"/>
          <w:szCs w:val="24"/>
        </w:rPr>
        <w:t xml:space="preserve"> it is?</w:t>
      </w:r>
    </w:p>
    <w:p w14:paraId="59BA41EC" w14:textId="77777777" w:rsidR="0065059E" w:rsidRPr="00C13AE5" w:rsidRDefault="0065059E" w:rsidP="0077381A">
      <w:pPr>
        <w:pStyle w:val="ListParagraph"/>
        <w:numPr>
          <w:ilvl w:val="0"/>
          <w:numId w:val="37"/>
        </w:numPr>
        <w:spacing w:line="240" w:lineRule="atLeast"/>
        <w:contextualSpacing w:val="0"/>
        <w:rPr>
          <w:rFonts w:cstheme="minorHAnsi"/>
          <w:color w:val="000000"/>
          <w:sz w:val="24"/>
          <w:szCs w:val="24"/>
        </w:rPr>
      </w:pPr>
      <w:r w:rsidRPr="00C13AE5">
        <w:rPr>
          <w:rFonts w:cstheme="minorHAnsi"/>
          <w:color w:val="000000"/>
          <w:sz w:val="24"/>
          <w:szCs w:val="24"/>
        </w:rPr>
        <w:t>Where is it?</w:t>
      </w:r>
    </w:p>
    <w:p w14:paraId="597FF0F9" w14:textId="77777777" w:rsidR="00ED38FB" w:rsidRPr="00C13AE5" w:rsidRDefault="00ED38FB" w:rsidP="0077381A">
      <w:pPr>
        <w:pStyle w:val="ListParagraph"/>
        <w:numPr>
          <w:ilvl w:val="0"/>
          <w:numId w:val="37"/>
        </w:numPr>
        <w:spacing w:line="240" w:lineRule="atLeast"/>
        <w:contextualSpacing w:val="0"/>
        <w:rPr>
          <w:rFonts w:cstheme="minorHAnsi"/>
          <w:color w:val="000000"/>
          <w:sz w:val="24"/>
          <w:szCs w:val="24"/>
        </w:rPr>
      </w:pPr>
      <w:r w:rsidRPr="00C13AE5">
        <w:rPr>
          <w:rFonts w:cstheme="minorHAnsi"/>
          <w:color w:val="000000"/>
          <w:sz w:val="24"/>
          <w:szCs w:val="24"/>
        </w:rPr>
        <w:t>W</w:t>
      </w:r>
      <w:r w:rsidR="0065059E" w:rsidRPr="00C13AE5">
        <w:rPr>
          <w:rFonts w:cstheme="minorHAnsi"/>
          <w:color w:val="000000"/>
          <w:sz w:val="24"/>
          <w:szCs w:val="24"/>
        </w:rPr>
        <w:t>hat is special about it?</w:t>
      </w:r>
    </w:p>
    <w:p w14:paraId="1C4C5A73" w14:textId="77777777" w:rsidR="007609F1" w:rsidRPr="00C13AE5" w:rsidRDefault="007609F1" w:rsidP="0077381A">
      <w:pPr>
        <w:spacing w:line="240" w:lineRule="atLeast"/>
        <w:rPr>
          <w:rFonts w:cstheme="minorHAnsi"/>
          <w:color w:val="000000"/>
          <w:sz w:val="24"/>
          <w:szCs w:val="24"/>
        </w:rPr>
      </w:pPr>
    </w:p>
    <w:p w14:paraId="3836A706" w14:textId="77777777" w:rsidR="0065059E" w:rsidRPr="00C13AE5" w:rsidRDefault="0065059E" w:rsidP="0077381A">
      <w:pPr>
        <w:spacing w:line="240" w:lineRule="atLeast"/>
        <w:rPr>
          <w:rFonts w:cstheme="minorHAnsi"/>
          <w:color w:val="000000"/>
          <w:sz w:val="24"/>
          <w:szCs w:val="24"/>
        </w:rPr>
      </w:pPr>
      <w:r w:rsidRPr="00C13AE5">
        <w:rPr>
          <w:rFonts w:cstheme="minorHAnsi"/>
          <w:color w:val="000000"/>
          <w:sz w:val="24"/>
          <w:szCs w:val="24"/>
        </w:rPr>
        <w:t xml:space="preserve">I am talking about the White House. It is located in Washing DC, the USA. It is painted white and it is the place where American presidents </w:t>
      </w:r>
      <w:r w:rsidR="007609F1" w:rsidRPr="00C13AE5">
        <w:rPr>
          <w:rFonts w:cstheme="minorHAnsi"/>
          <w:color w:val="000000"/>
          <w:sz w:val="24"/>
          <w:szCs w:val="24"/>
        </w:rPr>
        <w:t xml:space="preserve">and their family </w:t>
      </w:r>
      <w:r w:rsidRPr="00C13AE5">
        <w:rPr>
          <w:rFonts w:cstheme="minorHAnsi"/>
          <w:color w:val="000000"/>
          <w:sz w:val="24"/>
          <w:szCs w:val="24"/>
        </w:rPr>
        <w:t xml:space="preserve">live. It is </w:t>
      </w:r>
      <w:r w:rsidR="007609F1" w:rsidRPr="00C13AE5">
        <w:rPr>
          <w:rFonts w:cstheme="minorHAnsi"/>
          <w:color w:val="000000"/>
          <w:sz w:val="24"/>
          <w:szCs w:val="24"/>
        </w:rPr>
        <w:t xml:space="preserve">equipped with </w:t>
      </w:r>
      <w:r w:rsidR="001E3C7D" w:rsidRPr="00C13AE5">
        <w:rPr>
          <w:rFonts w:cstheme="minorHAnsi"/>
          <w:color w:val="000000"/>
          <w:sz w:val="24"/>
          <w:szCs w:val="24"/>
        </w:rPr>
        <w:t>the best facilities</w:t>
      </w:r>
    </w:p>
    <w:p w14:paraId="23B26254" w14:textId="77777777" w:rsidR="00ED38FB" w:rsidRPr="00C13AE5" w:rsidRDefault="00ED38FB" w:rsidP="0077381A">
      <w:pPr>
        <w:spacing w:line="240" w:lineRule="atLeast"/>
        <w:rPr>
          <w:rFonts w:cstheme="minorHAnsi"/>
          <w:color w:val="000000"/>
          <w:sz w:val="24"/>
          <w:szCs w:val="24"/>
        </w:rPr>
      </w:pPr>
    </w:p>
    <w:sectPr w:rsidR="00ED38FB" w:rsidRPr="00C13AE5" w:rsidSect="00322CEC">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4F7C81" w14:textId="77777777" w:rsidR="00266D99" w:rsidRDefault="00266D99" w:rsidP="00CD60FE">
      <w:pPr>
        <w:spacing w:after="0" w:line="240" w:lineRule="auto"/>
      </w:pPr>
      <w:r>
        <w:separator/>
      </w:r>
    </w:p>
  </w:endnote>
  <w:endnote w:type="continuationSeparator" w:id="0">
    <w:p w14:paraId="0047EC96" w14:textId="77777777" w:rsidR="00266D99" w:rsidRDefault="00266D99" w:rsidP="00C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A3"/>
    <w:family w:val="auto"/>
    <w:notTrueType/>
    <w:pitch w:val="default"/>
    <w:sig w:usb0="20000001" w:usb1="00000000" w:usb2="00000000" w:usb3="00000000" w:csb0="00000100"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3348E" w14:textId="77777777" w:rsidR="004626EA" w:rsidRDefault="004626E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467522"/>
      <w:docPartObj>
        <w:docPartGallery w:val="Page Numbers (Bottom of Page)"/>
        <w:docPartUnique/>
      </w:docPartObj>
    </w:sdtPr>
    <w:sdtEndPr>
      <w:rPr>
        <w:noProof/>
      </w:rPr>
    </w:sdtEndPr>
    <w:sdtContent>
      <w:p w14:paraId="34B45AAC" w14:textId="40849FA4" w:rsidR="004626EA" w:rsidRDefault="004626EA">
        <w:pPr>
          <w:pStyle w:val="Footer"/>
          <w:jc w:val="right"/>
        </w:pPr>
        <w:r>
          <w:fldChar w:fldCharType="begin"/>
        </w:r>
        <w:r>
          <w:instrText xml:space="preserve"> PAGE   \* MERGEFORMAT </w:instrText>
        </w:r>
        <w:r>
          <w:fldChar w:fldCharType="separate"/>
        </w:r>
        <w:r w:rsidR="00276AAD">
          <w:rPr>
            <w:noProof/>
          </w:rPr>
          <w:t>5</w:t>
        </w:r>
        <w:r>
          <w:rPr>
            <w:noProof/>
          </w:rPr>
          <w:fldChar w:fldCharType="end"/>
        </w:r>
      </w:p>
    </w:sdtContent>
  </w:sdt>
  <w:p w14:paraId="0607418B" w14:textId="77777777" w:rsidR="004626EA" w:rsidRDefault="004626E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176CD" w14:textId="77777777" w:rsidR="004626EA" w:rsidRDefault="004626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9BDAEB" w14:textId="77777777" w:rsidR="00266D99" w:rsidRDefault="00266D99" w:rsidP="00CD60FE">
      <w:pPr>
        <w:spacing w:after="0" w:line="240" w:lineRule="auto"/>
      </w:pPr>
      <w:r>
        <w:separator/>
      </w:r>
    </w:p>
  </w:footnote>
  <w:footnote w:type="continuationSeparator" w:id="0">
    <w:p w14:paraId="1F32EB57" w14:textId="77777777" w:rsidR="00266D99" w:rsidRDefault="00266D99" w:rsidP="00C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C4393" w14:textId="77777777" w:rsidR="004626EA" w:rsidRDefault="004626E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5748117"/>
      <w:docPartObj>
        <w:docPartGallery w:val="Watermarks"/>
        <w:docPartUnique/>
      </w:docPartObj>
    </w:sdtPr>
    <w:sdtContent>
      <w:p w14:paraId="5F8352F9" w14:textId="77777777" w:rsidR="004626EA" w:rsidRDefault="004626EA">
        <w:pPr>
          <w:pStyle w:val="Header"/>
        </w:pPr>
        <w:r>
          <w:rPr>
            <w:noProof/>
          </w:rPr>
          <w:pict w14:anchorId="066063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wrap-edited:f;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BCF89" w14:textId="77777777" w:rsidR="004626EA" w:rsidRDefault="004626E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62119"/>
    <w:multiLevelType w:val="hybridMultilevel"/>
    <w:tmpl w:val="706C3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D33D8"/>
    <w:multiLevelType w:val="hybridMultilevel"/>
    <w:tmpl w:val="58E48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67E26"/>
    <w:multiLevelType w:val="hybridMultilevel"/>
    <w:tmpl w:val="E722A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1072D"/>
    <w:multiLevelType w:val="hybridMultilevel"/>
    <w:tmpl w:val="7D14C5DC"/>
    <w:lvl w:ilvl="0" w:tplc="3DE25B0E">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77A8A"/>
    <w:multiLevelType w:val="hybridMultilevel"/>
    <w:tmpl w:val="ABF8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1433D"/>
    <w:multiLevelType w:val="hybridMultilevel"/>
    <w:tmpl w:val="76E25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365BA7"/>
    <w:multiLevelType w:val="hybridMultilevel"/>
    <w:tmpl w:val="04D005E8"/>
    <w:lvl w:ilvl="0" w:tplc="9F8AD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E4714C"/>
    <w:multiLevelType w:val="hybridMultilevel"/>
    <w:tmpl w:val="22706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F8352D"/>
    <w:multiLevelType w:val="hybridMultilevel"/>
    <w:tmpl w:val="8878C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343FD0"/>
    <w:multiLevelType w:val="hybridMultilevel"/>
    <w:tmpl w:val="9E1872BE"/>
    <w:lvl w:ilvl="0" w:tplc="5FD62CD0">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07264D"/>
    <w:multiLevelType w:val="hybridMultilevel"/>
    <w:tmpl w:val="5BD6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3033EB"/>
    <w:multiLevelType w:val="hybridMultilevel"/>
    <w:tmpl w:val="60ECB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EF485B"/>
    <w:multiLevelType w:val="hybridMultilevel"/>
    <w:tmpl w:val="AB5C9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9A388D"/>
    <w:multiLevelType w:val="hybridMultilevel"/>
    <w:tmpl w:val="9F1EB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552A2F"/>
    <w:multiLevelType w:val="hybridMultilevel"/>
    <w:tmpl w:val="F45E4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0933C5"/>
    <w:multiLevelType w:val="hybridMultilevel"/>
    <w:tmpl w:val="91BEB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8F5086"/>
    <w:multiLevelType w:val="hybridMultilevel"/>
    <w:tmpl w:val="9DAA0880"/>
    <w:lvl w:ilvl="0" w:tplc="89C028B2">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1728BC"/>
    <w:multiLevelType w:val="hybridMultilevel"/>
    <w:tmpl w:val="DB3C2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4A596D"/>
    <w:multiLevelType w:val="hybridMultilevel"/>
    <w:tmpl w:val="1AB61A68"/>
    <w:lvl w:ilvl="0" w:tplc="80025764">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0331DB"/>
    <w:multiLevelType w:val="hybridMultilevel"/>
    <w:tmpl w:val="D37490CE"/>
    <w:lvl w:ilvl="0" w:tplc="A60205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ED74794"/>
    <w:multiLevelType w:val="hybridMultilevel"/>
    <w:tmpl w:val="176A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AF7C09"/>
    <w:multiLevelType w:val="hybridMultilevel"/>
    <w:tmpl w:val="5BB49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F10F2"/>
    <w:multiLevelType w:val="hybridMultilevel"/>
    <w:tmpl w:val="87A40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AA0A67"/>
    <w:multiLevelType w:val="hybridMultilevel"/>
    <w:tmpl w:val="3F6EE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C93A62"/>
    <w:multiLevelType w:val="hybridMultilevel"/>
    <w:tmpl w:val="C42EAD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8C590A"/>
    <w:multiLevelType w:val="hybridMultilevel"/>
    <w:tmpl w:val="6EAE95BE"/>
    <w:lvl w:ilvl="0" w:tplc="9BCEAB62">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0646C5"/>
    <w:multiLevelType w:val="multilevel"/>
    <w:tmpl w:val="9286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8C76AB"/>
    <w:multiLevelType w:val="hybridMultilevel"/>
    <w:tmpl w:val="234C8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8978AF"/>
    <w:multiLevelType w:val="hybridMultilevel"/>
    <w:tmpl w:val="91108890"/>
    <w:lvl w:ilvl="0" w:tplc="DB387B02">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0B3E72"/>
    <w:multiLevelType w:val="hybridMultilevel"/>
    <w:tmpl w:val="94BEB9B6"/>
    <w:lvl w:ilvl="0" w:tplc="B8DC5B00">
      <w:numFmt w:val="bullet"/>
      <w:lvlText w:val="-"/>
      <w:lvlJc w:val="left"/>
      <w:pPr>
        <w:ind w:left="720" w:hanging="360"/>
      </w:pPr>
      <w:rPr>
        <w:rFonts w:ascii="Cambria" w:eastAsiaTheme="minorHAnsi" w:hAnsi="Cambria" w:cs="Times New Roman 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7124D0"/>
    <w:multiLevelType w:val="hybridMultilevel"/>
    <w:tmpl w:val="33B61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F51D7E"/>
    <w:multiLevelType w:val="hybridMultilevel"/>
    <w:tmpl w:val="0BBEB432"/>
    <w:lvl w:ilvl="0" w:tplc="4A38A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0C91D02"/>
    <w:multiLevelType w:val="hybridMultilevel"/>
    <w:tmpl w:val="246EF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C1460C"/>
    <w:multiLevelType w:val="hybridMultilevel"/>
    <w:tmpl w:val="138AE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B101F6"/>
    <w:multiLevelType w:val="hybridMultilevel"/>
    <w:tmpl w:val="B92EC046"/>
    <w:lvl w:ilvl="0" w:tplc="D3AAC67A">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FD6517"/>
    <w:multiLevelType w:val="hybridMultilevel"/>
    <w:tmpl w:val="306ADE18"/>
    <w:lvl w:ilvl="0" w:tplc="3E3CFAE0">
      <w:start w:val="7"/>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55D3281"/>
    <w:multiLevelType w:val="hybridMultilevel"/>
    <w:tmpl w:val="D2104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D33EF9"/>
    <w:multiLevelType w:val="hybridMultilevel"/>
    <w:tmpl w:val="8A14C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0"/>
  </w:num>
  <w:num w:numId="3">
    <w:abstractNumId w:val="19"/>
  </w:num>
  <w:num w:numId="4">
    <w:abstractNumId w:val="31"/>
  </w:num>
  <w:num w:numId="5">
    <w:abstractNumId w:val="6"/>
  </w:num>
  <w:num w:numId="6">
    <w:abstractNumId w:val="21"/>
  </w:num>
  <w:num w:numId="7">
    <w:abstractNumId w:val="35"/>
  </w:num>
  <w:num w:numId="8">
    <w:abstractNumId w:val="29"/>
  </w:num>
  <w:num w:numId="9">
    <w:abstractNumId w:val="28"/>
  </w:num>
  <w:num w:numId="10">
    <w:abstractNumId w:val="16"/>
  </w:num>
  <w:num w:numId="11">
    <w:abstractNumId w:val="27"/>
  </w:num>
  <w:num w:numId="12">
    <w:abstractNumId w:val="9"/>
  </w:num>
  <w:num w:numId="13">
    <w:abstractNumId w:val="3"/>
  </w:num>
  <w:num w:numId="14">
    <w:abstractNumId w:val="25"/>
  </w:num>
  <w:num w:numId="15">
    <w:abstractNumId w:val="18"/>
  </w:num>
  <w:num w:numId="16">
    <w:abstractNumId w:val="7"/>
  </w:num>
  <w:num w:numId="17">
    <w:abstractNumId w:val="8"/>
  </w:num>
  <w:num w:numId="18">
    <w:abstractNumId w:val="1"/>
  </w:num>
  <w:num w:numId="19">
    <w:abstractNumId w:val="14"/>
  </w:num>
  <w:num w:numId="20">
    <w:abstractNumId w:val="17"/>
  </w:num>
  <w:num w:numId="21">
    <w:abstractNumId w:val="32"/>
  </w:num>
  <w:num w:numId="22">
    <w:abstractNumId w:val="11"/>
  </w:num>
  <w:num w:numId="23">
    <w:abstractNumId w:val="37"/>
  </w:num>
  <w:num w:numId="24">
    <w:abstractNumId w:val="10"/>
  </w:num>
  <w:num w:numId="25">
    <w:abstractNumId w:val="33"/>
  </w:num>
  <w:num w:numId="26">
    <w:abstractNumId w:val="30"/>
  </w:num>
  <w:num w:numId="27">
    <w:abstractNumId w:val="4"/>
  </w:num>
  <w:num w:numId="28">
    <w:abstractNumId w:val="22"/>
  </w:num>
  <w:num w:numId="29">
    <w:abstractNumId w:val="26"/>
  </w:num>
  <w:num w:numId="30">
    <w:abstractNumId w:val="23"/>
  </w:num>
  <w:num w:numId="31">
    <w:abstractNumId w:val="13"/>
  </w:num>
  <w:num w:numId="32">
    <w:abstractNumId w:val="15"/>
  </w:num>
  <w:num w:numId="33">
    <w:abstractNumId w:val="5"/>
  </w:num>
  <w:num w:numId="34">
    <w:abstractNumId w:val="20"/>
  </w:num>
  <w:num w:numId="35">
    <w:abstractNumId w:val="36"/>
  </w:num>
  <w:num w:numId="36">
    <w:abstractNumId w:val="12"/>
  </w:num>
  <w:num w:numId="37">
    <w:abstractNumId w:val="2"/>
  </w:num>
  <w:num w:numId="38">
    <w:abstractNumId w:val="3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07E"/>
    <w:rsid w:val="00002214"/>
    <w:rsid w:val="00006DC4"/>
    <w:rsid w:val="00007A69"/>
    <w:rsid w:val="00010C12"/>
    <w:rsid w:val="00015B6F"/>
    <w:rsid w:val="00017841"/>
    <w:rsid w:val="00017F76"/>
    <w:rsid w:val="0002255F"/>
    <w:rsid w:val="0003297E"/>
    <w:rsid w:val="00037ECC"/>
    <w:rsid w:val="00050349"/>
    <w:rsid w:val="00071ADB"/>
    <w:rsid w:val="00073C63"/>
    <w:rsid w:val="0007715C"/>
    <w:rsid w:val="000800C5"/>
    <w:rsid w:val="00095853"/>
    <w:rsid w:val="000A53A4"/>
    <w:rsid w:val="000A57C1"/>
    <w:rsid w:val="000B4369"/>
    <w:rsid w:val="000B73DE"/>
    <w:rsid w:val="000D3820"/>
    <w:rsid w:val="000D704C"/>
    <w:rsid w:val="000E12A3"/>
    <w:rsid w:val="000E283C"/>
    <w:rsid w:val="0010068B"/>
    <w:rsid w:val="001013B4"/>
    <w:rsid w:val="00103BBF"/>
    <w:rsid w:val="00113221"/>
    <w:rsid w:val="0011785F"/>
    <w:rsid w:val="00117D9E"/>
    <w:rsid w:val="00123BCC"/>
    <w:rsid w:val="00133016"/>
    <w:rsid w:val="00133F82"/>
    <w:rsid w:val="00137C21"/>
    <w:rsid w:val="001414B8"/>
    <w:rsid w:val="00153D69"/>
    <w:rsid w:val="00161E51"/>
    <w:rsid w:val="0016791A"/>
    <w:rsid w:val="00181929"/>
    <w:rsid w:val="00196609"/>
    <w:rsid w:val="00196A86"/>
    <w:rsid w:val="001A1435"/>
    <w:rsid w:val="001A7553"/>
    <w:rsid w:val="001B3B36"/>
    <w:rsid w:val="001B6CC6"/>
    <w:rsid w:val="001D1A2F"/>
    <w:rsid w:val="001E1073"/>
    <w:rsid w:val="001E19B1"/>
    <w:rsid w:val="001E289D"/>
    <w:rsid w:val="001E3C7D"/>
    <w:rsid w:val="001E6564"/>
    <w:rsid w:val="001E6D92"/>
    <w:rsid w:val="001F0E00"/>
    <w:rsid w:val="001F400D"/>
    <w:rsid w:val="0020338B"/>
    <w:rsid w:val="00205DBF"/>
    <w:rsid w:val="00210076"/>
    <w:rsid w:val="00213955"/>
    <w:rsid w:val="0021618F"/>
    <w:rsid w:val="00216E5D"/>
    <w:rsid w:val="00220154"/>
    <w:rsid w:val="002304EE"/>
    <w:rsid w:val="0023246A"/>
    <w:rsid w:val="00234786"/>
    <w:rsid w:val="00242B49"/>
    <w:rsid w:val="00247B68"/>
    <w:rsid w:val="00250FCF"/>
    <w:rsid w:val="002549C8"/>
    <w:rsid w:val="0025578C"/>
    <w:rsid w:val="00266D99"/>
    <w:rsid w:val="00271368"/>
    <w:rsid w:val="00276AAD"/>
    <w:rsid w:val="00284A81"/>
    <w:rsid w:val="0029021F"/>
    <w:rsid w:val="002A2013"/>
    <w:rsid w:val="002B11B4"/>
    <w:rsid w:val="002B49DC"/>
    <w:rsid w:val="002C7237"/>
    <w:rsid w:val="002D782B"/>
    <w:rsid w:val="002E6F0A"/>
    <w:rsid w:val="002E7D47"/>
    <w:rsid w:val="002F39B2"/>
    <w:rsid w:val="002F4642"/>
    <w:rsid w:val="00303BF4"/>
    <w:rsid w:val="00310991"/>
    <w:rsid w:val="0031241E"/>
    <w:rsid w:val="00312E9B"/>
    <w:rsid w:val="00322CEC"/>
    <w:rsid w:val="0032565C"/>
    <w:rsid w:val="00325B1F"/>
    <w:rsid w:val="003358A9"/>
    <w:rsid w:val="003429FE"/>
    <w:rsid w:val="00346EE2"/>
    <w:rsid w:val="00354A2F"/>
    <w:rsid w:val="003617BE"/>
    <w:rsid w:val="00365287"/>
    <w:rsid w:val="00367365"/>
    <w:rsid w:val="00373567"/>
    <w:rsid w:val="003769E0"/>
    <w:rsid w:val="00377433"/>
    <w:rsid w:val="003815C8"/>
    <w:rsid w:val="00385B54"/>
    <w:rsid w:val="00385D8B"/>
    <w:rsid w:val="00390730"/>
    <w:rsid w:val="003B7DE7"/>
    <w:rsid w:val="003F6953"/>
    <w:rsid w:val="00401951"/>
    <w:rsid w:val="0040505D"/>
    <w:rsid w:val="00406220"/>
    <w:rsid w:val="0040637B"/>
    <w:rsid w:val="004069B2"/>
    <w:rsid w:val="00430895"/>
    <w:rsid w:val="00436376"/>
    <w:rsid w:val="00441195"/>
    <w:rsid w:val="004414D5"/>
    <w:rsid w:val="00445AD6"/>
    <w:rsid w:val="0045033E"/>
    <w:rsid w:val="00450BBD"/>
    <w:rsid w:val="004538E0"/>
    <w:rsid w:val="004545F2"/>
    <w:rsid w:val="00455391"/>
    <w:rsid w:val="00460CC9"/>
    <w:rsid w:val="004626EA"/>
    <w:rsid w:val="0049030D"/>
    <w:rsid w:val="0049159C"/>
    <w:rsid w:val="00493021"/>
    <w:rsid w:val="00496816"/>
    <w:rsid w:val="004A29CF"/>
    <w:rsid w:val="004B1C13"/>
    <w:rsid w:val="004B3673"/>
    <w:rsid w:val="004C437C"/>
    <w:rsid w:val="004D1632"/>
    <w:rsid w:val="004D5A09"/>
    <w:rsid w:val="004E12A7"/>
    <w:rsid w:val="004E3D82"/>
    <w:rsid w:val="004F1B12"/>
    <w:rsid w:val="00503964"/>
    <w:rsid w:val="00506096"/>
    <w:rsid w:val="00520681"/>
    <w:rsid w:val="00520AD2"/>
    <w:rsid w:val="00545931"/>
    <w:rsid w:val="005539BB"/>
    <w:rsid w:val="00563C8F"/>
    <w:rsid w:val="0056433B"/>
    <w:rsid w:val="005833D3"/>
    <w:rsid w:val="00584697"/>
    <w:rsid w:val="0059161E"/>
    <w:rsid w:val="005918DA"/>
    <w:rsid w:val="005954DA"/>
    <w:rsid w:val="005A01D8"/>
    <w:rsid w:val="005A10D5"/>
    <w:rsid w:val="005C3C6D"/>
    <w:rsid w:val="005C4D8E"/>
    <w:rsid w:val="005C7CF5"/>
    <w:rsid w:val="005D2251"/>
    <w:rsid w:val="005D6C4A"/>
    <w:rsid w:val="005E2807"/>
    <w:rsid w:val="006106F6"/>
    <w:rsid w:val="00616C59"/>
    <w:rsid w:val="006215A9"/>
    <w:rsid w:val="006247BD"/>
    <w:rsid w:val="00626CAC"/>
    <w:rsid w:val="00631B08"/>
    <w:rsid w:val="0063705B"/>
    <w:rsid w:val="00640740"/>
    <w:rsid w:val="006425D8"/>
    <w:rsid w:val="00644671"/>
    <w:rsid w:val="0065059E"/>
    <w:rsid w:val="0066135A"/>
    <w:rsid w:val="00664DF6"/>
    <w:rsid w:val="00665594"/>
    <w:rsid w:val="00666739"/>
    <w:rsid w:val="00667C63"/>
    <w:rsid w:val="006716B1"/>
    <w:rsid w:val="00676AA7"/>
    <w:rsid w:val="00680BE1"/>
    <w:rsid w:val="006869C1"/>
    <w:rsid w:val="006A1D90"/>
    <w:rsid w:val="006A7606"/>
    <w:rsid w:val="006A795C"/>
    <w:rsid w:val="006B146B"/>
    <w:rsid w:val="006B3324"/>
    <w:rsid w:val="006B4E1B"/>
    <w:rsid w:val="006B7098"/>
    <w:rsid w:val="006B774B"/>
    <w:rsid w:val="006C27F1"/>
    <w:rsid w:val="006C4AAF"/>
    <w:rsid w:val="006C4B23"/>
    <w:rsid w:val="006D4D67"/>
    <w:rsid w:val="006D7264"/>
    <w:rsid w:val="006D73E9"/>
    <w:rsid w:val="006E0CD6"/>
    <w:rsid w:val="006F7323"/>
    <w:rsid w:val="006F7441"/>
    <w:rsid w:val="0070012D"/>
    <w:rsid w:val="007069FC"/>
    <w:rsid w:val="00713FCB"/>
    <w:rsid w:val="007171C6"/>
    <w:rsid w:val="00722DE7"/>
    <w:rsid w:val="00733A4B"/>
    <w:rsid w:val="00733CD4"/>
    <w:rsid w:val="00736F9F"/>
    <w:rsid w:val="0073744E"/>
    <w:rsid w:val="00756F9B"/>
    <w:rsid w:val="007609F1"/>
    <w:rsid w:val="00762B03"/>
    <w:rsid w:val="00765561"/>
    <w:rsid w:val="00765562"/>
    <w:rsid w:val="0077381A"/>
    <w:rsid w:val="00784366"/>
    <w:rsid w:val="0078555B"/>
    <w:rsid w:val="007A1096"/>
    <w:rsid w:val="007A10DB"/>
    <w:rsid w:val="007A1403"/>
    <w:rsid w:val="007C1A7A"/>
    <w:rsid w:val="007C1FDB"/>
    <w:rsid w:val="007C74BD"/>
    <w:rsid w:val="007D2A19"/>
    <w:rsid w:val="007D403F"/>
    <w:rsid w:val="007E0170"/>
    <w:rsid w:val="007E08B8"/>
    <w:rsid w:val="00803B07"/>
    <w:rsid w:val="00804C59"/>
    <w:rsid w:val="008139EF"/>
    <w:rsid w:val="00814FA4"/>
    <w:rsid w:val="00824F6C"/>
    <w:rsid w:val="00826184"/>
    <w:rsid w:val="008264A0"/>
    <w:rsid w:val="00836FB8"/>
    <w:rsid w:val="00841363"/>
    <w:rsid w:val="008477D2"/>
    <w:rsid w:val="0086320D"/>
    <w:rsid w:val="0086698C"/>
    <w:rsid w:val="00870F03"/>
    <w:rsid w:val="00881390"/>
    <w:rsid w:val="00881A0B"/>
    <w:rsid w:val="00890ADC"/>
    <w:rsid w:val="008950DB"/>
    <w:rsid w:val="008956FF"/>
    <w:rsid w:val="0089614E"/>
    <w:rsid w:val="0089774C"/>
    <w:rsid w:val="008A15B7"/>
    <w:rsid w:val="008A36D2"/>
    <w:rsid w:val="008B0719"/>
    <w:rsid w:val="008B2179"/>
    <w:rsid w:val="008C475B"/>
    <w:rsid w:val="008D7208"/>
    <w:rsid w:val="008E54E6"/>
    <w:rsid w:val="008E73C2"/>
    <w:rsid w:val="008F17A3"/>
    <w:rsid w:val="008F1FC0"/>
    <w:rsid w:val="00900894"/>
    <w:rsid w:val="00906142"/>
    <w:rsid w:val="00907065"/>
    <w:rsid w:val="00907D99"/>
    <w:rsid w:val="00911B58"/>
    <w:rsid w:val="00912357"/>
    <w:rsid w:val="00913A75"/>
    <w:rsid w:val="009305CD"/>
    <w:rsid w:val="009339B2"/>
    <w:rsid w:val="00936723"/>
    <w:rsid w:val="009424E0"/>
    <w:rsid w:val="0094779E"/>
    <w:rsid w:val="00953AF4"/>
    <w:rsid w:val="0095412A"/>
    <w:rsid w:val="00955C89"/>
    <w:rsid w:val="009750F5"/>
    <w:rsid w:val="00977085"/>
    <w:rsid w:val="00993668"/>
    <w:rsid w:val="00995F0B"/>
    <w:rsid w:val="009A125F"/>
    <w:rsid w:val="009A4FD0"/>
    <w:rsid w:val="009A53F7"/>
    <w:rsid w:val="009B28D7"/>
    <w:rsid w:val="009C0493"/>
    <w:rsid w:val="009D34EA"/>
    <w:rsid w:val="009D3F83"/>
    <w:rsid w:val="009D5501"/>
    <w:rsid w:val="009D57EA"/>
    <w:rsid w:val="009E528F"/>
    <w:rsid w:val="009E70B6"/>
    <w:rsid w:val="009E74F9"/>
    <w:rsid w:val="009E7E2E"/>
    <w:rsid w:val="009E7EFB"/>
    <w:rsid w:val="009F65C7"/>
    <w:rsid w:val="009F6C18"/>
    <w:rsid w:val="00A039A1"/>
    <w:rsid w:val="00A05A94"/>
    <w:rsid w:val="00A079F0"/>
    <w:rsid w:val="00A1531D"/>
    <w:rsid w:val="00A172D2"/>
    <w:rsid w:val="00A36A53"/>
    <w:rsid w:val="00A37FC8"/>
    <w:rsid w:val="00A459CF"/>
    <w:rsid w:val="00A562F6"/>
    <w:rsid w:val="00A56F64"/>
    <w:rsid w:val="00A61855"/>
    <w:rsid w:val="00A70BAF"/>
    <w:rsid w:val="00A76A0B"/>
    <w:rsid w:val="00A81A69"/>
    <w:rsid w:val="00A85658"/>
    <w:rsid w:val="00A919E4"/>
    <w:rsid w:val="00A968CC"/>
    <w:rsid w:val="00A9726B"/>
    <w:rsid w:val="00AA126B"/>
    <w:rsid w:val="00AA19D4"/>
    <w:rsid w:val="00AA3392"/>
    <w:rsid w:val="00AB0ACF"/>
    <w:rsid w:val="00AB3E3B"/>
    <w:rsid w:val="00AD3A14"/>
    <w:rsid w:val="00AE39E4"/>
    <w:rsid w:val="00AF6005"/>
    <w:rsid w:val="00B0757E"/>
    <w:rsid w:val="00B07ECD"/>
    <w:rsid w:val="00B112EA"/>
    <w:rsid w:val="00B11930"/>
    <w:rsid w:val="00B17DA7"/>
    <w:rsid w:val="00B21951"/>
    <w:rsid w:val="00B25291"/>
    <w:rsid w:val="00B25982"/>
    <w:rsid w:val="00B26404"/>
    <w:rsid w:val="00B3689A"/>
    <w:rsid w:val="00B606A2"/>
    <w:rsid w:val="00B61233"/>
    <w:rsid w:val="00B64477"/>
    <w:rsid w:val="00B670F9"/>
    <w:rsid w:val="00B71571"/>
    <w:rsid w:val="00B75063"/>
    <w:rsid w:val="00B76BA6"/>
    <w:rsid w:val="00B84285"/>
    <w:rsid w:val="00B86327"/>
    <w:rsid w:val="00B93144"/>
    <w:rsid w:val="00B955EF"/>
    <w:rsid w:val="00B95B51"/>
    <w:rsid w:val="00B96022"/>
    <w:rsid w:val="00B973F1"/>
    <w:rsid w:val="00BA2D7A"/>
    <w:rsid w:val="00BA5600"/>
    <w:rsid w:val="00BB4797"/>
    <w:rsid w:val="00BC297E"/>
    <w:rsid w:val="00BC6A04"/>
    <w:rsid w:val="00BD2CAC"/>
    <w:rsid w:val="00BD7012"/>
    <w:rsid w:val="00BD7B88"/>
    <w:rsid w:val="00BE2272"/>
    <w:rsid w:val="00BE7C2F"/>
    <w:rsid w:val="00BF3C16"/>
    <w:rsid w:val="00C13AE5"/>
    <w:rsid w:val="00C263FF"/>
    <w:rsid w:val="00C361BF"/>
    <w:rsid w:val="00C371F4"/>
    <w:rsid w:val="00C3741C"/>
    <w:rsid w:val="00C37CED"/>
    <w:rsid w:val="00C53B78"/>
    <w:rsid w:val="00C5481A"/>
    <w:rsid w:val="00C61D4D"/>
    <w:rsid w:val="00C66C71"/>
    <w:rsid w:val="00C77BB6"/>
    <w:rsid w:val="00C82FC7"/>
    <w:rsid w:val="00C8400D"/>
    <w:rsid w:val="00C8426F"/>
    <w:rsid w:val="00CA2334"/>
    <w:rsid w:val="00CA3D10"/>
    <w:rsid w:val="00CB7DAF"/>
    <w:rsid w:val="00CC61F4"/>
    <w:rsid w:val="00CD0349"/>
    <w:rsid w:val="00CD60FE"/>
    <w:rsid w:val="00CD6612"/>
    <w:rsid w:val="00CE3A88"/>
    <w:rsid w:val="00CE3DCC"/>
    <w:rsid w:val="00CE47B8"/>
    <w:rsid w:val="00CF4156"/>
    <w:rsid w:val="00CF6575"/>
    <w:rsid w:val="00CF6A50"/>
    <w:rsid w:val="00D06E11"/>
    <w:rsid w:val="00D07640"/>
    <w:rsid w:val="00D131A8"/>
    <w:rsid w:val="00D16051"/>
    <w:rsid w:val="00D21EFC"/>
    <w:rsid w:val="00D221CF"/>
    <w:rsid w:val="00D3286B"/>
    <w:rsid w:val="00D33997"/>
    <w:rsid w:val="00D35E26"/>
    <w:rsid w:val="00D4199E"/>
    <w:rsid w:val="00D4594C"/>
    <w:rsid w:val="00D470BF"/>
    <w:rsid w:val="00D52BE5"/>
    <w:rsid w:val="00D56426"/>
    <w:rsid w:val="00D5681B"/>
    <w:rsid w:val="00D60275"/>
    <w:rsid w:val="00D60659"/>
    <w:rsid w:val="00D75334"/>
    <w:rsid w:val="00D75342"/>
    <w:rsid w:val="00D7568E"/>
    <w:rsid w:val="00D7697D"/>
    <w:rsid w:val="00D8107F"/>
    <w:rsid w:val="00D82D07"/>
    <w:rsid w:val="00D8798B"/>
    <w:rsid w:val="00D927C7"/>
    <w:rsid w:val="00D97818"/>
    <w:rsid w:val="00DA5043"/>
    <w:rsid w:val="00DA7458"/>
    <w:rsid w:val="00DB15B1"/>
    <w:rsid w:val="00DC57DF"/>
    <w:rsid w:val="00DC5936"/>
    <w:rsid w:val="00DD781B"/>
    <w:rsid w:val="00E018D3"/>
    <w:rsid w:val="00E04CC2"/>
    <w:rsid w:val="00E126E6"/>
    <w:rsid w:val="00E16E7C"/>
    <w:rsid w:val="00E260EB"/>
    <w:rsid w:val="00E3335E"/>
    <w:rsid w:val="00E424D5"/>
    <w:rsid w:val="00E450DD"/>
    <w:rsid w:val="00E57487"/>
    <w:rsid w:val="00E61253"/>
    <w:rsid w:val="00E66295"/>
    <w:rsid w:val="00E7587F"/>
    <w:rsid w:val="00E84C9E"/>
    <w:rsid w:val="00E8626A"/>
    <w:rsid w:val="00E904E3"/>
    <w:rsid w:val="00E92832"/>
    <w:rsid w:val="00EA0D98"/>
    <w:rsid w:val="00EC26A9"/>
    <w:rsid w:val="00EC2EA1"/>
    <w:rsid w:val="00EC5D9F"/>
    <w:rsid w:val="00ED38FB"/>
    <w:rsid w:val="00ED42C0"/>
    <w:rsid w:val="00ED4E83"/>
    <w:rsid w:val="00EE586F"/>
    <w:rsid w:val="00EE6145"/>
    <w:rsid w:val="00F0011E"/>
    <w:rsid w:val="00F0243A"/>
    <w:rsid w:val="00F029B4"/>
    <w:rsid w:val="00F07033"/>
    <w:rsid w:val="00F158EB"/>
    <w:rsid w:val="00F225C5"/>
    <w:rsid w:val="00F31EAB"/>
    <w:rsid w:val="00F36CAF"/>
    <w:rsid w:val="00F4063D"/>
    <w:rsid w:val="00F41927"/>
    <w:rsid w:val="00F502AE"/>
    <w:rsid w:val="00F63291"/>
    <w:rsid w:val="00F7307E"/>
    <w:rsid w:val="00F77282"/>
    <w:rsid w:val="00F807E3"/>
    <w:rsid w:val="00F837DA"/>
    <w:rsid w:val="00F90CD2"/>
    <w:rsid w:val="00F93686"/>
    <w:rsid w:val="00FA7F99"/>
    <w:rsid w:val="00FB47B4"/>
    <w:rsid w:val="00FC1962"/>
    <w:rsid w:val="00FC71BB"/>
    <w:rsid w:val="00FD3D8A"/>
    <w:rsid w:val="00FD43E5"/>
    <w:rsid w:val="00FD4657"/>
    <w:rsid w:val="00FE1D8C"/>
    <w:rsid w:val="00FF3FC9"/>
    <w:rsid w:val="00FF4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C75F4D"/>
  <w15:chartTrackingRefBased/>
  <w15:docId w15:val="{45A578C9-81B3-47AB-9E21-BFA396720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55F"/>
    <w:pPr>
      <w:ind w:left="720"/>
      <w:contextualSpacing/>
    </w:pPr>
  </w:style>
  <w:style w:type="paragraph" w:customStyle="1" w:styleId="Information">
    <w:name w:val="Information"/>
    <w:basedOn w:val="Normal"/>
    <w:rsid w:val="0002255F"/>
    <w:pPr>
      <w:spacing w:after="120" w:line="240" w:lineRule="auto"/>
    </w:pPr>
    <w:rPr>
      <w:rFonts w:ascii="Times New Roman" w:eastAsia="Times New Roman" w:hAnsi="Times New Roman" w:cs="Times New Roman"/>
      <w:lang w:val="en-GB" w:eastAsia="en-GB"/>
    </w:rPr>
  </w:style>
  <w:style w:type="character" w:customStyle="1" w:styleId="apple-converted-space">
    <w:name w:val="apple-converted-space"/>
    <w:basedOn w:val="DefaultParagraphFont"/>
    <w:rsid w:val="0002255F"/>
  </w:style>
  <w:style w:type="character" w:styleId="Hyperlink">
    <w:name w:val="Hyperlink"/>
    <w:basedOn w:val="DefaultParagraphFont"/>
    <w:uiPriority w:val="99"/>
    <w:unhideWhenUsed/>
    <w:rsid w:val="001B6CC6"/>
    <w:rPr>
      <w:color w:val="0000FF"/>
      <w:u w:val="single"/>
    </w:rPr>
  </w:style>
  <w:style w:type="table" w:customStyle="1" w:styleId="TableGrid">
    <w:name w:val="TableGrid"/>
    <w:rsid w:val="001B6CC6"/>
    <w:pPr>
      <w:spacing w:after="0" w:line="240" w:lineRule="auto"/>
    </w:pPr>
    <w:rPr>
      <w:rFonts w:eastAsiaTheme="minorEastAsia"/>
    </w:rPr>
    <w:tblPr>
      <w:tblCellMar>
        <w:top w:w="0" w:type="dxa"/>
        <w:left w:w="0" w:type="dxa"/>
        <w:bottom w:w="0" w:type="dxa"/>
        <w:right w:w="0" w:type="dxa"/>
      </w:tblCellMar>
    </w:tblPr>
  </w:style>
  <w:style w:type="paragraph" w:customStyle="1" w:styleId="Text">
    <w:name w:val="Text"/>
    <w:basedOn w:val="Normal"/>
    <w:qFormat/>
    <w:rsid w:val="001B6CC6"/>
    <w:pPr>
      <w:spacing w:after="200" w:line="360" w:lineRule="auto"/>
      <w:ind w:left="1418" w:right="-471"/>
    </w:pPr>
    <w:rPr>
      <w:rFonts w:ascii="Times New Roman" w:hAnsi="Times New Roman" w:cs="Times New Roman"/>
      <w:sz w:val="24"/>
      <w:szCs w:val="24"/>
      <w:lang w:val="en-GB"/>
    </w:rPr>
  </w:style>
  <w:style w:type="table" w:styleId="TableGrid0">
    <w:name w:val="Table Grid"/>
    <w:basedOn w:val="TableNormal"/>
    <w:uiPriority w:val="39"/>
    <w:rsid w:val="002E7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0"/>
    <w:uiPriority w:val="39"/>
    <w:rsid w:val="002E7D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odyText1">
    <w:name w:val="Body Text1"/>
    <w:basedOn w:val="Normal"/>
    <w:link w:val="BodytextExact"/>
    <w:rsid w:val="002E7D47"/>
    <w:pPr>
      <w:widowControl w:val="0"/>
      <w:shd w:val="clear" w:color="auto" w:fill="FFFFFF"/>
      <w:spacing w:after="0" w:line="245" w:lineRule="exact"/>
      <w:jc w:val="both"/>
    </w:pPr>
    <w:rPr>
      <w:rFonts w:ascii="Times New Roman" w:eastAsia="Times New Roman" w:hAnsi="Times New Roman" w:cs="Times New Roman"/>
      <w:color w:val="000000"/>
      <w:sz w:val="19"/>
      <w:szCs w:val="19"/>
    </w:rPr>
  </w:style>
  <w:style w:type="character" w:customStyle="1" w:styleId="BodytextExact">
    <w:name w:val="Body text Exact"/>
    <w:basedOn w:val="DefaultParagraphFont"/>
    <w:link w:val="BodyText1"/>
    <w:rsid w:val="002E7D47"/>
    <w:rPr>
      <w:rFonts w:ascii="Times New Roman" w:eastAsia="Times New Roman" w:hAnsi="Times New Roman" w:cs="Times New Roman"/>
      <w:color w:val="000000"/>
      <w:sz w:val="19"/>
      <w:szCs w:val="19"/>
      <w:shd w:val="clear" w:color="auto" w:fill="FFFFFF"/>
    </w:rPr>
  </w:style>
  <w:style w:type="character" w:customStyle="1" w:styleId="Bodytext14Sylfaen">
    <w:name w:val="Body text (14) + Sylfaen"/>
    <w:aliases w:val="10.5 pt,Body text (8) + Franklin Gothic Demi"/>
    <w:basedOn w:val="DefaultParagraphFont"/>
    <w:rsid w:val="002E7D47"/>
    <w:rPr>
      <w:rFonts w:ascii="Sylfaen" w:eastAsia="Sylfaen" w:hAnsi="Sylfaen" w:cs="Sylfaen"/>
      <w:color w:val="000000"/>
      <w:spacing w:val="0"/>
      <w:w w:val="100"/>
      <w:position w:val="0"/>
      <w:sz w:val="21"/>
      <w:szCs w:val="21"/>
      <w:shd w:val="clear" w:color="auto" w:fill="FFFFFF"/>
      <w:lang w:val="en-US"/>
    </w:rPr>
  </w:style>
  <w:style w:type="character" w:customStyle="1" w:styleId="Bodytext5">
    <w:name w:val="Body text (5)_"/>
    <w:basedOn w:val="DefaultParagraphFont"/>
    <w:link w:val="Bodytext50"/>
    <w:rsid w:val="002E7D47"/>
    <w:rPr>
      <w:rFonts w:ascii="Times New Roman" w:eastAsia="Times New Roman" w:hAnsi="Times New Roman"/>
      <w:b/>
      <w:bCs/>
      <w:sz w:val="19"/>
      <w:szCs w:val="19"/>
      <w:shd w:val="clear" w:color="auto" w:fill="FFFFFF"/>
    </w:rPr>
  </w:style>
  <w:style w:type="character" w:customStyle="1" w:styleId="Bodytext5NotBold">
    <w:name w:val="Body text (5) + Not Bold"/>
    <w:basedOn w:val="Bodytext5"/>
    <w:rsid w:val="002E7D47"/>
    <w:rPr>
      <w:rFonts w:ascii="Times New Roman" w:eastAsia="Times New Roman" w:hAnsi="Times New Roman"/>
      <w:b/>
      <w:bCs/>
      <w:color w:val="000000"/>
      <w:spacing w:val="0"/>
      <w:w w:val="100"/>
      <w:position w:val="0"/>
      <w:sz w:val="19"/>
      <w:szCs w:val="19"/>
      <w:shd w:val="clear" w:color="auto" w:fill="FFFFFF"/>
      <w:lang w:val="en-US"/>
    </w:rPr>
  </w:style>
  <w:style w:type="character" w:customStyle="1" w:styleId="Bodytext5Spacing1pt">
    <w:name w:val="Body text (5) + Spacing 1 pt"/>
    <w:basedOn w:val="Bodytext5"/>
    <w:rsid w:val="002E7D47"/>
    <w:rPr>
      <w:rFonts w:ascii="Times New Roman" w:eastAsia="Times New Roman" w:hAnsi="Times New Roman"/>
      <w:b/>
      <w:bCs/>
      <w:color w:val="000000"/>
      <w:spacing w:val="20"/>
      <w:w w:val="100"/>
      <w:position w:val="0"/>
      <w:sz w:val="19"/>
      <w:szCs w:val="19"/>
      <w:shd w:val="clear" w:color="auto" w:fill="FFFFFF"/>
      <w:lang w:val="en-US"/>
    </w:rPr>
  </w:style>
  <w:style w:type="character" w:customStyle="1" w:styleId="BodytextBold">
    <w:name w:val="Body text + Bold"/>
    <w:aliases w:val="Spacing 1 pt"/>
    <w:basedOn w:val="DefaultParagraphFont"/>
    <w:rsid w:val="002E7D47"/>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en-US"/>
    </w:rPr>
  </w:style>
  <w:style w:type="paragraph" w:customStyle="1" w:styleId="Bodytext50">
    <w:name w:val="Body text (5)"/>
    <w:basedOn w:val="Normal"/>
    <w:link w:val="Bodytext5"/>
    <w:rsid w:val="002E7D47"/>
    <w:pPr>
      <w:widowControl w:val="0"/>
      <w:shd w:val="clear" w:color="auto" w:fill="FFFFFF"/>
      <w:spacing w:after="0" w:line="245" w:lineRule="exact"/>
      <w:jc w:val="both"/>
    </w:pPr>
    <w:rPr>
      <w:rFonts w:ascii="Times New Roman" w:eastAsia="Times New Roman" w:hAnsi="Times New Roman"/>
      <w:b/>
      <w:bCs/>
      <w:sz w:val="19"/>
      <w:szCs w:val="19"/>
    </w:rPr>
  </w:style>
  <w:style w:type="character" w:customStyle="1" w:styleId="Bodytext2">
    <w:name w:val="Body text (2)_"/>
    <w:basedOn w:val="DefaultParagraphFont"/>
    <w:link w:val="Bodytext20"/>
    <w:rsid w:val="002E7D47"/>
    <w:rPr>
      <w:rFonts w:cs="Arial"/>
      <w:shd w:val="clear" w:color="auto" w:fill="FFFFFF"/>
    </w:rPr>
  </w:style>
  <w:style w:type="paragraph" w:customStyle="1" w:styleId="Bodytext20">
    <w:name w:val="Body text (2)"/>
    <w:basedOn w:val="Normal"/>
    <w:link w:val="Bodytext2"/>
    <w:rsid w:val="002E7D47"/>
    <w:pPr>
      <w:widowControl w:val="0"/>
      <w:shd w:val="clear" w:color="auto" w:fill="FFFFFF"/>
      <w:spacing w:before="180" w:after="0" w:line="254" w:lineRule="exact"/>
      <w:jc w:val="both"/>
    </w:pPr>
    <w:rPr>
      <w:rFonts w:cs="Arial"/>
    </w:rPr>
  </w:style>
  <w:style w:type="character" w:customStyle="1" w:styleId="Bodytext2Bold">
    <w:name w:val="Body text (2) + Bold"/>
    <w:basedOn w:val="Bodytext2"/>
    <w:rsid w:val="002E7D47"/>
    <w:rPr>
      <w:rFonts w:ascii="Arial" w:eastAsia="Arial" w:hAnsi="Arial" w:cs="Arial"/>
      <w:b/>
      <w:bCs/>
      <w:i w:val="0"/>
      <w:iCs w:val="0"/>
      <w:smallCaps w:val="0"/>
      <w:strike w:val="0"/>
      <w:color w:val="000000"/>
      <w:spacing w:val="0"/>
      <w:w w:val="100"/>
      <w:position w:val="0"/>
      <w:sz w:val="20"/>
      <w:szCs w:val="20"/>
      <w:u w:val="none"/>
      <w:shd w:val="clear" w:color="auto" w:fill="FFFFFF"/>
      <w:lang w:val="en-US"/>
    </w:rPr>
  </w:style>
  <w:style w:type="character" w:customStyle="1" w:styleId="Bodytext45Exact">
    <w:name w:val="Body text (45) Exact"/>
    <w:basedOn w:val="DefaultParagraphFont"/>
    <w:link w:val="Bodytext45"/>
    <w:rsid w:val="002E7D47"/>
    <w:rPr>
      <w:rFonts w:ascii="Franklin Gothic Demi" w:eastAsia="Franklin Gothic Demi" w:hAnsi="Franklin Gothic Demi" w:cs="Franklin Gothic Demi"/>
      <w:spacing w:val="2"/>
      <w:sz w:val="20"/>
      <w:szCs w:val="20"/>
      <w:shd w:val="clear" w:color="auto" w:fill="FFFFFF"/>
    </w:rPr>
  </w:style>
  <w:style w:type="character" w:customStyle="1" w:styleId="BodytextItalic">
    <w:name w:val="Body text + Italic"/>
    <w:aliases w:val="Spacing 0 pt Exact"/>
    <w:basedOn w:val="DefaultParagraphFont"/>
    <w:rsid w:val="002E7D47"/>
    <w:rPr>
      <w:rFonts w:ascii="Times New Roman" w:eastAsia="Times New Roman" w:hAnsi="Times New Roman" w:cs="Times New Roman"/>
      <w:b w:val="0"/>
      <w:bCs w:val="0"/>
      <w:i/>
      <w:iCs/>
      <w:smallCaps w:val="0"/>
      <w:strike w:val="0"/>
      <w:color w:val="000000"/>
      <w:spacing w:val="-5"/>
      <w:w w:val="100"/>
      <w:position w:val="0"/>
      <w:sz w:val="15"/>
      <w:szCs w:val="15"/>
      <w:u w:val="none"/>
      <w:lang w:val="en-US"/>
    </w:rPr>
  </w:style>
  <w:style w:type="paragraph" w:customStyle="1" w:styleId="Bodytext45">
    <w:name w:val="Body text (45)"/>
    <w:basedOn w:val="Normal"/>
    <w:link w:val="Bodytext45Exact"/>
    <w:rsid w:val="002E7D47"/>
    <w:pPr>
      <w:widowControl w:val="0"/>
      <w:shd w:val="clear" w:color="auto" w:fill="FFFFFF"/>
      <w:spacing w:after="60" w:line="211" w:lineRule="exact"/>
    </w:pPr>
    <w:rPr>
      <w:rFonts w:ascii="Franklin Gothic Demi" w:eastAsia="Franklin Gothic Demi" w:hAnsi="Franklin Gothic Demi" w:cs="Franklin Gothic Demi"/>
      <w:spacing w:val="2"/>
      <w:sz w:val="20"/>
      <w:szCs w:val="20"/>
    </w:rPr>
  </w:style>
  <w:style w:type="character" w:customStyle="1" w:styleId="Bodytext8">
    <w:name w:val="Body text (8)_"/>
    <w:basedOn w:val="DefaultParagraphFont"/>
    <w:link w:val="Bodytext80"/>
    <w:rsid w:val="002E7D47"/>
    <w:rPr>
      <w:rFonts w:ascii="Arial Unicode MS" w:eastAsia="Arial Unicode MS" w:hAnsi="Arial Unicode MS" w:cs="Arial Unicode MS"/>
      <w:sz w:val="18"/>
      <w:szCs w:val="18"/>
      <w:shd w:val="clear" w:color="auto" w:fill="FFFFFF"/>
    </w:rPr>
  </w:style>
  <w:style w:type="character" w:customStyle="1" w:styleId="Bodytext41">
    <w:name w:val="Body text (41)_"/>
    <w:basedOn w:val="DefaultParagraphFont"/>
    <w:link w:val="Bodytext410"/>
    <w:rsid w:val="002E7D47"/>
    <w:rPr>
      <w:rFonts w:ascii="Times New Roman" w:eastAsia="Times New Roman" w:hAnsi="Times New Roman" w:cs="Times New Roman"/>
      <w:sz w:val="17"/>
      <w:szCs w:val="17"/>
      <w:shd w:val="clear" w:color="auto" w:fill="FFFFFF"/>
    </w:rPr>
  </w:style>
  <w:style w:type="character" w:customStyle="1" w:styleId="Bodytext41Italic">
    <w:name w:val="Body text (41) + Italic"/>
    <w:basedOn w:val="Bodytext41"/>
    <w:rsid w:val="002E7D47"/>
    <w:rPr>
      <w:rFonts w:ascii="Times New Roman" w:eastAsia="Times New Roman" w:hAnsi="Times New Roman" w:cs="Times New Roman"/>
      <w:i/>
      <w:iCs/>
      <w:color w:val="000000"/>
      <w:spacing w:val="0"/>
      <w:w w:val="100"/>
      <w:position w:val="0"/>
      <w:sz w:val="17"/>
      <w:szCs w:val="17"/>
      <w:shd w:val="clear" w:color="auto" w:fill="FFFFFF"/>
      <w:lang w:val="en-US"/>
    </w:rPr>
  </w:style>
  <w:style w:type="character" w:customStyle="1" w:styleId="Bodytext42">
    <w:name w:val="Body text (42)_"/>
    <w:basedOn w:val="DefaultParagraphFont"/>
    <w:link w:val="Bodytext420"/>
    <w:rsid w:val="002E7D47"/>
    <w:rPr>
      <w:rFonts w:ascii="Times New Roman" w:eastAsia="Times New Roman" w:hAnsi="Times New Roman" w:cs="Times New Roman"/>
      <w:i/>
      <w:iCs/>
      <w:sz w:val="17"/>
      <w:szCs w:val="17"/>
      <w:shd w:val="clear" w:color="auto" w:fill="FFFFFF"/>
    </w:rPr>
  </w:style>
  <w:style w:type="character" w:customStyle="1" w:styleId="Bodytext42NotItalic">
    <w:name w:val="Body text (42) + Not Italic"/>
    <w:basedOn w:val="Bodytext42"/>
    <w:rsid w:val="002E7D47"/>
    <w:rPr>
      <w:rFonts w:ascii="Times New Roman" w:eastAsia="Times New Roman" w:hAnsi="Times New Roman" w:cs="Times New Roman"/>
      <w:i/>
      <w:iCs/>
      <w:color w:val="000000"/>
      <w:spacing w:val="0"/>
      <w:w w:val="100"/>
      <w:position w:val="0"/>
      <w:sz w:val="17"/>
      <w:szCs w:val="17"/>
      <w:shd w:val="clear" w:color="auto" w:fill="FFFFFF"/>
      <w:lang w:val="en-US"/>
    </w:rPr>
  </w:style>
  <w:style w:type="character" w:customStyle="1" w:styleId="Bodytext418pt">
    <w:name w:val="Body text (41) + 8 pt"/>
    <w:basedOn w:val="Bodytext41"/>
    <w:rsid w:val="002E7D47"/>
    <w:rPr>
      <w:rFonts w:ascii="Times New Roman" w:eastAsia="Times New Roman" w:hAnsi="Times New Roman" w:cs="Times New Roman"/>
      <w:color w:val="000000"/>
      <w:spacing w:val="0"/>
      <w:w w:val="100"/>
      <w:position w:val="0"/>
      <w:sz w:val="16"/>
      <w:szCs w:val="16"/>
      <w:shd w:val="clear" w:color="auto" w:fill="FFFFFF"/>
      <w:lang w:val="en-US"/>
    </w:rPr>
  </w:style>
  <w:style w:type="character" w:customStyle="1" w:styleId="Bodytext428pt">
    <w:name w:val="Body text (42) + 8 pt"/>
    <w:aliases w:val="Not Italic"/>
    <w:basedOn w:val="Bodytext42"/>
    <w:rsid w:val="002E7D47"/>
    <w:rPr>
      <w:rFonts w:ascii="Times New Roman" w:eastAsia="Times New Roman" w:hAnsi="Times New Roman" w:cs="Times New Roman"/>
      <w:i/>
      <w:iCs/>
      <w:color w:val="000000"/>
      <w:spacing w:val="0"/>
      <w:w w:val="100"/>
      <w:position w:val="0"/>
      <w:sz w:val="16"/>
      <w:szCs w:val="16"/>
      <w:shd w:val="clear" w:color="auto" w:fill="FFFFFF"/>
      <w:lang w:val="en-US"/>
    </w:rPr>
  </w:style>
  <w:style w:type="paragraph" w:customStyle="1" w:styleId="Bodytext80">
    <w:name w:val="Body text (8)"/>
    <w:basedOn w:val="Normal"/>
    <w:link w:val="Bodytext8"/>
    <w:rsid w:val="002E7D47"/>
    <w:pPr>
      <w:widowControl w:val="0"/>
      <w:shd w:val="clear" w:color="auto" w:fill="FFFFFF"/>
      <w:spacing w:after="0" w:line="230" w:lineRule="exact"/>
      <w:ind w:hanging="340"/>
    </w:pPr>
    <w:rPr>
      <w:rFonts w:ascii="Arial Unicode MS" w:eastAsia="Arial Unicode MS" w:hAnsi="Arial Unicode MS" w:cs="Arial Unicode MS"/>
      <w:sz w:val="18"/>
      <w:szCs w:val="18"/>
    </w:rPr>
  </w:style>
  <w:style w:type="paragraph" w:customStyle="1" w:styleId="Bodytext410">
    <w:name w:val="Body text (41)"/>
    <w:basedOn w:val="Normal"/>
    <w:link w:val="Bodytext41"/>
    <w:rsid w:val="002E7D47"/>
    <w:pPr>
      <w:widowControl w:val="0"/>
      <w:shd w:val="clear" w:color="auto" w:fill="FFFFFF"/>
      <w:spacing w:before="180" w:after="720" w:line="240" w:lineRule="exact"/>
      <w:ind w:hanging="280"/>
    </w:pPr>
    <w:rPr>
      <w:rFonts w:ascii="Times New Roman" w:eastAsia="Times New Roman" w:hAnsi="Times New Roman" w:cs="Times New Roman"/>
      <w:sz w:val="17"/>
      <w:szCs w:val="17"/>
    </w:rPr>
  </w:style>
  <w:style w:type="paragraph" w:customStyle="1" w:styleId="Bodytext420">
    <w:name w:val="Body text (42)"/>
    <w:basedOn w:val="Normal"/>
    <w:link w:val="Bodytext42"/>
    <w:rsid w:val="002E7D47"/>
    <w:pPr>
      <w:widowControl w:val="0"/>
      <w:shd w:val="clear" w:color="auto" w:fill="FFFFFF"/>
      <w:spacing w:after="0" w:line="269" w:lineRule="exact"/>
    </w:pPr>
    <w:rPr>
      <w:rFonts w:ascii="Times New Roman" w:eastAsia="Times New Roman" w:hAnsi="Times New Roman" w:cs="Times New Roman"/>
      <w:i/>
      <w:iCs/>
      <w:sz w:val="17"/>
      <w:szCs w:val="17"/>
    </w:rPr>
  </w:style>
  <w:style w:type="character" w:customStyle="1" w:styleId="Heading8">
    <w:name w:val="Heading #8_"/>
    <w:basedOn w:val="DefaultParagraphFont"/>
    <w:link w:val="Heading80"/>
    <w:rsid w:val="002E7D47"/>
    <w:rPr>
      <w:rFonts w:ascii="Franklin Gothic Demi" w:eastAsia="Franklin Gothic Demi" w:hAnsi="Franklin Gothic Demi" w:cs="Franklin Gothic Demi"/>
      <w:sz w:val="28"/>
      <w:szCs w:val="28"/>
      <w:shd w:val="clear" w:color="auto" w:fill="FFFFFF"/>
    </w:rPr>
  </w:style>
  <w:style w:type="paragraph" w:customStyle="1" w:styleId="Heading80">
    <w:name w:val="Heading #8"/>
    <w:basedOn w:val="Normal"/>
    <w:link w:val="Heading8"/>
    <w:rsid w:val="002E7D47"/>
    <w:pPr>
      <w:widowControl w:val="0"/>
      <w:shd w:val="clear" w:color="auto" w:fill="FFFFFF"/>
      <w:spacing w:before="420" w:after="240" w:line="0" w:lineRule="atLeast"/>
      <w:outlineLvl w:val="7"/>
    </w:pPr>
    <w:rPr>
      <w:rFonts w:ascii="Franklin Gothic Demi" w:eastAsia="Franklin Gothic Demi" w:hAnsi="Franklin Gothic Demi" w:cs="Franklin Gothic Demi"/>
      <w:sz w:val="28"/>
      <w:szCs w:val="28"/>
    </w:rPr>
  </w:style>
  <w:style w:type="character" w:customStyle="1" w:styleId="Bodytext9">
    <w:name w:val="Body text (9)_"/>
    <w:basedOn w:val="DefaultParagraphFont"/>
    <w:link w:val="Bodytext90"/>
    <w:rsid w:val="002E7D47"/>
    <w:rPr>
      <w:rFonts w:ascii="Arial Unicode MS" w:eastAsia="Arial Unicode MS" w:hAnsi="Arial Unicode MS" w:cs="Arial Unicode MS"/>
      <w:sz w:val="18"/>
      <w:szCs w:val="18"/>
      <w:shd w:val="clear" w:color="auto" w:fill="FFFFFF"/>
    </w:rPr>
  </w:style>
  <w:style w:type="paragraph" w:customStyle="1" w:styleId="Bodytext90">
    <w:name w:val="Body text (9)"/>
    <w:basedOn w:val="Normal"/>
    <w:link w:val="Bodytext9"/>
    <w:rsid w:val="002E7D47"/>
    <w:pPr>
      <w:widowControl w:val="0"/>
      <w:shd w:val="clear" w:color="auto" w:fill="FFFFFF"/>
      <w:spacing w:before="120" w:after="0" w:line="230" w:lineRule="exact"/>
      <w:ind w:hanging="340"/>
    </w:pPr>
    <w:rPr>
      <w:rFonts w:ascii="Arial Unicode MS" w:eastAsia="Arial Unicode MS" w:hAnsi="Arial Unicode MS" w:cs="Arial Unicode MS"/>
      <w:sz w:val="18"/>
      <w:szCs w:val="18"/>
    </w:rPr>
  </w:style>
  <w:style w:type="character" w:customStyle="1" w:styleId="Bodytext66">
    <w:name w:val="Body text (66)_"/>
    <w:basedOn w:val="DefaultParagraphFont"/>
    <w:link w:val="Bodytext660"/>
    <w:rsid w:val="002E7D47"/>
    <w:rPr>
      <w:rFonts w:ascii="Times New Roman" w:eastAsia="Times New Roman" w:hAnsi="Times New Roman" w:cs="Times New Roman"/>
      <w:sz w:val="16"/>
      <w:szCs w:val="16"/>
      <w:shd w:val="clear" w:color="auto" w:fill="FFFFFF"/>
    </w:rPr>
  </w:style>
  <w:style w:type="character" w:customStyle="1" w:styleId="Bodytext66Italic">
    <w:name w:val="Body text (66) + Italic"/>
    <w:basedOn w:val="Bodytext66"/>
    <w:rsid w:val="002E7D47"/>
    <w:rPr>
      <w:rFonts w:ascii="Times New Roman" w:eastAsia="Times New Roman" w:hAnsi="Times New Roman" w:cs="Times New Roman"/>
      <w:i/>
      <w:iCs/>
      <w:color w:val="000000"/>
      <w:spacing w:val="0"/>
      <w:w w:val="100"/>
      <w:position w:val="0"/>
      <w:sz w:val="16"/>
      <w:szCs w:val="16"/>
      <w:shd w:val="clear" w:color="auto" w:fill="FFFFFF"/>
      <w:lang w:val="en-US"/>
    </w:rPr>
  </w:style>
  <w:style w:type="paragraph" w:customStyle="1" w:styleId="Bodytext660">
    <w:name w:val="Body text (66)"/>
    <w:basedOn w:val="Normal"/>
    <w:link w:val="Bodytext66"/>
    <w:rsid w:val="002E7D47"/>
    <w:pPr>
      <w:widowControl w:val="0"/>
      <w:shd w:val="clear" w:color="auto" w:fill="FFFFFF"/>
      <w:spacing w:after="60" w:line="235" w:lineRule="exact"/>
      <w:jc w:val="both"/>
    </w:pPr>
    <w:rPr>
      <w:rFonts w:ascii="Times New Roman" w:eastAsia="Times New Roman" w:hAnsi="Times New Roman" w:cs="Times New Roman"/>
      <w:sz w:val="16"/>
      <w:szCs w:val="16"/>
    </w:rPr>
  </w:style>
  <w:style w:type="character" w:customStyle="1" w:styleId="Heading6TimesNewRoman">
    <w:name w:val="Heading #6 + Times New Roman"/>
    <w:aliases w:val="13.5 pt,Bold,Body text + Georgia,8 pt,Body text + Franklin Gothic Heavy,6 pt,Body text (18) + Calibri,17.5 pt,Body text (14) + Georgia,Body text (21) + Georgia,13 pt,Body text (23) + 18 pt,Scale 100%,10 pt,9.5 pt"/>
    <w:basedOn w:val="DefaultParagraphFont"/>
    <w:rsid w:val="00CD0349"/>
    <w:rPr>
      <w:rFonts w:ascii="Times New Roman" w:eastAsia="Times New Roman" w:hAnsi="Times New Roman" w:cs="Times New Roman"/>
      <w:b/>
      <w:bCs/>
      <w:color w:val="000000"/>
      <w:spacing w:val="0"/>
      <w:w w:val="100"/>
      <w:position w:val="0"/>
      <w:sz w:val="27"/>
      <w:szCs w:val="27"/>
      <w:shd w:val="clear" w:color="auto" w:fill="FFFFFF"/>
    </w:rPr>
  </w:style>
  <w:style w:type="character" w:customStyle="1" w:styleId="Bodytext34Exact">
    <w:name w:val="Body text (34) Exact"/>
    <w:basedOn w:val="DefaultParagraphFont"/>
    <w:rsid w:val="00CD0349"/>
    <w:rPr>
      <w:rFonts w:ascii="Franklin Gothic Demi" w:eastAsia="Franklin Gothic Demi" w:hAnsi="Franklin Gothic Demi" w:cs="Franklin Gothic Demi"/>
      <w:b w:val="0"/>
      <w:bCs w:val="0"/>
      <w:i w:val="0"/>
      <w:iCs w:val="0"/>
      <w:smallCaps w:val="0"/>
      <w:strike w:val="0"/>
      <w:spacing w:val="5"/>
      <w:sz w:val="34"/>
      <w:szCs w:val="34"/>
      <w:u w:val="none"/>
    </w:rPr>
  </w:style>
  <w:style w:type="character" w:customStyle="1" w:styleId="Bodytext56Exact">
    <w:name w:val="Body text (56) Exact"/>
    <w:basedOn w:val="DefaultParagraphFont"/>
    <w:rsid w:val="00CD0349"/>
    <w:rPr>
      <w:rFonts w:ascii="Calibri" w:eastAsia="Calibri" w:hAnsi="Calibri" w:cs="Calibri"/>
      <w:b w:val="0"/>
      <w:bCs w:val="0"/>
      <w:i w:val="0"/>
      <w:iCs w:val="0"/>
      <w:smallCaps w:val="0"/>
      <w:strike w:val="0"/>
      <w:spacing w:val="-2"/>
      <w:sz w:val="13"/>
      <w:szCs w:val="13"/>
      <w:u w:val="none"/>
    </w:rPr>
  </w:style>
  <w:style w:type="character" w:customStyle="1" w:styleId="Bodytext56">
    <w:name w:val="Body text (56)_"/>
    <w:basedOn w:val="DefaultParagraphFont"/>
    <w:link w:val="Bodytext560"/>
    <w:rsid w:val="00CD0349"/>
    <w:rPr>
      <w:rFonts w:ascii="Calibri" w:eastAsia="Calibri" w:hAnsi="Calibri" w:cs="Calibri"/>
      <w:sz w:val="14"/>
      <w:szCs w:val="14"/>
      <w:shd w:val="clear" w:color="auto" w:fill="FFFFFF"/>
    </w:rPr>
  </w:style>
  <w:style w:type="paragraph" w:customStyle="1" w:styleId="Bodytext560">
    <w:name w:val="Body text (56)"/>
    <w:basedOn w:val="Normal"/>
    <w:link w:val="Bodytext56"/>
    <w:rsid w:val="00CD0349"/>
    <w:pPr>
      <w:widowControl w:val="0"/>
      <w:shd w:val="clear" w:color="auto" w:fill="FFFFFF"/>
      <w:spacing w:after="0" w:line="202" w:lineRule="exact"/>
    </w:pPr>
    <w:rPr>
      <w:rFonts w:ascii="Calibri" w:eastAsia="Calibri" w:hAnsi="Calibri" w:cs="Calibri"/>
      <w:sz w:val="14"/>
      <w:szCs w:val="14"/>
    </w:rPr>
  </w:style>
  <w:style w:type="character" w:customStyle="1" w:styleId="Bodytext57Exact">
    <w:name w:val="Body text (57) Exact"/>
    <w:basedOn w:val="DefaultParagraphFont"/>
    <w:link w:val="Bodytext57"/>
    <w:rsid w:val="00CD0349"/>
    <w:rPr>
      <w:rFonts w:ascii="Franklin Gothic Demi" w:eastAsia="Franklin Gothic Demi" w:hAnsi="Franklin Gothic Demi" w:cs="Franklin Gothic Demi"/>
      <w:i/>
      <w:iCs/>
      <w:spacing w:val="-1"/>
      <w:sz w:val="15"/>
      <w:szCs w:val="15"/>
      <w:shd w:val="clear" w:color="auto" w:fill="FFFFFF"/>
    </w:rPr>
  </w:style>
  <w:style w:type="paragraph" w:customStyle="1" w:styleId="Bodytext57">
    <w:name w:val="Body text (57)"/>
    <w:basedOn w:val="Normal"/>
    <w:link w:val="Bodytext57Exact"/>
    <w:rsid w:val="00CD0349"/>
    <w:pPr>
      <w:widowControl w:val="0"/>
      <w:shd w:val="clear" w:color="auto" w:fill="FFFFFF"/>
      <w:spacing w:after="60" w:line="202" w:lineRule="exact"/>
      <w:jc w:val="both"/>
    </w:pPr>
    <w:rPr>
      <w:rFonts w:ascii="Franklin Gothic Demi" w:eastAsia="Franklin Gothic Demi" w:hAnsi="Franklin Gothic Demi" w:cs="Franklin Gothic Demi"/>
      <w:i/>
      <w:iCs/>
      <w:spacing w:val="-1"/>
      <w:sz w:val="15"/>
      <w:szCs w:val="15"/>
    </w:rPr>
  </w:style>
  <w:style w:type="character" w:customStyle="1" w:styleId="Bodytext41Bold">
    <w:name w:val="Body text (41) + Bold"/>
    <w:basedOn w:val="Bodytext41"/>
    <w:rsid w:val="00CD0349"/>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en-US"/>
    </w:rPr>
  </w:style>
  <w:style w:type="character" w:customStyle="1" w:styleId="Bodytext4">
    <w:name w:val="Body text (4)"/>
    <w:basedOn w:val="DefaultParagraphFont"/>
    <w:rsid w:val="00CD0349"/>
    <w:rPr>
      <w:rFonts w:ascii="Times New Roman" w:eastAsia="Times New Roman" w:hAnsi="Times New Roman" w:cs="Times New Roman"/>
      <w:b/>
      <w:bCs/>
      <w:i w:val="0"/>
      <w:iCs w:val="0"/>
      <w:smallCaps w:val="0"/>
      <w:strike w:val="0"/>
      <w:color w:val="000000"/>
      <w:spacing w:val="0"/>
      <w:w w:val="100"/>
      <w:position w:val="0"/>
      <w:sz w:val="18"/>
      <w:szCs w:val="18"/>
      <w:u w:val="none"/>
      <w:lang w:val="en-US"/>
    </w:rPr>
  </w:style>
  <w:style w:type="character" w:customStyle="1" w:styleId="Bodytext4Spacing0ptExact">
    <w:name w:val="Body text (4) + Spacing 0 pt Exact"/>
    <w:basedOn w:val="DefaultParagraphFont"/>
    <w:rsid w:val="00CD0349"/>
    <w:rPr>
      <w:rFonts w:ascii="Times New Roman" w:eastAsia="Times New Roman" w:hAnsi="Times New Roman" w:cs="Times New Roman"/>
      <w:b/>
      <w:bCs/>
      <w:i w:val="0"/>
      <w:iCs w:val="0"/>
      <w:smallCaps w:val="0"/>
      <w:strike w:val="0"/>
      <w:color w:val="000000"/>
      <w:spacing w:val="7"/>
      <w:w w:val="100"/>
      <w:position w:val="0"/>
      <w:sz w:val="17"/>
      <w:szCs w:val="17"/>
      <w:u w:val="none"/>
      <w:lang w:val="en-US"/>
    </w:rPr>
  </w:style>
  <w:style w:type="character" w:customStyle="1" w:styleId="Bodytext4Georgia">
    <w:name w:val="Body text (4) + Georgia"/>
    <w:aliases w:val="4.5 pt"/>
    <w:basedOn w:val="DefaultParagraphFont"/>
    <w:rsid w:val="00CD0349"/>
    <w:rPr>
      <w:rFonts w:ascii="Georgia" w:eastAsia="Georgia" w:hAnsi="Georgia" w:cs="Georgia"/>
      <w:b/>
      <w:bCs/>
      <w:i w:val="0"/>
      <w:iCs w:val="0"/>
      <w:smallCaps w:val="0"/>
      <w:strike w:val="0"/>
      <w:color w:val="000000"/>
      <w:spacing w:val="0"/>
      <w:w w:val="100"/>
      <w:position w:val="0"/>
      <w:sz w:val="9"/>
      <w:szCs w:val="9"/>
      <w:u w:val="none"/>
      <w:lang w:val="en-US"/>
    </w:rPr>
  </w:style>
  <w:style w:type="character" w:customStyle="1" w:styleId="Tablecaption">
    <w:name w:val="Table caption_"/>
    <w:basedOn w:val="DefaultParagraphFont"/>
    <w:link w:val="Tablecaption0"/>
    <w:rsid w:val="00CD0349"/>
    <w:rPr>
      <w:rFonts w:ascii="Times New Roman" w:eastAsia="Times New Roman" w:hAnsi="Times New Roman" w:cs="Times New Roman"/>
      <w:b/>
      <w:bCs/>
      <w:sz w:val="18"/>
      <w:szCs w:val="18"/>
      <w:shd w:val="clear" w:color="auto" w:fill="FFFFFF"/>
    </w:rPr>
  </w:style>
  <w:style w:type="paragraph" w:customStyle="1" w:styleId="Tablecaption0">
    <w:name w:val="Table caption"/>
    <w:basedOn w:val="Normal"/>
    <w:link w:val="Tablecaption"/>
    <w:rsid w:val="00CD0349"/>
    <w:pPr>
      <w:widowControl w:val="0"/>
      <w:shd w:val="clear" w:color="auto" w:fill="FFFFFF"/>
      <w:spacing w:after="180" w:line="0" w:lineRule="atLeast"/>
      <w:jc w:val="both"/>
    </w:pPr>
    <w:rPr>
      <w:rFonts w:ascii="Times New Roman" w:eastAsia="Times New Roman" w:hAnsi="Times New Roman" w:cs="Times New Roman"/>
      <w:b/>
      <w:bCs/>
      <w:sz w:val="18"/>
      <w:szCs w:val="18"/>
    </w:rPr>
  </w:style>
  <w:style w:type="paragraph" w:styleId="NormalWeb">
    <w:name w:val="Normal (Web)"/>
    <w:basedOn w:val="Normal"/>
    <w:uiPriority w:val="99"/>
    <w:unhideWhenUsed/>
    <w:rsid w:val="009D550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D6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0FE"/>
  </w:style>
  <w:style w:type="paragraph" w:styleId="Footer">
    <w:name w:val="footer"/>
    <w:basedOn w:val="Normal"/>
    <w:link w:val="FooterChar"/>
    <w:uiPriority w:val="99"/>
    <w:unhideWhenUsed/>
    <w:rsid w:val="00CD6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0FE"/>
  </w:style>
  <w:style w:type="character" w:customStyle="1" w:styleId="Bodytext9ArialUnicodeMS">
    <w:name w:val="Body text (9) + Arial Unicode MS"/>
    <w:aliases w:val="7 pt,Italic,Spacing 0 pt,Body text + CordiaUPC,12 pt"/>
    <w:rsid w:val="006A795C"/>
    <w:rPr>
      <w:rFonts w:ascii="Arial Unicode MS" w:eastAsia="Arial Unicode MS" w:hAnsi="Arial Unicode MS" w:cs="Arial Unicode MS"/>
      <w:b w:val="0"/>
      <w:bCs w:val="0"/>
      <w:i/>
      <w:iCs/>
      <w:smallCaps w:val="0"/>
      <w:strike w:val="0"/>
      <w:color w:val="000000"/>
      <w:spacing w:val="0"/>
      <w:w w:val="100"/>
      <w:position w:val="0"/>
      <w:sz w:val="14"/>
      <w:szCs w:val="14"/>
      <w:u w:val="none"/>
      <w:lang w:val="vi-VN"/>
    </w:rPr>
  </w:style>
  <w:style w:type="character" w:styleId="Emphasis">
    <w:name w:val="Emphasis"/>
    <w:basedOn w:val="DefaultParagraphFont"/>
    <w:uiPriority w:val="20"/>
    <w:qFormat/>
    <w:rsid w:val="009D34EA"/>
    <w:rPr>
      <w:i/>
      <w:iCs/>
    </w:rPr>
  </w:style>
  <w:style w:type="character" w:styleId="Strong">
    <w:name w:val="Strong"/>
    <w:basedOn w:val="DefaultParagraphFont"/>
    <w:uiPriority w:val="22"/>
    <w:qFormat/>
    <w:rsid w:val="00450B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sl-lab.com/picnic/picsc1.htm" TargetMode="External"/><Relationship Id="rId18" Type="http://schemas.openxmlformats.org/officeDocument/2006/relationships/hyperlink" Target="https://www.myenglishteacher.eu/blog/shopping-vocabulary/"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mailto:Johnsmith@gmail.com" TargetMode="External"/><Relationship Id="rId7" Type="http://schemas.openxmlformats.org/officeDocument/2006/relationships/endnotes" Target="endnotes.xml"/><Relationship Id="rId12" Type="http://schemas.openxmlformats.org/officeDocument/2006/relationships/hyperlink" Target="http://www.esl-lab.com/picnic/picsc1.htm" TargetMode="External"/><Relationship Id="rId17" Type="http://schemas.openxmlformats.org/officeDocument/2006/relationships/hyperlink" Target="https://www.myenglishteacher.eu/blog/email-templates-for-business-communication/"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myenglishteacher.eu/ask/question/vacation-vs-holiday/" TargetMode="External"/><Relationship Id="rId20" Type="http://schemas.openxmlformats.org/officeDocument/2006/relationships/hyperlink" Target="https://www.myenglishteacher.eu/ask/question/list-of-phrasal-verbs-with-com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4Health.uk"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myenglishteacher.eu/blog/good-vs-well-quick-and-easy-tips-to-understand-the-point/"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www.esl-lab.com/fastfood/fastfoodsc1.htm" TargetMode="External"/><Relationship Id="rId19" Type="http://schemas.openxmlformats.org/officeDocument/2006/relationships/hyperlink" Target="https://www.myenglishteacher.eu/blog/house-types/" TargetMode="External"/><Relationship Id="rId4" Type="http://schemas.openxmlformats.org/officeDocument/2006/relationships/settings" Target="settings.xml"/><Relationship Id="rId9" Type="http://schemas.openxmlformats.org/officeDocument/2006/relationships/hyperlink" Target="http://www.esl-lab.com/fastfood/fastfoodsc1.htm" TargetMode="External"/><Relationship Id="rId14" Type="http://schemas.openxmlformats.org/officeDocument/2006/relationships/hyperlink" Target="http://www.esl-lab.com/picnic/picsc1.htm"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49E0D-1FC3-45EB-87E8-E6FFA49B2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3513</TotalTime>
  <Pages>1</Pages>
  <Words>52178</Words>
  <Characters>297418</Characters>
  <Application>Microsoft Office Word</Application>
  <DocSecurity>0</DocSecurity>
  <Lines>2478</Lines>
  <Paragraphs>697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Trang</cp:lastModifiedBy>
  <cp:revision>8</cp:revision>
  <dcterms:created xsi:type="dcterms:W3CDTF">2019-03-02T06:56:00Z</dcterms:created>
  <dcterms:modified xsi:type="dcterms:W3CDTF">2024-08-01T07:30:00Z</dcterms:modified>
</cp:coreProperties>
</file>